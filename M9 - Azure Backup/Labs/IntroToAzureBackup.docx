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C9BF2" w14:textId="77777777" w:rsidR="009F5A24" w:rsidRDefault="009F5A24" w:rsidP="009F5A24">
      <w:pPr>
        <w:pStyle w:val="HOLTitle1"/>
        <w:rPr>
          <w:noProof/>
          <w:sz w:val="56"/>
        </w:rPr>
      </w:pPr>
    </w:p>
    <w:p w14:paraId="757C9BF3"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757C9BF4" w14:textId="77777777" w:rsidR="002A153E" w:rsidRPr="00C12267" w:rsidRDefault="002A153E" w:rsidP="002A153E">
      <w:pPr>
        <w:pStyle w:val="Title"/>
        <w:ind w:right="288"/>
        <w:rPr>
          <w:rFonts w:cs="Calibri"/>
          <w:color w:val="4F81BD"/>
          <w:sz w:val="60"/>
          <w:szCs w:val="60"/>
        </w:rPr>
      </w:pPr>
      <w:r>
        <w:rPr>
          <w:rFonts w:cs="Calibri"/>
          <w:color w:val="4F81BD"/>
          <w:sz w:val="60"/>
          <w:szCs w:val="60"/>
          <w:lang w:val="en-IN"/>
        </w:rPr>
        <w:t>Microsoft Azure</w:t>
      </w:r>
      <w:r w:rsidR="00012BC0">
        <w:rPr>
          <w:rFonts w:cs="Calibri"/>
          <w:color w:val="4F81BD"/>
          <w:sz w:val="60"/>
          <w:szCs w:val="60"/>
          <w:lang w:val="en-IN"/>
        </w:rPr>
        <w:t xml:space="preserve"> Infrastructure as a Service (IaaS)</w:t>
      </w:r>
    </w:p>
    <w:p w14:paraId="7D344E3D" w14:textId="42F8507D" w:rsidR="005A314F" w:rsidRPr="005A314F" w:rsidRDefault="002A153E" w:rsidP="005A314F">
      <w:pPr>
        <w:pStyle w:val="DocumentTitleSecond"/>
        <w:rPr>
          <w:lang w:val="en-IN" w:eastAsia="en-US"/>
        </w:rPr>
      </w:pPr>
      <w:r>
        <w:rPr>
          <w:lang w:val="en-IN" w:eastAsia="en-US"/>
        </w:rPr>
        <w:t xml:space="preserve">Introduction to </w:t>
      </w:r>
      <w:r w:rsidR="00F15E76">
        <w:rPr>
          <w:lang w:val="en-IN" w:eastAsia="en-US"/>
        </w:rPr>
        <w:t xml:space="preserve">Microsoft </w:t>
      </w:r>
      <w:r w:rsidR="00CE205B">
        <w:rPr>
          <w:lang w:val="en-IN" w:eastAsia="en-US"/>
        </w:rPr>
        <w:t>Recovery Services</w:t>
      </w:r>
    </w:p>
    <w:p w14:paraId="757C9BF6" w14:textId="77777777" w:rsidR="009F5A24" w:rsidRDefault="002A153E" w:rsidP="00FB2B43">
      <w:pPr>
        <w:pStyle w:val="DocumentTitleSecond"/>
      </w:pPr>
      <w:r w:rsidRPr="007840F3">
        <w:t>Student Lab Manual</w:t>
      </w:r>
    </w:p>
    <w:p w14:paraId="757C9BF7" w14:textId="77777777" w:rsidR="009F5A24" w:rsidRDefault="009F5A24" w:rsidP="009F5A24"/>
    <w:p w14:paraId="757C9BF8" w14:textId="77777777" w:rsidR="009F5A24" w:rsidRDefault="009F5A24" w:rsidP="009F5A24"/>
    <w:p w14:paraId="757C9BF9" w14:textId="77777777" w:rsidR="009F5A24" w:rsidRDefault="009F5A24" w:rsidP="009F5A24"/>
    <w:p w14:paraId="757C9BFA" w14:textId="77777777" w:rsidR="009F5A24" w:rsidRDefault="009F5A24" w:rsidP="009F5A24">
      <w:pPr>
        <w:jc w:val="right"/>
      </w:pPr>
    </w:p>
    <w:p w14:paraId="757C9BFB" w14:textId="77777777" w:rsidR="009F5A24" w:rsidRDefault="009F5A24" w:rsidP="009F5A24">
      <w:pPr>
        <w:jc w:val="right"/>
      </w:pPr>
    </w:p>
    <w:p w14:paraId="757C9BFC" w14:textId="77777777" w:rsidR="009F5A24" w:rsidRDefault="009F5A24" w:rsidP="009F5A24">
      <w:pPr>
        <w:jc w:val="right"/>
      </w:pPr>
    </w:p>
    <w:p w14:paraId="757C9BFD" w14:textId="77777777" w:rsidR="009F5A24" w:rsidRDefault="009F5A24" w:rsidP="009F5A24">
      <w:pPr>
        <w:jc w:val="right"/>
      </w:pPr>
    </w:p>
    <w:p w14:paraId="757C9BFE" w14:textId="77777777" w:rsidR="009F5A24" w:rsidRDefault="009F5A24" w:rsidP="009F5A24">
      <w:pPr>
        <w:jc w:val="right"/>
      </w:pPr>
    </w:p>
    <w:p w14:paraId="757C9C00" w14:textId="77777777" w:rsidR="009F5A24" w:rsidRDefault="009F5A24" w:rsidP="009F5A24">
      <w:pPr>
        <w:jc w:val="right"/>
      </w:pPr>
    </w:p>
    <w:p w14:paraId="757C9C01" w14:textId="77777777" w:rsidR="009F5A24" w:rsidRDefault="009F5A24" w:rsidP="009F5A24">
      <w:pPr>
        <w:jc w:val="right"/>
      </w:pPr>
    </w:p>
    <w:p w14:paraId="757C9C02" w14:textId="77777777" w:rsidR="007B4EF8" w:rsidRDefault="007B4EF8" w:rsidP="009F5A24">
      <w:pPr>
        <w:jc w:val="right"/>
      </w:pPr>
    </w:p>
    <w:p w14:paraId="757C9C03" w14:textId="77777777" w:rsidR="00E95F0B" w:rsidRDefault="00E95F0B" w:rsidP="009F5A24">
      <w:pPr>
        <w:jc w:val="right"/>
      </w:pPr>
    </w:p>
    <w:p w14:paraId="757C9C04" w14:textId="77777777" w:rsidR="00E95F0B" w:rsidRDefault="00E95F0B" w:rsidP="009F5A24">
      <w:pPr>
        <w:jc w:val="right"/>
      </w:pPr>
    </w:p>
    <w:p w14:paraId="757C9C05" w14:textId="77777777" w:rsidR="00E95F0B" w:rsidRDefault="00E95F0B" w:rsidP="009F5A24">
      <w:pPr>
        <w:jc w:val="right"/>
      </w:pPr>
    </w:p>
    <w:p w14:paraId="757C9C06" w14:textId="77777777" w:rsidR="00E95F0B" w:rsidRDefault="00E95F0B" w:rsidP="009F5A24">
      <w:pPr>
        <w:jc w:val="right"/>
      </w:pPr>
    </w:p>
    <w:p w14:paraId="757C9C08" w14:textId="77777777" w:rsidR="00E95F0B" w:rsidRDefault="00E95F0B" w:rsidP="009F5A24">
      <w:pPr>
        <w:jc w:val="right"/>
      </w:pPr>
    </w:p>
    <w:p w14:paraId="757C9C09" w14:textId="5661B7B1" w:rsidR="009F5A24" w:rsidRDefault="009F5A24" w:rsidP="009F5A24">
      <w:pPr>
        <w:jc w:val="right"/>
      </w:pPr>
      <w:r>
        <w:t>V</w:t>
      </w:r>
      <w:r w:rsidR="00080AF5">
        <w:t>1</w:t>
      </w:r>
      <w:r w:rsidR="00D359FE">
        <w:t>.</w:t>
      </w:r>
      <w:r w:rsidR="00123A3B">
        <w:t>3</w:t>
      </w:r>
      <w:r w:rsidR="005D38C5">
        <w:t xml:space="preserve">, </w:t>
      </w:r>
      <w:r w:rsidR="00123A3B">
        <w:t>October 31</w:t>
      </w:r>
      <w:r>
        <w:t>, 201</w:t>
      </w:r>
      <w:r w:rsidR="00787406">
        <w:t>6</w:t>
      </w:r>
    </w:p>
    <w:p w14:paraId="757C9C0A" w14:textId="77777777" w:rsidR="009F5A24" w:rsidRDefault="009F5A24" w:rsidP="009F5A24"/>
    <w:p w14:paraId="757C9C0B"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757C9C0C"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lastRenderedPageBreak/>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57C9C0D" w14:textId="77777777" w:rsidR="009F5A24" w:rsidRDefault="009F5A24" w:rsidP="009F5A24">
      <w:pPr>
        <w:pStyle w:val="CopyrightText"/>
        <w:jc w:val="both"/>
        <w:rPr>
          <w:rFonts w:asciiTheme="minorHAnsi" w:hAnsiTheme="minorHAnsi"/>
          <w:color w:val="595959" w:themeColor="text1" w:themeTint="A6"/>
        </w:rPr>
      </w:pPr>
    </w:p>
    <w:p w14:paraId="757C9C0E"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57C9C0F" w14:textId="77777777" w:rsidR="009F5A24" w:rsidRDefault="009F5A24" w:rsidP="009F5A24">
      <w:pPr>
        <w:pStyle w:val="CopyrightText"/>
        <w:jc w:val="both"/>
        <w:rPr>
          <w:rFonts w:asciiTheme="minorHAnsi" w:hAnsiTheme="minorHAnsi"/>
          <w:color w:val="595959" w:themeColor="text1" w:themeTint="A6"/>
        </w:rPr>
      </w:pPr>
    </w:p>
    <w:p w14:paraId="757C9C10"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757C9C11" w14:textId="77777777" w:rsidR="009F5A24" w:rsidRDefault="009F5A24" w:rsidP="009F5A24">
      <w:pPr>
        <w:pStyle w:val="CopyrightText"/>
        <w:jc w:val="both"/>
        <w:rPr>
          <w:rFonts w:asciiTheme="minorHAnsi" w:hAnsiTheme="minorHAnsi"/>
          <w:color w:val="595959" w:themeColor="text1" w:themeTint="A6"/>
        </w:rPr>
      </w:pPr>
    </w:p>
    <w:p w14:paraId="757C9C12"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xml:space="preserve">Microsoft, MS-DOS, MS, Windows, Windows NT, MSDN, Active Directory, BizTalk, SQL Server, SharePoint, Outlook, PowerPoint, FrontPage, Visual Basic, Visual C++, Visual J++, Visual InterDev, Visual SourceSafe, Visual C#, Visual </w:t>
      </w:r>
      <w:proofErr w:type="gramStart"/>
      <w:r>
        <w:rPr>
          <w:rFonts w:asciiTheme="minorHAnsi" w:hAnsiTheme="minorHAnsi"/>
          <w:color w:val="595959" w:themeColor="text1" w:themeTint="A6"/>
        </w:rPr>
        <w:t>J#,  and</w:t>
      </w:r>
      <w:proofErr w:type="gramEnd"/>
      <w:r>
        <w:rPr>
          <w:rFonts w:asciiTheme="minorHAnsi" w:hAnsiTheme="minorHAnsi"/>
          <w:color w:val="595959" w:themeColor="text1" w:themeTint="A6"/>
        </w:rPr>
        <w:t xml:space="preserve"> Visual Studio are either registered trademarks or trademarks of Microsoft Corporation in the U.S.A. and/or other countries.</w:t>
      </w:r>
    </w:p>
    <w:p w14:paraId="757C9C13" w14:textId="77777777" w:rsidR="009F5A24" w:rsidRDefault="009F5A24" w:rsidP="009F5A24">
      <w:pPr>
        <w:pStyle w:val="CopyrightText"/>
        <w:jc w:val="both"/>
        <w:rPr>
          <w:rFonts w:asciiTheme="minorHAnsi" w:hAnsiTheme="minorHAnsi"/>
          <w:color w:val="595959" w:themeColor="text1" w:themeTint="A6"/>
        </w:rPr>
      </w:pPr>
    </w:p>
    <w:p w14:paraId="757C9C14"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757C9C15"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757C9C16"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rPr>
      </w:sdtEndPr>
      <w:sdtContent>
        <w:p w14:paraId="757C9C17" w14:textId="77777777" w:rsidR="00DC00AE" w:rsidRDefault="00DC00AE">
          <w:pPr>
            <w:pStyle w:val="TOCHeading"/>
          </w:pPr>
          <w:r>
            <w:t>Contents</w:t>
          </w:r>
        </w:p>
        <w:p w14:paraId="77DA6785" w14:textId="0EBDC5A0" w:rsidR="00AC600E"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5866085" w:history="1">
            <w:r w:rsidR="00AC600E" w:rsidRPr="007A3D80">
              <w:rPr>
                <w:rStyle w:val="Hyperlink"/>
                <w:noProof/>
                <w:lang w:val="en"/>
              </w:rPr>
              <w:t>Introduction to Microsoft Azure Recovery Services</w:t>
            </w:r>
            <w:r w:rsidR="00AC600E">
              <w:rPr>
                <w:noProof/>
                <w:webHidden/>
              </w:rPr>
              <w:tab/>
            </w:r>
            <w:r w:rsidR="00AC600E">
              <w:rPr>
                <w:noProof/>
                <w:webHidden/>
              </w:rPr>
              <w:fldChar w:fldCharType="begin"/>
            </w:r>
            <w:r w:rsidR="00AC600E">
              <w:rPr>
                <w:noProof/>
                <w:webHidden/>
              </w:rPr>
              <w:instrText xml:space="preserve"> PAGEREF _Toc465866085 \h </w:instrText>
            </w:r>
            <w:r w:rsidR="00AC600E">
              <w:rPr>
                <w:noProof/>
                <w:webHidden/>
              </w:rPr>
            </w:r>
            <w:r w:rsidR="00AC600E">
              <w:rPr>
                <w:noProof/>
                <w:webHidden/>
              </w:rPr>
              <w:fldChar w:fldCharType="separate"/>
            </w:r>
            <w:r w:rsidR="00AC600E">
              <w:rPr>
                <w:noProof/>
                <w:webHidden/>
              </w:rPr>
              <w:t>4</w:t>
            </w:r>
            <w:r w:rsidR="00AC600E">
              <w:rPr>
                <w:noProof/>
                <w:webHidden/>
              </w:rPr>
              <w:fldChar w:fldCharType="end"/>
            </w:r>
          </w:hyperlink>
        </w:p>
        <w:p w14:paraId="10C255C7" w14:textId="1CE1235B" w:rsidR="00AC600E" w:rsidRDefault="00216853">
          <w:pPr>
            <w:pStyle w:val="TOC2"/>
            <w:tabs>
              <w:tab w:val="right" w:leader="dot" w:pos="9350"/>
            </w:tabs>
            <w:rPr>
              <w:rFonts w:asciiTheme="minorHAnsi" w:eastAsiaTheme="minorEastAsia" w:hAnsiTheme="minorHAnsi"/>
              <w:noProof/>
            </w:rPr>
          </w:pPr>
          <w:hyperlink w:anchor="_Toc465866086" w:history="1">
            <w:r w:rsidR="00AC600E" w:rsidRPr="007A3D80">
              <w:rPr>
                <w:rStyle w:val="Hyperlink"/>
                <w:noProof/>
              </w:rPr>
              <w:t>Prerequisites</w:t>
            </w:r>
            <w:r w:rsidR="00AC600E">
              <w:rPr>
                <w:noProof/>
                <w:webHidden/>
              </w:rPr>
              <w:tab/>
            </w:r>
            <w:r w:rsidR="00AC600E">
              <w:rPr>
                <w:noProof/>
                <w:webHidden/>
              </w:rPr>
              <w:fldChar w:fldCharType="begin"/>
            </w:r>
            <w:r w:rsidR="00AC600E">
              <w:rPr>
                <w:noProof/>
                <w:webHidden/>
              </w:rPr>
              <w:instrText xml:space="preserve"> PAGEREF _Toc465866086 \h </w:instrText>
            </w:r>
            <w:r w:rsidR="00AC600E">
              <w:rPr>
                <w:noProof/>
                <w:webHidden/>
              </w:rPr>
            </w:r>
            <w:r w:rsidR="00AC600E">
              <w:rPr>
                <w:noProof/>
                <w:webHidden/>
              </w:rPr>
              <w:fldChar w:fldCharType="separate"/>
            </w:r>
            <w:r w:rsidR="00AC600E">
              <w:rPr>
                <w:noProof/>
                <w:webHidden/>
              </w:rPr>
              <w:t>4</w:t>
            </w:r>
            <w:r w:rsidR="00AC600E">
              <w:rPr>
                <w:noProof/>
                <w:webHidden/>
              </w:rPr>
              <w:fldChar w:fldCharType="end"/>
            </w:r>
          </w:hyperlink>
        </w:p>
        <w:p w14:paraId="0A615B88" w14:textId="21EC36FB" w:rsidR="00AC600E" w:rsidRDefault="00216853">
          <w:pPr>
            <w:pStyle w:val="TOC2"/>
            <w:tabs>
              <w:tab w:val="right" w:leader="dot" w:pos="9350"/>
            </w:tabs>
            <w:rPr>
              <w:rFonts w:asciiTheme="minorHAnsi" w:eastAsiaTheme="minorEastAsia" w:hAnsiTheme="minorHAnsi"/>
              <w:noProof/>
            </w:rPr>
          </w:pPr>
          <w:hyperlink w:anchor="_Toc465866087" w:history="1">
            <w:r w:rsidR="00AC600E" w:rsidRPr="007A3D80">
              <w:rPr>
                <w:rStyle w:val="Hyperlink"/>
                <w:noProof/>
                <w:lang w:val="en"/>
              </w:rPr>
              <w:t>Overview</w:t>
            </w:r>
            <w:r w:rsidR="00AC600E">
              <w:rPr>
                <w:noProof/>
                <w:webHidden/>
              </w:rPr>
              <w:tab/>
            </w:r>
            <w:r w:rsidR="00AC600E">
              <w:rPr>
                <w:noProof/>
                <w:webHidden/>
              </w:rPr>
              <w:fldChar w:fldCharType="begin"/>
            </w:r>
            <w:r w:rsidR="00AC600E">
              <w:rPr>
                <w:noProof/>
                <w:webHidden/>
              </w:rPr>
              <w:instrText xml:space="preserve"> PAGEREF _Toc465866087 \h </w:instrText>
            </w:r>
            <w:r w:rsidR="00AC600E">
              <w:rPr>
                <w:noProof/>
                <w:webHidden/>
              </w:rPr>
            </w:r>
            <w:r w:rsidR="00AC600E">
              <w:rPr>
                <w:noProof/>
                <w:webHidden/>
              </w:rPr>
              <w:fldChar w:fldCharType="separate"/>
            </w:r>
            <w:r w:rsidR="00AC600E">
              <w:rPr>
                <w:noProof/>
                <w:webHidden/>
              </w:rPr>
              <w:t>4</w:t>
            </w:r>
            <w:r w:rsidR="00AC600E">
              <w:rPr>
                <w:noProof/>
                <w:webHidden/>
              </w:rPr>
              <w:fldChar w:fldCharType="end"/>
            </w:r>
          </w:hyperlink>
        </w:p>
        <w:p w14:paraId="540138A3" w14:textId="014001F9" w:rsidR="00AC600E" w:rsidRDefault="00216853">
          <w:pPr>
            <w:pStyle w:val="TOC1"/>
            <w:tabs>
              <w:tab w:val="right" w:leader="dot" w:pos="9350"/>
            </w:tabs>
            <w:rPr>
              <w:rFonts w:asciiTheme="minorHAnsi" w:eastAsiaTheme="minorEastAsia" w:hAnsiTheme="minorHAnsi"/>
              <w:noProof/>
            </w:rPr>
          </w:pPr>
          <w:hyperlink w:anchor="_Toc465866088" w:history="1">
            <w:r w:rsidR="00AC600E" w:rsidRPr="007A3D80">
              <w:rPr>
                <w:rStyle w:val="Hyperlink"/>
                <w:noProof/>
                <w:lang w:val="en"/>
              </w:rPr>
              <w:t>Exercise 1 - Azure Recovery Services (ARM)</w:t>
            </w:r>
            <w:r w:rsidR="00AC600E">
              <w:rPr>
                <w:noProof/>
                <w:webHidden/>
              </w:rPr>
              <w:tab/>
            </w:r>
            <w:r w:rsidR="00AC600E">
              <w:rPr>
                <w:noProof/>
                <w:webHidden/>
              </w:rPr>
              <w:fldChar w:fldCharType="begin"/>
            </w:r>
            <w:r w:rsidR="00AC600E">
              <w:rPr>
                <w:noProof/>
                <w:webHidden/>
              </w:rPr>
              <w:instrText xml:space="preserve"> PAGEREF _Toc465866088 \h </w:instrText>
            </w:r>
            <w:r w:rsidR="00AC600E">
              <w:rPr>
                <w:noProof/>
                <w:webHidden/>
              </w:rPr>
            </w:r>
            <w:r w:rsidR="00AC600E">
              <w:rPr>
                <w:noProof/>
                <w:webHidden/>
              </w:rPr>
              <w:fldChar w:fldCharType="separate"/>
            </w:r>
            <w:r w:rsidR="00AC600E">
              <w:rPr>
                <w:noProof/>
                <w:webHidden/>
              </w:rPr>
              <w:t>5</w:t>
            </w:r>
            <w:r w:rsidR="00AC600E">
              <w:rPr>
                <w:noProof/>
                <w:webHidden/>
              </w:rPr>
              <w:fldChar w:fldCharType="end"/>
            </w:r>
          </w:hyperlink>
        </w:p>
        <w:p w14:paraId="4DE6A2F3" w14:textId="153D88F2" w:rsidR="00AC600E" w:rsidRDefault="00216853">
          <w:pPr>
            <w:pStyle w:val="TOC2"/>
            <w:tabs>
              <w:tab w:val="right" w:leader="dot" w:pos="9350"/>
            </w:tabs>
            <w:rPr>
              <w:rFonts w:asciiTheme="minorHAnsi" w:eastAsiaTheme="minorEastAsia" w:hAnsiTheme="minorHAnsi"/>
              <w:noProof/>
            </w:rPr>
          </w:pPr>
          <w:hyperlink w:anchor="_Toc465866089" w:history="1">
            <w:r w:rsidR="00AC600E" w:rsidRPr="007A3D80">
              <w:rPr>
                <w:rStyle w:val="Hyperlink"/>
                <w:noProof/>
              </w:rPr>
              <w:t>Task 1 - Creating a Recovery Services vault</w:t>
            </w:r>
            <w:r w:rsidR="00AC600E">
              <w:rPr>
                <w:noProof/>
                <w:webHidden/>
              </w:rPr>
              <w:tab/>
            </w:r>
            <w:r w:rsidR="00AC600E">
              <w:rPr>
                <w:noProof/>
                <w:webHidden/>
              </w:rPr>
              <w:fldChar w:fldCharType="begin"/>
            </w:r>
            <w:r w:rsidR="00AC600E">
              <w:rPr>
                <w:noProof/>
                <w:webHidden/>
              </w:rPr>
              <w:instrText xml:space="preserve"> PAGEREF _Toc465866089 \h </w:instrText>
            </w:r>
            <w:r w:rsidR="00AC600E">
              <w:rPr>
                <w:noProof/>
                <w:webHidden/>
              </w:rPr>
            </w:r>
            <w:r w:rsidR="00AC600E">
              <w:rPr>
                <w:noProof/>
                <w:webHidden/>
              </w:rPr>
              <w:fldChar w:fldCharType="separate"/>
            </w:r>
            <w:r w:rsidR="00AC600E">
              <w:rPr>
                <w:noProof/>
                <w:webHidden/>
              </w:rPr>
              <w:t>5</w:t>
            </w:r>
            <w:r w:rsidR="00AC600E">
              <w:rPr>
                <w:noProof/>
                <w:webHidden/>
              </w:rPr>
              <w:fldChar w:fldCharType="end"/>
            </w:r>
          </w:hyperlink>
        </w:p>
        <w:p w14:paraId="24062709" w14:textId="388C2275" w:rsidR="00AC600E" w:rsidRDefault="00216853">
          <w:pPr>
            <w:pStyle w:val="TOC2"/>
            <w:tabs>
              <w:tab w:val="right" w:leader="dot" w:pos="9350"/>
            </w:tabs>
            <w:rPr>
              <w:rFonts w:asciiTheme="minorHAnsi" w:eastAsiaTheme="minorEastAsia" w:hAnsiTheme="minorHAnsi"/>
              <w:noProof/>
            </w:rPr>
          </w:pPr>
          <w:hyperlink w:anchor="_Toc465866090" w:history="1">
            <w:r w:rsidR="00AC600E" w:rsidRPr="007A3D80">
              <w:rPr>
                <w:rStyle w:val="Hyperlink"/>
                <w:noProof/>
              </w:rPr>
              <w:t>Task 2 – Set Storage replication</w:t>
            </w:r>
            <w:r w:rsidR="00AC600E">
              <w:rPr>
                <w:noProof/>
                <w:webHidden/>
              </w:rPr>
              <w:tab/>
            </w:r>
            <w:r w:rsidR="00AC600E">
              <w:rPr>
                <w:noProof/>
                <w:webHidden/>
              </w:rPr>
              <w:fldChar w:fldCharType="begin"/>
            </w:r>
            <w:r w:rsidR="00AC600E">
              <w:rPr>
                <w:noProof/>
                <w:webHidden/>
              </w:rPr>
              <w:instrText xml:space="preserve"> PAGEREF _Toc465866090 \h </w:instrText>
            </w:r>
            <w:r w:rsidR="00AC600E">
              <w:rPr>
                <w:noProof/>
                <w:webHidden/>
              </w:rPr>
            </w:r>
            <w:r w:rsidR="00AC600E">
              <w:rPr>
                <w:noProof/>
                <w:webHidden/>
              </w:rPr>
              <w:fldChar w:fldCharType="separate"/>
            </w:r>
            <w:r w:rsidR="00AC600E">
              <w:rPr>
                <w:noProof/>
                <w:webHidden/>
              </w:rPr>
              <w:t>5</w:t>
            </w:r>
            <w:r w:rsidR="00AC600E">
              <w:rPr>
                <w:noProof/>
                <w:webHidden/>
              </w:rPr>
              <w:fldChar w:fldCharType="end"/>
            </w:r>
          </w:hyperlink>
        </w:p>
        <w:p w14:paraId="1B14472F" w14:textId="02DC519F" w:rsidR="00AC600E" w:rsidRDefault="00216853">
          <w:pPr>
            <w:pStyle w:val="TOC2"/>
            <w:tabs>
              <w:tab w:val="right" w:leader="dot" w:pos="9350"/>
            </w:tabs>
            <w:rPr>
              <w:rFonts w:asciiTheme="minorHAnsi" w:eastAsiaTheme="minorEastAsia" w:hAnsiTheme="minorHAnsi"/>
              <w:noProof/>
            </w:rPr>
          </w:pPr>
          <w:hyperlink w:anchor="_Toc465866091" w:history="1">
            <w:r w:rsidR="00AC600E" w:rsidRPr="007A3D80">
              <w:rPr>
                <w:rStyle w:val="Hyperlink"/>
                <w:noProof/>
              </w:rPr>
              <w:t>Task 4 – Performing the Initial Backup</w:t>
            </w:r>
            <w:r w:rsidR="00AC600E">
              <w:rPr>
                <w:noProof/>
                <w:webHidden/>
              </w:rPr>
              <w:tab/>
            </w:r>
            <w:r w:rsidR="00AC600E">
              <w:rPr>
                <w:noProof/>
                <w:webHidden/>
              </w:rPr>
              <w:fldChar w:fldCharType="begin"/>
            </w:r>
            <w:r w:rsidR="00AC600E">
              <w:rPr>
                <w:noProof/>
                <w:webHidden/>
              </w:rPr>
              <w:instrText xml:space="preserve"> PAGEREF _Toc465866091 \h </w:instrText>
            </w:r>
            <w:r w:rsidR="00AC600E">
              <w:rPr>
                <w:noProof/>
                <w:webHidden/>
              </w:rPr>
            </w:r>
            <w:r w:rsidR="00AC600E">
              <w:rPr>
                <w:noProof/>
                <w:webHidden/>
              </w:rPr>
              <w:fldChar w:fldCharType="separate"/>
            </w:r>
            <w:r w:rsidR="00AC600E">
              <w:rPr>
                <w:noProof/>
                <w:webHidden/>
              </w:rPr>
              <w:t>8</w:t>
            </w:r>
            <w:r w:rsidR="00AC600E">
              <w:rPr>
                <w:noProof/>
                <w:webHidden/>
              </w:rPr>
              <w:fldChar w:fldCharType="end"/>
            </w:r>
          </w:hyperlink>
        </w:p>
        <w:p w14:paraId="73FB916A" w14:textId="107860D3" w:rsidR="00AC600E" w:rsidRDefault="00216853">
          <w:pPr>
            <w:pStyle w:val="TOC1"/>
            <w:tabs>
              <w:tab w:val="right" w:leader="dot" w:pos="9350"/>
            </w:tabs>
            <w:rPr>
              <w:rFonts w:asciiTheme="minorHAnsi" w:eastAsiaTheme="minorEastAsia" w:hAnsiTheme="minorHAnsi"/>
              <w:noProof/>
            </w:rPr>
          </w:pPr>
          <w:hyperlink w:anchor="_Toc465866092" w:history="1">
            <w:r w:rsidR="00AC600E" w:rsidRPr="007A3D80">
              <w:rPr>
                <w:rStyle w:val="Hyperlink"/>
                <w:noProof/>
                <w:lang w:val="en"/>
              </w:rPr>
              <w:t>Exercise 2 - Azure Recovery Services - Files/Folders</w:t>
            </w:r>
            <w:r w:rsidR="00AC600E">
              <w:rPr>
                <w:noProof/>
                <w:webHidden/>
              </w:rPr>
              <w:tab/>
            </w:r>
            <w:r w:rsidR="00AC600E">
              <w:rPr>
                <w:noProof/>
                <w:webHidden/>
              </w:rPr>
              <w:fldChar w:fldCharType="begin"/>
            </w:r>
            <w:r w:rsidR="00AC600E">
              <w:rPr>
                <w:noProof/>
                <w:webHidden/>
              </w:rPr>
              <w:instrText xml:space="preserve"> PAGEREF _Toc465866092 \h </w:instrText>
            </w:r>
            <w:r w:rsidR="00AC600E">
              <w:rPr>
                <w:noProof/>
                <w:webHidden/>
              </w:rPr>
            </w:r>
            <w:r w:rsidR="00AC600E">
              <w:rPr>
                <w:noProof/>
                <w:webHidden/>
              </w:rPr>
              <w:fldChar w:fldCharType="separate"/>
            </w:r>
            <w:r w:rsidR="00AC600E">
              <w:rPr>
                <w:noProof/>
                <w:webHidden/>
              </w:rPr>
              <w:t>10</w:t>
            </w:r>
            <w:r w:rsidR="00AC600E">
              <w:rPr>
                <w:noProof/>
                <w:webHidden/>
              </w:rPr>
              <w:fldChar w:fldCharType="end"/>
            </w:r>
          </w:hyperlink>
        </w:p>
        <w:p w14:paraId="15068A51" w14:textId="21812A20" w:rsidR="00AC600E" w:rsidRDefault="00216853">
          <w:pPr>
            <w:pStyle w:val="TOC2"/>
            <w:tabs>
              <w:tab w:val="right" w:leader="dot" w:pos="9350"/>
            </w:tabs>
            <w:rPr>
              <w:rFonts w:asciiTheme="minorHAnsi" w:eastAsiaTheme="minorEastAsia" w:hAnsiTheme="minorHAnsi"/>
              <w:noProof/>
            </w:rPr>
          </w:pPr>
          <w:hyperlink w:anchor="_Toc465866093" w:history="1">
            <w:r w:rsidR="00AC600E" w:rsidRPr="007A3D80">
              <w:rPr>
                <w:rStyle w:val="Hyperlink"/>
                <w:noProof/>
              </w:rPr>
              <w:t>Task 1 – Installing backup agent on Azure VM</w:t>
            </w:r>
            <w:r w:rsidR="00AC600E">
              <w:rPr>
                <w:noProof/>
                <w:webHidden/>
              </w:rPr>
              <w:tab/>
            </w:r>
            <w:r w:rsidR="00AC600E">
              <w:rPr>
                <w:noProof/>
                <w:webHidden/>
              </w:rPr>
              <w:fldChar w:fldCharType="begin"/>
            </w:r>
            <w:r w:rsidR="00AC600E">
              <w:rPr>
                <w:noProof/>
                <w:webHidden/>
              </w:rPr>
              <w:instrText xml:space="preserve"> PAGEREF _Toc465866093 \h </w:instrText>
            </w:r>
            <w:r w:rsidR="00AC600E">
              <w:rPr>
                <w:noProof/>
                <w:webHidden/>
              </w:rPr>
            </w:r>
            <w:r w:rsidR="00AC600E">
              <w:rPr>
                <w:noProof/>
                <w:webHidden/>
              </w:rPr>
              <w:fldChar w:fldCharType="separate"/>
            </w:r>
            <w:r w:rsidR="00AC600E">
              <w:rPr>
                <w:noProof/>
                <w:webHidden/>
              </w:rPr>
              <w:t>10</w:t>
            </w:r>
            <w:r w:rsidR="00AC600E">
              <w:rPr>
                <w:noProof/>
                <w:webHidden/>
              </w:rPr>
              <w:fldChar w:fldCharType="end"/>
            </w:r>
          </w:hyperlink>
        </w:p>
        <w:p w14:paraId="36F5142D" w14:textId="46682B80" w:rsidR="00AC600E" w:rsidRDefault="00216853">
          <w:pPr>
            <w:pStyle w:val="TOC2"/>
            <w:tabs>
              <w:tab w:val="right" w:leader="dot" w:pos="9350"/>
            </w:tabs>
            <w:rPr>
              <w:rFonts w:asciiTheme="minorHAnsi" w:eastAsiaTheme="minorEastAsia" w:hAnsiTheme="minorHAnsi"/>
              <w:noProof/>
            </w:rPr>
          </w:pPr>
          <w:hyperlink w:anchor="_Toc465866094" w:history="1">
            <w:r w:rsidR="00AC600E" w:rsidRPr="007A3D80">
              <w:rPr>
                <w:rStyle w:val="Hyperlink"/>
                <w:noProof/>
              </w:rPr>
              <w:t>Task 2 - Restore data from Azure</w:t>
            </w:r>
            <w:r w:rsidR="00AC600E">
              <w:rPr>
                <w:noProof/>
                <w:webHidden/>
              </w:rPr>
              <w:tab/>
            </w:r>
            <w:r w:rsidR="00AC600E">
              <w:rPr>
                <w:noProof/>
                <w:webHidden/>
              </w:rPr>
              <w:fldChar w:fldCharType="begin"/>
            </w:r>
            <w:r w:rsidR="00AC600E">
              <w:rPr>
                <w:noProof/>
                <w:webHidden/>
              </w:rPr>
              <w:instrText xml:space="preserve"> PAGEREF _Toc465866094 \h </w:instrText>
            </w:r>
            <w:r w:rsidR="00AC600E">
              <w:rPr>
                <w:noProof/>
                <w:webHidden/>
              </w:rPr>
            </w:r>
            <w:r w:rsidR="00AC600E">
              <w:rPr>
                <w:noProof/>
                <w:webHidden/>
              </w:rPr>
              <w:fldChar w:fldCharType="separate"/>
            </w:r>
            <w:r w:rsidR="00AC600E">
              <w:rPr>
                <w:noProof/>
                <w:webHidden/>
              </w:rPr>
              <w:t>15</w:t>
            </w:r>
            <w:r w:rsidR="00AC600E">
              <w:rPr>
                <w:noProof/>
                <w:webHidden/>
              </w:rPr>
              <w:fldChar w:fldCharType="end"/>
            </w:r>
          </w:hyperlink>
        </w:p>
        <w:p w14:paraId="7313D883" w14:textId="0392FEFB" w:rsidR="00AC600E" w:rsidRDefault="00216853">
          <w:pPr>
            <w:pStyle w:val="TOC2"/>
            <w:tabs>
              <w:tab w:val="right" w:leader="dot" w:pos="9350"/>
            </w:tabs>
            <w:rPr>
              <w:rFonts w:asciiTheme="minorHAnsi" w:eastAsiaTheme="minorEastAsia" w:hAnsiTheme="minorHAnsi"/>
              <w:noProof/>
            </w:rPr>
          </w:pPr>
          <w:hyperlink w:anchor="_Toc465866095" w:history="1">
            <w:r w:rsidR="00AC600E" w:rsidRPr="007A3D80">
              <w:rPr>
                <w:rStyle w:val="Hyperlink"/>
                <w:noProof/>
              </w:rPr>
              <w:t>Restoring Domain Controller VMs</w:t>
            </w:r>
            <w:r w:rsidR="00AC600E">
              <w:rPr>
                <w:noProof/>
                <w:webHidden/>
              </w:rPr>
              <w:tab/>
            </w:r>
            <w:r w:rsidR="00AC600E">
              <w:rPr>
                <w:noProof/>
                <w:webHidden/>
              </w:rPr>
              <w:fldChar w:fldCharType="begin"/>
            </w:r>
            <w:r w:rsidR="00AC600E">
              <w:rPr>
                <w:noProof/>
                <w:webHidden/>
              </w:rPr>
              <w:instrText xml:space="preserve"> PAGEREF _Toc465866095 \h </w:instrText>
            </w:r>
            <w:r w:rsidR="00AC600E">
              <w:rPr>
                <w:noProof/>
                <w:webHidden/>
              </w:rPr>
            </w:r>
            <w:r w:rsidR="00AC600E">
              <w:rPr>
                <w:noProof/>
                <w:webHidden/>
              </w:rPr>
              <w:fldChar w:fldCharType="separate"/>
            </w:r>
            <w:r w:rsidR="00AC600E">
              <w:rPr>
                <w:noProof/>
                <w:webHidden/>
              </w:rPr>
              <w:t>17</w:t>
            </w:r>
            <w:r w:rsidR="00AC600E">
              <w:rPr>
                <w:noProof/>
                <w:webHidden/>
              </w:rPr>
              <w:fldChar w:fldCharType="end"/>
            </w:r>
          </w:hyperlink>
        </w:p>
        <w:p w14:paraId="5B661572" w14:textId="38C6EB77" w:rsidR="00AC600E" w:rsidRDefault="00216853">
          <w:pPr>
            <w:pStyle w:val="TOC3"/>
            <w:tabs>
              <w:tab w:val="right" w:leader="dot" w:pos="9350"/>
            </w:tabs>
            <w:rPr>
              <w:rFonts w:asciiTheme="minorHAnsi" w:eastAsiaTheme="minorEastAsia" w:hAnsiTheme="minorHAnsi"/>
              <w:noProof/>
            </w:rPr>
          </w:pPr>
          <w:hyperlink w:anchor="_Toc465866096" w:history="1">
            <w:r w:rsidR="00AC600E" w:rsidRPr="007A3D80">
              <w:rPr>
                <w:rStyle w:val="Hyperlink"/>
                <w:noProof/>
              </w:rPr>
              <w:t>Single DC</w:t>
            </w:r>
            <w:r w:rsidR="00AC600E">
              <w:rPr>
                <w:noProof/>
                <w:webHidden/>
              </w:rPr>
              <w:tab/>
            </w:r>
            <w:r w:rsidR="00AC600E">
              <w:rPr>
                <w:noProof/>
                <w:webHidden/>
              </w:rPr>
              <w:fldChar w:fldCharType="begin"/>
            </w:r>
            <w:r w:rsidR="00AC600E">
              <w:rPr>
                <w:noProof/>
                <w:webHidden/>
              </w:rPr>
              <w:instrText xml:space="preserve"> PAGEREF _Toc465866096 \h </w:instrText>
            </w:r>
            <w:r w:rsidR="00AC600E">
              <w:rPr>
                <w:noProof/>
                <w:webHidden/>
              </w:rPr>
            </w:r>
            <w:r w:rsidR="00AC600E">
              <w:rPr>
                <w:noProof/>
                <w:webHidden/>
              </w:rPr>
              <w:fldChar w:fldCharType="separate"/>
            </w:r>
            <w:r w:rsidR="00AC600E">
              <w:rPr>
                <w:noProof/>
                <w:webHidden/>
              </w:rPr>
              <w:t>17</w:t>
            </w:r>
            <w:r w:rsidR="00AC600E">
              <w:rPr>
                <w:noProof/>
                <w:webHidden/>
              </w:rPr>
              <w:fldChar w:fldCharType="end"/>
            </w:r>
          </w:hyperlink>
        </w:p>
        <w:p w14:paraId="765199FE" w14:textId="5B964279" w:rsidR="00AC600E" w:rsidRDefault="00216853">
          <w:pPr>
            <w:pStyle w:val="TOC3"/>
            <w:tabs>
              <w:tab w:val="right" w:leader="dot" w:pos="9350"/>
            </w:tabs>
            <w:rPr>
              <w:rFonts w:asciiTheme="minorHAnsi" w:eastAsiaTheme="minorEastAsia" w:hAnsiTheme="minorHAnsi"/>
              <w:noProof/>
            </w:rPr>
          </w:pPr>
          <w:hyperlink w:anchor="_Toc465866097" w:history="1">
            <w:r w:rsidR="00AC600E" w:rsidRPr="007A3D80">
              <w:rPr>
                <w:rStyle w:val="Hyperlink"/>
                <w:noProof/>
              </w:rPr>
              <w:t>Multiple DCs</w:t>
            </w:r>
            <w:r w:rsidR="00AC600E">
              <w:rPr>
                <w:noProof/>
                <w:webHidden/>
              </w:rPr>
              <w:tab/>
            </w:r>
            <w:r w:rsidR="00AC600E">
              <w:rPr>
                <w:noProof/>
                <w:webHidden/>
              </w:rPr>
              <w:fldChar w:fldCharType="begin"/>
            </w:r>
            <w:r w:rsidR="00AC600E">
              <w:rPr>
                <w:noProof/>
                <w:webHidden/>
              </w:rPr>
              <w:instrText xml:space="preserve"> PAGEREF _Toc465866097 \h </w:instrText>
            </w:r>
            <w:r w:rsidR="00AC600E">
              <w:rPr>
                <w:noProof/>
                <w:webHidden/>
              </w:rPr>
            </w:r>
            <w:r w:rsidR="00AC600E">
              <w:rPr>
                <w:noProof/>
                <w:webHidden/>
              </w:rPr>
              <w:fldChar w:fldCharType="separate"/>
            </w:r>
            <w:r w:rsidR="00AC600E">
              <w:rPr>
                <w:noProof/>
                <w:webHidden/>
              </w:rPr>
              <w:t>17</w:t>
            </w:r>
            <w:r w:rsidR="00AC600E">
              <w:rPr>
                <w:noProof/>
                <w:webHidden/>
              </w:rPr>
              <w:fldChar w:fldCharType="end"/>
            </w:r>
          </w:hyperlink>
        </w:p>
        <w:p w14:paraId="757C9C2D" w14:textId="7F58419F" w:rsidR="00DC00AE" w:rsidRDefault="00DC00AE">
          <w:r>
            <w:rPr>
              <w:b/>
              <w:bCs/>
              <w:noProof/>
            </w:rPr>
            <w:fldChar w:fldCharType="end"/>
          </w:r>
        </w:p>
      </w:sdtContent>
    </w:sdt>
    <w:p w14:paraId="757C9C2E" w14:textId="77777777" w:rsidR="00DC00AE" w:rsidRDefault="00DC00AE" w:rsidP="005C66E4">
      <w:pPr>
        <w:pStyle w:val="Heading1"/>
        <w:rPr>
          <w:lang w:val="en"/>
        </w:rPr>
      </w:pPr>
    </w:p>
    <w:p w14:paraId="757C9C2F"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757C9C30" w14:textId="0C98EDE3" w:rsidR="00AC3CAB" w:rsidRDefault="007B13CB" w:rsidP="007B13CB">
      <w:pPr>
        <w:pStyle w:val="Heading1"/>
        <w:ind w:left="360" w:firstLine="0"/>
        <w:rPr>
          <w:lang w:val="en"/>
        </w:rPr>
      </w:pPr>
      <w:bookmarkStart w:id="7" w:name="_Toc465866085"/>
      <w:r>
        <w:rPr>
          <w:lang w:val="en"/>
        </w:rPr>
        <w:lastRenderedPageBreak/>
        <w:t xml:space="preserve">Introduction to </w:t>
      </w:r>
      <w:r w:rsidR="005C06E3">
        <w:rPr>
          <w:lang w:val="en"/>
        </w:rPr>
        <w:t>Microsoft Azure</w:t>
      </w:r>
      <w:r>
        <w:rPr>
          <w:lang w:val="en"/>
        </w:rPr>
        <w:t xml:space="preserve"> </w:t>
      </w:r>
      <w:r w:rsidR="00CE205B">
        <w:rPr>
          <w:lang w:val="en"/>
        </w:rPr>
        <w:t>Recovery Services</w:t>
      </w:r>
      <w:bookmarkEnd w:id="7"/>
      <w:r w:rsidR="00CE205B">
        <w:rPr>
          <w:lang w:val="en"/>
        </w:rPr>
        <w:t xml:space="preserve"> </w:t>
      </w:r>
    </w:p>
    <w:p w14:paraId="757C9C31" w14:textId="36EE5970" w:rsidR="00332819" w:rsidRDefault="00332819" w:rsidP="007B13CB">
      <w:pPr>
        <w:ind w:left="360" w:firstLine="0"/>
      </w:pPr>
      <w:r>
        <w:t xml:space="preserve">In this </w:t>
      </w:r>
      <w:r w:rsidR="00744C8F">
        <w:t>lab</w:t>
      </w:r>
      <w:r>
        <w:t>, you will create</w:t>
      </w:r>
      <w:r w:rsidR="00A0730F">
        <w:t xml:space="preserve"> </w:t>
      </w:r>
      <w:r w:rsidR="00E85B91">
        <w:t xml:space="preserve">a recovery vault </w:t>
      </w:r>
      <w:r w:rsidR="00BC4AD6">
        <w:t>to</w:t>
      </w:r>
      <w:r w:rsidR="00E85B91">
        <w:t xml:space="preserve"> protect files</w:t>
      </w:r>
      <w:r w:rsidR="00BC4AD6">
        <w:t>,</w:t>
      </w:r>
      <w:r w:rsidR="00E85B91">
        <w:t xml:space="preserve"> folders and an </w:t>
      </w:r>
      <w:r w:rsidR="00787406">
        <w:t xml:space="preserve">ARM </w:t>
      </w:r>
      <w:r w:rsidR="00E85B91">
        <w:t>Azure virtual machine</w:t>
      </w:r>
      <w:r>
        <w:t>.</w:t>
      </w:r>
      <w:r w:rsidR="005A314F">
        <w:t xml:space="preserve"> </w:t>
      </w:r>
    </w:p>
    <w:p w14:paraId="757C9C32" w14:textId="77777777" w:rsidR="00C80421" w:rsidRPr="00C80421" w:rsidRDefault="00C80421" w:rsidP="00DA58A8">
      <w:pPr>
        <w:rPr>
          <w:lang w:val="en"/>
        </w:rPr>
      </w:pPr>
      <w:r w:rsidRPr="00C80421">
        <w:rPr>
          <w:lang w:val="en"/>
        </w:rPr>
        <w:t>You'll learn:</w:t>
      </w:r>
    </w:p>
    <w:p w14:paraId="1C9A436A" w14:textId="40252A47" w:rsidR="00A0730F" w:rsidRDefault="00A0730F" w:rsidP="001B7E36">
      <w:pPr>
        <w:pStyle w:val="ListParagraph"/>
        <w:numPr>
          <w:ilvl w:val="0"/>
          <w:numId w:val="1"/>
        </w:numPr>
      </w:pPr>
      <w:r>
        <w:t xml:space="preserve">How to create an Azure </w:t>
      </w:r>
      <w:r w:rsidR="00E85B91">
        <w:t>Recovery Services vault</w:t>
      </w:r>
    </w:p>
    <w:p w14:paraId="6CD3C2A0" w14:textId="4CBC4158" w:rsidR="00510228" w:rsidRDefault="00510228" w:rsidP="001B7E36">
      <w:pPr>
        <w:pStyle w:val="ListParagraph"/>
        <w:numPr>
          <w:ilvl w:val="0"/>
          <w:numId w:val="1"/>
        </w:numPr>
      </w:pPr>
      <w:r>
        <w:t xml:space="preserve">How to backup ARM VMs using the Azure portal </w:t>
      </w:r>
      <w:del w:id="8" w:author="Beth Quinlan" w:date="2018-04-11T14:49:00Z">
        <w:r w:rsidR="00216853" w:rsidRPr="0006214B" w:rsidDel="0006214B">
          <w:rPr>
            <w:color w:val="5B9BD5" w:themeColor="accent1"/>
            <w:rPrChange w:id="9" w:author="Beth Quinlan" w:date="2018-04-11T14:49:00Z">
              <w:rPr/>
            </w:rPrChange>
          </w:rPr>
          <w:fldChar w:fldCharType="begin"/>
        </w:r>
        <w:r w:rsidR="00216853" w:rsidRPr="0006214B" w:rsidDel="0006214B">
          <w:rPr>
            <w:color w:val="5B9BD5" w:themeColor="accent1"/>
            <w:rPrChange w:id="10" w:author="Beth Quinlan" w:date="2018-04-11T14:49:00Z">
              <w:rPr/>
            </w:rPrChange>
          </w:rPr>
          <w:delInstrText xml:space="preserve"> HYPERLINK "https://portal.azure.com" </w:delInstrText>
        </w:r>
        <w:r w:rsidR="00216853" w:rsidRPr="0006214B" w:rsidDel="0006214B">
          <w:rPr>
            <w:color w:val="5B9BD5" w:themeColor="accent1"/>
            <w:rPrChange w:id="11" w:author="Beth Quinlan" w:date="2018-04-11T14:49:00Z">
              <w:rPr/>
            </w:rPrChange>
          </w:rPr>
          <w:fldChar w:fldCharType="separate"/>
        </w:r>
        <w:r w:rsidRPr="0006214B" w:rsidDel="0006214B">
          <w:rPr>
            <w:color w:val="5B9BD5" w:themeColor="accent1"/>
            <w:rPrChange w:id="12" w:author="Beth Quinlan" w:date="2018-04-11T14:49:00Z">
              <w:rPr>
                <w:rStyle w:val="Hyperlink"/>
              </w:rPr>
            </w:rPrChange>
          </w:rPr>
          <w:delText>https://portal.azure.com</w:delText>
        </w:r>
        <w:r w:rsidR="00216853" w:rsidRPr="0006214B" w:rsidDel="0006214B">
          <w:rPr>
            <w:rStyle w:val="Hyperlink"/>
            <w:color w:val="5B9BD5" w:themeColor="accent1"/>
            <w:rPrChange w:id="13" w:author="Beth Quinlan" w:date="2018-04-11T14:49:00Z">
              <w:rPr>
                <w:rStyle w:val="Hyperlink"/>
              </w:rPr>
            </w:rPrChange>
          </w:rPr>
          <w:fldChar w:fldCharType="end"/>
        </w:r>
      </w:del>
      <w:ins w:id="14" w:author="Beth Quinlan" w:date="2018-04-11T14:49:00Z">
        <w:r w:rsidR="0006214B" w:rsidRPr="0006214B">
          <w:rPr>
            <w:color w:val="5B9BD5" w:themeColor="accent1"/>
            <w:rPrChange w:id="15" w:author="Beth Quinlan" w:date="2018-04-11T14:49:00Z">
              <w:rPr>
                <w:rStyle w:val="Hyperlink"/>
              </w:rPr>
            </w:rPrChange>
          </w:rPr>
          <w:t>https://portal.azure.com</w:t>
        </w:r>
      </w:ins>
      <w:r w:rsidRPr="0006214B">
        <w:rPr>
          <w:color w:val="5B9BD5" w:themeColor="accent1"/>
          <w:rPrChange w:id="16" w:author="Beth Quinlan" w:date="2018-04-11T14:49:00Z">
            <w:rPr/>
          </w:rPrChange>
        </w:rPr>
        <w:t xml:space="preserve"> </w:t>
      </w:r>
    </w:p>
    <w:p w14:paraId="757C9C34" w14:textId="2C528046" w:rsidR="000810CA" w:rsidRDefault="000810CA" w:rsidP="001B7E36">
      <w:pPr>
        <w:pStyle w:val="ListParagraph"/>
        <w:numPr>
          <w:ilvl w:val="0"/>
          <w:numId w:val="1"/>
        </w:numPr>
      </w:pPr>
      <w:r>
        <w:t xml:space="preserve">How to </w:t>
      </w:r>
      <w:r w:rsidR="00E85B91">
        <w:t>protect local Windows files to Azure</w:t>
      </w:r>
    </w:p>
    <w:p w14:paraId="757C9C35" w14:textId="5633D6ED" w:rsidR="00332819" w:rsidRPr="00332819" w:rsidRDefault="00A0730F" w:rsidP="001B7E36">
      <w:pPr>
        <w:pStyle w:val="ListParagraph"/>
        <w:numPr>
          <w:ilvl w:val="0"/>
          <w:numId w:val="1"/>
        </w:numPr>
      </w:pPr>
      <w:r>
        <w:t xml:space="preserve">How to </w:t>
      </w:r>
      <w:r w:rsidR="00E85B91">
        <w:t>protect Azure virtual machines</w:t>
      </w:r>
    </w:p>
    <w:p w14:paraId="757C9C37" w14:textId="6DE2A9A6" w:rsidR="00332819" w:rsidRPr="00332819" w:rsidRDefault="00332819" w:rsidP="00E85B91">
      <w:pPr>
        <w:pStyle w:val="ListParagraph"/>
        <w:ind w:left="1080" w:firstLine="0"/>
      </w:pPr>
    </w:p>
    <w:p w14:paraId="5D36429C" w14:textId="77777777" w:rsidR="00CE205B" w:rsidRDefault="00CE205B" w:rsidP="00CE205B">
      <w:pPr>
        <w:pStyle w:val="Heading2"/>
      </w:pPr>
      <w:bookmarkStart w:id="17" w:name="_Toc465866086"/>
      <w:r>
        <w:t>Prerequisites</w:t>
      </w:r>
      <w:bookmarkEnd w:id="17"/>
    </w:p>
    <w:p w14:paraId="05A653E9" w14:textId="77777777" w:rsidR="00CE205B" w:rsidRDefault="00CE205B" w:rsidP="00CE205B">
      <w:r>
        <w:t>The following is required to complete this hands-on lab:</w:t>
      </w:r>
    </w:p>
    <w:p w14:paraId="58EDC113" w14:textId="77777777" w:rsidR="00CE205B" w:rsidRDefault="00216853" w:rsidP="00CE205B">
      <w:pPr>
        <w:pStyle w:val="ListParagraph"/>
        <w:numPr>
          <w:ilvl w:val="0"/>
          <w:numId w:val="2"/>
        </w:numPr>
      </w:pPr>
      <w:hyperlink r:id="rId8" w:history="1">
        <w:r w:rsidR="00CE205B">
          <w:t>Web</w:t>
        </w:r>
      </w:hyperlink>
      <w:r w:rsidR="00CE205B">
        <w:t xml:space="preserve"> browser</w:t>
      </w:r>
    </w:p>
    <w:p w14:paraId="3414CEEB" w14:textId="77777777" w:rsidR="00CE205B" w:rsidRDefault="00CE205B" w:rsidP="00CE205B">
      <w:pPr>
        <w:pStyle w:val="ListParagraph"/>
        <w:numPr>
          <w:ilvl w:val="0"/>
          <w:numId w:val="2"/>
        </w:numPr>
      </w:pPr>
      <w:r>
        <w:t>Windows client or server machine</w:t>
      </w:r>
    </w:p>
    <w:p w14:paraId="1D52DF1F" w14:textId="4F5076C8" w:rsidR="00CE205B" w:rsidRDefault="00123A3B" w:rsidP="00CE205B">
      <w:pPr>
        <w:pStyle w:val="ListParagraph"/>
        <w:numPr>
          <w:ilvl w:val="0"/>
          <w:numId w:val="2"/>
        </w:numPr>
      </w:pPr>
      <w:r>
        <w:t>Two</w:t>
      </w:r>
      <w:r w:rsidR="00CE205B">
        <w:t xml:space="preserve"> pre-created Azure ARM VM</w:t>
      </w:r>
      <w:r>
        <w:t>s</w:t>
      </w:r>
    </w:p>
    <w:p w14:paraId="1A344815" w14:textId="77777777" w:rsidR="00CE205B" w:rsidRDefault="00CE205B" w:rsidP="00CE205B">
      <w:pPr>
        <w:pStyle w:val="ListParagraph"/>
        <w:numPr>
          <w:ilvl w:val="0"/>
          <w:numId w:val="2"/>
        </w:numPr>
      </w:pPr>
      <w:r>
        <w:t xml:space="preserve">A Microsoft Azure subscription </w:t>
      </w:r>
    </w:p>
    <w:p w14:paraId="62BE19C1" w14:textId="77777777" w:rsidR="00CE205B" w:rsidRDefault="00CE205B" w:rsidP="00CE205B">
      <w:pPr>
        <w:pStyle w:val="NormalWeb"/>
        <w:spacing w:before="0" w:beforeAutospacing="0" w:after="0"/>
        <w:rPr>
          <w:rFonts w:ascii="Calibri" w:hAnsi="Calibri"/>
          <w:sz w:val="22"/>
          <w:szCs w:val="22"/>
        </w:rPr>
      </w:pPr>
    </w:p>
    <w:p w14:paraId="31EEEFEF" w14:textId="77777777" w:rsidR="00CE205B" w:rsidRDefault="00CE205B" w:rsidP="00CE205B">
      <w:pPr>
        <w:pStyle w:val="Heading2"/>
        <w:rPr>
          <w:lang w:val="en"/>
        </w:rPr>
      </w:pPr>
      <w:bookmarkStart w:id="18" w:name="bkmk_setupwindowsazure"/>
      <w:bookmarkStart w:id="19" w:name="_Toc465866087"/>
      <w:bookmarkEnd w:id="18"/>
      <w:r>
        <w:rPr>
          <w:lang w:val="en"/>
        </w:rPr>
        <w:t>Overview</w:t>
      </w:r>
      <w:bookmarkEnd w:id="19"/>
    </w:p>
    <w:p w14:paraId="3677701A" w14:textId="77777777" w:rsidR="00CE205B" w:rsidRDefault="00CE205B" w:rsidP="00CE205B">
      <w:pPr>
        <w:rPr>
          <w:lang w:val="en"/>
        </w:rPr>
      </w:pPr>
      <w:r>
        <w:rPr>
          <w:lang w:val="en"/>
        </w:rPr>
        <w:t>With a Recovery Service vault, you are able to protect:</w:t>
      </w:r>
    </w:p>
    <w:p w14:paraId="1F146BD7" w14:textId="77777777" w:rsidR="00CE205B" w:rsidRPr="00787406" w:rsidRDefault="00CE205B" w:rsidP="00CE205B">
      <w:pPr>
        <w:pStyle w:val="ListParagraph"/>
        <w:numPr>
          <w:ilvl w:val="0"/>
          <w:numId w:val="14"/>
        </w:numPr>
        <w:rPr>
          <w:lang w:val="en"/>
        </w:rPr>
      </w:pPr>
      <w:r w:rsidRPr="00787406">
        <w:rPr>
          <w:lang w:val="en"/>
        </w:rPr>
        <w:t>Azure Resource Manager (ARM) VMs</w:t>
      </w:r>
    </w:p>
    <w:p w14:paraId="6D79DB23" w14:textId="77777777" w:rsidR="00CE205B" w:rsidRPr="00787406" w:rsidRDefault="00CE205B" w:rsidP="00CE205B">
      <w:pPr>
        <w:pStyle w:val="ListParagraph"/>
        <w:numPr>
          <w:ilvl w:val="0"/>
          <w:numId w:val="14"/>
        </w:numPr>
        <w:rPr>
          <w:lang w:val="en"/>
        </w:rPr>
      </w:pPr>
      <w:r w:rsidRPr="00787406">
        <w:rPr>
          <w:lang w:val="en"/>
        </w:rPr>
        <w:t>Classic VMs</w:t>
      </w:r>
    </w:p>
    <w:p w14:paraId="76D8CB37" w14:textId="77777777" w:rsidR="00CE205B" w:rsidRPr="00787406" w:rsidRDefault="00CE205B" w:rsidP="00CE205B">
      <w:pPr>
        <w:pStyle w:val="ListParagraph"/>
        <w:numPr>
          <w:ilvl w:val="0"/>
          <w:numId w:val="14"/>
        </w:numPr>
        <w:rPr>
          <w:lang w:val="en"/>
        </w:rPr>
      </w:pPr>
      <w:r w:rsidRPr="00787406">
        <w:rPr>
          <w:lang w:val="en"/>
        </w:rPr>
        <w:t>Standard Storage VMs</w:t>
      </w:r>
    </w:p>
    <w:p w14:paraId="757C9C39" w14:textId="75F906C5" w:rsidR="00AB1D2E" w:rsidRPr="00123A3B" w:rsidRDefault="00CE205B" w:rsidP="00123A3B">
      <w:pPr>
        <w:pStyle w:val="ListParagraph"/>
        <w:numPr>
          <w:ilvl w:val="0"/>
          <w:numId w:val="14"/>
        </w:numPr>
        <w:spacing w:before="0" w:after="160"/>
        <w:rPr>
          <w:lang w:val="en"/>
        </w:rPr>
      </w:pPr>
      <w:r w:rsidRPr="00123A3B">
        <w:rPr>
          <w:lang w:val="en"/>
        </w:rPr>
        <w:t>Premium Storage VMs</w:t>
      </w:r>
    </w:p>
    <w:p w14:paraId="45758104" w14:textId="77777777" w:rsidR="005A314F" w:rsidRDefault="005A314F">
      <w:pPr>
        <w:rPr>
          <w:rFonts w:eastAsia="Times New Roman" w:cs="Times New Roman"/>
          <w:color w:val="000000" w:themeColor="text1"/>
          <w:kern w:val="36"/>
          <w:sz w:val="51"/>
          <w:szCs w:val="51"/>
          <w:lang w:val="en"/>
        </w:rPr>
      </w:pPr>
      <w:r>
        <w:rPr>
          <w:lang w:val="en"/>
        </w:rPr>
        <w:br w:type="page"/>
      </w:r>
    </w:p>
    <w:p w14:paraId="6AC0278B" w14:textId="654E4465" w:rsidR="00C06D16" w:rsidRPr="00787406" w:rsidRDefault="00A049FC" w:rsidP="005A314F">
      <w:pPr>
        <w:pStyle w:val="Heading1"/>
        <w:rPr>
          <w:rFonts w:asciiTheme="minorHAnsi" w:hAnsiTheme="minorHAnsi"/>
          <w:b/>
          <w:sz w:val="28"/>
          <w:szCs w:val="36"/>
          <w:lang w:val="en"/>
        </w:rPr>
      </w:pPr>
      <w:bookmarkStart w:id="20" w:name="_Toc465866088"/>
      <w:r>
        <w:rPr>
          <w:lang w:val="en"/>
        </w:rPr>
        <w:lastRenderedPageBreak/>
        <w:t xml:space="preserve">Exercise 1 - </w:t>
      </w:r>
      <w:r w:rsidR="00C06D16" w:rsidRPr="00C06D16">
        <w:rPr>
          <w:lang w:val="en"/>
        </w:rPr>
        <w:t xml:space="preserve">Azure </w:t>
      </w:r>
      <w:r w:rsidR="005A314F">
        <w:rPr>
          <w:lang w:val="en"/>
        </w:rPr>
        <w:t>Recovery Services (ARM)</w:t>
      </w:r>
      <w:bookmarkEnd w:id="20"/>
    </w:p>
    <w:p w14:paraId="757C9C55" w14:textId="5CB567F7" w:rsidR="00876092" w:rsidRPr="00C80421" w:rsidRDefault="00D45703" w:rsidP="00876092">
      <w:pPr>
        <w:pStyle w:val="Heading2"/>
        <w:rPr>
          <w:lang w:val="en"/>
        </w:rPr>
      </w:pPr>
      <w:bookmarkStart w:id="21" w:name="_Toc465866089"/>
      <w:r>
        <w:t xml:space="preserve">Task 1 - </w:t>
      </w:r>
      <w:r w:rsidR="00BD18B9">
        <w:t xml:space="preserve">Creating a </w:t>
      </w:r>
      <w:r w:rsidR="00C16352">
        <w:t>Recovery Services</w:t>
      </w:r>
      <w:r w:rsidR="00BD18B9">
        <w:t xml:space="preserve"> vault</w:t>
      </w:r>
      <w:bookmarkEnd w:id="21"/>
    </w:p>
    <w:p w14:paraId="75DCF0B3" w14:textId="54B5AAF0" w:rsidR="00335CF9" w:rsidRDefault="00BD18B9" w:rsidP="00D45703">
      <w:pPr>
        <w:pStyle w:val="ListParagraph"/>
        <w:numPr>
          <w:ilvl w:val="0"/>
          <w:numId w:val="6"/>
        </w:numPr>
        <w:contextualSpacing w:val="0"/>
      </w:pPr>
      <w:r>
        <w:t xml:space="preserve">Navigate to </w:t>
      </w:r>
      <w:del w:id="22" w:author="Beth Quinlan" w:date="2018-04-11T14:49:00Z">
        <w:r w:rsidR="00216853" w:rsidRPr="0006214B" w:rsidDel="0006214B">
          <w:rPr>
            <w:color w:val="5B9BD5" w:themeColor="accent1"/>
            <w:rPrChange w:id="23" w:author="Beth Quinlan" w:date="2018-04-11T14:49:00Z">
              <w:rPr/>
            </w:rPrChange>
          </w:rPr>
          <w:fldChar w:fldCharType="begin"/>
        </w:r>
        <w:r w:rsidR="00216853" w:rsidRPr="0006214B" w:rsidDel="0006214B">
          <w:rPr>
            <w:color w:val="5B9BD5" w:themeColor="accent1"/>
            <w:rPrChange w:id="24" w:author="Beth Quinlan" w:date="2018-04-11T14:49:00Z">
              <w:rPr/>
            </w:rPrChange>
          </w:rPr>
          <w:delInstrText xml:space="preserve"> HYPERLINK "https://portal.azure.com" </w:delInstrText>
        </w:r>
        <w:r w:rsidR="00216853" w:rsidRPr="0006214B" w:rsidDel="0006214B">
          <w:rPr>
            <w:color w:val="5B9BD5" w:themeColor="accent1"/>
            <w:rPrChange w:id="25" w:author="Beth Quinlan" w:date="2018-04-11T14:49:00Z">
              <w:rPr/>
            </w:rPrChange>
          </w:rPr>
          <w:fldChar w:fldCharType="separate"/>
        </w:r>
        <w:r w:rsidR="00787406" w:rsidRPr="0006214B" w:rsidDel="0006214B">
          <w:rPr>
            <w:color w:val="5B9BD5" w:themeColor="accent1"/>
            <w:rPrChange w:id="26" w:author="Beth Quinlan" w:date="2018-04-11T14:49:00Z">
              <w:rPr>
                <w:rStyle w:val="Hyperlink"/>
              </w:rPr>
            </w:rPrChange>
          </w:rPr>
          <w:delText>https://portal.azure.com</w:delText>
        </w:r>
        <w:r w:rsidR="00216853" w:rsidRPr="0006214B" w:rsidDel="0006214B">
          <w:rPr>
            <w:rStyle w:val="Hyperlink"/>
            <w:color w:val="5B9BD5" w:themeColor="accent1"/>
            <w:rPrChange w:id="27" w:author="Beth Quinlan" w:date="2018-04-11T14:49:00Z">
              <w:rPr>
                <w:rStyle w:val="Hyperlink"/>
              </w:rPr>
            </w:rPrChange>
          </w:rPr>
          <w:fldChar w:fldCharType="end"/>
        </w:r>
      </w:del>
      <w:ins w:id="28" w:author="Beth Quinlan" w:date="2018-04-11T14:49:00Z">
        <w:r w:rsidR="0006214B" w:rsidRPr="0006214B">
          <w:rPr>
            <w:color w:val="5B9BD5" w:themeColor="accent1"/>
            <w:rPrChange w:id="29" w:author="Beth Quinlan" w:date="2018-04-11T14:49:00Z">
              <w:rPr>
                <w:rStyle w:val="Hyperlink"/>
              </w:rPr>
            </w:rPrChange>
          </w:rPr>
          <w:t>https://portal.azure.com</w:t>
        </w:r>
      </w:ins>
      <w:r>
        <w:t xml:space="preserve"> and logon to your Azure subscription.</w:t>
      </w:r>
    </w:p>
    <w:p w14:paraId="2AB11B32" w14:textId="1E1F5BCA" w:rsidR="00787406" w:rsidRDefault="00787406" w:rsidP="00D45703">
      <w:pPr>
        <w:pStyle w:val="ListParagraph"/>
        <w:numPr>
          <w:ilvl w:val="0"/>
          <w:numId w:val="6"/>
        </w:numPr>
        <w:contextualSpacing w:val="0"/>
      </w:pPr>
      <w:r>
        <w:t xml:space="preserve">Choose </w:t>
      </w:r>
      <w:r w:rsidRPr="005619B2">
        <w:rPr>
          <w:b/>
        </w:rPr>
        <w:t>+</w:t>
      </w:r>
      <w:del w:id="30" w:author="Beth Quinlan" w:date="2018-04-10T11:11:00Z">
        <w:r w:rsidRPr="005619B2" w:rsidDel="001C381D">
          <w:rPr>
            <w:b/>
          </w:rPr>
          <w:delText xml:space="preserve">New </w:delText>
        </w:r>
      </w:del>
      <w:ins w:id="31" w:author="Beth Quinlan" w:date="2018-04-10T11:11:00Z">
        <w:r w:rsidR="001C381D">
          <w:rPr>
            <w:b/>
          </w:rPr>
          <w:t>Create a resource</w:t>
        </w:r>
        <w:r w:rsidR="001C381D" w:rsidRPr="005619B2">
          <w:rPr>
            <w:b/>
          </w:rPr>
          <w:t xml:space="preserve"> </w:t>
        </w:r>
      </w:ins>
      <w:r w:rsidRPr="005619B2">
        <w:rPr>
          <w:b/>
        </w:rPr>
        <w:t>|</w:t>
      </w:r>
      <w:r w:rsidR="00C16352" w:rsidRPr="005619B2">
        <w:rPr>
          <w:b/>
        </w:rPr>
        <w:t xml:space="preserve"> </w:t>
      </w:r>
      <w:r w:rsidR="005619B2" w:rsidRPr="005619B2">
        <w:rPr>
          <w:b/>
        </w:rPr>
        <w:t xml:space="preserve">Monitoring + </w:t>
      </w:r>
      <w:ins w:id="32" w:author="Beth Quinlan" w:date="2018-04-10T11:11:00Z">
        <w:r w:rsidR="001C381D">
          <w:rPr>
            <w:b/>
          </w:rPr>
          <w:t>M</w:t>
        </w:r>
      </w:ins>
      <w:del w:id="33" w:author="Beth Quinlan" w:date="2018-04-10T11:11:00Z">
        <w:r w:rsidR="005619B2" w:rsidRPr="005619B2" w:rsidDel="001C381D">
          <w:rPr>
            <w:b/>
          </w:rPr>
          <w:delText>m</w:delText>
        </w:r>
      </w:del>
      <w:r w:rsidR="00C16352" w:rsidRPr="005619B2">
        <w:rPr>
          <w:b/>
        </w:rPr>
        <w:t>anagement | Backup and Site Recovery (OMS).</w:t>
      </w:r>
    </w:p>
    <w:p w14:paraId="0910C9E5" w14:textId="77777777" w:rsidR="001C381D" w:rsidRDefault="001C381D" w:rsidP="00D45703">
      <w:pPr>
        <w:pStyle w:val="ListParagraph"/>
        <w:numPr>
          <w:ilvl w:val="0"/>
          <w:numId w:val="6"/>
        </w:numPr>
        <w:contextualSpacing w:val="0"/>
        <w:rPr>
          <w:ins w:id="34" w:author="Beth Quinlan" w:date="2018-04-10T11:12:00Z"/>
        </w:rPr>
      </w:pPr>
      <w:ins w:id="35" w:author="Beth Quinlan" w:date="2018-04-10T11:12:00Z">
        <w:r>
          <w:t>Configure the Recovery services vault as follows:</w:t>
        </w:r>
      </w:ins>
    </w:p>
    <w:p w14:paraId="5B32BC05" w14:textId="30336CB0" w:rsidR="001C381D" w:rsidRDefault="00C16352" w:rsidP="001C381D">
      <w:pPr>
        <w:pStyle w:val="ListParagraph"/>
        <w:numPr>
          <w:ilvl w:val="1"/>
          <w:numId w:val="6"/>
        </w:numPr>
        <w:contextualSpacing w:val="0"/>
        <w:rPr>
          <w:ins w:id="36" w:author="Beth Quinlan" w:date="2018-04-10T11:12:00Z"/>
        </w:rPr>
      </w:pPr>
      <w:r>
        <w:t xml:space="preserve">Enter the name of your </w:t>
      </w:r>
      <w:ins w:id="37" w:author="Beth Quinlan" w:date="2018-04-10T11:13:00Z">
        <w:r w:rsidR="001C381D">
          <w:t>R</w:t>
        </w:r>
      </w:ins>
      <w:del w:id="38" w:author="Beth Quinlan" w:date="2018-04-10T11:13:00Z">
        <w:r w:rsidDel="001C381D">
          <w:delText>r</w:delText>
        </w:r>
      </w:del>
      <w:r>
        <w:t xml:space="preserve">ecovery </w:t>
      </w:r>
      <w:ins w:id="39" w:author="Beth Quinlan" w:date="2018-04-10T11:13:00Z">
        <w:r w:rsidR="001C381D">
          <w:t>S</w:t>
        </w:r>
      </w:ins>
      <w:del w:id="40" w:author="Beth Quinlan" w:date="2018-04-10T11:13:00Z">
        <w:r w:rsidDel="001C381D">
          <w:delText>s</w:delText>
        </w:r>
      </w:del>
      <w:r>
        <w:t>ervices vault</w:t>
      </w:r>
    </w:p>
    <w:p w14:paraId="25441748" w14:textId="77777777" w:rsidR="001C381D" w:rsidRDefault="00C16352" w:rsidP="001C381D">
      <w:pPr>
        <w:pStyle w:val="ListParagraph"/>
        <w:numPr>
          <w:ilvl w:val="1"/>
          <w:numId w:val="6"/>
        </w:numPr>
        <w:contextualSpacing w:val="0"/>
        <w:rPr>
          <w:ins w:id="41" w:author="Beth Quinlan" w:date="2018-04-10T11:12:00Z"/>
        </w:rPr>
      </w:pPr>
      <w:del w:id="42" w:author="Beth Quinlan" w:date="2018-04-10T11:12:00Z">
        <w:r w:rsidDel="001C381D">
          <w:delText>, along with</w:delText>
        </w:r>
      </w:del>
      <w:ins w:id="43" w:author="Beth Quinlan" w:date="2018-04-10T11:12:00Z">
        <w:r w:rsidR="001C381D">
          <w:t>Enter</w:t>
        </w:r>
      </w:ins>
      <w:r>
        <w:t xml:space="preserve"> the name of a new resource group</w:t>
      </w:r>
    </w:p>
    <w:p w14:paraId="3288E988" w14:textId="5518C27B" w:rsidR="00C16352" w:rsidRDefault="001C381D">
      <w:pPr>
        <w:pStyle w:val="ListParagraph"/>
        <w:numPr>
          <w:ilvl w:val="1"/>
          <w:numId w:val="6"/>
        </w:numPr>
        <w:contextualSpacing w:val="0"/>
        <w:rPr>
          <w:ins w:id="44" w:author="Beth Quinlan" w:date="2018-04-10T11:14:00Z"/>
        </w:rPr>
        <w:pPrChange w:id="45" w:author="Beth Quinlan" w:date="2018-04-10T11:14:00Z">
          <w:pPr>
            <w:pStyle w:val="ListParagraph"/>
            <w:numPr>
              <w:ilvl w:val="1"/>
              <w:numId w:val="6"/>
            </w:numPr>
            <w:ind w:left="1440" w:firstLine="0"/>
            <w:contextualSpacing w:val="0"/>
          </w:pPr>
        </w:pPrChange>
      </w:pPr>
      <w:ins w:id="46" w:author="Beth Quinlan" w:date="2018-04-10T11:12:00Z">
        <w:r>
          <w:t xml:space="preserve">Enter </w:t>
        </w:r>
      </w:ins>
      <w:del w:id="47" w:author="Beth Quinlan" w:date="2018-04-10T11:13:00Z">
        <w:r w:rsidR="00C16352" w:rsidDel="001C381D">
          <w:delText xml:space="preserve"> and </w:delText>
        </w:r>
      </w:del>
      <w:r w:rsidR="00C16352">
        <w:t>your selection of location</w:t>
      </w:r>
      <w:del w:id="48" w:author="Beth Quinlan" w:date="2018-04-10T11:14:00Z">
        <w:r w:rsidR="00C16352" w:rsidDel="001C381D">
          <w:delText xml:space="preserve">. </w:delText>
        </w:r>
      </w:del>
      <w:moveFromRangeStart w:id="49" w:author="Beth Quinlan" w:date="2018-04-10T11:13:00Z" w:name="move511122128"/>
      <w:moveFrom w:id="50" w:author="Beth Quinlan" w:date="2018-04-10T11:13:00Z">
        <w:r w:rsidR="00C16352" w:rsidDel="001C381D">
          <w:t xml:space="preserve">Select the </w:t>
        </w:r>
        <w:r w:rsidR="00C16352" w:rsidRPr="00C16352" w:rsidDel="001C381D">
          <w:rPr>
            <w:b/>
          </w:rPr>
          <w:t>Create</w:t>
        </w:r>
        <w:r w:rsidR="00C16352" w:rsidDel="001C381D">
          <w:t xml:space="preserve"> button. NOTE: A recovery services vault must exist in the same location/region as the VM that you want to back up.</w:t>
        </w:r>
      </w:moveFrom>
    </w:p>
    <w:p w14:paraId="31E9DB8D" w14:textId="77777777" w:rsidR="001C381D" w:rsidRDefault="001C381D">
      <w:pPr>
        <w:ind w:left="1440" w:firstLine="0"/>
        <w:rPr>
          <w:ins w:id="51" w:author="Beth Quinlan" w:date="2018-04-10T11:14:00Z"/>
        </w:rPr>
        <w:pPrChange w:id="52" w:author="Beth Quinlan" w:date="2018-04-10T11:14:00Z">
          <w:pPr>
            <w:pStyle w:val="ListParagraph"/>
            <w:numPr>
              <w:ilvl w:val="1"/>
              <w:numId w:val="6"/>
            </w:numPr>
            <w:ind w:left="1440" w:firstLine="0"/>
            <w:contextualSpacing w:val="0"/>
          </w:pPr>
        </w:pPrChange>
      </w:pPr>
    </w:p>
    <w:p w14:paraId="2D6F4B4E" w14:textId="77777777" w:rsidR="001C381D" w:rsidDel="001C381D" w:rsidRDefault="001C381D">
      <w:pPr>
        <w:ind w:left="1440" w:firstLine="0"/>
        <w:rPr>
          <w:moveFrom w:id="53" w:author="Beth Quinlan" w:date="2018-04-10T11:13:00Z"/>
        </w:rPr>
        <w:pPrChange w:id="54" w:author="Beth Quinlan" w:date="2018-04-10T11:14:00Z">
          <w:pPr>
            <w:pStyle w:val="ListParagraph"/>
            <w:numPr>
              <w:numId w:val="6"/>
            </w:numPr>
            <w:contextualSpacing w:val="0"/>
          </w:pPr>
        </w:pPrChange>
      </w:pPr>
    </w:p>
    <w:moveFromRangeEnd w:id="49"/>
    <w:p w14:paraId="58E50067" w14:textId="5C15866F" w:rsidR="00C16352" w:rsidRDefault="00C16352">
      <w:pPr>
        <w:ind w:left="1080"/>
        <w:pPrChange w:id="55" w:author="Beth Quinlan" w:date="2018-04-10T11:14:00Z">
          <w:pPr>
            <w:pStyle w:val="ListParagraph"/>
            <w:ind w:firstLine="0"/>
            <w:contextualSpacing w:val="0"/>
          </w:pPr>
        </w:pPrChange>
      </w:pPr>
      <w:r>
        <w:rPr>
          <w:noProof/>
          <w:lang w:val="da-DK" w:eastAsia="da-DK"/>
        </w:rPr>
        <w:drawing>
          <wp:inline distT="0" distB="0" distL="0" distR="0" wp14:anchorId="435E81E2" wp14:editId="41C3DD3F">
            <wp:extent cx="2620816" cy="3364302"/>
            <wp:effectExtent l="0" t="0" r="8255" b="7620"/>
            <wp:docPr id="3" name="Picture 3" descr="C:\Users\larrywa\AppData\Local\Temp\SNAGHTML3e01b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3e01b7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409" cy="3372766"/>
                    </a:xfrm>
                    <a:prstGeom prst="rect">
                      <a:avLst/>
                    </a:prstGeom>
                    <a:noFill/>
                    <a:ln>
                      <a:noFill/>
                    </a:ln>
                  </pic:spPr>
                </pic:pic>
              </a:graphicData>
            </a:graphic>
          </wp:inline>
        </w:drawing>
      </w:r>
    </w:p>
    <w:p w14:paraId="5CE0F72C" w14:textId="31841C45" w:rsidR="001C381D" w:rsidRDefault="001C381D">
      <w:pPr>
        <w:pStyle w:val="ListParagraph"/>
        <w:numPr>
          <w:ilvl w:val="0"/>
          <w:numId w:val="6"/>
        </w:numPr>
        <w:contextualSpacing w:val="0"/>
        <w:rPr>
          <w:moveTo w:id="56" w:author="Beth Quinlan" w:date="2018-04-10T11:13:00Z"/>
        </w:rPr>
        <w:pPrChange w:id="57" w:author="Beth Quinlan" w:date="2018-04-10T11:15:00Z">
          <w:pPr>
            <w:pStyle w:val="ListParagraph"/>
            <w:numPr>
              <w:ilvl w:val="1"/>
              <w:numId w:val="6"/>
            </w:numPr>
            <w:ind w:left="1440"/>
            <w:contextualSpacing w:val="0"/>
          </w:pPr>
        </w:pPrChange>
      </w:pPr>
      <w:moveToRangeStart w:id="58" w:author="Beth Quinlan" w:date="2018-04-10T11:13:00Z" w:name="move511122128"/>
      <w:moveTo w:id="59" w:author="Beth Quinlan" w:date="2018-04-10T11:13:00Z">
        <w:del w:id="60" w:author="Beth Quinlan" w:date="2018-04-10T11:13:00Z">
          <w:r w:rsidDel="001C381D">
            <w:delText>Select</w:delText>
          </w:r>
        </w:del>
      </w:moveTo>
      <w:ins w:id="61" w:author="Beth Quinlan" w:date="2018-04-10T11:13:00Z">
        <w:r>
          <w:t>Click</w:t>
        </w:r>
      </w:ins>
      <w:moveTo w:id="62" w:author="Beth Quinlan" w:date="2018-04-10T11:13:00Z">
        <w:r>
          <w:t xml:space="preserve"> the </w:t>
        </w:r>
        <w:r w:rsidRPr="00C16352">
          <w:rPr>
            <w:b/>
          </w:rPr>
          <w:t>Create</w:t>
        </w:r>
        <w:r>
          <w:t xml:space="preserve"> button. NOTE: A recovery services vault must exist in the same location/region as the VM that you want to back up.</w:t>
        </w:r>
      </w:moveTo>
    </w:p>
    <w:moveToRangeEnd w:id="58"/>
    <w:p w14:paraId="0548DF7D" w14:textId="77777777" w:rsidR="00C16352" w:rsidRDefault="00C16352" w:rsidP="00280C9A">
      <w:pPr>
        <w:pStyle w:val="ListParagraph"/>
        <w:ind w:firstLine="0"/>
        <w:contextualSpacing w:val="0"/>
      </w:pPr>
    </w:p>
    <w:p w14:paraId="1A1BBDA1" w14:textId="303C0694" w:rsidR="00C16352" w:rsidRPr="00280C9A" w:rsidRDefault="00280C9A">
      <w:pPr>
        <w:pStyle w:val="Heading2"/>
        <w:keepNext/>
        <w:keepLines/>
        <w:rPr>
          <w:lang w:val="en"/>
        </w:rPr>
        <w:pPrChange w:id="63" w:author="Beth Quinlan" w:date="2018-04-10T11:15:00Z">
          <w:pPr>
            <w:pStyle w:val="Heading2"/>
          </w:pPr>
        </w:pPrChange>
      </w:pPr>
      <w:bookmarkStart w:id="64" w:name="_Toc465866090"/>
      <w:r>
        <w:lastRenderedPageBreak/>
        <w:t>Task 2 – Set Storage replication</w:t>
      </w:r>
      <w:bookmarkEnd w:id="64"/>
    </w:p>
    <w:p w14:paraId="78761FB3" w14:textId="77777777" w:rsidR="001C381D" w:rsidRDefault="00280C9A" w:rsidP="001C381D">
      <w:pPr>
        <w:pStyle w:val="ListParagraph"/>
        <w:keepNext/>
        <w:keepLines/>
        <w:numPr>
          <w:ilvl w:val="0"/>
          <w:numId w:val="15"/>
        </w:numPr>
        <w:contextualSpacing w:val="0"/>
        <w:rPr>
          <w:ins w:id="65" w:author="Beth Quinlan" w:date="2018-04-10T11:15:00Z"/>
        </w:rPr>
      </w:pPr>
      <w:r>
        <w:t>Open the resource group that you created for your vault</w:t>
      </w:r>
      <w:ins w:id="66" w:author="Beth Quinlan" w:date="2018-04-10T11:15:00Z">
        <w:r w:rsidR="001C381D">
          <w:t xml:space="preserve">.  </w:t>
        </w:r>
      </w:ins>
    </w:p>
    <w:p w14:paraId="2C30A427" w14:textId="378EB302" w:rsidR="00280C9A" w:rsidRDefault="00280C9A">
      <w:pPr>
        <w:pStyle w:val="ListParagraph"/>
        <w:keepNext/>
        <w:keepLines/>
        <w:numPr>
          <w:ilvl w:val="0"/>
          <w:numId w:val="15"/>
        </w:numPr>
        <w:contextualSpacing w:val="0"/>
        <w:pPrChange w:id="67" w:author="Beth Quinlan" w:date="2018-04-10T11:15:00Z">
          <w:pPr>
            <w:pStyle w:val="ListParagraph"/>
            <w:numPr>
              <w:numId w:val="15"/>
            </w:numPr>
            <w:contextualSpacing w:val="0"/>
          </w:pPr>
        </w:pPrChange>
      </w:pPr>
      <w:del w:id="68" w:author="Beth Quinlan" w:date="2018-04-10T11:15:00Z">
        <w:r w:rsidDel="001C381D">
          <w:delText xml:space="preserve"> and i</w:delText>
        </w:r>
      </w:del>
      <w:ins w:id="69" w:author="Beth Quinlan" w:date="2018-04-10T11:15:00Z">
        <w:r w:rsidR="001C381D">
          <w:t>I</w:t>
        </w:r>
      </w:ins>
      <w:r>
        <w:t>n the resource group blade, click on your vault name.</w:t>
      </w:r>
    </w:p>
    <w:p w14:paraId="192C8684" w14:textId="5D668A13" w:rsidR="00A04669" w:rsidDel="001C381D" w:rsidRDefault="00280C9A">
      <w:pPr>
        <w:pStyle w:val="ListParagraph"/>
        <w:numPr>
          <w:ilvl w:val="0"/>
          <w:numId w:val="15"/>
        </w:numPr>
        <w:contextualSpacing w:val="0"/>
        <w:rPr>
          <w:del w:id="70" w:author="Beth Quinlan" w:date="2018-04-10T11:19:00Z"/>
        </w:rPr>
        <w:pPrChange w:id="71" w:author="Beth Quinlan" w:date="2018-04-10T11:21:00Z">
          <w:pPr>
            <w:pStyle w:val="ListParagraph"/>
          </w:pPr>
        </w:pPrChange>
      </w:pPr>
      <w:del w:id="72" w:author="Beth Quinlan" w:date="2018-04-10T11:21:00Z">
        <w:r w:rsidDel="002A2539">
          <w:delText>When your vault blade</w:delText>
        </w:r>
        <w:r w:rsidR="00A04669" w:rsidDel="002A2539">
          <w:delText xml:space="preserve"> opens, </w:delText>
        </w:r>
      </w:del>
      <w:del w:id="73" w:author="Beth Quinlan" w:date="2018-04-10T11:17:00Z">
        <w:r w:rsidR="00A04669" w:rsidDel="001C381D">
          <w:delText>you will also see</w:delText>
        </w:r>
      </w:del>
      <w:del w:id="74" w:author="Beth Quinlan" w:date="2018-04-10T11:21:00Z">
        <w:r w:rsidR="00A04669" w:rsidDel="002A2539">
          <w:delText xml:space="preserve"> the </w:delText>
        </w:r>
        <w:r w:rsidR="00A04669" w:rsidRPr="002A2539" w:rsidDel="002A2539">
          <w:rPr>
            <w:rPrChange w:id="75" w:author="Beth Quinlan" w:date="2018-04-10T11:21:00Z">
              <w:rPr>
                <w:b/>
              </w:rPr>
            </w:rPrChange>
          </w:rPr>
          <w:delText>Setting</w:delText>
        </w:r>
        <w:r w:rsidR="00D36C87" w:rsidRPr="002A2539" w:rsidDel="002A2539">
          <w:rPr>
            <w:rPrChange w:id="76" w:author="Beth Quinlan" w:date="2018-04-10T11:21:00Z">
              <w:rPr>
                <w:b/>
              </w:rPr>
            </w:rPrChange>
          </w:rPr>
          <w:delText>s</w:delText>
        </w:r>
        <w:r w:rsidR="00A04669" w:rsidDel="002A2539">
          <w:delText xml:space="preserve"> </w:delText>
        </w:r>
      </w:del>
      <w:del w:id="77" w:author="Beth Quinlan" w:date="2018-04-10T11:17:00Z">
        <w:r w:rsidR="00A04669" w:rsidDel="001C381D">
          <w:delText>blade. S</w:delText>
        </w:r>
      </w:del>
      <w:del w:id="78" w:author="Beth Quinlan" w:date="2018-04-10T11:21:00Z">
        <w:r w:rsidR="00A04669" w:rsidDel="002A2539">
          <w:delText xml:space="preserve">elect the </w:delText>
        </w:r>
        <w:r w:rsidR="00A04669" w:rsidRPr="002A2539" w:rsidDel="002A2539">
          <w:rPr>
            <w:rPrChange w:id="79" w:author="Beth Quinlan" w:date="2018-04-10T11:21:00Z">
              <w:rPr>
                <w:b/>
              </w:rPr>
            </w:rPrChange>
          </w:rPr>
          <w:delText xml:space="preserve">Backup </w:delText>
        </w:r>
        <w:r w:rsidR="00D36C87" w:rsidRPr="00D36C87" w:rsidDel="002A2539">
          <w:delText>menu item</w:delText>
        </w:r>
        <w:r w:rsidR="00A04669" w:rsidDel="002A2539">
          <w:delText>.</w:delText>
        </w:r>
      </w:del>
    </w:p>
    <w:p w14:paraId="4C55B63A" w14:textId="6BB907FE" w:rsidR="00A04669" w:rsidDel="001C381D" w:rsidRDefault="00A04669" w:rsidP="001C381D">
      <w:pPr>
        <w:pStyle w:val="ListParagraph"/>
        <w:rPr>
          <w:del w:id="80" w:author="Beth Quinlan" w:date="2018-04-10T11:19:00Z"/>
        </w:rPr>
      </w:pPr>
    </w:p>
    <w:p w14:paraId="27365C9E" w14:textId="40EE5E3A" w:rsidR="00A04669" w:rsidDel="001C381D" w:rsidRDefault="00A04669">
      <w:pPr>
        <w:rPr>
          <w:del w:id="81" w:author="Beth Quinlan" w:date="2018-04-10T11:19:00Z"/>
        </w:rPr>
        <w:pPrChange w:id="82" w:author="Beth Quinlan" w:date="2018-04-10T11:20:00Z">
          <w:pPr>
            <w:pStyle w:val="ListParagraph"/>
            <w:numPr>
              <w:numId w:val="15"/>
            </w:numPr>
          </w:pPr>
        </w:pPrChange>
      </w:pPr>
      <w:del w:id="83" w:author="Beth Quinlan" w:date="2018-04-10T11:19:00Z">
        <w:r w:rsidDel="001C381D">
          <w:br w:type="page"/>
        </w:r>
      </w:del>
    </w:p>
    <w:p w14:paraId="1C5FD49D" w14:textId="2814A594" w:rsidR="00D36C87" w:rsidDel="001C381D" w:rsidRDefault="00D36C87">
      <w:pPr>
        <w:ind w:left="360" w:firstLine="0"/>
        <w:rPr>
          <w:del w:id="84" w:author="Beth Quinlan" w:date="2018-04-10T11:18:00Z"/>
        </w:rPr>
        <w:pPrChange w:id="85" w:author="Beth Quinlan" w:date="2018-04-10T11:20:00Z">
          <w:pPr>
            <w:pStyle w:val="ListParagraph"/>
            <w:numPr>
              <w:numId w:val="15"/>
            </w:numPr>
            <w:ind w:firstLine="0"/>
            <w:contextualSpacing w:val="0"/>
          </w:pPr>
        </w:pPrChange>
      </w:pPr>
      <w:del w:id="86" w:author="Beth Quinlan" w:date="2018-04-10T11:18:00Z">
        <w:r w:rsidDel="001C381D">
          <w:delText xml:space="preserve">Select </w:delText>
        </w:r>
        <w:r w:rsidRPr="001C381D" w:rsidDel="001C381D">
          <w:rPr>
            <w:b/>
          </w:rPr>
          <w:delText>Backup</w:delText>
        </w:r>
        <w:r w:rsidDel="001C381D">
          <w:delText xml:space="preserve"> </w:delText>
        </w:r>
        <w:r w:rsidRPr="001C381D" w:rsidDel="001C381D">
          <w:rPr>
            <w:b/>
          </w:rPr>
          <w:delText>goal</w:delText>
        </w:r>
        <w:r w:rsidDel="001C381D">
          <w:delText xml:space="preserve"> and l</w:delText>
        </w:r>
      </w:del>
      <w:del w:id="87" w:author="Beth Quinlan" w:date="2018-04-10T11:21:00Z">
        <w:r w:rsidDel="002A2539">
          <w:delText>eave the settings as they are (</w:delText>
        </w:r>
        <w:r w:rsidRPr="001C381D" w:rsidDel="002A2539">
          <w:rPr>
            <w:i/>
          </w:rPr>
          <w:delText>Azure</w:delText>
        </w:r>
        <w:r w:rsidDel="002A2539">
          <w:delText xml:space="preserve"> and </w:delText>
        </w:r>
        <w:r w:rsidRPr="001C381D" w:rsidDel="002A2539">
          <w:rPr>
            <w:i/>
          </w:rPr>
          <w:delText>Virtual Machine</w:delText>
        </w:r>
        <w:r w:rsidDel="002A2539">
          <w:delText xml:space="preserve">). </w:delText>
        </w:r>
      </w:del>
      <w:del w:id="88" w:author="Beth Quinlan" w:date="2018-04-10T11:18:00Z">
        <w:r w:rsidDel="001C381D">
          <w:delText xml:space="preserve">Select </w:delText>
        </w:r>
        <w:r w:rsidRPr="001C381D" w:rsidDel="001C381D">
          <w:rPr>
            <w:b/>
          </w:rPr>
          <w:delText>OK</w:delText>
        </w:r>
        <w:r w:rsidDel="001C381D">
          <w:delText xml:space="preserve"> in the Backup Goal blade.</w:delText>
        </w:r>
      </w:del>
    </w:p>
    <w:p w14:paraId="58C46C66" w14:textId="64498FCE" w:rsidR="00D36C87" w:rsidDel="002A2539" w:rsidRDefault="00D36C87">
      <w:pPr>
        <w:pStyle w:val="ListParagraph"/>
        <w:numPr>
          <w:ilvl w:val="0"/>
          <w:numId w:val="15"/>
        </w:numPr>
        <w:ind w:firstLine="0"/>
        <w:contextualSpacing w:val="0"/>
        <w:rPr>
          <w:del w:id="89" w:author="Beth Quinlan" w:date="2018-04-10T11:22:00Z"/>
        </w:rPr>
        <w:pPrChange w:id="90" w:author="Beth Quinlan" w:date="2018-04-10T11:18:00Z">
          <w:pPr>
            <w:pStyle w:val="ListParagraph"/>
            <w:ind w:firstLine="0"/>
            <w:contextualSpacing w:val="0"/>
          </w:pPr>
        </w:pPrChange>
      </w:pPr>
      <w:del w:id="91" w:author="Beth Quinlan" w:date="2018-04-10T11:21:00Z">
        <w:r w:rsidDel="002A2539">
          <w:rPr>
            <w:noProof/>
            <w:lang w:val="da-DK" w:eastAsia="da-DK"/>
          </w:rPr>
          <w:drawing>
            <wp:inline distT="0" distB="0" distL="0" distR="0" wp14:anchorId="32261C98" wp14:editId="3179057A">
              <wp:extent cx="5018366" cy="2000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468" cy="2002011"/>
                      </a:xfrm>
                      <a:prstGeom prst="rect">
                        <a:avLst/>
                      </a:prstGeom>
                    </pic:spPr>
                  </pic:pic>
                </a:graphicData>
              </a:graphic>
            </wp:inline>
          </w:drawing>
        </w:r>
      </w:del>
    </w:p>
    <w:p w14:paraId="75ACE081" w14:textId="53BBBFA1" w:rsidR="002A2539" w:rsidRDefault="002A2539" w:rsidP="00280C9A">
      <w:pPr>
        <w:pStyle w:val="ListParagraph"/>
        <w:numPr>
          <w:ilvl w:val="0"/>
          <w:numId w:val="15"/>
        </w:numPr>
        <w:contextualSpacing w:val="0"/>
        <w:rPr>
          <w:ins w:id="92" w:author="Beth Quinlan" w:date="2018-04-10T11:22:00Z"/>
        </w:rPr>
      </w:pPr>
      <w:ins w:id="93" w:author="Beth Quinlan" w:date="2018-04-10T11:21:00Z">
        <w:r>
          <w:t xml:space="preserve">When your vault blade opens, scroll down to the </w:t>
        </w:r>
      </w:ins>
      <w:ins w:id="94" w:author="Beth Quinlan" w:date="2018-04-10T11:32:00Z">
        <w:r w:rsidR="00930E4C" w:rsidRPr="00930E4C">
          <w:rPr>
            <w:i/>
            <w:rPrChange w:id="95" w:author="Beth Quinlan" w:date="2018-04-10T11:32:00Z">
              <w:rPr>
                <w:b/>
              </w:rPr>
            </w:rPrChange>
          </w:rPr>
          <w:t>GETTING STARTED</w:t>
        </w:r>
      </w:ins>
      <w:ins w:id="96" w:author="Beth Quinlan" w:date="2018-04-10T11:21:00Z">
        <w:r>
          <w:t xml:space="preserve"> area and select the </w:t>
        </w:r>
        <w:r w:rsidRPr="002A2539">
          <w:rPr>
            <w:b/>
            <w:rPrChange w:id="97" w:author="Beth Quinlan" w:date="2018-04-10T11:29:00Z">
              <w:rPr/>
            </w:rPrChange>
          </w:rPr>
          <w:t>Backup</w:t>
        </w:r>
        <w:r w:rsidRPr="00F7197F">
          <w:t xml:space="preserve"> </w:t>
        </w:r>
        <w:r w:rsidRPr="00D36C87">
          <w:t>menu item</w:t>
        </w:r>
        <w:r>
          <w:t>.  Leave the settings as they are (</w:t>
        </w:r>
        <w:r w:rsidRPr="001C381D">
          <w:rPr>
            <w:i/>
          </w:rPr>
          <w:t>Azure</w:t>
        </w:r>
        <w:r>
          <w:t xml:space="preserve"> and </w:t>
        </w:r>
        <w:r w:rsidRPr="001C381D">
          <w:rPr>
            <w:i/>
          </w:rPr>
          <w:t>Virtual Machine</w:t>
        </w:r>
        <w:r>
          <w:t xml:space="preserve">). Click </w:t>
        </w:r>
        <w:r w:rsidRPr="001C381D">
          <w:rPr>
            <w:b/>
          </w:rPr>
          <w:t>Backup</w:t>
        </w:r>
        <w:r>
          <w:t>.</w:t>
        </w:r>
      </w:ins>
    </w:p>
    <w:p w14:paraId="39220A2E" w14:textId="61A7575A" w:rsidR="002A2539" w:rsidRDefault="002A2539" w:rsidP="002A2539">
      <w:pPr>
        <w:rPr>
          <w:ins w:id="98" w:author="Beth Quinlan" w:date="2018-04-10T11:22:00Z"/>
        </w:rPr>
      </w:pPr>
      <w:ins w:id="99" w:author="Beth Quinlan" w:date="2018-04-10T11:22:00Z">
        <w:r>
          <w:rPr>
            <w:noProof/>
          </w:rPr>
          <w:drawing>
            <wp:inline distT="0" distB="0" distL="0" distR="0" wp14:anchorId="6BCEFBF2" wp14:editId="7EA47476">
              <wp:extent cx="5495925" cy="547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5476875"/>
                      </a:xfrm>
                      <a:prstGeom prst="rect">
                        <a:avLst/>
                      </a:prstGeom>
                    </pic:spPr>
                  </pic:pic>
                </a:graphicData>
              </a:graphic>
            </wp:inline>
          </w:drawing>
        </w:r>
      </w:ins>
    </w:p>
    <w:p w14:paraId="5C78D244" w14:textId="77777777" w:rsidR="002A2539" w:rsidRDefault="002A2539">
      <w:pPr>
        <w:rPr>
          <w:ins w:id="100" w:author="Beth Quinlan" w:date="2018-04-10T11:21:00Z"/>
        </w:rPr>
        <w:pPrChange w:id="101" w:author="Beth Quinlan" w:date="2018-04-10T11:22:00Z">
          <w:pPr>
            <w:pStyle w:val="ListParagraph"/>
            <w:numPr>
              <w:numId w:val="15"/>
            </w:numPr>
            <w:contextualSpacing w:val="0"/>
          </w:pPr>
        </w:pPrChange>
      </w:pPr>
    </w:p>
    <w:p w14:paraId="530B43D4" w14:textId="0207D712" w:rsidR="00280C9A" w:rsidDel="002A2539" w:rsidRDefault="00A04669" w:rsidP="00FF7B4B">
      <w:pPr>
        <w:pStyle w:val="ListParagraph"/>
        <w:numPr>
          <w:ilvl w:val="0"/>
          <w:numId w:val="15"/>
        </w:numPr>
        <w:contextualSpacing w:val="0"/>
        <w:rPr>
          <w:moveFrom w:id="102" w:author="Beth Quinlan" w:date="2018-04-10T11:24:00Z"/>
        </w:rPr>
      </w:pPr>
      <w:r>
        <w:t xml:space="preserve">Select </w:t>
      </w:r>
      <w:r w:rsidRPr="002A2539">
        <w:rPr>
          <w:b/>
        </w:rPr>
        <w:t xml:space="preserve">Backup </w:t>
      </w:r>
      <w:ins w:id="103" w:author="Beth Quinlan" w:date="2018-04-10T11:29:00Z">
        <w:r w:rsidR="002A2539">
          <w:rPr>
            <w:b/>
          </w:rPr>
          <w:t>p</w:t>
        </w:r>
      </w:ins>
      <w:del w:id="104" w:author="Beth Quinlan" w:date="2018-04-10T11:29:00Z">
        <w:r w:rsidR="00442219" w:rsidRPr="002A2539" w:rsidDel="002A2539">
          <w:rPr>
            <w:b/>
          </w:rPr>
          <w:delText>P</w:delText>
        </w:r>
      </w:del>
      <w:r w:rsidR="00442219" w:rsidRPr="002A2539">
        <w:rPr>
          <w:b/>
        </w:rPr>
        <w:t>olicy</w:t>
      </w:r>
      <w:r>
        <w:t xml:space="preserve"> and </w:t>
      </w:r>
      <w:r w:rsidR="00442219">
        <w:t xml:space="preserve">leave the settings as they are. </w:t>
      </w:r>
      <w:moveFromRangeStart w:id="105" w:author="Beth Quinlan" w:date="2018-04-10T11:24:00Z" w:name="move511122779"/>
      <w:moveFrom w:id="106" w:author="Beth Quinlan" w:date="2018-04-10T11:24:00Z">
        <w:r w:rsidR="00442219" w:rsidDel="002A2539">
          <w:t xml:space="preserve">Select </w:t>
        </w:r>
        <w:r w:rsidR="00442219" w:rsidRPr="00442219" w:rsidDel="002A2539">
          <w:rPr>
            <w:b/>
          </w:rPr>
          <w:t>OK</w:t>
        </w:r>
        <w:r w:rsidR="00442219" w:rsidDel="002A2539">
          <w:t xml:space="preserve"> in the Backup policy blade</w:t>
        </w:r>
        <w:r w:rsidDel="002A2539">
          <w:t>.</w:t>
        </w:r>
      </w:moveFrom>
    </w:p>
    <w:moveFromRangeEnd w:id="105"/>
    <w:p w14:paraId="1F11EDF0" w14:textId="77777777" w:rsidR="00A04669" w:rsidRDefault="00A04669">
      <w:pPr>
        <w:pStyle w:val="ListParagraph"/>
        <w:numPr>
          <w:ilvl w:val="0"/>
          <w:numId w:val="15"/>
        </w:numPr>
        <w:contextualSpacing w:val="0"/>
        <w:pPrChange w:id="107" w:author="Beth Quinlan" w:date="2018-04-10T11:24:00Z">
          <w:pPr>
            <w:pStyle w:val="ListParagraph"/>
          </w:pPr>
        </w:pPrChange>
      </w:pPr>
    </w:p>
    <w:p w14:paraId="37DB1540" w14:textId="7F7AA480" w:rsidR="00A04669" w:rsidRDefault="00442219" w:rsidP="00A04669">
      <w:pPr>
        <w:pStyle w:val="ListParagraph"/>
        <w:ind w:firstLine="0"/>
        <w:contextualSpacing w:val="0"/>
      </w:pPr>
      <w:del w:id="108" w:author="Beth Quinlan" w:date="2018-04-10T11:23:00Z">
        <w:r w:rsidDel="002A2539">
          <w:rPr>
            <w:noProof/>
            <w:lang w:val="da-DK" w:eastAsia="da-DK"/>
          </w:rPr>
          <w:lastRenderedPageBreak/>
          <w:drawing>
            <wp:inline distT="0" distB="0" distL="0" distR="0" wp14:anchorId="29D91C2E" wp14:editId="68486767">
              <wp:extent cx="4715010" cy="24103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1171" cy="2413548"/>
                      </a:xfrm>
                      <a:prstGeom prst="rect">
                        <a:avLst/>
                      </a:prstGeom>
                    </pic:spPr>
                  </pic:pic>
                </a:graphicData>
              </a:graphic>
            </wp:inline>
          </w:drawing>
        </w:r>
      </w:del>
      <w:ins w:id="109" w:author="Beth Quinlan" w:date="2018-04-10T11:23:00Z">
        <w:r w:rsidR="002A2539" w:rsidRPr="002A2539">
          <w:rPr>
            <w:noProof/>
          </w:rPr>
          <w:t xml:space="preserve"> </w:t>
        </w:r>
        <w:r w:rsidR="002A2539">
          <w:rPr>
            <w:noProof/>
          </w:rPr>
          <w:drawing>
            <wp:inline distT="0" distB="0" distL="0" distR="0" wp14:anchorId="7331BF41" wp14:editId="2BC396B2">
              <wp:extent cx="5252936" cy="2336322"/>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190" cy="2341772"/>
                      </a:xfrm>
                      <a:prstGeom prst="rect">
                        <a:avLst/>
                      </a:prstGeom>
                    </pic:spPr>
                  </pic:pic>
                </a:graphicData>
              </a:graphic>
            </wp:inline>
          </w:drawing>
        </w:r>
      </w:ins>
    </w:p>
    <w:p w14:paraId="4B1193C0" w14:textId="77777777" w:rsidR="002A2539" w:rsidRDefault="002A2539">
      <w:pPr>
        <w:rPr>
          <w:ins w:id="110" w:author="Beth Quinlan" w:date="2018-04-10T11:24:00Z"/>
        </w:rPr>
      </w:pPr>
    </w:p>
    <w:p w14:paraId="7C5DF9FF" w14:textId="02E4E6EB" w:rsidR="002A2539" w:rsidRDefault="002A2539" w:rsidP="002A2539">
      <w:pPr>
        <w:pStyle w:val="ListParagraph"/>
        <w:numPr>
          <w:ilvl w:val="0"/>
          <w:numId w:val="15"/>
        </w:numPr>
        <w:contextualSpacing w:val="0"/>
        <w:rPr>
          <w:moveTo w:id="111" w:author="Beth Quinlan" w:date="2018-04-10T11:24:00Z"/>
        </w:rPr>
      </w:pPr>
      <w:ins w:id="112" w:author="Beth Quinlan" w:date="2018-04-10T11:30:00Z">
        <w:r>
          <w:t xml:space="preserve">In the </w:t>
        </w:r>
        <w:r w:rsidRPr="00847A93">
          <w:rPr>
            <w:i/>
          </w:rPr>
          <w:t>Backup policy</w:t>
        </w:r>
        <w:r>
          <w:t xml:space="preserve"> blade,</w:t>
        </w:r>
        <w:r w:rsidDel="002A2539">
          <w:t xml:space="preserve"> </w:t>
        </w:r>
      </w:ins>
      <w:moveToRangeStart w:id="113" w:author="Beth Quinlan" w:date="2018-04-10T11:24:00Z" w:name="move511122779"/>
      <w:moveTo w:id="114" w:author="Beth Quinlan" w:date="2018-04-10T11:24:00Z">
        <w:del w:id="115" w:author="Beth Quinlan" w:date="2018-04-10T11:24:00Z">
          <w:r w:rsidDel="002A2539">
            <w:delText>Select</w:delText>
          </w:r>
        </w:del>
      </w:moveTo>
      <w:ins w:id="116" w:author="Beth Quinlan" w:date="2018-04-10T11:30:00Z">
        <w:r>
          <w:t>c</w:t>
        </w:r>
      </w:ins>
      <w:ins w:id="117" w:author="Beth Quinlan" w:date="2018-04-10T11:24:00Z">
        <w:r>
          <w:t>lick</w:t>
        </w:r>
      </w:ins>
      <w:moveTo w:id="118" w:author="Beth Quinlan" w:date="2018-04-10T11:24:00Z">
        <w:r>
          <w:t xml:space="preserve"> </w:t>
        </w:r>
        <w:r w:rsidRPr="00442219">
          <w:rPr>
            <w:b/>
          </w:rPr>
          <w:t>OK</w:t>
        </w:r>
        <w:del w:id="119" w:author="Beth Quinlan" w:date="2018-04-10T11:30:00Z">
          <w:r w:rsidDel="002A2539">
            <w:delText xml:space="preserve"> in the </w:delText>
          </w:r>
          <w:r w:rsidRPr="002A2539" w:rsidDel="002A2539">
            <w:rPr>
              <w:i/>
              <w:rPrChange w:id="120" w:author="Beth Quinlan" w:date="2018-04-10T11:28:00Z">
                <w:rPr/>
              </w:rPrChange>
            </w:rPr>
            <w:delText>Backup policy</w:delText>
          </w:r>
          <w:r w:rsidDel="002A2539">
            <w:delText xml:space="preserve"> blade</w:delText>
          </w:r>
        </w:del>
        <w:r>
          <w:t>.</w:t>
        </w:r>
      </w:moveTo>
    </w:p>
    <w:moveToRangeEnd w:id="113"/>
    <w:p w14:paraId="13962705" w14:textId="076E03AB" w:rsidR="00442219" w:rsidDel="002A2539" w:rsidRDefault="00442219">
      <w:pPr>
        <w:rPr>
          <w:del w:id="121" w:author="Beth Quinlan" w:date="2018-04-10T11:24:00Z"/>
        </w:rPr>
      </w:pPr>
      <w:del w:id="122" w:author="Beth Quinlan" w:date="2018-04-10T11:24:00Z">
        <w:r w:rsidDel="002A2539">
          <w:br w:type="page"/>
        </w:r>
      </w:del>
    </w:p>
    <w:p w14:paraId="7124B655" w14:textId="77777777" w:rsidR="002A2539" w:rsidRDefault="002A2539" w:rsidP="00200723">
      <w:pPr>
        <w:pStyle w:val="ListParagraph"/>
        <w:numPr>
          <w:ilvl w:val="0"/>
          <w:numId w:val="15"/>
        </w:numPr>
        <w:contextualSpacing w:val="0"/>
        <w:rPr>
          <w:ins w:id="123" w:author="Beth Quinlan" w:date="2018-04-10T11:24:00Z"/>
        </w:rPr>
      </w:pPr>
    </w:p>
    <w:p w14:paraId="4E028389" w14:textId="7E43011C" w:rsidR="00BD18B9" w:rsidRDefault="00442219">
      <w:pPr>
        <w:pStyle w:val="ListParagraph"/>
        <w:numPr>
          <w:ilvl w:val="0"/>
          <w:numId w:val="21"/>
        </w:numPr>
        <w:contextualSpacing w:val="0"/>
        <w:rPr>
          <w:ins w:id="124" w:author="Beth Quinlan" w:date="2018-04-10T11:25:00Z"/>
        </w:rPr>
        <w:pPrChange w:id="125" w:author="Beth Quinlan" w:date="2018-04-10T11:26:00Z">
          <w:pPr>
            <w:pStyle w:val="ListParagraph"/>
            <w:numPr>
              <w:numId w:val="21"/>
            </w:numPr>
            <w:ind w:firstLine="0"/>
            <w:contextualSpacing w:val="0"/>
          </w:pPr>
        </w:pPrChange>
      </w:pPr>
      <w:r>
        <w:t xml:space="preserve">Select </w:t>
      </w:r>
      <w:r w:rsidRPr="002A2539">
        <w:rPr>
          <w:b/>
        </w:rPr>
        <w:t>Items to backup</w:t>
      </w:r>
      <w:r>
        <w:t xml:space="preserve"> and then select the VM(s) that you plan to back up. For lab purposes, you can choose one of the two VMs that you created as a pre-requisite to the lab. </w:t>
      </w:r>
      <w:moveFromRangeStart w:id="126" w:author="Beth Quinlan" w:date="2018-04-10T11:25:00Z" w:name="move511122851"/>
      <w:moveFrom w:id="127" w:author="Beth Quinlan" w:date="2018-04-10T11:25:00Z">
        <w:r w:rsidDel="002A2539">
          <w:t xml:space="preserve">Select the </w:t>
        </w:r>
        <w:r w:rsidRPr="00442219" w:rsidDel="002A2539">
          <w:rPr>
            <w:b/>
          </w:rPr>
          <w:t>Select</w:t>
        </w:r>
        <w:r w:rsidDel="002A2539">
          <w:t xml:space="preserve"> button on the </w:t>
        </w:r>
        <w:r w:rsidRPr="00442219" w:rsidDel="002A2539">
          <w:rPr>
            <w:i/>
          </w:rPr>
          <w:t>Select virtual machines</w:t>
        </w:r>
        <w:r w:rsidDel="002A2539">
          <w:t xml:space="preserve"> blade.</w:t>
        </w:r>
      </w:moveFrom>
    </w:p>
    <w:p w14:paraId="6B8E7931" w14:textId="77777777" w:rsidR="002A2539" w:rsidDel="002A2539" w:rsidRDefault="002A2539">
      <w:pPr>
        <w:rPr>
          <w:moveFrom w:id="128" w:author="Beth Quinlan" w:date="2018-04-10T11:25:00Z"/>
        </w:rPr>
        <w:pPrChange w:id="129" w:author="Beth Quinlan" w:date="2018-04-10T11:25:00Z">
          <w:pPr>
            <w:pStyle w:val="ListParagraph"/>
            <w:numPr>
              <w:numId w:val="15"/>
            </w:numPr>
            <w:contextualSpacing w:val="0"/>
          </w:pPr>
        </w:pPrChange>
      </w:pPr>
    </w:p>
    <w:moveFromRangeEnd w:id="126"/>
    <w:p w14:paraId="459A075B" w14:textId="4AE7F5ED" w:rsidR="00442219" w:rsidRDefault="00442219" w:rsidP="002A2539">
      <w:pPr>
        <w:rPr>
          <w:ins w:id="130" w:author="Beth Quinlan" w:date="2018-04-10T11:27:00Z"/>
          <w:noProof/>
        </w:rPr>
      </w:pPr>
      <w:del w:id="131" w:author="Beth Quinlan" w:date="2018-04-10T11:27:00Z">
        <w:r w:rsidDel="002A2539">
          <w:rPr>
            <w:noProof/>
            <w:lang w:val="da-DK" w:eastAsia="da-DK"/>
          </w:rPr>
          <w:drawing>
            <wp:inline distT="0" distB="0" distL="0" distR="0" wp14:anchorId="40DA6DC6" wp14:editId="7896BD61">
              <wp:extent cx="5274781" cy="252919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099" cy="2531261"/>
                      </a:xfrm>
                      <a:prstGeom prst="rect">
                        <a:avLst/>
                      </a:prstGeom>
                    </pic:spPr>
                  </pic:pic>
                </a:graphicData>
              </a:graphic>
            </wp:inline>
          </w:drawing>
        </w:r>
      </w:del>
      <w:ins w:id="132" w:author="Beth Quinlan" w:date="2018-04-10T11:27:00Z">
        <w:r w:rsidR="002A2539" w:rsidRPr="002A2539">
          <w:rPr>
            <w:noProof/>
          </w:rPr>
          <w:t xml:space="preserve"> </w:t>
        </w:r>
        <w:r w:rsidR="002A2539">
          <w:rPr>
            <w:noProof/>
          </w:rPr>
          <w:drawing>
            <wp:inline distT="0" distB="0" distL="0" distR="0" wp14:anchorId="13247754" wp14:editId="547430A0">
              <wp:extent cx="5524782" cy="1924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2240" cy="1927418"/>
                      </a:xfrm>
                      <a:prstGeom prst="rect">
                        <a:avLst/>
                      </a:prstGeom>
                    </pic:spPr>
                  </pic:pic>
                </a:graphicData>
              </a:graphic>
            </wp:inline>
          </w:drawing>
        </w:r>
      </w:ins>
    </w:p>
    <w:p w14:paraId="3FD25F63" w14:textId="77777777" w:rsidR="002A2539" w:rsidRDefault="002A2539">
      <w:pPr>
        <w:pPrChange w:id="133" w:author="Beth Quinlan" w:date="2018-04-10T11:25:00Z">
          <w:pPr>
            <w:pStyle w:val="ListParagraph"/>
            <w:ind w:firstLine="0"/>
            <w:contextualSpacing w:val="0"/>
          </w:pPr>
        </w:pPrChange>
      </w:pPr>
    </w:p>
    <w:p w14:paraId="1F470EF8" w14:textId="4CE923E0" w:rsidR="002A2539" w:rsidRDefault="002A2539" w:rsidP="002A2539">
      <w:pPr>
        <w:pStyle w:val="ListParagraph"/>
        <w:numPr>
          <w:ilvl w:val="0"/>
          <w:numId w:val="21"/>
        </w:numPr>
        <w:contextualSpacing w:val="0"/>
        <w:rPr>
          <w:moveTo w:id="134" w:author="Beth Quinlan" w:date="2018-04-10T11:25:00Z"/>
        </w:rPr>
      </w:pPr>
      <w:ins w:id="135" w:author="Beth Quinlan" w:date="2018-04-10T11:30:00Z">
        <w:r>
          <w:t xml:space="preserve">On the </w:t>
        </w:r>
        <w:r w:rsidRPr="00442219">
          <w:rPr>
            <w:i/>
          </w:rPr>
          <w:t>Select virtual machines</w:t>
        </w:r>
        <w:r>
          <w:t xml:space="preserve"> blade</w:t>
        </w:r>
        <w:r w:rsidR="00930E4C">
          <w:t>,</w:t>
        </w:r>
        <w:r w:rsidDel="002A2539">
          <w:t xml:space="preserve"> </w:t>
        </w:r>
      </w:ins>
      <w:moveToRangeStart w:id="136" w:author="Beth Quinlan" w:date="2018-04-10T11:25:00Z" w:name="move511122851"/>
      <w:moveTo w:id="137" w:author="Beth Quinlan" w:date="2018-04-10T11:25:00Z">
        <w:del w:id="138" w:author="Beth Quinlan" w:date="2018-04-10T11:25:00Z">
          <w:r w:rsidDel="002A2539">
            <w:delText>Select</w:delText>
          </w:r>
        </w:del>
      </w:moveTo>
      <w:ins w:id="139" w:author="Beth Quinlan" w:date="2018-04-10T11:30:00Z">
        <w:r w:rsidR="00930E4C">
          <w:t>c</w:t>
        </w:r>
      </w:ins>
      <w:ins w:id="140" w:author="Beth Quinlan" w:date="2018-04-10T11:27:00Z">
        <w:r>
          <w:t>lick</w:t>
        </w:r>
      </w:ins>
      <w:moveTo w:id="141" w:author="Beth Quinlan" w:date="2018-04-10T11:25:00Z">
        <w:r>
          <w:t xml:space="preserve"> the </w:t>
        </w:r>
        <w:del w:id="142" w:author="Beth Quinlan" w:date="2018-04-10T11:27:00Z">
          <w:r w:rsidRPr="00442219" w:rsidDel="002A2539">
            <w:rPr>
              <w:b/>
            </w:rPr>
            <w:delText>Select</w:delText>
          </w:r>
        </w:del>
      </w:moveTo>
      <w:ins w:id="143" w:author="Beth Quinlan" w:date="2018-04-10T11:27:00Z">
        <w:r>
          <w:rPr>
            <w:b/>
          </w:rPr>
          <w:t>OK</w:t>
        </w:r>
      </w:ins>
      <w:moveTo w:id="144" w:author="Beth Quinlan" w:date="2018-04-10T11:25:00Z">
        <w:r>
          <w:t xml:space="preserve"> button</w:t>
        </w:r>
        <w:del w:id="145" w:author="Beth Quinlan" w:date="2018-04-10T11:30:00Z">
          <w:r w:rsidDel="002A2539">
            <w:delText xml:space="preserve"> on the </w:delText>
          </w:r>
          <w:r w:rsidRPr="00442219" w:rsidDel="002A2539">
            <w:rPr>
              <w:i/>
            </w:rPr>
            <w:delText>Select virtual machines</w:delText>
          </w:r>
          <w:r w:rsidDel="002A2539">
            <w:delText xml:space="preserve"> blade</w:delText>
          </w:r>
        </w:del>
        <w:r>
          <w:t>.</w:t>
        </w:r>
      </w:moveTo>
    </w:p>
    <w:moveToRangeEnd w:id="136"/>
    <w:p w14:paraId="7F1BD99D" w14:textId="77777777" w:rsidR="00930E4C" w:rsidRDefault="002A2539" w:rsidP="002A2539">
      <w:pPr>
        <w:pStyle w:val="ListParagraph"/>
        <w:numPr>
          <w:ilvl w:val="0"/>
          <w:numId w:val="21"/>
        </w:numPr>
        <w:contextualSpacing w:val="0"/>
        <w:rPr>
          <w:ins w:id="146" w:author="Beth Quinlan" w:date="2018-04-10T11:31:00Z"/>
        </w:rPr>
      </w:pPr>
      <w:ins w:id="147" w:author="Beth Quinlan" w:date="2018-04-10T11:27:00Z">
        <w:r>
          <w:t xml:space="preserve">On the </w:t>
        </w:r>
        <w:r w:rsidRPr="002A2539">
          <w:rPr>
            <w:i/>
            <w:rPrChange w:id="148" w:author="Beth Quinlan" w:date="2018-04-10T11:28:00Z">
              <w:rPr/>
            </w:rPrChange>
          </w:rPr>
          <w:t>Backup</w:t>
        </w:r>
        <w:r>
          <w:t xml:space="preserve"> b</w:t>
        </w:r>
      </w:ins>
      <w:ins w:id="149" w:author="Beth Quinlan" w:date="2018-04-10T11:28:00Z">
        <w:r>
          <w:t xml:space="preserve">lade, click the </w:t>
        </w:r>
      </w:ins>
      <w:del w:id="150" w:author="Beth Quinlan" w:date="2018-04-10T11:28:00Z">
        <w:r w:rsidR="00100667" w:rsidDel="002A2539">
          <w:delText xml:space="preserve">Select the </w:delText>
        </w:r>
        <w:r w:rsidR="00100667" w:rsidRPr="00100667" w:rsidDel="002A2539">
          <w:rPr>
            <w:b/>
          </w:rPr>
          <w:delText>Ok</w:delText>
        </w:r>
      </w:del>
      <w:ins w:id="151" w:author="Beth Quinlan" w:date="2018-04-10T11:28:00Z">
        <w:r>
          <w:rPr>
            <w:b/>
          </w:rPr>
          <w:t>Enable backup</w:t>
        </w:r>
      </w:ins>
      <w:r w:rsidR="00100667">
        <w:t xml:space="preserve"> button </w:t>
      </w:r>
      <w:del w:id="152" w:author="Beth Quinlan" w:date="2018-04-10T11:28:00Z">
        <w:r w:rsidR="00100667" w:rsidDel="002A2539">
          <w:delText xml:space="preserve">in the </w:delText>
        </w:r>
        <w:r w:rsidR="00100667" w:rsidRPr="00100667" w:rsidDel="002A2539">
          <w:rPr>
            <w:i/>
          </w:rPr>
          <w:delText>Getting started with backup</w:delText>
        </w:r>
        <w:r w:rsidR="00100667" w:rsidDel="002A2539">
          <w:delText xml:space="preserve"> blade.</w:delText>
        </w:r>
      </w:del>
      <w:ins w:id="153" w:author="Beth Quinlan" w:date="2018-04-10T11:28:00Z">
        <w:r>
          <w:t xml:space="preserve">.  </w:t>
        </w:r>
      </w:ins>
    </w:p>
    <w:p w14:paraId="6B90F8DB" w14:textId="4D0D4618" w:rsidR="00100667" w:rsidRDefault="00930E4C">
      <w:pPr>
        <w:pStyle w:val="ListParagraph"/>
        <w:numPr>
          <w:ilvl w:val="0"/>
          <w:numId w:val="21"/>
        </w:numPr>
        <w:contextualSpacing w:val="0"/>
        <w:pPrChange w:id="154" w:author="Beth Quinlan" w:date="2018-04-10T11:36:00Z">
          <w:pPr>
            <w:pStyle w:val="ListParagraph"/>
            <w:numPr>
              <w:numId w:val="15"/>
            </w:numPr>
            <w:contextualSpacing w:val="0"/>
          </w:pPr>
        </w:pPrChange>
      </w:pPr>
      <w:ins w:id="155" w:author="Beth Quinlan" w:date="2018-04-10T11:31:00Z">
        <w:r>
          <w:t xml:space="preserve">On the </w:t>
        </w:r>
        <w:r w:rsidRPr="0006214B">
          <w:rPr>
            <w:i/>
            <w:rPrChange w:id="156" w:author="Beth Quinlan" w:date="2018-04-11T14:50:00Z">
              <w:rPr/>
            </w:rPrChange>
          </w:rPr>
          <w:t>Recovery Services Vault</w:t>
        </w:r>
        <w:r>
          <w:t xml:space="preserve"> blade, click </w:t>
        </w:r>
      </w:ins>
      <w:ins w:id="157" w:author="Beth Quinlan" w:date="2018-04-10T11:36:00Z">
        <w:r>
          <w:rPr>
            <w:b/>
          </w:rPr>
          <w:t>Overview</w:t>
        </w:r>
      </w:ins>
      <w:ins w:id="158" w:author="Beth Quinlan" w:date="2018-04-10T11:31:00Z">
        <w:r>
          <w:t>.</w:t>
        </w:r>
      </w:ins>
      <w:ins w:id="159" w:author="Beth Quinlan" w:date="2018-04-10T11:36:00Z">
        <w:r>
          <w:t xml:space="preserve">  </w:t>
        </w:r>
        <w:r w:rsidDel="002A2539">
          <w:t xml:space="preserve"> </w:t>
        </w:r>
        <w:r>
          <w:t>Y</w:t>
        </w:r>
      </w:ins>
      <w:del w:id="160" w:author="Beth Quinlan" w:date="2018-04-10T11:28:00Z">
        <w:r w:rsidR="00100667" w:rsidDel="002A2539">
          <w:delText xml:space="preserve"> </w:delText>
        </w:r>
      </w:del>
      <w:del w:id="161" w:author="Beth Quinlan" w:date="2018-04-10T11:33:00Z">
        <w:r w:rsidR="00100667" w:rsidDel="00930E4C">
          <w:delText>At this point, if you were to go look at your backup vault blade, y</w:delText>
        </w:r>
      </w:del>
      <w:r w:rsidR="00100667">
        <w:t xml:space="preserve">ou </w:t>
      </w:r>
      <w:del w:id="162" w:author="Beth Quinlan" w:date="2018-04-10T11:33:00Z">
        <w:r w:rsidR="00100667" w:rsidDel="00930E4C">
          <w:delText xml:space="preserve">would </w:delText>
        </w:r>
      </w:del>
      <w:ins w:id="163" w:author="Beth Quinlan" w:date="2018-04-10T11:33:00Z">
        <w:r>
          <w:t xml:space="preserve">will </w:t>
        </w:r>
      </w:ins>
      <w:r w:rsidR="00100667">
        <w:t>see that the backup</w:t>
      </w:r>
      <w:ins w:id="164" w:author="Beth Quinlan" w:date="2018-04-10T11:37:00Z">
        <w:r>
          <w:t xml:space="preserve"> configuration</w:t>
        </w:r>
      </w:ins>
      <w:r w:rsidR="00100667">
        <w:t xml:space="preserve"> is in progress.</w:t>
      </w:r>
    </w:p>
    <w:p w14:paraId="7647E57A" w14:textId="699C917F" w:rsidR="00100667" w:rsidRDefault="00100667" w:rsidP="00100667">
      <w:pPr>
        <w:pStyle w:val="ListParagraph"/>
        <w:ind w:firstLine="0"/>
        <w:contextualSpacing w:val="0"/>
      </w:pPr>
      <w:del w:id="165" w:author="Beth Quinlan" w:date="2018-04-10T11:35:00Z">
        <w:r w:rsidDel="00930E4C">
          <w:rPr>
            <w:noProof/>
            <w:lang w:val="da-DK" w:eastAsia="da-DK"/>
          </w:rPr>
          <w:lastRenderedPageBreak/>
          <w:drawing>
            <wp:inline distT="0" distB="0" distL="0" distR="0" wp14:anchorId="28052068" wp14:editId="709E7543">
              <wp:extent cx="4493994" cy="191287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264" cy="1915540"/>
                      </a:xfrm>
                      <a:prstGeom prst="rect">
                        <a:avLst/>
                      </a:prstGeom>
                    </pic:spPr>
                  </pic:pic>
                </a:graphicData>
              </a:graphic>
            </wp:inline>
          </w:drawing>
        </w:r>
      </w:del>
      <w:ins w:id="166" w:author="Beth Quinlan" w:date="2018-04-10T11:35:00Z">
        <w:r w:rsidR="00930E4C" w:rsidRPr="00930E4C">
          <w:rPr>
            <w:noProof/>
          </w:rPr>
          <w:t xml:space="preserve"> </w:t>
        </w:r>
        <w:r w:rsidR="00930E4C">
          <w:rPr>
            <w:noProof/>
          </w:rPr>
          <w:drawing>
            <wp:inline distT="0" distB="0" distL="0" distR="0" wp14:anchorId="0A466BA5" wp14:editId="0F77864E">
              <wp:extent cx="5175583" cy="30810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220" cy="3084376"/>
                      </a:xfrm>
                      <a:prstGeom prst="rect">
                        <a:avLst/>
                      </a:prstGeom>
                    </pic:spPr>
                  </pic:pic>
                </a:graphicData>
              </a:graphic>
            </wp:inline>
          </w:drawing>
        </w:r>
      </w:ins>
    </w:p>
    <w:p w14:paraId="305D67D8" w14:textId="021EDB2F" w:rsidR="00100667" w:rsidRDefault="00100667" w:rsidP="00100667">
      <w:pPr>
        <w:pStyle w:val="ListParagraph"/>
        <w:ind w:firstLine="0"/>
        <w:contextualSpacing w:val="0"/>
      </w:pPr>
    </w:p>
    <w:p w14:paraId="74CB5231" w14:textId="2588BEE2" w:rsidR="00100667" w:rsidRDefault="00100667">
      <w:r>
        <w:br w:type="page"/>
      </w:r>
    </w:p>
    <w:p w14:paraId="405D4BC7" w14:textId="40726FEE" w:rsidR="00200723" w:rsidRDefault="00200723" w:rsidP="00200723">
      <w:pPr>
        <w:pStyle w:val="ListParagraph"/>
        <w:ind w:firstLine="0"/>
        <w:contextualSpacing w:val="0"/>
      </w:pPr>
    </w:p>
    <w:p w14:paraId="67641939" w14:textId="2E8C6799" w:rsidR="009F7D11" w:rsidRPr="009F7D11" w:rsidRDefault="009F7D11" w:rsidP="009F7D11">
      <w:pPr>
        <w:pStyle w:val="Heading2"/>
        <w:rPr>
          <w:lang w:val="en"/>
        </w:rPr>
      </w:pPr>
      <w:bookmarkStart w:id="167" w:name="_Toc465866091"/>
      <w:r>
        <w:t>Task 4 – Performing the Initial Backup</w:t>
      </w:r>
      <w:bookmarkEnd w:id="167"/>
    </w:p>
    <w:p w14:paraId="76EA635C" w14:textId="166C885E" w:rsidR="001613E7" w:rsidRDefault="001613E7" w:rsidP="001613E7">
      <w:pPr>
        <w:pStyle w:val="ListParagraph"/>
        <w:ind w:left="1080" w:firstLine="0"/>
        <w:contextualSpacing w:val="0"/>
      </w:pPr>
      <w:r w:rsidRPr="002C5B63">
        <w:t xml:space="preserve">Once a backup policy has been deployed on the virtual machine, that does not mean the data has been backed up. By default, the first scheduled backup (as defined in the backup policy) is the initial backup. Until the initial backup occurs, the </w:t>
      </w:r>
      <w:r w:rsidRPr="0006214B">
        <w:rPr>
          <w:i/>
          <w:rPrChange w:id="168" w:author="Beth Quinlan" w:date="2018-04-11T14:50:00Z">
            <w:rPr>
              <w:b/>
            </w:rPr>
          </w:rPrChange>
        </w:rPr>
        <w:t>Last Backup Status</w:t>
      </w:r>
      <w:r w:rsidRPr="002C5B63">
        <w:t xml:space="preserve"> on the </w:t>
      </w:r>
      <w:r w:rsidRPr="0006214B">
        <w:rPr>
          <w:i/>
          <w:rPrChange w:id="169" w:author="Beth Quinlan" w:date="2018-04-11T14:50:00Z">
            <w:rPr>
              <w:b/>
            </w:rPr>
          </w:rPrChange>
        </w:rPr>
        <w:t>Backup Items</w:t>
      </w:r>
      <w:r w:rsidRPr="002C5B63">
        <w:t xml:space="preserve"> blade </w:t>
      </w:r>
      <w:r>
        <w:t xml:space="preserve">will show </w:t>
      </w:r>
      <w:r w:rsidRPr="002C5B63">
        <w:t xml:space="preserve">as </w:t>
      </w:r>
      <w:r w:rsidRPr="0006214B">
        <w:rPr>
          <w:i/>
          <w:rPrChange w:id="170" w:author="Beth Quinlan" w:date="2018-04-11T14:50:00Z">
            <w:rPr/>
          </w:rPrChange>
        </w:rPr>
        <w:t>Warning (initial backup pending)</w:t>
      </w:r>
      <w:r w:rsidRPr="002C5B63">
        <w:t>.</w:t>
      </w:r>
    </w:p>
    <w:p w14:paraId="2CA037BC" w14:textId="77777777" w:rsidR="004C0C1E" w:rsidRDefault="009D4DC9" w:rsidP="009D4DC9">
      <w:pPr>
        <w:pStyle w:val="ListParagraph"/>
        <w:numPr>
          <w:ilvl w:val="0"/>
          <w:numId w:val="17"/>
        </w:numPr>
        <w:contextualSpacing w:val="0"/>
        <w:rPr>
          <w:ins w:id="171" w:author="Beth Quinlan" w:date="2018-04-10T11:43:00Z"/>
        </w:rPr>
      </w:pPr>
      <w:r>
        <w:t xml:space="preserve">In the </w:t>
      </w:r>
      <w:r w:rsidR="00C866C0">
        <w:t>vault</w:t>
      </w:r>
      <w:r>
        <w:t xml:space="preserve"> blade, </w:t>
      </w:r>
      <w:ins w:id="172" w:author="Beth Quinlan" w:date="2018-04-10T11:39:00Z">
        <w:r w:rsidR="00930E4C">
          <w:t xml:space="preserve">scroll down to the </w:t>
        </w:r>
        <w:r w:rsidR="00930E4C" w:rsidRPr="004C0C1E">
          <w:rPr>
            <w:i/>
            <w:rPrChange w:id="173" w:author="Beth Quinlan" w:date="2018-04-10T11:43:00Z">
              <w:rPr/>
            </w:rPrChange>
          </w:rPr>
          <w:t>PROTECTED ITEMS</w:t>
        </w:r>
        <w:r w:rsidR="00930E4C">
          <w:t xml:space="preserve"> area and click </w:t>
        </w:r>
        <w:r w:rsidR="00930E4C" w:rsidRPr="004C0C1E">
          <w:rPr>
            <w:b/>
            <w:rPrChange w:id="174" w:author="Beth Quinlan" w:date="2018-04-10T11:43:00Z">
              <w:rPr/>
            </w:rPrChange>
          </w:rPr>
          <w:t>Backup items</w:t>
        </w:r>
      </w:ins>
      <w:ins w:id="175" w:author="Beth Quinlan" w:date="2018-04-10T11:40:00Z">
        <w:r w:rsidR="00930E4C">
          <w:t xml:space="preserve">.  </w:t>
        </w:r>
      </w:ins>
    </w:p>
    <w:p w14:paraId="14FF5C6D" w14:textId="754EB34E" w:rsidR="009D4DC9" w:rsidRDefault="004C0C1E" w:rsidP="009D4DC9">
      <w:pPr>
        <w:pStyle w:val="ListParagraph"/>
        <w:numPr>
          <w:ilvl w:val="0"/>
          <w:numId w:val="17"/>
        </w:numPr>
        <w:contextualSpacing w:val="0"/>
      </w:pPr>
      <w:ins w:id="176" w:author="Beth Quinlan" w:date="2018-04-10T11:40:00Z">
        <w:r>
          <w:t xml:space="preserve">In the right blade, under </w:t>
        </w:r>
        <w:r w:rsidRPr="004C0C1E">
          <w:rPr>
            <w:i/>
            <w:rPrChange w:id="177" w:author="Beth Quinlan" w:date="2018-04-10T11:43:00Z">
              <w:rPr/>
            </w:rPrChange>
          </w:rPr>
          <w:t>BACKUP MANAGEMENT TYPE</w:t>
        </w:r>
        <w:r>
          <w:t xml:space="preserve">, </w:t>
        </w:r>
      </w:ins>
      <w:del w:id="178" w:author="Beth Quinlan" w:date="2018-04-10T11:40:00Z">
        <w:r w:rsidR="009D4DC9" w:rsidDel="00930E4C">
          <w:delText>c</w:delText>
        </w:r>
      </w:del>
      <w:ins w:id="179" w:author="Beth Quinlan" w:date="2018-04-10T11:40:00Z">
        <w:r>
          <w:t>c</w:t>
        </w:r>
      </w:ins>
      <w:r w:rsidR="009D4DC9">
        <w:t xml:space="preserve">lick on the </w:t>
      </w:r>
      <w:r w:rsidR="009D4DC9" w:rsidRPr="00C866C0">
        <w:rPr>
          <w:b/>
        </w:rPr>
        <w:t>Azure Virtual Machine</w:t>
      </w:r>
      <w:del w:id="180" w:author="Beth Quinlan" w:date="2018-04-10T11:40:00Z">
        <w:r w:rsidR="009D4DC9" w:rsidRPr="00C866C0" w:rsidDel="004C0C1E">
          <w:rPr>
            <w:b/>
          </w:rPr>
          <w:delText>s</w:delText>
        </w:r>
      </w:del>
      <w:r w:rsidR="009D4DC9">
        <w:t xml:space="preserve"> link</w:t>
      </w:r>
      <w:ins w:id="181" w:author="Beth Quinlan" w:date="2018-04-10T11:40:00Z">
        <w:r>
          <w:t>.</w:t>
        </w:r>
      </w:ins>
      <w:del w:id="182" w:author="Beth Quinlan" w:date="2018-04-10T11:40:00Z">
        <w:r w:rsidR="009D4DC9" w:rsidDel="004C0C1E">
          <w:delText xml:space="preserve"> in the </w:delText>
        </w:r>
        <w:r w:rsidR="009D4DC9" w:rsidRPr="0084492C" w:rsidDel="004C0C1E">
          <w:rPr>
            <w:b/>
          </w:rPr>
          <w:delText>Backup</w:delText>
        </w:r>
        <w:r w:rsidR="00C866C0" w:rsidDel="004C0C1E">
          <w:rPr>
            <w:b/>
          </w:rPr>
          <w:delText xml:space="preserve"> Items</w:delText>
        </w:r>
        <w:r w:rsidR="009D4DC9" w:rsidDel="004C0C1E">
          <w:delText xml:space="preserve"> i</w:delText>
        </w:r>
      </w:del>
      <w:del w:id="183" w:author="Beth Quinlan" w:date="2018-04-10T11:41:00Z">
        <w:r w:rsidR="009D4DC9" w:rsidDel="004C0C1E">
          <w:delText>con.</w:delText>
        </w:r>
      </w:del>
      <w:r w:rsidR="009D4DC9">
        <w:t xml:space="preserve"> This will open up the </w:t>
      </w:r>
      <w:r w:rsidR="009D4DC9" w:rsidRPr="004C0C1E">
        <w:rPr>
          <w:i/>
          <w:rPrChange w:id="184" w:author="Beth Quinlan" w:date="2018-04-10T11:44:00Z">
            <w:rPr/>
          </w:rPrChange>
        </w:rPr>
        <w:t>Backup Items</w:t>
      </w:r>
      <w:ins w:id="185" w:author="Beth Quinlan" w:date="2018-04-10T11:43:00Z">
        <w:r w:rsidRPr="004C0C1E">
          <w:rPr>
            <w:i/>
            <w:rPrChange w:id="186" w:author="Beth Quinlan" w:date="2018-04-10T11:44:00Z">
              <w:rPr/>
            </w:rPrChange>
          </w:rPr>
          <w:t xml:space="preserve"> (Azure Virtual Machine)</w:t>
        </w:r>
      </w:ins>
      <w:r w:rsidR="009D4DC9">
        <w:t xml:space="preserve"> blade.</w:t>
      </w:r>
    </w:p>
    <w:p w14:paraId="35B082B7" w14:textId="7E5A53CA" w:rsidR="009D4DC9" w:rsidRDefault="009D4DC9" w:rsidP="009D4DC9">
      <w:pPr>
        <w:pStyle w:val="ListParagraph"/>
        <w:ind w:left="1080" w:firstLine="0"/>
        <w:contextualSpacing w:val="0"/>
      </w:pPr>
      <w:del w:id="187" w:author="Beth Quinlan" w:date="2018-04-10T11:44:00Z">
        <w:r w:rsidDel="004C0C1E">
          <w:rPr>
            <w:noProof/>
            <w:lang w:val="da-DK" w:eastAsia="da-DK"/>
          </w:rPr>
          <w:drawing>
            <wp:inline distT="0" distB="0" distL="0" distR="0" wp14:anchorId="015E2564" wp14:editId="5D64CF50">
              <wp:extent cx="4106174" cy="5176737"/>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6664" cy="5189962"/>
                      </a:xfrm>
                      <a:prstGeom prst="rect">
                        <a:avLst/>
                      </a:prstGeom>
                    </pic:spPr>
                  </pic:pic>
                </a:graphicData>
              </a:graphic>
            </wp:inline>
          </w:drawing>
        </w:r>
      </w:del>
      <w:ins w:id="188" w:author="Beth Quinlan" w:date="2018-04-10T11:45:00Z">
        <w:r w:rsidR="004C0C1E" w:rsidRPr="004C0C1E">
          <w:rPr>
            <w:noProof/>
          </w:rPr>
          <w:t xml:space="preserve"> </w:t>
        </w:r>
      </w:ins>
      <w:ins w:id="189" w:author="Beth Quinlan" w:date="2018-04-10T11:46:00Z">
        <w:r w:rsidR="004C0C1E">
          <w:rPr>
            <w:noProof/>
          </w:rPr>
          <w:drawing>
            <wp:inline distT="0" distB="0" distL="0" distR="0" wp14:anchorId="6A4D5D99" wp14:editId="329C9302">
              <wp:extent cx="5321030" cy="13126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2623" cy="1317961"/>
                      </a:xfrm>
                      <a:prstGeom prst="rect">
                        <a:avLst/>
                      </a:prstGeom>
                    </pic:spPr>
                  </pic:pic>
                </a:graphicData>
              </a:graphic>
            </wp:inline>
          </w:drawing>
        </w:r>
      </w:ins>
    </w:p>
    <w:p w14:paraId="2ACEFCBB" w14:textId="77777777" w:rsidR="0084492C" w:rsidRDefault="0084492C">
      <w:r>
        <w:br w:type="page"/>
      </w:r>
    </w:p>
    <w:p w14:paraId="3AD9347D" w14:textId="37496A85" w:rsidR="0021687D" w:rsidRDefault="0084492C" w:rsidP="009D4DC9">
      <w:pPr>
        <w:pStyle w:val="ListParagraph"/>
        <w:numPr>
          <w:ilvl w:val="0"/>
          <w:numId w:val="17"/>
        </w:numPr>
        <w:contextualSpacing w:val="0"/>
      </w:pPr>
      <w:r>
        <w:lastRenderedPageBreak/>
        <w:t>Over to the right of</w:t>
      </w:r>
      <w:r w:rsidR="009D4DC9">
        <w:t xml:space="preserve"> </w:t>
      </w:r>
      <w:r>
        <w:t xml:space="preserve">the item that you had previously chosen to back up, </w:t>
      </w:r>
      <w:del w:id="190" w:author="Beth Quinlan" w:date="2018-04-10T11:47:00Z">
        <w:r w:rsidDel="004C0C1E">
          <w:delText xml:space="preserve">and </w:delText>
        </w:r>
      </w:del>
      <w:r>
        <w:t>select the ‘</w:t>
      </w:r>
      <w:r w:rsidRPr="0084492C">
        <w:rPr>
          <w:b/>
        </w:rPr>
        <w:t>…</w:t>
      </w:r>
      <w:r>
        <w:t xml:space="preserve">’ </w:t>
      </w:r>
      <w:r w:rsidRPr="0006214B">
        <w:rPr>
          <w:i/>
          <w:rPrChange w:id="191" w:author="Beth Quinlan" w:date="2018-04-11T14:50:00Z">
            <w:rPr/>
          </w:rPrChange>
        </w:rPr>
        <w:t>ellipse</w:t>
      </w:r>
      <w:r>
        <w:t xml:space="preserve"> and then select </w:t>
      </w:r>
      <w:r w:rsidRPr="0084492C">
        <w:rPr>
          <w:b/>
        </w:rPr>
        <w:t>Backup now</w:t>
      </w:r>
      <w:ins w:id="192" w:author="Beth Quinlan" w:date="2018-04-10T11:47:00Z">
        <w:r w:rsidR="004C0C1E">
          <w:rPr>
            <w:b/>
          </w:rPr>
          <w:t>.</w:t>
        </w:r>
      </w:ins>
      <w:r>
        <w:rPr>
          <w:b/>
        </w:rPr>
        <w:t xml:space="preserve"> </w:t>
      </w:r>
      <w:del w:id="193" w:author="Beth Quinlan" w:date="2018-04-10T11:47:00Z">
        <w:r w:rsidDel="004C0C1E">
          <w:delText xml:space="preserve">and then </w:delText>
        </w:r>
      </w:del>
      <w:ins w:id="194" w:author="Beth Quinlan" w:date="2018-04-10T11:47:00Z">
        <w:r w:rsidR="004C0C1E">
          <w:t xml:space="preserve"> </w:t>
        </w:r>
      </w:ins>
      <w:del w:id="195" w:author="Beth Quinlan" w:date="2018-04-10T11:47:00Z">
        <w:r w:rsidDel="004C0C1E">
          <w:delText>c</w:delText>
        </w:r>
      </w:del>
      <w:ins w:id="196" w:author="Beth Quinlan" w:date="2018-04-10T11:47:00Z">
        <w:r w:rsidR="004C0C1E">
          <w:t xml:space="preserve">Click </w:t>
        </w:r>
        <w:r w:rsidR="004C0C1E" w:rsidRPr="004C0C1E">
          <w:rPr>
            <w:b/>
            <w:rPrChange w:id="197" w:author="Beth Quinlan" w:date="2018-04-10T11:48:00Z">
              <w:rPr/>
            </w:rPrChange>
          </w:rPr>
          <w:t>OK</w:t>
        </w:r>
      </w:ins>
      <w:del w:id="198" w:author="Beth Quinlan" w:date="2018-04-10T11:47:00Z">
        <w:r w:rsidDel="004C0C1E">
          <w:delText>onfirm that you want to start the backup now.</w:delText>
        </w:r>
        <w:r w:rsidR="0020269B" w:rsidDel="004C0C1E">
          <w:delText xml:space="preserve"> Select the </w:delText>
        </w:r>
        <w:r w:rsidR="0020269B" w:rsidRPr="0020269B" w:rsidDel="004C0C1E">
          <w:rPr>
            <w:b/>
          </w:rPr>
          <w:delText>Backup</w:delText>
        </w:r>
        <w:r w:rsidR="0020269B" w:rsidDel="004C0C1E">
          <w:delText xml:space="preserve"> button at the bottom of the blade</w:delText>
        </w:r>
      </w:del>
      <w:r w:rsidR="0020269B">
        <w:t>.</w:t>
      </w:r>
    </w:p>
    <w:p w14:paraId="4E432464" w14:textId="49E11D54" w:rsidR="0084492C" w:rsidRDefault="004C0C1E" w:rsidP="0084492C">
      <w:pPr>
        <w:pStyle w:val="ListParagraph"/>
        <w:ind w:left="1080" w:firstLine="0"/>
        <w:contextualSpacing w:val="0"/>
      </w:pPr>
      <w:ins w:id="199" w:author="Beth Quinlan" w:date="2018-04-10T11:48:00Z">
        <w:r>
          <w:rPr>
            <w:noProof/>
          </w:rPr>
          <w:drawing>
            <wp:inline distT="0" distB="0" distL="0" distR="0" wp14:anchorId="5C2EFA41" wp14:editId="70801DDA">
              <wp:extent cx="5110641" cy="346169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7535" cy="3466364"/>
                      </a:xfrm>
                      <a:prstGeom prst="rect">
                        <a:avLst/>
                      </a:prstGeom>
                    </pic:spPr>
                  </pic:pic>
                </a:graphicData>
              </a:graphic>
            </wp:inline>
          </w:drawing>
        </w:r>
      </w:ins>
    </w:p>
    <w:p w14:paraId="5F12D25D" w14:textId="16885446" w:rsidR="0084492C" w:rsidRDefault="0084492C" w:rsidP="0084492C">
      <w:pPr>
        <w:pStyle w:val="ListParagraph"/>
        <w:ind w:left="1080" w:firstLine="0"/>
        <w:contextualSpacing w:val="0"/>
      </w:pPr>
      <w:del w:id="200" w:author="Beth Quinlan" w:date="2018-04-10T11:48:00Z">
        <w:r w:rsidDel="004C0C1E">
          <w:rPr>
            <w:noProof/>
            <w:lang w:val="da-DK" w:eastAsia="da-DK"/>
          </w:rPr>
          <w:drawing>
            <wp:inline distT="0" distB="0" distL="0" distR="0" wp14:anchorId="291B3E7C" wp14:editId="0715C0BF">
              <wp:extent cx="4238095" cy="23714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095" cy="2371429"/>
                      </a:xfrm>
                      <a:prstGeom prst="rect">
                        <a:avLst/>
                      </a:prstGeom>
                    </pic:spPr>
                  </pic:pic>
                </a:graphicData>
              </a:graphic>
            </wp:inline>
          </w:drawing>
        </w:r>
      </w:del>
    </w:p>
    <w:p w14:paraId="2A0AD415" w14:textId="586B8D2E" w:rsidR="0084492C" w:rsidRDefault="0084492C" w:rsidP="0084492C">
      <w:pPr>
        <w:pStyle w:val="ListParagraph"/>
        <w:numPr>
          <w:ilvl w:val="0"/>
          <w:numId w:val="17"/>
        </w:numPr>
        <w:contextualSpacing w:val="0"/>
      </w:pPr>
      <w:r>
        <w:t>If you go back to the</w:t>
      </w:r>
      <w:ins w:id="201" w:author="Beth Quinlan" w:date="2018-04-10T11:49:00Z">
        <w:r w:rsidR="004C0C1E">
          <w:t xml:space="preserve"> </w:t>
        </w:r>
        <w:r w:rsidR="004C0C1E" w:rsidRPr="00986E0C">
          <w:rPr>
            <w:i/>
            <w:rPrChange w:id="202" w:author="Beth Quinlan" w:date="2018-04-10T11:52:00Z">
              <w:rPr/>
            </w:rPrChange>
          </w:rPr>
          <w:t>Overview</w:t>
        </w:r>
        <w:r w:rsidR="004C0C1E">
          <w:t xml:space="preserve"> blade of the Recovery Services</w:t>
        </w:r>
      </w:ins>
      <w:r>
        <w:t xml:space="preserve"> vault</w:t>
      </w:r>
      <w:del w:id="203" w:author="Beth Quinlan" w:date="2018-04-10T11:49:00Z">
        <w:r w:rsidDel="004C0C1E">
          <w:delText xml:space="preserve"> blade</w:delText>
        </w:r>
      </w:del>
      <w:r>
        <w:t xml:space="preserve">, you will be able to see the running </w:t>
      </w:r>
      <w:r w:rsidRPr="0006214B">
        <w:rPr>
          <w:i/>
          <w:rPrChange w:id="204" w:author="Beth Quinlan" w:date="2018-04-11T14:51:00Z">
            <w:rPr/>
          </w:rPrChange>
        </w:rPr>
        <w:t xml:space="preserve">Backup </w:t>
      </w:r>
      <w:ins w:id="205" w:author="Beth Quinlan" w:date="2018-04-11T14:50:00Z">
        <w:r w:rsidR="0006214B" w:rsidRPr="0006214B">
          <w:rPr>
            <w:i/>
            <w:rPrChange w:id="206" w:author="Beth Quinlan" w:date="2018-04-11T14:51:00Z">
              <w:rPr/>
            </w:rPrChange>
          </w:rPr>
          <w:t>J</w:t>
        </w:r>
      </w:ins>
      <w:del w:id="207" w:author="Beth Quinlan" w:date="2018-04-11T14:50:00Z">
        <w:r w:rsidRPr="0006214B" w:rsidDel="0006214B">
          <w:rPr>
            <w:i/>
            <w:rPrChange w:id="208" w:author="Beth Quinlan" w:date="2018-04-11T14:51:00Z">
              <w:rPr/>
            </w:rPrChange>
          </w:rPr>
          <w:delText>j</w:delText>
        </w:r>
      </w:del>
      <w:r w:rsidRPr="0006214B">
        <w:rPr>
          <w:i/>
          <w:rPrChange w:id="209" w:author="Beth Quinlan" w:date="2018-04-11T14:51:00Z">
            <w:rPr/>
          </w:rPrChange>
        </w:rPr>
        <w:t>obs</w:t>
      </w:r>
      <w:r>
        <w:t xml:space="preserve">. You can click on </w:t>
      </w:r>
      <w:del w:id="210" w:author="Beth Quinlan" w:date="2018-04-10T11:52:00Z">
        <w:r w:rsidDel="00986E0C">
          <w:delText xml:space="preserve">these </w:delText>
        </w:r>
      </w:del>
      <w:ins w:id="211" w:author="Beth Quinlan" w:date="2018-04-10T11:52:00Z">
        <w:r w:rsidR="00986E0C">
          <w:t xml:space="preserve">it </w:t>
        </w:r>
      </w:ins>
      <w:r>
        <w:t>to get a status</w:t>
      </w:r>
      <w:ins w:id="212" w:author="Beth Quinlan" w:date="2018-04-10T11:52:00Z">
        <w:r w:rsidR="00986E0C">
          <w:t xml:space="preserve"> for the Backup Job</w:t>
        </w:r>
      </w:ins>
      <w:r>
        <w:t>.</w:t>
      </w:r>
    </w:p>
    <w:p w14:paraId="17BE4375" w14:textId="79277C77" w:rsidR="0084492C" w:rsidRDefault="0084492C" w:rsidP="0084492C">
      <w:pPr>
        <w:pStyle w:val="ListParagraph"/>
        <w:ind w:left="1080" w:firstLine="0"/>
        <w:contextualSpacing w:val="0"/>
        <w:rPr>
          <w:ins w:id="213" w:author="Beth Quinlan" w:date="2018-04-10T11:50:00Z"/>
          <w:noProof/>
        </w:rPr>
      </w:pPr>
      <w:r>
        <w:br/>
      </w:r>
      <w:ins w:id="214" w:author="Beth Quinlan" w:date="2018-04-10T11:52:00Z">
        <w:r w:rsidR="00986E0C">
          <w:rPr>
            <w:noProof/>
          </w:rPr>
          <w:drawing>
            <wp:inline distT="0" distB="0" distL="0" distR="0" wp14:anchorId="7ADEEC25" wp14:editId="55163EA7">
              <wp:extent cx="5105400" cy="2143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2143125"/>
                      </a:xfrm>
                      <a:prstGeom prst="rect">
                        <a:avLst/>
                      </a:prstGeom>
                    </pic:spPr>
                  </pic:pic>
                </a:graphicData>
              </a:graphic>
            </wp:inline>
          </w:drawing>
        </w:r>
      </w:ins>
      <w:del w:id="215" w:author="Beth Quinlan" w:date="2018-04-10T11:49:00Z">
        <w:r w:rsidR="00E9784E" w:rsidDel="004C0C1E">
          <w:rPr>
            <w:noProof/>
            <w:lang w:val="da-DK" w:eastAsia="da-DK"/>
          </w:rPr>
          <w:drawing>
            <wp:inline distT="0" distB="0" distL="0" distR="0" wp14:anchorId="730055B9" wp14:editId="1BA985F2">
              <wp:extent cx="3314724" cy="18002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24" cy="1800238"/>
                      </a:xfrm>
                      <a:prstGeom prst="rect">
                        <a:avLst/>
                      </a:prstGeom>
                    </pic:spPr>
                  </pic:pic>
                </a:graphicData>
              </a:graphic>
            </wp:inline>
          </w:drawing>
        </w:r>
      </w:del>
      <w:ins w:id="216" w:author="Beth Quinlan" w:date="2018-04-10T11:49:00Z">
        <w:r w:rsidR="004C0C1E" w:rsidRPr="004C0C1E">
          <w:rPr>
            <w:noProof/>
          </w:rPr>
          <w:t xml:space="preserve"> </w:t>
        </w:r>
      </w:ins>
    </w:p>
    <w:p w14:paraId="78EA316D" w14:textId="77777777" w:rsidR="004C0C1E" w:rsidRDefault="004C0C1E" w:rsidP="0084492C">
      <w:pPr>
        <w:pStyle w:val="ListParagraph"/>
        <w:ind w:left="1080" w:firstLine="0"/>
        <w:contextualSpacing w:val="0"/>
      </w:pPr>
    </w:p>
    <w:p w14:paraId="2092D287" w14:textId="1958F8BA" w:rsidR="0084492C" w:rsidRDefault="00E9784E" w:rsidP="0084492C">
      <w:pPr>
        <w:pStyle w:val="ListParagraph"/>
        <w:ind w:left="1080" w:firstLine="0"/>
        <w:contextualSpacing w:val="0"/>
      </w:pPr>
      <w:del w:id="217" w:author="Beth Quinlan" w:date="2018-04-10T11:51:00Z">
        <w:r w:rsidDel="00986E0C">
          <w:rPr>
            <w:noProof/>
            <w:lang w:val="da-DK" w:eastAsia="da-DK"/>
          </w:rPr>
          <w:drawing>
            <wp:inline distT="0" distB="0" distL="0" distR="0" wp14:anchorId="37003B29" wp14:editId="054AB2C4">
              <wp:extent cx="3536257" cy="220133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1533" cy="2204614"/>
                      </a:xfrm>
                      <a:prstGeom prst="rect">
                        <a:avLst/>
                      </a:prstGeom>
                    </pic:spPr>
                  </pic:pic>
                </a:graphicData>
              </a:graphic>
            </wp:inline>
          </w:drawing>
        </w:r>
      </w:del>
    </w:p>
    <w:p w14:paraId="61F8AA1E" w14:textId="631A4DA4" w:rsidR="0020530C" w:rsidRDefault="0020530C" w:rsidP="0020530C">
      <w:pPr>
        <w:pStyle w:val="Heading1"/>
        <w:rPr>
          <w:lang w:val="en"/>
        </w:rPr>
      </w:pPr>
      <w:bookmarkStart w:id="218" w:name="_Toc465866092"/>
      <w:r>
        <w:rPr>
          <w:lang w:val="en"/>
        </w:rPr>
        <w:lastRenderedPageBreak/>
        <w:t xml:space="preserve">Exercise 2 - </w:t>
      </w:r>
      <w:r w:rsidRPr="00C06D16">
        <w:rPr>
          <w:lang w:val="en"/>
        </w:rPr>
        <w:t xml:space="preserve">Azure </w:t>
      </w:r>
      <w:r w:rsidR="0041515F">
        <w:rPr>
          <w:lang w:val="en"/>
        </w:rPr>
        <w:t>Recovery Services - Files/Folders</w:t>
      </w:r>
      <w:bookmarkEnd w:id="218"/>
    </w:p>
    <w:p w14:paraId="1C9CA76B" w14:textId="77777777" w:rsidR="0020530C" w:rsidRDefault="0020530C" w:rsidP="0020530C">
      <w:pPr>
        <w:pStyle w:val="ListParagraph"/>
        <w:ind w:firstLine="0"/>
      </w:pPr>
    </w:p>
    <w:p w14:paraId="25389D50" w14:textId="354F2F4F" w:rsidR="005A314F" w:rsidRPr="00C80421" w:rsidRDefault="005A314F" w:rsidP="005A314F">
      <w:pPr>
        <w:pStyle w:val="Heading2"/>
        <w:rPr>
          <w:lang w:val="en"/>
        </w:rPr>
      </w:pPr>
      <w:bookmarkStart w:id="219" w:name="_Toc465866093"/>
      <w:r>
        <w:t xml:space="preserve">Task 1 </w:t>
      </w:r>
      <w:r w:rsidR="0041515F">
        <w:t>–</w:t>
      </w:r>
      <w:r>
        <w:t xml:space="preserve"> </w:t>
      </w:r>
      <w:r w:rsidR="0041515F">
        <w:t>Installing backup agent on Azure VM</w:t>
      </w:r>
      <w:bookmarkEnd w:id="219"/>
    </w:p>
    <w:p w14:paraId="290B8346" w14:textId="0C1D433C" w:rsidR="0041515F" w:rsidRDefault="0041515F" w:rsidP="0041515F">
      <w:pPr>
        <w:pStyle w:val="ListParagraph"/>
        <w:ind w:firstLine="0"/>
        <w:contextualSpacing w:val="0"/>
      </w:pPr>
      <w:r>
        <w:t>If you have not already created a recovery services vault, go back to Exercise 1 to perform that task. Although we could point to an on-premises machine to get a backup of files and folders, instead we can do the same thing with a machine that is in Azure.</w:t>
      </w:r>
    </w:p>
    <w:p w14:paraId="4F09AD0E" w14:textId="7F3478D5" w:rsidR="005A314F" w:rsidRDefault="005A314F"/>
    <w:p w14:paraId="2DB40259" w14:textId="5FC7C0DB" w:rsidR="00341D84" w:rsidRDefault="0041515F" w:rsidP="00AC4FB2">
      <w:pPr>
        <w:pStyle w:val="ListParagraph"/>
        <w:numPr>
          <w:ilvl w:val="0"/>
          <w:numId w:val="19"/>
        </w:numPr>
        <w:contextualSpacing w:val="0"/>
      </w:pPr>
      <w:r>
        <w:t>Choose any VM that you currently have running in Azure that DOES NOT already have the backup agent running on it (in other words, don’t use the same machine you backed up in Exercise 1).</w:t>
      </w:r>
    </w:p>
    <w:p w14:paraId="48C3072F" w14:textId="10C86340" w:rsidR="00572AC3" w:rsidRDefault="00572AC3" w:rsidP="00AC4FB2">
      <w:pPr>
        <w:pStyle w:val="ListParagraph"/>
        <w:numPr>
          <w:ilvl w:val="0"/>
          <w:numId w:val="20"/>
        </w:numPr>
        <w:contextualSpacing w:val="0"/>
      </w:pPr>
      <w:r>
        <w:t>Remote desktop in to this VM.</w:t>
      </w:r>
    </w:p>
    <w:p w14:paraId="7E3BBA2B" w14:textId="77777777" w:rsidR="00986E0C" w:rsidRDefault="00572AC3" w:rsidP="00AC4FB2">
      <w:pPr>
        <w:pStyle w:val="ListParagraph"/>
        <w:numPr>
          <w:ilvl w:val="0"/>
          <w:numId w:val="20"/>
        </w:numPr>
        <w:contextualSpacing w:val="0"/>
        <w:rPr>
          <w:ins w:id="220" w:author="Beth Quinlan" w:date="2018-04-10T11:53:00Z"/>
        </w:rPr>
      </w:pPr>
      <w:r>
        <w:t xml:space="preserve">Open </w:t>
      </w:r>
      <w:r w:rsidRPr="00986E0C">
        <w:rPr>
          <w:b/>
          <w:rPrChange w:id="221" w:author="Beth Quinlan" w:date="2018-04-10T11:53:00Z">
            <w:rPr/>
          </w:rPrChange>
        </w:rPr>
        <w:t>Internet Explorer</w:t>
      </w:r>
      <w:r>
        <w:t xml:space="preserve"> on the machine you </w:t>
      </w:r>
      <w:proofErr w:type="spellStart"/>
      <w:r>
        <w:t>RDP’ed</w:t>
      </w:r>
      <w:proofErr w:type="spellEnd"/>
      <w:r>
        <w:t xml:space="preserve"> in to. </w:t>
      </w:r>
    </w:p>
    <w:p w14:paraId="258220E2" w14:textId="499F06F8" w:rsidR="00572AC3" w:rsidRDefault="00572AC3" w:rsidP="0006214B">
      <w:pPr>
        <w:pStyle w:val="IntenseQuote"/>
        <w:pPrChange w:id="222" w:author="Beth Quinlan" w:date="2018-04-11T14:51:00Z">
          <w:pPr>
            <w:pStyle w:val="ListParagraph"/>
            <w:numPr>
              <w:numId w:val="20"/>
            </w:numPr>
            <w:contextualSpacing w:val="0"/>
          </w:pPr>
        </w:pPrChange>
      </w:pPr>
      <w:r>
        <w:t xml:space="preserve">Note that you may have to turn off security for IE. You can do this by going in to the </w:t>
      </w:r>
      <w:r w:rsidRPr="00572AC3">
        <w:rPr>
          <w:b/>
        </w:rPr>
        <w:t>Server Manager</w:t>
      </w:r>
      <w:del w:id="223" w:author="Beth Quinlan" w:date="2018-04-11T14:51:00Z">
        <w:r w:rsidRPr="00572AC3" w:rsidDel="0006214B">
          <w:rPr>
            <w:b/>
          </w:rPr>
          <w:delText>,</w:delText>
        </w:r>
      </w:del>
      <w:r>
        <w:t xml:space="preserve"> </w:t>
      </w:r>
      <w:ins w:id="224" w:author="Beth Quinlan" w:date="2018-04-10T11:55:00Z">
        <w:r w:rsidR="00986E0C">
          <w:t xml:space="preserve">and </w:t>
        </w:r>
      </w:ins>
      <w:r>
        <w:t xml:space="preserve">selecting </w:t>
      </w:r>
      <w:r w:rsidRPr="00572AC3">
        <w:rPr>
          <w:b/>
        </w:rPr>
        <w:t>Local Server | IE Enhanced Security Configuration</w:t>
      </w:r>
      <w:r>
        <w:t xml:space="preserve">.  </w:t>
      </w:r>
    </w:p>
    <w:p w14:paraId="15A502FA" w14:textId="57E11F98" w:rsidR="00572AC3" w:rsidRDefault="00A25E20" w:rsidP="00AC4FB2">
      <w:pPr>
        <w:pStyle w:val="ListParagraph"/>
        <w:numPr>
          <w:ilvl w:val="0"/>
          <w:numId w:val="20"/>
        </w:numPr>
        <w:contextualSpacing w:val="0"/>
      </w:pPr>
      <w:r>
        <w:t xml:space="preserve">From inside of the machine you </w:t>
      </w:r>
      <w:proofErr w:type="spellStart"/>
      <w:r>
        <w:t>RDP’</w:t>
      </w:r>
      <w:ins w:id="225" w:author="Beth Quinlan" w:date="2018-04-10T11:54:00Z">
        <w:r w:rsidR="00986E0C">
          <w:t>e</w:t>
        </w:r>
      </w:ins>
      <w:del w:id="226" w:author="Beth Quinlan" w:date="2018-04-10T11:54:00Z">
        <w:r w:rsidDel="00986E0C">
          <w:delText>e</w:delText>
        </w:r>
      </w:del>
      <w:r>
        <w:t>d</w:t>
      </w:r>
      <w:proofErr w:type="spellEnd"/>
      <w:r>
        <w:t xml:space="preserve"> in to, l</w:t>
      </w:r>
      <w:r w:rsidR="00572AC3">
        <w:t xml:space="preserve">og in to Azure at </w:t>
      </w:r>
      <w:del w:id="227" w:author="Beth Quinlan" w:date="2018-04-11T14:51:00Z">
        <w:r w:rsidR="00216853" w:rsidRPr="0006214B" w:rsidDel="0006214B">
          <w:rPr>
            <w:color w:val="5B9BD5" w:themeColor="accent1"/>
            <w:rPrChange w:id="228" w:author="Beth Quinlan" w:date="2018-04-11T14:51:00Z">
              <w:rPr/>
            </w:rPrChange>
          </w:rPr>
          <w:fldChar w:fldCharType="begin"/>
        </w:r>
        <w:r w:rsidR="00216853" w:rsidRPr="0006214B" w:rsidDel="0006214B">
          <w:rPr>
            <w:color w:val="5B9BD5" w:themeColor="accent1"/>
            <w:rPrChange w:id="229" w:author="Beth Quinlan" w:date="2018-04-11T14:51:00Z">
              <w:rPr/>
            </w:rPrChange>
          </w:rPr>
          <w:delInstrText xml:space="preserve"> HYPERLINK "https://portal.azure.com" </w:delInstrText>
        </w:r>
        <w:r w:rsidR="00216853" w:rsidRPr="0006214B" w:rsidDel="0006214B">
          <w:rPr>
            <w:color w:val="5B9BD5" w:themeColor="accent1"/>
            <w:rPrChange w:id="230" w:author="Beth Quinlan" w:date="2018-04-11T14:51:00Z">
              <w:rPr/>
            </w:rPrChange>
          </w:rPr>
          <w:fldChar w:fldCharType="separate"/>
        </w:r>
        <w:r w:rsidR="00572AC3" w:rsidRPr="0006214B" w:rsidDel="0006214B">
          <w:rPr>
            <w:color w:val="5B9BD5" w:themeColor="accent1"/>
            <w:rPrChange w:id="231" w:author="Beth Quinlan" w:date="2018-04-11T14:51:00Z">
              <w:rPr>
                <w:rStyle w:val="Hyperlink"/>
              </w:rPr>
            </w:rPrChange>
          </w:rPr>
          <w:delText>https://portal.azure.com</w:delText>
        </w:r>
        <w:r w:rsidR="00216853" w:rsidRPr="0006214B" w:rsidDel="0006214B">
          <w:rPr>
            <w:rStyle w:val="Hyperlink"/>
            <w:color w:val="5B9BD5" w:themeColor="accent1"/>
            <w:rPrChange w:id="232" w:author="Beth Quinlan" w:date="2018-04-11T14:51:00Z">
              <w:rPr>
                <w:rStyle w:val="Hyperlink"/>
              </w:rPr>
            </w:rPrChange>
          </w:rPr>
          <w:fldChar w:fldCharType="end"/>
        </w:r>
      </w:del>
      <w:ins w:id="233" w:author="Beth Quinlan" w:date="2018-04-11T14:51:00Z">
        <w:r w:rsidR="0006214B" w:rsidRPr="0006214B">
          <w:rPr>
            <w:color w:val="5B9BD5" w:themeColor="accent1"/>
            <w:rPrChange w:id="234" w:author="Beth Quinlan" w:date="2018-04-11T14:51:00Z">
              <w:rPr>
                <w:rStyle w:val="Hyperlink"/>
              </w:rPr>
            </w:rPrChange>
          </w:rPr>
          <w:t>https://portal.azure.com</w:t>
        </w:r>
      </w:ins>
      <w:r w:rsidR="00572AC3">
        <w:t>.</w:t>
      </w:r>
    </w:p>
    <w:p w14:paraId="572C1392" w14:textId="77777777" w:rsidR="00AC4FB2" w:rsidRDefault="00AC4FB2">
      <w:r>
        <w:br w:type="page"/>
      </w:r>
    </w:p>
    <w:p w14:paraId="03B4E8C9" w14:textId="77777777" w:rsidR="0011484E" w:rsidRDefault="00572AC3" w:rsidP="00986E0C">
      <w:pPr>
        <w:pStyle w:val="ListParagraph"/>
        <w:numPr>
          <w:ilvl w:val="0"/>
          <w:numId w:val="20"/>
        </w:numPr>
        <w:contextualSpacing w:val="0"/>
        <w:rPr>
          <w:ins w:id="235" w:author="Beth Quinlan" w:date="2018-04-10T12:02:00Z"/>
        </w:rPr>
      </w:pPr>
      <w:r>
        <w:lastRenderedPageBreak/>
        <w:t xml:space="preserve">Go to the resource group that contains your recovery services vault and then click on </w:t>
      </w:r>
      <w:r w:rsidR="00AC4FB2">
        <w:t xml:space="preserve">your </w:t>
      </w:r>
      <w:r>
        <w:t>recovery services icon. When you do this the vault blade will open</w:t>
      </w:r>
      <w:ins w:id="236" w:author="Beth Quinlan" w:date="2018-04-10T11:57:00Z">
        <w:r w:rsidR="00986E0C">
          <w:t>.</w:t>
        </w:r>
      </w:ins>
      <w:del w:id="237" w:author="Beth Quinlan" w:date="2018-04-10T11:57:00Z">
        <w:r w:rsidDel="00986E0C">
          <w:delText>,</w:delText>
        </w:r>
      </w:del>
      <w:r>
        <w:t xml:space="preserve"> </w:t>
      </w:r>
      <w:del w:id="238" w:author="Beth Quinlan" w:date="2018-04-10T11:57:00Z">
        <w:r w:rsidDel="00986E0C">
          <w:delText xml:space="preserve">along with the </w:delText>
        </w:r>
        <w:r w:rsidRPr="00AC4FB2" w:rsidDel="00986E0C">
          <w:rPr>
            <w:i/>
          </w:rPr>
          <w:delText>Settings</w:delText>
        </w:r>
        <w:r w:rsidDel="00986E0C">
          <w:delText xml:space="preserve"> blade. In</w:delText>
        </w:r>
      </w:del>
      <w:ins w:id="239" w:author="Beth Quinlan" w:date="2018-04-10T11:57:00Z">
        <w:r w:rsidR="00986E0C">
          <w:t xml:space="preserve"> </w:t>
        </w:r>
      </w:ins>
    </w:p>
    <w:p w14:paraId="1CBA3049" w14:textId="77777777" w:rsidR="0011484E" w:rsidRDefault="00986E0C" w:rsidP="0011484E">
      <w:pPr>
        <w:ind w:firstLine="0"/>
        <w:rPr>
          <w:ins w:id="240" w:author="Beth Quinlan" w:date="2018-04-10T12:02:00Z"/>
        </w:rPr>
      </w:pPr>
      <w:ins w:id="241" w:author="Beth Quinlan" w:date="2018-04-10T11:57:00Z">
        <w:r>
          <w:t xml:space="preserve">Scroll down to </w:t>
        </w:r>
      </w:ins>
      <w:del w:id="242" w:author="Beth Quinlan" w:date="2018-04-10T12:02:00Z">
        <w:r w:rsidR="00572AC3" w:rsidDel="0011484E">
          <w:delText xml:space="preserve"> </w:delText>
        </w:r>
      </w:del>
      <w:r w:rsidR="00572AC3">
        <w:t xml:space="preserve">the </w:t>
      </w:r>
      <w:del w:id="243" w:author="Beth Quinlan" w:date="2018-04-10T11:58:00Z">
        <w:r w:rsidR="00572AC3" w:rsidRPr="0011484E" w:rsidDel="00986E0C">
          <w:rPr>
            <w:i/>
          </w:rPr>
          <w:delText>Settings</w:delText>
        </w:r>
        <w:r w:rsidR="00572AC3" w:rsidDel="00986E0C">
          <w:delText xml:space="preserve"> </w:delText>
        </w:r>
      </w:del>
      <w:ins w:id="244" w:author="Beth Quinlan" w:date="2018-04-10T11:58:00Z">
        <w:r w:rsidRPr="0011484E">
          <w:rPr>
            <w:i/>
          </w:rPr>
          <w:t>SETTINGS</w:t>
        </w:r>
        <w:r>
          <w:t xml:space="preserve"> </w:t>
        </w:r>
      </w:ins>
      <w:del w:id="245" w:author="Beth Quinlan" w:date="2018-04-10T11:58:00Z">
        <w:r w:rsidR="00572AC3" w:rsidDel="00986E0C">
          <w:delText>blade</w:delText>
        </w:r>
      </w:del>
      <w:ins w:id="246" w:author="Beth Quinlan" w:date="2018-04-10T11:58:00Z">
        <w:r>
          <w:t>area</w:t>
        </w:r>
      </w:ins>
      <w:del w:id="247" w:author="Beth Quinlan" w:date="2018-04-10T12:02:00Z">
        <w:r w:rsidR="00572AC3" w:rsidDel="0011484E">
          <w:delText>,</w:delText>
        </w:r>
      </w:del>
      <w:r w:rsidR="00572AC3">
        <w:t xml:space="preserve"> </w:t>
      </w:r>
      <w:ins w:id="248" w:author="Beth Quinlan" w:date="2018-04-10T11:59:00Z">
        <w:r>
          <w:t xml:space="preserve">and </w:t>
        </w:r>
      </w:ins>
      <w:r w:rsidR="00572AC3">
        <w:t xml:space="preserve">click on the </w:t>
      </w:r>
      <w:r w:rsidR="00572AC3" w:rsidRPr="0011484E">
        <w:rPr>
          <w:b/>
        </w:rPr>
        <w:t>Properties</w:t>
      </w:r>
      <w:r w:rsidR="00AC4FB2">
        <w:t xml:space="preserve"> link.</w:t>
      </w:r>
      <w:r w:rsidR="00572AC3">
        <w:t xml:space="preserve"> </w:t>
      </w:r>
    </w:p>
    <w:p w14:paraId="020D63F1" w14:textId="709B7308" w:rsidR="00341D84" w:rsidRDefault="00341D84">
      <w:pPr>
        <w:ind w:firstLine="0"/>
        <w:pPrChange w:id="249" w:author="Beth Quinlan" w:date="2018-04-10T12:02:00Z">
          <w:pPr>
            <w:pStyle w:val="ListParagraph"/>
            <w:numPr>
              <w:numId w:val="20"/>
            </w:numPr>
            <w:contextualSpacing w:val="0"/>
          </w:pPr>
        </w:pPrChange>
      </w:pPr>
      <w:r>
        <w:t xml:space="preserve">Download the </w:t>
      </w:r>
      <w:ins w:id="250" w:author="Beth Quinlan" w:date="2018-04-10T12:04:00Z">
        <w:r w:rsidR="0011484E" w:rsidRPr="0011484E">
          <w:rPr>
            <w:b/>
            <w:rPrChange w:id="251" w:author="Beth Quinlan" w:date="2018-04-10T12:04:00Z">
              <w:rPr/>
            </w:rPrChange>
          </w:rPr>
          <w:t>B</w:t>
        </w:r>
      </w:ins>
      <w:del w:id="252" w:author="Beth Quinlan" w:date="2018-04-10T12:03:00Z">
        <w:r w:rsidR="00AC4FB2" w:rsidRPr="0011484E" w:rsidDel="0011484E">
          <w:rPr>
            <w:b/>
            <w:rPrChange w:id="253" w:author="Beth Quinlan" w:date="2018-04-10T12:04:00Z">
              <w:rPr/>
            </w:rPrChange>
          </w:rPr>
          <w:delText>b</w:delText>
        </w:r>
      </w:del>
      <w:r w:rsidR="00AC4FB2" w:rsidRPr="0011484E">
        <w:rPr>
          <w:b/>
          <w:rPrChange w:id="254" w:author="Beth Quinlan" w:date="2018-04-10T12:04:00Z">
            <w:rPr/>
          </w:rPrChange>
        </w:rPr>
        <w:t>ackup</w:t>
      </w:r>
      <w:r w:rsidRPr="0011484E">
        <w:rPr>
          <w:b/>
          <w:rPrChange w:id="255" w:author="Beth Quinlan" w:date="2018-04-10T12:04:00Z">
            <w:rPr/>
          </w:rPrChange>
        </w:rPr>
        <w:t xml:space="preserve"> </w:t>
      </w:r>
      <w:ins w:id="256" w:author="Beth Quinlan" w:date="2018-04-10T12:04:00Z">
        <w:r w:rsidR="0011484E" w:rsidRPr="0011484E">
          <w:rPr>
            <w:b/>
            <w:rPrChange w:id="257" w:author="Beth Quinlan" w:date="2018-04-10T12:04:00Z">
              <w:rPr/>
            </w:rPrChange>
          </w:rPr>
          <w:t>C</w:t>
        </w:r>
      </w:ins>
      <w:del w:id="258" w:author="Beth Quinlan" w:date="2018-04-10T12:04:00Z">
        <w:r w:rsidRPr="0011484E" w:rsidDel="0011484E">
          <w:rPr>
            <w:b/>
            <w:rPrChange w:id="259" w:author="Beth Quinlan" w:date="2018-04-10T12:04:00Z">
              <w:rPr/>
            </w:rPrChange>
          </w:rPr>
          <w:delText>c</w:delText>
        </w:r>
      </w:del>
      <w:r w:rsidRPr="0011484E">
        <w:rPr>
          <w:b/>
          <w:rPrChange w:id="260" w:author="Beth Quinlan" w:date="2018-04-10T12:04:00Z">
            <w:rPr/>
          </w:rPrChange>
        </w:rPr>
        <w:t>redentials</w:t>
      </w:r>
      <w:r>
        <w:t xml:space="preserve"> to your machine</w:t>
      </w:r>
      <w:r w:rsidR="00BC4AD6">
        <w:t xml:space="preserve"> by </w:t>
      </w:r>
      <w:ins w:id="261" w:author="Beth Quinlan" w:date="2018-04-10T12:03:00Z">
        <w:r w:rsidR="0011484E">
          <w:t xml:space="preserve">selecting the checkbox and </w:t>
        </w:r>
      </w:ins>
      <w:r w:rsidR="00BC4AD6">
        <w:t xml:space="preserve">clicking </w:t>
      </w:r>
      <w:r w:rsidR="00AC4FB2">
        <w:t>on</w:t>
      </w:r>
      <w:r w:rsidR="00BC4AD6">
        <w:t xml:space="preserve"> </w:t>
      </w:r>
      <w:ins w:id="262" w:author="Beth Quinlan" w:date="2018-04-10T12:03:00Z">
        <w:r w:rsidR="0011484E" w:rsidRPr="0011484E">
          <w:rPr>
            <w:b/>
            <w:rPrChange w:id="263" w:author="Beth Quinlan" w:date="2018-04-10T12:04:00Z">
              <w:rPr/>
            </w:rPrChange>
          </w:rPr>
          <w:t>Download</w:t>
        </w:r>
      </w:ins>
      <w:del w:id="264" w:author="Beth Quinlan" w:date="2018-04-10T12:04:00Z">
        <w:r w:rsidR="00BC4AD6" w:rsidDel="0011484E">
          <w:delText xml:space="preserve">the </w:delText>
        </w:r>
        <w:r w:rsidR="00AC4FB2" w:rsidRPr="0011484E" w:rsidDel="0011484E">
          <w:rPr>
            <w:b/>
          </w:rPr>
          <w:delText>Backup C</w:delText>
        </w:r>
        <w:r w:rsidR="00BC4AD6" w:rsidRPr="0011484E" w:rsidDel="0011484E">
          <w:rPr>
            <w:b/>
          </w:rPr>
          <w:delText>redentials</w:delText>
        </w:r>
      </w:del>
      <w:del w:id="265" w:author="Beth Quinlan" w:date="2018-04-10T12:03:00Z">
        <w:r w:rsidR="00BC4AD6" w:rsidDel="0011484E">
          <w:delText xml:space="preserve"> </w:delText>
        </w:r>
        <w:r w:rsidR="00AC4FB2" w:rsidDel="0011484E">
          <w:delText>button</w:delText>
        </w:r>
      </w:del>
      <w:r>
        <w:t>. These credentials are needed when you install the backup client on the machine you want to protect.</w:t>
      </w:r>
      <w:r w:rsidR="00AC4FB2">
        <w:t xml:space="preserve"> Save this file to your desktop.</w:t>
      </w:r>
    </w:p>
    <w:p w14:paraId="618A21B1" w14:textId="506E4131" w:rsidR="00AC4FB2" w:rsidRDefault="00AC4FB2" w:rsidP="00AC4FB2">
      <w:pPr>
        <w:pStyle w:val="ListParagraph"/>
        <w:ind w:firstLine="0"/>
      </w:pPr>
    </w:p>
    <w:p w14:paraId="30C7E0C6" w14:textId="2441DF8E" w:rsidR="00AC4FB2" w:rsidRDefault="00AC4FB2" w:rsidP="00AC4FB2">
      <w:pPr>
        <w:pStyle w:val="ListParagraph"/>
        <w:ind w:firstLine="0"/>
      </w:pPr>
      <w:del w:id="266" w:author="Beth Quinlan" w:date="2018-04-10T12:01:00Z">
        <w:r w:rsidDel="0011484E">
          <w:rPr>
            <w:noProof/>
            <w:lang w:val="da-DK" w:eastAsia="da-DK"/>
          </w:rPr>
          <w:drawing>
            <wp:inline distT="0" distB="0" distL="0" distR="0" wp14:anchorId="72D29F6C" wp14:editId="0E2016F4">
              <wp:extent cx="4813540" cy="2498824"/>
              <wp:effectExtent l="0" t="0" r="6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3869" cy="2504186"/>
                      </a:xfrm>
                      <a:prstGeom prst="rect">
                        <a:avLst/>
                      </a:prstGeom>
                    </pic:spPr>
                  </pic:pic>
                </a:graphicData>
              </a:graphic>
            </wp:inline>
          </w:drawing>
        </w:r>
      </w:del>
      <w:ins w:id="267" w:author="Beth Quinlan" w:date="2018-04-10T12:02:00Z">
        <w:r w:rsidR="0011484E" w:rsidRPr="0011484E">
          <w:rPr>
            <w:noProof/>
          </w:rPr>
          <w:t xml:space="preserve"> </w:t>
        </w:r>
        <w:r w:rsidR="0011484E">
          <w:rPr>
            <w:noProof/>
          </w:rPr>
          <w:drawing>
            <wp:inline distT="0" distB="0" distL="0" distR="0" wp14:anchorId="63C91CE2" wp14:editId="3565FA58">
              <wp:extent cx="4086225" cy="5934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5934075"/>
                      </a:xfrm>
                      <a:prstGeom prst="rect">
                        <a:avLst/>
                      </a:prstGeom>
                    </pic:spPr>
                  </pic:pic>
                </a:graphicData>
              </a:graphic>
            </wp:inline>
          </w:drawing>
        </w:r>
      </w:ins>
    </w:p>
    <w:p w14:paraId="7F59F877" w14:textId="2462FE5C" w:rsidR="00341D84" w:rsidRDefault="00341D84" w:rsidP="00DA57F2">
      <w:pPr>
        <w:ind w:left="1440" w:firstLine="0"/>
      </w:pPr>
    </w:p>
    <w:p w14:paraId="5AA8A263" w14:textId="046AB526" w:rsidR="00341D84" w:rsidRDefault="00AC4FB2" w:rsidP="00572AC3">
      <w:pPr>
        <w:pStyle w:val="ListParagraph"/>
        <w:numPr>
          <w:ilvl w:val="0"/>
          <w:numId w:val="20"/>
        </w:numPr>
        <w:contextualSpacing w:val="0"/>
      </w:pPr>
      <w:r>
        <w:lastRenderedPageBreak/>
        <w:t xml:space="preserve">Next, click on the </w:t>
      </w:r>
      <w:r w:rsidRPr="00876750">
        <w:rPr>
          <w:b/>
        </w:rPr>
        <w:t>Download</w:t>
      </w:r>
      <w:r>
        <w:t xml:space="preserve"> link for the </w:t>
      </w:r>
      <w:del w:id="268" w:author="Beth Quinlan" w:date="2018-04-10T12:05:00Z">
        <w:r w:rsidRPr="0011484E" w:rsidDel="0011484E">
          <w:rPr>
            <w:b/>
            <w:rPrChange w:id="269" w:author="Beth Quinlan" w:date="2018-04-10T12:05:00Z">
              <w:rPr/>
            </w:rPrChange>
          </w:rPr>
          <w:delText>Azure Backup</w:delText>
        </w:r>
      </w:del>
      <w:ins w:id="270" w:author="Beth Quinlan" w:date="2018-04-10T12:05:00Z">
        <w:r w:rsidR="0011484E" w:rsidRPr="0011484E">
          <w:rPr>
            <w:b/>
            <w:rPrChange w:id="271" w:author="Beth Quinlan" w:date="2018-04-10T12:05:00Z">
              <w:rPr/>
            </w:rPrChange>
          </w:rPr>
          <w:t>Recovery Services</w:t>
        </w:r>
      </w:ins>
      <w:r w:rsidRPr="0011484E">
        <w:rPr>
          <w:b/>
          <w:rPrChange w:id="272" w:author="Beth Quinlan" w:date="2018-04-10T12:05:00Z">
            <w:rPr/>
          </w:rPrChange>
        </w:rPr>
        <w:t xml:space="preserve"> Agent</w:t>
      </w:r>
      <w:r>
        <w:t xml:space="preserve"> and download this file to your machine.</w:t>
      </w:r>
      <w:r w:rsidR="00876750">
        <w:t xml:space="preserve"> This will download a file named MARSAgentInstaller.exe.</w:t>
      </w:r>
    </w:p>
    <w:p w14:paraId="7D63A64A" w14:textId="709D0C2B" w:rsidR="00AC4FB2" w:rsidRDefault="00AC4FB2" w:rsidP="00AC4FB2">
      <w:pPr>
        <w:pStyle w:val="ListParagraph"/>
        <w:ind w:firstLine="0"/>
        <w:contextualSpacing w:val="0"/>
      </w:pPr>
      <w:del w:id="273" w:author="Beth Quinlan" w:date="2018-04-10T12:05:00Z">
        <w:r w:rsidDel="0011484E">
          <w:rPr>
            <w:noProof/>
            <w:lang w:val="da-DK" w:eastAsia="da-DK"/>
          </w:rPr>
          <w:drawing>
            <wp:inline distT="0" distB="0" distL="0" distR="0" wp14:anchorId="35275C50" wp14:editId="759AD06C">
              <wp:extent cx="2838095" cy="1780952"/>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095" cy="1780952"/>
                      </a:xfrm>
                      <a:prstGeom prst="rect">
                        <a:avLst/>
                      </a:prstGeom>
                    </pic:spPr>
                  </pic:pic>
                </a:graphicData>
              </a:graphic>
            </wp:inline>
          </w:drawing>
        </w:r>
      </w:del>
      <w:ins w:id="274" w:author="Beth Quinlan" w:date="2018-04-10T12:06:00Z">
        <w:r w:rsidR="0011484E" w:rsidRPr="0011484E">
          <w:rPr>
            <w:noProof/>
          </w:rPr>
          <w:t xml:space="preserve"> </w:t>
        </w:r>
        <w:r w:rsidR="0011484E">
          <w:rPr>
            <w:noProof/>
          </w:rPr>
          <w:drawing>
            <wp:inline distT="0" distB="0" distL="0" distR="0" wp14:anchorId="0D4789E6" wp14:editId="0C81F4E7">
              <wp:extent cx="20955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666750"/>
                      </a:xfrm>
                      <a:prstGeom prst="rect">
                        <a:avLst/>
                      </a:prstGeom>
                    </pic:spPr>
                  </pic:pic>
                </a:graphicData>
              </a:graphic>
            </wp:inline>
          </w:drawing>
        </w:r>
      </w:ins>
    </w:p>
    <w:p w14:paraId="119DEA95" w14:textId="25358917" w:rsidR="00AC4FB2" w:rsidDel="0011484E" w:rsidRDefault="00AC4FB2">
      <w:pPr>
        <w:rPr>
          <w:del w:id="275" w:author="Beth Quinlan" w:date="2018-04-10T12:06:00Z"/>
        </w:rPr>
      </w:pPr>
      <w:del w:id="276" w:author="Beth Quinlan" w:date="2018-04-10T12:06:00Z">
        <w:r w:rsidDel="0011484E">
          <w:br w:type="page"/>
        </w:r>
      </w:del>
    </w:p>
    <w:p w14:paraId="1BAF495E" w14:textId="77777777" w:rsidR="0011484E" w:rsidRDefault="0011484E" w:rsidP="0011484E">
      <w:pPr>
        <w:ind w:left="360" w:firstLine="0"/>
        <w:rPr>
          <w:ins w:id="277" w:author="Beth Quinlan" w:date="2018-04-10T12:06:00Z"/>
        </w:rPr>
      </w:pPr>
    </w:p>
    <w:p w14:paraId="1C089577" w14:textId="1F65B3CC" w:rsidR="00341D84" w:rsidRDefault="00341D84">
      <w:pPr>
        <w:pStyle w:val="ListParagraph"/>
        <w:numPr>
          <w:ilvl w:val="0"/>
          <w:numId w:val="20"/>
        </w:numPr>
        <w:contextualSpacing w:val="0"/>
      </w:pPr>
      <w:r>
        <w:t xml:space="preserve">Install the </w:t>
      </w:r>
      <w:r w:rsidRPr="0011484E">
        <w:rPr>
          <w:b/>
        </w:rPr>
        <w:t>MARSAgentInstaller.exe</w:t>
      </w:r>
      <w:r>
        <w:t xml:space="preserve"> client on the machine you wish to backup. </w:t>
      </w:r>
      <w:r w:rsidR="00896197">
        <w:t>Accept UAC prompts for the software. Select an installation location and a cache location.</w:t>
      </w:r>
      <w:r w:rsidR="00AC4FB2">
        <w:t xml:space="preserve"> For the lab exercise, you can just </w:t>
      </w:r>
      <w:r w:rsidR="00FD0995">
        <w:t>choose all the default settings.</w:t>
      </w:r>
    </w:p>
    <w:p w14:paraId="386B78CE" w14:textId="5D3C21A7" w:rsidR="00896197" w:rsidRDefault="00896197" w:rsidP="00DA57F2">
      <w:pPr>
        <w:ind w:left="1440" w:firstLine="0"/>
      </w:pPr>
      <w:r>
        <w:rPr>
          <w:noProof/>
          <w:lang w:val="da-DK" w:eastAsia="da-DK"/>
        </w:rPr>
        <w:drawing>
          <wp:inline distT="0" distB="0" distL="0" distR="0" wp14:anchorId="66E3EED0" wp14:editId="7989C253">
            <wp:extent cx="3263900" cy="18924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9796" cy="1901651"/>
                    </a:xfrm>
                    <a:prstGeom prst="rect">
                      <a:avLst/>
                    </a:prstGeom>
                  </pic:spPr>
                </pic:pic>
              </a:graphicData>
            </a:graphic>
          </wp:inline>
        </w:drawing>
      </w:r>
    </w:p>
    <w:p w14:paraId="4AE0D50F" w14:textId="7C6681E4" w:rsidR="00896197" w:rsidRDefault="00896197" w:rsidP="00572AC3">
      <w:pPr>
        <w:pStyle w:val="ListParagraph"/>
        <w:numPr>
          <w:ilvl w:val="0"/>
          <w:numId w:val="20"/>
        </w:numPr>
        <w:contextualSpacing w:val="0"/>
      </w:pPr>
      <w:r>
        <w:t xml:space="preserve">Click the </w:t>
      </w:r>
      <w:del w:id="278" w:author="Beth Quinlan" w:date="2018-04-10T12:09:00Z">
        <w:r w:rsidDel="0011484E">
          <w:delText>“</w:delText>
        </w:r>
      </w:del>
      <w:r w:rsidRPr="00B17941">
        <w:rPr>
          <w:b/>
        </w:rPr>
        <w:t>Proceed to Registration</w:t>
      </w:r>
      <w:del w:id="279" w:author="Beth Quinlan" w:date="2018-04-10T12:09:00Z">
        <w:r w:rsidDel="0011484E">
          <w:delText>”</w:delText>
        </w:r>
      </w:del>
      <w:r>
        <w:t xml:space="preserve"> button.</w:t>
      </w:r>
    </w:p>
    <w:p w14:paraId="0391FE85" w14:textId="6E3F71CF" w:rsidR="00896197" w:rsidRDefault="00896197" w:rsidP="00572AC3">
      <w:pPr>
        <w:pStyle w:val="ListParagraph"/>
        <w:numPr>
          <w:ilvl w:val="0"/>
          <w:numId w:val="20"/>
        </w:numPr>
        <w:contextualSpacing w:val="0"/>
      </w:pPr>
      <w:r>
        <w:t xml:space="preserve">Click </w:t>
      </w:r>
      <w:del w:id="280" w:author="Beth Quinlan" w:date="2018-04-10T12:09:00Z">
        <w:r w:rsidDel="0011484E">
          <w:delText>“</w:delText>
        </w:r>
      </w:del>
      <w:r w:rsidRPr="00421119">
        <w:rPr>
          <w:b/>
        </w:rPr>
        <w:t>Browse</w:t>
      </w:r>
      <w:del w:id="281" w:author="Beth Quinlan" w:date="2018-04-10T12:09:00Z">
        <w:r w:rsidDel="0011484E">
          <w:delText>”</w:delText>
        </w:r>
      </w:del>
      <w:r>
        <w:t xml:space="preserve"> and select the vault credentials file downloaded from the portal.</w:t>
      </w:r>
    </w:p>
    <w:p w14:paraId="0276EA52" w14:textId="05FE76FC" w:rsidR="00896197" w:rsidRDefault="00896197" w:rsidP="00DA57F2">
      <w:pPr>
        <w:ind w:firstLine="0"/>
      </w:pPr>
      <w:r>
        <w:rPr>
          <w:noProof/>
          <w:lang w:val="da-DK" w:eastAsia="da-DK"/>
        </w:rPr>
        <w:drawing>
          <wp:inline distT="0" distB="0" distL="0" distR="0" wp14:anchorId="388297E4" wp14:editId="19DEDEF1">
            <wp:extent cx="3270250" cy="113305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2068" cy="1144082"/>
                    </a:xfrm>
                    <a:prstGeom prst="rect">
                      <a:avLst/>
                    </a:prstGeom>
                  </pic:spPr>
                </pic:pic>
              </a:graphicData>
            </a:graphic>
          </wp:inline>
        </w:drawing>
      </w:r>
    </w:p>
    <w:p w14:paraId="0E2759BF" w14:textId="2EC8BEEC" w:rsidR="00896197" w:rsidRDefault="00896197" w:rsidP="00572AC3">
      <w:pPr>
        <w:pStyle w:val="ListParagraph"/>
        <w:numPr>
          <w:ilvl w:val="0"/>
          <w:numId w:val="20"/>
        </w:numPr>
        <w:contextualSpacing w:val="0"/>
      </w:pPr>
      <w:r>
        <w:t xml:space="preserve">Click </w:t>
      </w:r>
      <w:r w:rsidRPr="00421119">
        <w:rPr>
          <w:b/>
        </w:rPr>
        <w:t>Next</w:t>
      </w:r>
      <w:r>
        <w:t>.</w:t>
      </w:r>
    </w:p>
    <w:p w14:paraId="66512658" w14:textId="66EF4EA5" w:rsidR="00896197" w:rsidRDefault="00896197" w:rsidP="00572AC3">
      <w:pPr>
        <w:pStyle w:val="ListParagraph"/>
        <w:numPr>
          <w:ilvl w:val="0"/>
          <w:numId w:val="20"/>
        </w:numPr>
        <w:contextualSpacing w:val="0"/>
      </w:pPr>
      <w:r>
        <w:t>Either enter a passphrase or generate a passphrase. This is used to encrypt your data in Azure and needs to be very strong (at least 16 characters). Browse and enter a location to save the passph</w:t>
      </w:r>
      <w:r w:rsidR="00F91C03">
        <w:t>rase and keep that file in a saf</w:t>
      </w:r>
      <w:r>
        <w:t>e place (</w:t>
      </w:r>
      <w:proofErr w:type="spellStart"/>
      <w:r>
        <w:t>Bitlocker</w:t>
      </w:r>
      <w:proofErr w:type="spellEnd"/>
      <w:r>
        <w:t xml:space="preserve"> encrypted drive for instance</w:t>
      </w:r>
      <w:r w:rsidR="00876750">
        <w:t xml:space="preserve"> or Azure Key</w:t>
      </w:r>
      <w:r w:rsidR="00F91C03">
        <w:t xml:space="preserve"> </w:t>
      </w:r>
      <w:r w:rsidR="00876750">
        <w:t>Vault storage</w:t>
      </w:r>
      <w:r>
        <w:t>).</w:t>
      </w:r>
    </w:p>
    <w:p w14:paraId="551D755A" w14:textId="4DCB5F69" w:rsidR="00896197" w:rsidRDefault="00896197" w:rsidP="00DA57F2">
      <w:pPr>
        <w:ind w:firstLine="0"/>
      </w:pPr>
      <w:r>
        <w:rPr>
          <w:noProof/>
          <w:lang w:val="da-DK" w:eastAsia="da-DK"/>
        </w:rPr>
        <w:lastRenderedPageBreak/>
        <w:drawing>
          <wp:inline distT="0" distB="0" distL="0" distR="0" wp14:anchorId="166EAF02" wp14:editId="51897D22">
            <wp:extent cx="3289300" cy="19289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405" cy="1938394"/>
                    </a:xfrm>
                    <a:prstGeom prst="rect">
                      <a:avLst/>
                    </a:prstGeom>
                  </pic:spPr>
                </pic:pic>
              </a:graphicData>
            </a:graphic>
          </wp:inline>
        </w:drawing>
      </w:r>
    </w:p>
    <w:p w14:paraId="1287B079" w14:textId="2492CC8F" w:rsidR="00876750" w:rsidRDefault="00876750" w:rsidP="00572AC3">
      <w:pPr>
        <w:pStyle w:val="ListParagraph"/>
        <w:numPr>
          <w:ilvl w:val="0"/>
          <w:numId w:val="20"/>
        </w:numPr>
        <w:contextualSpacing w:val="0"/>
      </w:pPr>
      <w:r>
        <w:t xml:space="preserve">Make sure the </w:t>
      </w:r>
      <w:r w:rsidRPr="00876750">
        <w:rPr>
          <w:b/>
        </w:rPr>
        <w:t>Launch Microsoft Azure Recovery Service Agent</w:t>
      </w:r>
      <w:r>
        <w:t xml:space="preserve"> checkbox is checked and then </w:t>
      </w:r>
      <w:del w:id="282" w:author="Beth Quinlan" w:date="2018-04-10T12:13:00Z">
        <w:r w:rsidDel="0089095F">
          <w:delText xml:space="preserve">select </w:delText>
        </w:r>
      </w:del>
      <w:ins w:id="283" w:author="Beth Quinlan" w:date="2018-04-10T12:13:00Z">
        <w:r w:rsidR="0089095F">
          <w:t xml:space="preserve">click </w:t>
        </w:r>
      </w:ins>
      <w:r>
        <w:t xml:space="preserve">the </w:t>
      </w:r>
      <w:r w:rsidRPr="00876750">
        <w:rPr>
          <w:b/>
        </w:rPr>
        <w:t>Close</w:t>
      </w:r>
      <w:r>
        <w:t xml:space="preserve"> button.</w:t>
      </w:r>
    </w:p>
    <w:p w14:paraId="0E1816F7" w14:textId="004DAF85" w:rsidR="00896197" w:rsidDel="0089095F" w:rsidRDefault="00896197">
      <w:pPr>
        <w:pStyle w:val="ListParagraph"/>
        <w:numPr>
          <w:ilvl w:val="0"/>
          <w:numId w:val="20"/>
        </w:numPr>
        <w:contextualSpacing w:val="0"/>
        <w:rPr>
          <w:del w:id="284" w:author="Beth Quinlan" w:date="2018-04-10T12:13:00Z"/>
        </w:rPr>
      </w:pPr>
      <w:del w:id="285" w:author="Beth Quinlan" w:date="2018-04-10T12:13:00Z">
        <w:r w:rsidDel="0089095F">
          <w:delText xml:space="preserve">Launch </w:delText>
        </w:r>
      </w:del>
      <w:ins w:id="286" w:author="Beth Quinlan" w:date="2018-04-10T12:13:00Z">
        <w:r w:rsidR="0089095F">
          <w:t xml:space="preserve">In </w:t>
        </w:r>
      </w:ins>
      <w:r>
        <w:t xml:space="preserve">the </w:t>
      </w:r>
      <w:r w:rsidR="0060216F" w:rsidRPr="0089095F">
        <w:rPr>
          <w:i/>
        </w:rPr>
        <w:t>Microsoft Azure Recovery Services Agent</w:t>
      </w:r>
      <w:r w:rsidR="0060216F">
        <w:t xml:space="preserve"> console</w:t>
      </w:r>
      <w:ins w:id="287" w:author="Beth Quinlan" w:date="2018-04-10T12:13:00Z">
        <w:r w:rsidR="0089095F">
          <w:t xml:space="preserve">, </w:t>
        </w:r>
      </w:ins>
      <w:del w:id="288" w:author="Beth Quinlan" w:date="2018-04-10T12:13:00Z">
        <w:r w:rsidR="0060216F" w:rsidDel="0089095F">
          <w:delText>.</w:delText>
        </w:r>
      </w:del>
    </w:p>
    <w:p w14:paraId="7C1DB23B" w14:textId="77C68E47" w:rsidR="0060216F" w:rsidRDefault="0060216F">
      <w:pPr>
        <w:pStyle w:val="ListParagraph"/>
        <w:numPr>
          <w:ilvl w:val="0"/>
          <w:numId w:val="20"/>
        </w:numPr>
        <w:contextualSpacing w:val="0"/>
      </w:pPr>
      <w:del w:id="289" w:author="Beth Quinlan" w:date="2018-04-10T12:13:00Z">
        <w:r w:rsidDel="0089095F">
          <w:delText>C</w:delText>
        </w:r>
      </w:del>
      <w:ins w:id="290" w:author="Beth Quinlan" w:date="2018-04-10T12:13:00Z">
        <w:r w:rsidR="0089095F">
          <w:t>c</w:t>
        </w:r>
      </w:ins>
      <w:r>
        <w:t xml:space="preserve">lick the </w:t>
      </w:r>
      <w:del w:id="291" w:author="Beth Quinlan" w:date="2018-04-10T12:13:00Z">
        <w:r w:rsidDel="0089095F">
          <w:delText>“</w:delText>
        </w:r>
      </w:del>
      <w:r w:rsidRPr="0089095F">
        <w:rPr>
          <w:b/>
        </w:rPr>
        <w:t>Schedule Backup</w:t>
      </w:r>
      <w:del w:id="292" w:author="Beth Quinlan" w:date="2018-04-10T12:13:00Z">
        <w:r w:rsidDel="0089095F">
          <w:delText>”</w:delText>
        </w:r>
      </w:del>
      <w:r>
        <w:t xml:space="preserve"> link on the right side.</w:t>
      </w:r>
    </w:p>
    <w:p w14:paraId="581E72EE" w14:textId="6D7C4819" w:rsidR="0060216F" w:rsidRDefault="0060216F" w:rsidP="00DA57F2">
      <w:pPr>
        <w:ind w:firstLine="0"/>
      </w:pPr>
      <w:r>
        <w:rPr>
          <w:noProof/>
          <w:lang w:val="da-DK" w:eastAsia="da-DK"/>
        </w:rPr>
        <w:drawing>
          <wp:inline distT="0" distB="0" distL="0" distR="0" wp14:anchorId="2A8C5162" wp14:editId="41F0154C">
            <wp:extent cx="4584700" cy="217185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5988" cy="2177202"/>
                    </a:xfrm>
                    <a:prstGeom prst="rect">
                      <a:avLst/>
                    </a:prstGeom>
                  </pic:spPr>
                </pic:pic>
              </a:graphicData>
            </a:graphic>
          </wp:inline>
        </w:drawing>
      </w:r>
    </w:p>
    <w:p w14:paraId="53E6CA10" w14:textId="14030BD0" w:rsidR="0060216F" w:rsidRDefault="0060216F" w:rsidP="00572AC3">
      <w:pPr>
        <w:pStyle w:val="ListParagraph"/>
        <w:numPr>
          <w:ilvl w:val="0"/>
          <w:numId w:val="20"/>
        </w:numPr>
        <w:contextualSpacing w:val="0"/>
      </w:pPr>
      <w:r>
        <w:t xml:space="preserve">Click </w:t>
      </w:r>
      <w:r w:rsidRPr="00421119">
        <w:rPr>
          <w:b/>
        </w:rPr>
        <w:t>Next</w:t>
      </w:r>
      <w:r>
        <w:t xml:space="preserve"> on the getting started screen.</w:t>
      </w:r>
    </w:p>
    <w:p w14:paraId="53E8F8C9" w14:textId="649419B9" w:rsidR="0060216F" w:rsidDel="0089095F" w:rsidRDefault="0060216F">
      <w:pPr>
        <w:pStyle w:val="ListParagraph"/>
        <w:numPr>
          <w:ilvl w:val="0"/>
          <w:numId w:val="20"/>
        </w:numPr>
        <w:contextualSpacing w:val="0"/>
        <w:rPr>
          <w:del w:id="293" w:author="Beth Quinlan" w:date="2018-04-10T12:14:00Z"/>
        </w:rPr>
      </w:pPr>
      <w:r>
        <w:t>You can add items (files, folders) to backup. You can also set exclusion settings to exclude certain files or folders.</w:t>
      </w:r>
      <w:ins w:id="294" w:author="Beth Quinlan" w:date="2018-04-10T12:14:00Z">
        <w:r w:rsidR="0089095F">
          <w:t xml:space="preserve">  </w:t>
        </w:r>
      </w:ins>
    </w:p>
    <w:p w14:paraId="519B0C66" w14:textId="248CD21E" w:rsidR="0060216F" w:rsidRDefault="0060216F">
      <w:pPr>
        <w:pStyle w:val="ListParagraph"/>
        <w:numPr>
          <w:ilvl w:val="0"/>
          <w:numId w:val="20"/>
        </w:numPr>
        <w:contextualSpacing w:val="0"/>
      </w:pPr>
      <w:r>
        <w:t xml:space="preserve">Click </w:t>
      </w:r>
      <w:del w:id="295" w:author="Beth Quinlan" w:date="2018-04-10T12:14:00Z">
        <w:r w:rsidDel="0089095F">
          <w:delText>“</w:delText>
        </w:r>
      </w:del>
      <w:r w:rsidR="00421119" w:rsidRPr="0089095F">
        <w:rPr>
          <w:b/>
        </w:rPr>
        <w:t>Add Items</w:t>
      </w:r>
      <w:del w:id="296" w:author="Beth Quinlan" w:date="2018-04-10T12:14:00Z">
        <w:r w:rsidDel="0089095F">
          <w:delText>”</w:delText>
        </w:r>
      </w:del>
      <w:r>
        <w:t xml:space="preserve"> and add some files.</w:t>
      </w:r>
    </w:p>
    <w:p w14:paraId="340CA8C0" w14:textId="77777777" w:rsidR="00DA57F2" w:rsidRDefault="00DA57F2" w:rsidP="00DA57F2">
      <w:pPr>
        <w:pStyle w:val="ListParagraph"/>
        <w:ind w:firstLine="0"/>
        <w:contextualSpacing w:val="0"/>
      </w:pPr>
    </w:p>
    <w:p w14:paraId="72B00584" w14:textId="504F40FC" w:rsidR="0060216F" w:rsidRDefault="0060216F" w:rsidP="00DA57F2">
      <w:pPr>
        <w:ind w:firstLine="0"/>
      </w:pPr>
      <w:r>
        <w:rPr>
          <w:noProof/>
          <w:lang w:val="da-DK" w:eastAsia="da-DK"/>
        </w:rPr>
        <w:drawing>
          <wp:inline distT="0" distB="0" distL="0" distR="0" wp14:anchorId="4A5DFC64" wp14:editId="5D075E80">
            <wp:extent cx="3835400" cy="17419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1446" cy="1749198"/>
                    </a:xfrm>
                    <a:prstGeom prst="rect">
                      <a:avLst/>
                    </a:prstGeom>
                  </pic:spPr>
                </pic:pic>
              </a:graphicData>
            </a:graphic>
          </wp:inline>
        </w:drawing>
      </w:r>
    </w:p>
    <w:p w14:paraId="0B7CDBF7" w14:textId="15FD1B59" w:rsidR="0060216F" w:rsidRDefault="0060216F" w:rsidP="00572AC3">
      <w:pPr>
        <w:pStyle w:val="ListParagraph"/>
        <w:numPr>
          <w:ilvl w:val="0"/>
          <w:numId w:val="20"/>
        </w:numPr>
        <w:contextualSpacing w:val="0"/>
      </w:pPr>
      <w:r>
        <w:lastRenderedPageBreak/>
        <w:t xml:space="preserve">Click </w:t>
      </w:r>
      <w:r w:rsidRPr="00421119">
        <w:rPr>
          <w:b/>
        </w:rPr>
        <w:t>Next</w:t>
      </w:r>
      <w:r>
        <w:t>.</w:t>
      </w:r>
    </w:p>
    <w:p w14:paraId="2A0EEF83" w14:textId="6D260286" w:rsidR="0060216F" w:rsidRDefault="0060216F" w:rsidP="00572AC3">
      <w:pPr>
        <w:pStyle w:val="ListParagraph"/>
        <w:numPr>
          <w:ilvl w:val="0"/>
          <w:numId w:val="20"/>
        </w:numPr>
        <w:contextualSpacing w:val="0"/>
      </w:pPr>
      <w:r>
        <w:t>You can create a schedule for backing up the data</w:t>
      </w:r>
      <w:ins w:id="297" w:author="Beth Quinlan" w:date="2018-04-10T12:15:00Z">
        <w:r w:rsidR="0089095F">
          <w:t xml:space="preserve"> (</w:t>
        </w:r>
      </w:ins>
      <w:del w:id="298" w:author="Beth Quinlan" w:date="2018-04-10T12:15:00Z">
        <w:r w:rsidDel="0089095F">
          <w:delText>. E</w:delText>
        </w:r>
      </w:del>
      <w:ins w:id="299" w:author="Beth Quinlan" w:date="2018-04-10T12:15:00Z">
        <w:r w:rsidR="0089095F">
          <w:t>e</w:t>
        </w:r>
      </w:ins>
      <w:r>
        <w:t>ither daily or weekly, up to 3 times per day</w:t>
      </w:r>
      <w:ins w:id="300" w:author="Beth Quinlan" w:date="2018-04-10T12:15:00Z">
        <w:r w:rsidR="0089095F">
          <w:t>)</w:t>
        </w:r>
      </w:ins>
      <w:r>
        <w:t xml:space="preserve">. </w:t>
      </w:r>
      <w:ins w:id="301" w:author="Beth Quinlan" w:date="2018-04-10T12:15:00Z">
        <w:r w:rsidR="0089095F">
          <w:t xml:space="preserve"> </w:t>
        </w:r>
      </w:ins>
      <w:r>
        <w:t xml:space="preserve">Set a daily schedule some </w:t>
      </w:r>
      <w:r w:rsidR="00F91C03">
        <w:t xml:space="preserve">time </w:t>
      </w:r>
      <w:r>
        <w:t xml:space="preserve">in the future and click </w:t>
      </w:r>
      <w:r w:rsidRPr="00421119">
        <w:rPr>
          <w:b/>
        </w:rPr>
        <w:t>Next</w:t>
      </w:r>
      <w:r>
        <w:t>.</w:t>
      </w:r>
    </w:p>
    <w:p w14:paraId="41577BD9" w14:textId="77777777" w:rsidR="00876750" w:rsidRDefault="00876750">
      <w:r>
        <w:br w:type="page"/>
      </w:r>
    </w:p>
    <w:p w14:paraId="7697EA20" w14:textId="46FBB4E4" w:rsidR="0060216F" w:rsidRDefault="0060216F" w:rsidP="00572AC3">
      <w:pPr>
        <w:pStyle w:val="ListParagraph"/>
        <w:numPr>
          <w:ilvl w:val="0"/>
          <w:numId w:val="20"/>
        </w:numPr>
        <w:contextualSpacing w:val="0"/>
      </w:pPr>
      <w:r>
        <w:lastRenderedPageBreak/>
        <w:t xml:space="preserve">The data that is backed up can be retained. View the default retention policy. You can set daily, weekly, monthly and yearly policies for retaining data. Click </w:t>
      </w:r>
      <w:r w:rsidRPr="00421119">
        <w:rPr>
          <w:b/>
        </w:rPr>
        <w:t>Next</w:t>
      </w:r>
      <w:r>
        <w:t>.</w:t>
      </w:r>
    </w:p>
    <w:p w14:paraId="1B8EDB1D" w14:textId="7541C255" w:rsidR="0060216F" w:rsidRDefault="0060216F" w:rsidP="00DA57F2">
      <w:pPr>
        <w:ind w:firstLine="0"/>
      </w:pPr>
      <w:r>
        <w:rPr>
          <w:noProof/>
          <w:lang w:val="da-DK" w:eastAsia="da-DK"/>
        </w:rPr>
        <w:drawing>
          <wp:inline distT="0" distB="0" distL="0" distR="0" wp14:anchorId="47FC382B" wp14:editId="19D83A47">
            <wp:extent cx="3822700" cy="256112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0659" cy="2566459"/>
                    </a:xfrm>
                    <a:prstGeom prst="rect">
                      <a:avLst/>
                    </a:prstGeom>
                  </pic:spPr>
                </pic:pic>
              </a:graphicData>
            </a:graphic>
          </wp:inline>
        </w:drawing>
      </w:r>
    </w:p>
    <w:p w14:paraId="76C92B04" w14:textId="2D30A84A" w:rsidR="0060216F" w:rsidRDefault="0060216F" w:rsidP="00572AC3">
      <w:pPr>
        <w:pStyle w:val="ListParagraph"/>
        <w:numPr>
          <w:ilvl w:val="0"/>
          <w:numId w:val="20"/>
        </w:numPr>
        <w:contextualSpacing w:val="0"/>
      </w:pPr>
      <w:r>
        <w:t>Choose the initial backup type.</w:t>
      </w:r>
    </w:p>
    <w:p w14:paraId="29BC361A" w14:textId="77777777" w:rsidR="0089095F" w:rsidRDefault="0089095F" w:rsidP="00572AC3">
      <w:pPr>
        <w:pStyle w:val="ListParagraph"/>
        <w:numPr>
          <w:ilvl w:val="0"/>
          <w:numId w:val="20"/>
        </w:numPr>
        <w:contextualSpacing w:val="0"/>
        <w:rPr>
          <w:ins w:id="302" w:author="Beth Quinlan" w:date="2018-04-10T12:17:00Z"/>
        </w:rPr>
      </w:pPr>
      <w:ins w:id="303" w:author="Beth Quinlan" w:date="2018-04-10T12:16:00Z">
        <w:r>
          <w:t xml:space="preserve">On the </w:t>
        </w:r>
        <w:r w:rsidRPr="0006214B">
          <w:rPr>
            <w:i/>
            <w:rPrChange w:id="304" w:author="Beth Quinlan" w:date="2018-04-11T14:52:00Z">
              <w:rPr/>
            </w:rPrChange>
          </w:rPr>
          <w:t>Choose Initial Back</w:t>
        </w:r>
      </w:ins>
      <w:ins w:id="305" w:author="Beth Quinlan" w:date="2018-04-10T12:17:00Z">
        <w:r w:rsidRPr="0006214B">
          <w:rPr>
            <w:i/>
            <w:rPrChange w:id="306" w:author="Beth Quinlan" w:date="2018-04-11T14:52:00Z">
              <w:rPr/>
            </w:rPrChange>
          </w:rPr>
          <w:t>up Type</w:t>
        </w:r>
        <w:r>
          <w:t xml:space="preserve">… </w:t>
        </w:r>
      </w:ins>
      <w:del w:id="307" w:author="Beth Quinlan" w:date="2018-04-10T12:17:00Z">
        <w:r w:rsidR="0060216F" w:rsidDel="0089095F">
          <w:delText>C</w:delText>
        </w:r>
      </w:del>
      <w:ins w:id="308" w:author="Beth Quinlan" w:date="2018-04-10T12:17:00Z">
        <w:r>
          <w:t>c</w:t>
        </w:r>
      </w:ins>
      <w:r w:rsidR="0060216F">
        <w:t>hoose “</w:t>
      </w:r>
      <w:r w:rsidR="0060216F" w:rsidRPr="00421119">
        <w:rPr>
          <w:i/>
        </w:rPr>
        <w:t>Automatically over the network</w:t>
      </w:r>
      <w:r w:rsidR="0060216F">
        <w:t>”</w:t>
      </w:r>
      <w:ins w:id="309" w:author="Beth Quinlan" w:date="2018-04-10T12:17:00Z">
        <w:r>
          <w:t xml:space="preserve">.  </w:t>
        </w:r>
      </w:ins>
      <w:del w:id="310" w:author="Beth Quinlan" w:date="2018-04-10T12:17:00Z">
        <w:r w:rsidR="0060216F" w:rsidDel="0089095F">
          <w:delText>, t</w:delText>
        </w:r>
      </w:del>
      <w:ins w:id="311" w:author="Beth Quinlan" w:date="2018-04-10T12:17:00Z">
        <w:r>
          <w:t>T</w:t>
        </w:r>
      </w:ins>
      <w:r w:rsidR="0060216F">
        <w:t>his will back</w:t>
      </w:r>
      <w:r w:rsidR="00421119">
        <w:t xml:space="preserve"> </w:t>
      </w:r>
      <w:r w:rsidR="0060216F">
        <w:t xml:space="preserve">up the files over the Internet to Azure. </w:t>
      </w:r>
    </w:p>
    <w:p w14:paraId="3EB4F949" w14:textId="567EF3D5" w:rsidR="0060216F" w:rsidRDefault="0060216F">
      <w:pPr>
        <w:pStyle w:val="Note"/>
        <w:pPrChange w:id="312" w:author="Beth Quinlan" w:date="2018-04-10T12:18:00Z">
          <w:pPr>
            <w:pStyle w:val="ListParagraph"/>
            <w:numPr>
              <w:numId w:val="20"/>
            </w:numPr>
            <w:contextualSpacing w:val="0"/>
          </w:pPr>
        </w:pPrChange>
      </w:pPr>
      <w:r>
        <w:t xml:space="preserve">If you want to backup locally and send the data </w:t>
      </w:r>
      <w:del w:id="313" w:author="Beth Quinlan" w:date="2018-04-10T12:17:00Z">
        <w:r w:rsidDel="0089095F">
          <w:delText xml:space="preserve">with </w:delText>
        </w:r>
      </w:del>
      <w:ins w:id="314" w:author="Beth Quinlan" w:date="2018-04-10T12:17:00Z">
        <w:r w:rsidR="0089095F">
          <w:t xml:space="preserve">to </w:t>
        </w:r>
      </w:ins>
      <w:r>
        <w:t>a physical drive, you would select Offline backup and enter the settings. Click the “here” link for more information on how to create the offline backup and shipping instructions.</w:t>
      </w:r>
    </w:p>
    <w:p w14:paraId="50845938" w14:textId="30A74BCC" w:rsidR="0060216F" w:rsidRDefault="00606CD1" w:rsidP="00572AC3">
      <w:pPr>
        <w:pStyle w:val="ListParagraph"/>
        <w:numPr>
          <w:ilvl w:val="0"/>
          <w:numId w:val="20"/>
        </w:numPr>
        <w:contextualSpacing w:val="0"/>
      </w:pPr>
      <w:r>
        <w:t xml:space="preserve">Click </w:t>
      </w:r>
      <w:r w:rsidRPr="00421119">
        <w:rPr>
          <w:b/>
        </w:rPr>
        <w:t>Next</w:t>
      </w:r>
      <w:r>
        <w:t>.</w:t>
      </w:r>
    </w:p>
    <w:p w14:paraId="1D139C44" w14:textId="5BB11652" w:rsidR="00606CD1" w:rsidRDefault="00606CD1" w:rsidP="00572AC3">
      <w:pPr>
        <w:pStyle w:val="ListParagraph"/>
        <w:numPr>
          <w:ilvl w:val="0"/>
          <w:numId w:val="20"/>
        </w:numPr>
        <w:contextualSpacing w:val="0"/>
      </w:pPr>
      <w:r>
        <w:t xml:space="preserve">Click </w:t>
      </w:r>
      <w:r w:rsidR="00421119" w:rsidRPr="00421119">
        <w:rPr>
          <w:b/>
        </w:rPr>
        <w:t>F</w:t>
      </w:r>
      <w:r w:rsidRPr="00421119">
        <w:rPr>
          <w:b/>
        </w:rPr>
        <w:t>inish</w:t>
      </w:r>
      <w:r>
        <w:t>.</w:t>
      </w:r>
    </w:p>
    <w:p w14:paraId="20CFDBEB" w14:textId="70C007BE" w:rsidR="00606CD1" w:rsidRDefault="00606CD1" w:rsidP="00572AC3">
      <w:pPr>
        <w:pStyle w:val="ListParagraph"/>
        <w:numPr>
          <w:ilvl w:val="0"/>
          <w:numId w:val="20"/>
        </w:numPr>
        <w:contextualSpacing w:val="0"/>
        <w:rPr>
          <w:ins w:id="315" w:author="Beth Quinlan" w:date="2018-04-10T12:21:00Z"/>
        </w:rPr>
      </w:pPr>
      <w:del w:id="316" w:author="Beth Quinlan" w:date="2018-04-10T12:19:00Z">
        <w:r w:rsidDel="0089095F">
          <w:delText>If you do not want to</w:delText>
        </w:r>
      </w:del>
      <w:ins w:id="317" w:author="Beth Quinlan" w:date="2018-04-10T12:19:00Z">
        <w:r w:rsidR="0089095F">
          <w:t>You could</w:t>
        </w:r>
      </w:ins>
      <w:r>
        <w:t xml:space="preserve"> wait for the backup to occur at the scheduled time</w:t>
      </w:r>
      <w:ins w:id="318" w:author="Beth Quinlan" w:date="2018-04-10T12:19:00Z">
        <w:r w:rsidR="0089095F">
          <w:t>;</w:t>
        </w:r>
      </w:ins>
      <w:del w:id="319" w:author="Beth Quinlan" w:date="2018-04-10T12:19:00Z">
        <w:r w:rsidDel="0089095F">
          <w:delText>,</w:delText>
        </w:r>
      </w:del>
      <w:r>
        <w:t xml:space="preserve"> </w:t>
      </w:r>
      <w:ins w:id="320" w:author="Beth Quinlan" w:date="2018-04-10T12:19:00Z">
        <w:r w:rsidR="0089095F">
          <w:t xml:space="preserve">however, for this lab </w:t>
        </w:r>
      </w:ins>
      <w:r>
        <w:t xml:space="preserve">you </w:t>
      </w:r>
      <w:del w:id="321" w:author="Beth Quinlan" w:date="2018-04-10T12:19:00Z">
        <w:r w:rsidDel="0089095F">
          <w:delText xml:space="preserve">can </w:delText>
        </w:r>
      </w:del>
      <w:ins w:id="322" w:author="Beth Quinlan" w:date="2018-04-10T12:19:00Z">
        <w:r w:rsidR="0089095F">
          <w:t xml:space="preserve">should </w:t>
        </w:r>
      </w:ins>
      <w:r>
        <w:t xml:space="preserve">click the </w:t>
      </w:r>
      <w:del w:id="323" w:author="Beth Quinlan" w:date="2018-04-10T12:18:00Z">
        <w:r w:rsidRPr="0089095F" w:rsidDel="0089095F">
          <w:rPr>
            <w:b/>
            <w:rPrChange w:id="324" w:author="Beth Quinlan" w:date="2018-04-10T12:19:00Z">
              <w:rPr/>
            </w:rPrChange>
          </w:rPr>
          <w:delText>“</w:delText>
        </w:r>
      </w:del>
      <w:r w:rsidRPr="0089095F">
        <w:rPr>
          <w:b/>
          <w:rPrChange w:id="325" w:author="Beth Quinlan" w:date="2018-04-10T12:19:00Z">
            <w:rPr>
              <w:i/>
            </w:rPr>
          </w:rPrChange>
        </w:rPr>
        <w:t>Back Up Now</w:t>
      </w:r>
      <w:del w:id="326" w:author="Beth Quinlan" w:date="2018-04-10T12:18:00Z">
        <w:r w:rsidRPr="0089095F" w:rsidDel="0089095F">
          <w:rPr>
            <w:b/>
            <w:rPrChange w:id="327" w:author="Beth Quinlan" w:date="2018-04-10T12:19:00Z">
              <w:rPr/>
            </w:rPrChange>
          </w:rPr>
          <w:delText>”</w:delText>
        </w:r>
      </w:del>
      <w:r>
        <w:t xml:space="preserve"> button on the </w:t>
      </w:r>
      <w:ins w:id="328" w:author="Beth Quinlan" w:date="2018-04-10T12:19:00Z">
        <w:r w:rsidR="0089095F" w:rsidRPr="0089095F">
          <w:rPr>
            <w:i/>
            <w:rPrChange w:id="329" w:author="Beth Quinlan" w:date="2018-04-10T12:20:00Z">
              <w:rPr/>
            </w:rPrChange>
          </w:rPr>
          <w:t>Actions</w:t>
        </w:r>
        <w:r w:rsidR="0089095F">
          <w:t xml:space="preserve"> pane (</w:t>
        </w:r>
      </w:ins>
      <w:r>
        <w:t>right side</w:t>
      </w:r>
      <w:ins w:id="330" w:author="Beth Quinlan" w:date="2018-04-10T12:20:00Z">
        <w:r w:rsidR="0089095F">
          <w:t>)</w:t>
        </w:r>
      </w:ins>
      <w:r>
        <w:t>.</w:t>
      </w:r>
    </w:p>
    <w:p w14:paraId="11F5F159" w14:textId="15C9F886" w:rsidR="0089095F" w:rsidRDefault="0089095F" w:rsidP="00572AC3">
      <w:pPr>
        <w:pStyle w:val="ListParagraph"/>
        <w:numPr>
          <w:ilvl w:val="0"/>
          <w:numId w:val="20"/>
        </w:numPr>
        <w:contextualSpacing w:val="0"/>
      </w:pPr>
      <w:ins w:id="331" w:author="Beth Quinlan" w:date="2018-04-10T12:21:00Z">
        <w:r>
          <w:t>Wait for the backup to complete before continuing.</w:t>
        </w:r>
      </w:ins>
    </w:p>
    <w:p w14:paraId="675998BC" w14:textId="77777777" w:rsidR="00606CD1" w:rsidRDefault="00606CD1" w:rsidP="00341D84">
      <w:pPr>
        <w:ind w:left="360" w:firstLine="0"/>
      </w:pPr>
    </w:p>
    <w:p w14:paraId="350F355B" w14:textId="77777777" w:rsidR="00F91C03" w:rsidRDefault="00F91C03">
      <w:pPr>
        <w:rPr>
          <w:rFonts w:asciiTheme="minorHAnsi" w:eastAsia="Times New Roman" w:hAnsiTheme="minorHAnsi" w:cs="Times New Roman"/>
          <w:b/>
          <w:color w:val="000000" w:themeColor="text1"/>
          <w:sz w:val="28"/>
          <w:szCs w:val="36"/>
        </w:rPr>
      </w:pPr>
      <w:r>
        <w:br w:type="page"/>
      </w:r>
    </w:p>
    <w:p w14:paraId="46F776C7" w14:textId="1BE4D6C0" w:rsidR="0060216F" w:rsidRDefault="00DA57F2" w:rsidP="00606CD1">
      <w:pPr>
        <w:pStyle w:val="Heading2"/>
      </w:pPr>
      <w:bookmarkStart w:id="332" w:name="_Toc465866094"/>
      <w:r>
        <w:lastRenderedPageBreak/>
        <w:t xml:space="preserve">Task 2 - </w:t>
      </w:r>
      <w:r w:rsidR="00606CD1">
        <w:t>Restore data from Azure</w:t>
      </w:r>
      <w:bookmarkStart w:id="333" w:name="_GoBack"/>
      <w:bookmarkEnd w:id="332"/>
      <w:bookmarkEnd w:id="333"/>
    </w:p>
    <w:p w14:paraId="7BB9D97C" w14:textId="0F1C5333" w:rsidR="00606CD1" w:rsidRDefault="00F91C03" w:rsidP="00DA57F2">
      <w:pPr>
        <w:pStyle w:val="ListParagraph"/>
        <w:numPr>
          <w:ilvl w:val="0"/>
          <w:numId w:val="8"/>
        </w:numPr>
      </w:pPr>
      <w:r>
        <w:t xml:space="preserve">On the desktop of the VM that you have </w:t>
      </w:r>
      <w:proofErr w:type="spellStart"/>
      <w:r>
        <w:t>RDP’ed</w:t>
      </w:r>
      <w:proofErr w:type="spellEnd"/>
      <w:r>
        <w:t xml:space="preserve"> into, there should be a Microsoft Azure Backup icon. </w:t>
      </w:r>
      <w:r w:rsidR="008500A5">
        <w:t xml:space="preserve">Start the </w:t>
      </w:r>
      <w:r w:rsidR="008500A5" w:rsidRPr="003A0B53">
        <w:rPr>
          <w:b/>
        </w:rPr>
        <w:t>Microsoft Azure Backup</w:t>
      </w:r>
      <w:r w:rsidR="008500A5">
        <w:t xml:space="preserve"> application</w:t>
      </w:r>
      <w:ins w:id="334" w:author="Beth Quinlan" w:date="2018-04-10T12:21:00Z">
        <w:r w:rsidR="00BE1F6B">
          <w:t>,</w:t>
        </w:r>
      </w:ins>
      <w:r w:rsidR="008500A5">
        <w:t xml:space="preserve"> if it is not already running.</w:t>
      </w:r>
    </w:p>
    <w:p w14:paraId="5A56BDC9" w14:textId="5F69ECC0" w:rsidR="008500A5" w:rsidRDefault="008500A5" w:rsidP="00835621">
      <w:pPr>
        <w:ind w:firstLine="0"/>
      </w:pPr>
      <w:r>
        <w:rPr>
          <w:noProof/>
          <w:lang w:val="da-DK" w:eastAsia="da-DK"/>
        </w:rPr>
        <w:drawing>
          <wp:inline distT="0" distB="0" distL="0" distR="0" wp14:anchorId="20E7C853" wp14:editId="76FCCF4C">
            <wp:extent cx="762000" cy="885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62000" cy="885825"/>
                    </a:xfrm>
                    <a:prstGeom prst="rect">
                      <a:avLst/>
                    </a:prstGeom>
                  </pic:spPr>
                </pic:pic>
              </a:graphicData>
            </a:graphic>
          </wp:inline>
        </w:drawing>
      </w:r>
    </w:p>
    <w:p w14:paraId="7DAC68EC" w14:textId="0E653E02" w:rsidR="008500A5" w:rsidRDefault="008500A5" w:rsidP="00DA57F2">
      <w:pPr>
        <w:pStyle w:val="ListParagraph"/>
        <w:numPr>
          <w:ilvl w:val="0"/>
          <w:numId w:val="8"/>
        </w:numPr>
      </w:pPr>
      <w:r>
        <w:t>You should have a previously successful backup listed in the status and at least 1 total backups listed.</w:t>
      </w:r>
    </w:p>
    <w:p w14:paraId="5D087F3C" w14:textId="2E532AF8" w:rsidR="008500A5" w:rsidRDefault="008500A5" w:rsidP="00835621">
      <w:pPr>
        <w:ind w:firstLine="0"/>
      </w:pPr>
      <w:r>
        <w:rPr>
          <w:noProof/>
          <w:lang w:val="da-DK" w:eastAsia="da-DK"/>
        </w:rPr>
        <w:drawing>
          <wp:inline distT="0" distB="0" distL="0" distR="0" wp14:anchorId="1D428BC5" wp14:editId="1EB7A405">
            <wp:extent cx="4794250" cy="84001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172" cy="841231"/>
                    </a:xfrm>
                    <a:prstGeom prst="rect">
                      <a:avLst/>
                    </a:prstGeom>
                  </pic:spPr>
                </pic:pic>
              </a:graphicData>
            </a:graphic>
          </wp:inline>
        </w:drawing>
      </w:r>
    </w:p>
    <w:p w14:paraId="47A44149" w14:textId="1D8B99A9" w:rsidR="008500A5" w:rsidRDefault="008500A5" w:rsidP="00835621">
      <w:pPr>
        <w:pStyle w:val="ListParagraph"/>
        <w:numPr>
          <w:ilvl w:val="0"/>
          <w:numId w:val="8"/>
        </w:numPr>
        <w:contextualSpacing w:val="0"/>
      </w:pPr>
      <w:r>
        <w:t xml:space="preserve">Click the </w:t>
      </w:r>
      <w:del w:id="335" w:author="Beth Quinlan" w:date="2018-04-10T12:22:00Z">
        <w:r w:rsidDel="00BE1F6B">
          <w:delText>“</w:delText>
        </w:r>
      </w:del>
      <w:r w:rsidRPr="00D65C4A">
        <w:rPr>
          <w:b/>
        </w:rPr>
        <w:t>Recover Data</w:t>
      </w:r>
      <w:del w:id="336" w:author="Beth Quinlan" w:date="2018-04-10T12:22:00Z">
        <w:r w:rsidDel="00BE1F6B">
          <w:delText>”</w:delText>
        </w:r>
      </w:del>
      <w:r>
        <w:t xml:space="preserve"> link on the </w:t>
      </w:r>
      <w:ins w:id="337" w:author="Beth Quinlan" w:date="2018-04-10T12:22:00Z">
        <w:r w:rsidR="00BE1F6B" w:rsidRPr="00BE1F6B">
          <w:rPr>
            <w:i/>
            <w:rPrChange w:id="338" w:author="Beth Quinlan" w:date="2018-04-10T12:22:00Z">
              <w:rPr/>
            </w:rPrChange>
          </w:rPr>
          <w:t>Actions</w:t>
        </w:r>
        <w:r w:rsidR="00BE1F6B">
          <w:t xml:space="preserve"> pane (</w:t>
        </w:r>
      </w:ins>
      <w:r>
        <w:t>right side</w:t>
      </w:r>
      <w:ins w:id="339" w:author="Beth Quinlan" w:date="2018-04-10T12:22:00Z">
        <w:r w:rsidR="00BE1F6B">
          <w:t>)</w:t>
        </w:r>
      </w:ins>
      <w:r>
        <w:t>.</w:t>
      </w:r>
    </w:p>
    <w:p w14:paraId="60C30F90" w14:textId="417037D7" w:rsidR="008500A5" w:rsidRDefault="008500A5" w:rsidP="00835621">
      <w:pPr>
        <w:pStyle w:val="ListParagraph"/>
        <w:numPr>
          <w:ilvl w:val="0"/>
          <w:numId w:val="8"/>
        </w:numPr>
        <w:contextualSpacing w:val="0"/>
      </w:pPr>
      <w:r>
        <w:t xml:space="preserve">If running </w:t>
      </w:r>
      <w:del w:id="340" w:author="Beth Quinlan" w:date="2018-04-10T12:22:00Z">
        <w:r w:rsidDel="00BE1F6B">
          <w:delText xml:space="preserve">on </w:delText>
        </w:r>
      </w:del>
      <w:r>
        <w:t xml:space="preserve">the restore </w:t>
      </w:r>
      <w:del w:id="341" w:author="Beth Quinlan" w:date="2018-04-10T12:25:00Z">
        <w:r w:rsidDel="00BE1F6B">
          <w:delText xml:space="preserve">on </w:delText>
        </w:r>
      </w:del>
      <w:ins w:id="342" w:author="Beth Quinlan" w:date="2018-04-10T12:25:00Z">
        <w:r w:rsidR="00BE1F6B">
          <w:t xml:space="preserve">to </w:t>
        </w:r>
      </w:ins>
      <w:r>
        <w:t xml:space="preserve">the same computer, select </w:t>
      </w:r>
      <w:del w:id="343" w:author="Beth Quinlan" w:date="2018-04-10T12:25:00Z">
        <w:r w:rsidRPr="00BE1F6B" w:rsidDel="00BE1F6B">
          <w:rPr>
            <w:b/>
            <w:rPrChange w:id="344" w:author="Beth Quinlan" w:date="2018-04-10T12:25:00Z">
              <w:rPr/>
            </w:rPrChange>
          </w:rPr>
          <w:delText>“</w:delText>
        </w:r>
      </w:del>
      <w:r w:rsidRPr="00BE1F6B">
        <w:rPr>
          <w:b/>
          <w:rPrChange w:id="345" w:author="Beth Quinlan" w:date="2018-04-10T12:25:00Z">
            <w:rPr/>
          </w:rPrChange>
        </w:rPr>
        <w:t>This Server</w:t>
      </w:r>
      <w:del w:id="346" w:author="Beth Quinlan" w:date="2018-04-10T12:25:00Z">
        <w:r w:rsidRPr="00BE1F6B" w:rsidDel="00BE1F6B">
          <w:rPr>
            <w:b/>
            <w:rPrChange w:id="347" w:author="Beth Quinlan" w:date="2018-04-10T12:25:00Z">
              <w:rPr/>
            </w:rPrChange>
          </w:rPr>
          <w:delText>”</w:delText>
        </w:r>
      </w:del>
      <w:r>
        <w:t xml:space="preserve"> on the </w:t>
      </w:r>
      <w:r w:rsidRPr="003A0B53">
        <w:rPr>
          <w:i/>
        </w:rPr>
        <w:t>Getting Started</w:t>
      </w:r>
      <w:r>
        <w:t xml:space="preserve"> screen. Otherwise choose </w:t>
      </w:r>
      <w:del w:id="348" w:author="Beth Quinlan" w:date="2018-04-10T12:25:00Z">
        <w:r w:rsidRPr="00BE1F6B" w:rsidDel="00BE1F6B">
          <w:rPr>
            <w:b/>
            <w:rPrChange w:id="349" w:author="Beth Quinlan" w:date="2018-04-10T12:25:00Z">
              <w:rPr/>
            </w:rPrChange>
          </w:rPr>
          <w:delText>“</w:delText>
        </w:r>
      </w:del>
      <w:r w:rsidRPr="00BE1F6B">
        <w:rPr>
          <w:b/>
          <w:rPrChange w:id="350" w:author="Beth Quinlan" w:date="2018-04-10T12:25:00Z">
            <w:rPr/>
          </w:rPrChange>
        </w:rPr>
        <w:t>Another Server</w:t>
      </w:r>
      <w:del w:id="351" w:author="Beth Quinlan" w:date="2018-04-10T12:25:00Z">
        <w:r w:rsidRPr="00BE1F6B" w:rsidDel="00BE1F6B">
          <w:rPr>
            <w:b/>
            <w:rPrChange w:id="352" w:author="Beth Quinlan" w:date="2018-04-10T12:25:00Z">
              <w:rPr/>
            </w:rPrChange>
          </w:rPr>
          <w:delText>”</w:delText>
        </w:r>
      </w:del>
      <w:del w:id="353" w:author="Beth Quinlan" w:date="2018-04-10T12:26:00Z">
        <w:r w:rsidDel="00BE1F6B">
          <w:delText xml:space="preserve"> and select the vault credentials file</w:delText>
        </w:r>
      </w:del>
      <w:r>
        <w:t>.</w:t>
      </w:r>
    </w:p>
    <w:p w14:paraId="76FACAAC" w14:textId="0F2ED7BB" w:rsidR="008500A5" w:rsidRDefault="008500A5" w:rsidP="00835621">
      <w:pPr>
        <w:pStyle w:val="ListParagraph"/>
        <w:numPr>
          <w:ilvl w:val="0"/>
          <w:numId w:val="8"/>
        </w:numPr>
        <w:contextualSpacing w:val="0"/>
      </w:pPr>
      <w:r>
        <w:t xml:space="preserve">Click </w:t>
      </w:r>
      <w:r w:rsidRPr="00D65C4A">
        <w:rPr>
          <w:b/>
        </w:rPr>
        <w:t>Next</w:t>
      </w:r>
      <w:r>
        <w:t>.</w:t>
      </w:r>
    </w:p>
    <w:p w14:paraId="7033A15F" w14:textId="23471137" w:rsidR="00BE1F6B" w:rsidRDefault="00BE1F6B" w:rsidP="00E13572">
      <w:pPr>
        <w:pStyle w:val="ListParagraph"/>
        <w:numPr>
          <w:ilvl w:val="0"/>
          <w:numId w:val="8"/>
        </w:numPr>
        <w:contextualSpacing w:val="0"/>
        <w:rPr>
          <w:ins w:id="354" w:author="Beth Quinlan" w:date="2018-04-10T12:26:00Z"/>
        </w:rPr>
      </w:pPr>
      <w:ins w:id="355" w:author="Beth Quinlan" w:date="2018-04-10T12:26:00Z">
        <w:r>
          <w:t xml:space="preserve">On the </w:t>
        </w:r>
        <w:r w:rsidRPr="00BE1F6B">
          <w:rPr>
            <w:i/>
            <w:rPrChange w:id="356" w:author="Beth Quinlan" w:date="2018-04-10T12:27:00Z">
              <w:rPr/>
            </w:rPrChange>
          </w:rPr>
          <w:t>Sele</w:t>
        </w:r>
      </w:ins>
      <w:ins w:id="357" w:author="Beth Quinlan" w:date="2018-04-10T12:27:00Z">
        <w:r w:rsidRPr="00BE1F6B">
          <w:rPr>
            <w:i/>
            <w:rPrChange w:id="358" w:author="Beth Quinlan" w:date="2018-04-10T12:27:00Z">
              <w:rPr/>
            </w:rPrChange>
          </w:rPr>
          <w:t>ct Recovery Mode</w:t>
        </w:r>
        <w:r>
          <w:t xml:space="preserve"> screen, s</w:t>
        </w:r>
      </w:ins>
      <w:ins w:id="359" w:author="Beth Quinlan" w:date="2018-04-10T12:26:00Z">
        <w:r>
          <w:t xml:space="preserve">elect </w:t>
        </w:r>
        <w:r w:rsidRPr="00BE1F6B">
          <w:rPr>
            <w:b/>
            <w:rPrChange w:id="360" w:author="Beth Quinlan" w:date="2018-04-10T12:27:00Z">
              <w:rPr/>
            </w:rPrChange>
          </w:rPr>
          <w:t>Individual files and folders</w:t>
        </w:r>
      </w:ins>
      <w:ins w:id="361" w:author="Beth Quinlan" w:date="2018-04-10T12:27:00Z">
        <w:r>
          <w:t xml:space="preserve"> and click </w:t>
        </w:r>
        <w:r w:rsidRPr="00BE1F6B">
          <w:rPr>
            <w:b/>
            <w:rPrChange w:id="362" w:author="Beth Quinlan" w:date="2018-04-10T12:27:00Z">
              <w:rPr/>
            </w:rPrChange>
          </w:rPr>
          <w:t>Next</w:t>
        </w:r>
        <w:r>
          <w:t>.</w:t>
        </w:r>
      </w:ins>
    </w:p>
    <w:p w14:paraId="69C1BEAE" w14:textId="7C50E9B8" w:rsidR="00BE1F6B" w:rsidRDefault="0006167A" w:rsidP="00E13572">
      <w:pPr>
        <w:pStyle w:val="ListParagraph"/>
        <w:numPr>
          <w:ilvl w:val="0"/>
          <w:numId w:val="8"/>
        </w:numPr>
        <w:contextualSpacing w:val="0"/>
        <w:rPr>
          <w:ins w:id="363" w:author="Beth Quinlan" w:date="2018-04-10T12:37:00Z"/>
        </w:rPr>
      </w:pPr>
      <w:ins w:id="364" w:author="Beth Quinlan" w:date="2018-04-10T12:37:00Z">
        <w:r>
          <w:t xml:space="preserve">Select the Volume to recover and click </w:t>
        </w:r>
        <w:r w:rsidRPr="0006167A">
          <w:rPr>
            <w:b/>
            <w:rPrChange w:id="365" w:author="Beth Quinlan" w:date="2018-04-10T12:38:00Z">
              <w:rPr/>
            </w:rPrChange>
          </w:rPr>
          <w:t>Mount</w:t>
        </w:r>
        <w:r>
          <w:t>.</w:t>
        </w:r>
      </w:ins>
      <w:ins w:id="366" w:author="Beth Quinlan" w:date="2018-04-10T12:40:00Z">
        <w:r>
          <w:t xml:space="preserve">  </w:t>
        </w:r>
      </w:ins>
    </w:p>
    <w:p w14:paraId="16D09009" w14:textId="05C0F941" w:rsidR="0006167A" w:rsidRDefault="0006167A" w:rsidP="0006167A">
      <w:pPr>
        <w:pStyle w:val="ListParagraph"/>
        <w:numPr>
          <w:ilvl w:val="0"/>
          <w:numId w:val="8"/>
        </w:numPr>
        <w:contextualSpacing w:val="0"/>
        <w:rPr>
          <w:ins w:id="367" w:author="Beth Quinlan" w:date="2018-04-10T12:41:00Z"/>
        </w:rPr>
      </w:pPr>
      <w:ins w:id="368" w:author="Beth Quinlan" w:date="2018-04-10T12:39:00Z">
        <w:r>
          <w:t xml:space="preserve">Click </w:t>
        </w:r>
        <w:r w:rsidRPr="0006167A">
          <w:rPr>
            <w:b/>
            <w:rPrChange w:id="369" w:author="Beth Quinlan" w:date="2018-04-10T12:39:00Z">
              <w:rPr/>
            </w:rPrChange>
          </w:rPr>
          <w:t>Browse</w:t>
        </w:r>
        <w:r>
          <w:t xml:space="preserve">.  </w:t>
        </w:r>
      </w:ins>
    </w:p>
    <w:p w14:paraId="061363F9" w14:textId="2AEB0FF9" w:rsidR="008500A5" w:rsidDel="0006167A" w:rsidRDefault="008500A5" w:rsidP="00E13572">
      <w:pPr>
        <w:pStyle w:val="ListParagraph"/>
        <w:numPr>
          <w:ilvl w:val="0"/>
          <w:numId w:val="8"/>
        </w:numPr>
        <w:contextualSpacing w:val="0"/>
        <w:rPr>
          <w:del w:id="370" w:author="Beth Quinlan" w:date="2018-04-10T12:40:00Z"/>
        </w:rPr>
      </w:pPr>
      <w:r>
        <w:t>Browse or search for the files you want to restore.</w:t>
      </w:r>
      <w:r w:rsidR="00F91C03">
        <w:t xml:space="preserve"> </w:t>
      </w:r>
      <w:del w:id="371" w:author="Beth Quinlan" w:date="2018-04-10T12:40:00Z">
        <w:r w:rsidR="00F91C03" w:rsidDel="0006167A">
          <w:delText>You will need to select the volume, date/time and then the files you want to recover.</w:delText>
        </w:r>
      </w:del>
    </w:p>
    <w:p w14:paraId="4657C121" w14:textId="06FC1FB0" w:rsidR="00706B9A" w:rsidDel="0006167A" w:rsidRDefault="00706B9A" w:rsidP="00835621">
      <w:pPr>
        <w:pStyle w:val="ListParagraph"/>
        <w:numPr>
          <w:ilvl w:val="0"/>
          <w:numId w:val="8"/>
        </w:numPr>
        <w:contextualSpacing w:val="0"/>
        <w:rPr>
          <w:del w:id="372" w:author="Beth Quinlan" w:date="2018-04-10T12:40:00Z"/>
        </w:rPr>
      </w:pPr>
      <w:del w:id="373" w:author="Beth Quinlan" w:date="2018-04-10T12:40:00Z">
        <w:r w:rsidDel="0006167A">
          <w:delText xml:space="preserve">On the </w:delText>
        </w:r>
        <w:r w:rsidRPr="00D65C4A" w:rsidDel="0006167A">
          <w:rPr>
            <w:i/>
          </w:rPr>
          <w:delText>Recovery Options</w:delText>
        </w:r>
        <w:r w:rsidDel="0006167A">
          <w:delText xml:space="preserve"> screen</w:delText>
        </w:r>
      </w:del>
      <w:del w:id="374" w:author="Beth Quinlan" w:date="2018-04-10T12:23:00Z">
        <w:r w:rsidR="00D65C4A" w:rsidDel="00BE1F6B">
          <w:delText xml:space="preserve"> and</w:delText>
        </w:r>
      </w:del>
      <w:del w:id="375" w:author="Beth Quinlan" w:date="2018-04-10T12:40:00Z">
        <w:r w:rsidDel="0006167A">
          <w:delText xml:space="preserve"> select the location, overwrite and security options.</w:delText>
        </w:r>
      </w:del>
    </w:p>
    <w:p w14:paraId="6C9787C8" w14:textId="3DAB821B" w:rsidR="00706B9A" w:rsidDel="0006167A" w:rsidRDefault="00706B9A" w:rsidP="00835621">
      <w:pPr>
        <w:pStyle w:val="ListParagraph"/>
        <w:numPr>
          <w:ilvl w:val="0"/>
          <w:numId w:val="8"/>
        </w:numPr>
        <w:contextualSpacing w:val="0"/>
        <w:rPr>
          <w:del w:id="376" w:author="Beth Quinlan" w:date="2018-04-10T12:40:00Z"/>
        </w:rPr>
      </w:pPr>
      <w:del w:id="377" w:author="Beth Quinlan" w:date="2018-04-10T12:40:00Z">
        <w:r w:rsidDel="0006167A">
          <w:delText xml:space="preserve">Click </w:delText>
        </w:r>
        <w:r w:rsidRPr="00D65C4A" w:rsidDel="0006167A">
          <w:rPr>
            <w:b/>
          </w:rPr>
          <w:delText>Next</w:delText>
        </w:r>
        <w:r w:rsidDel="0006167A">
          <w:delText>.</w:delText>
        </w:r>
      </w:del>
    </w:p>
    <w:p w14:paraId="2F9BDB0E" w14:textId="7B34B19C" w:rsidR="005A314F" w:rsidDel="0006167A" w:rsidRDefault="005A314F">
      <w:pPr>
        <w:rPr>
          <w:del w:id="378" w:author="Beth Quinlan" w:date="2018-04-10T12:40:00Z"/>
        </w:rPr>
      </w:pPr>
      <w:del w:id="379" w:author="Beth Quinlan" w:date="2018-04-10T12:40:00Z">
        <w:r w:rsidDel="0006167A">
          <w:br w:type="page"/>
        </w:r>
      </w:del>
    </w:p>
    <w:p w14:paraId="0341F477" w14:textId="07DA4F48" w:rsidR="00706B9A" w:rsidRDefault="00706B9A">
      <w:pPr>
        <w:pStyle w:val="ListParagraph"/>
        <w:numPr>
          <w:ilvl w:val="0"/>
          <w:numId w:val="8"/>
        </w:numPr>
        <w:contextualSpacing w:val="0"/>
      </w:pPr>
      <w:del w:id="380" w:author="Beth Quinlan" w:date="2018-04-10T12:40:00Z">
        <w:r w:rsidDel="0006167A">
          <w:delText xml:space="preserve">Click the </w:delText>
        </w:r>
      </w:del>
      <w:del w:id="381" w:author="Beth Quinlan" w:date="2018-04-10T12:25:00Z">
        <w:r w:rsidDel="00BE1F6B">
          <w:delText>“</w:delText>
        </w:r>
      </w:del>
      <w:del w:id="382" w:author="Beth Quinlan" w:date="2018-04-10T12:40:00Z">
        <w:r w:rsidRPr="00D65C4A" w:rsidDel="0006167A">
          <w:rPr>
            <w:b/>
          </w:rPr>
          <w:delText>Recover</w:delText>
        </w:r>
      </w:del>
      <w:del w:id="383" w:author="Beth Quinlan" w:date="2018-04-10T12:25:00Z">
        <w:r w:rsidDel="00BE1F6B">
          <w:delText>”</w:delText>
        </w:r>
      </w:del>
      <w:del w:id="384" w:author="Beth Quinlan" w:date="2018-04-10T12:40:00Z">
        <w:r w:rsidDel="0006167A">
          <w:delText xml:space="preserve"> button.</w:delText>
        </w:r>
      </w:del>
      <w:ins w:id="385" w:author="Beth Quinlan" w:date="2018-04-10T12:40:00Z">
        <w:r w:rsidR="0006167A">
          <w:t xml:space="preserve">Copy/Paste the files to </w:t>
        </w:r>
      </w:ins>
      <w:ins w:id="386" w:author="Beth Quinlan" w:date="2018-04-10T12:42:00Z">
        <w:r w:rsidR="0006167A">
          <w:t>the location where you want them restored.</w:t>
        </w:r>
      </w:ins>
      <w:ins w:id="387" w:author="Beth Quinlan" w:date="2018-04-10T12:41:00Z">
        <w:r w:rsidR="0006167A">
          <w:t xml:space="preserve"> </w:t>
        </w:r>
      </w:ins>
    </w:p>
    <w:p w14:paraId="201206BA" w14:textId="143CD813" w:rsidR="00706B9A" w:rsidRDefault="0006214B" w:rsidP="00835621">
      <w:pPr>
        <w:ind w:firstLine="0"/>
      </w:pPr>
      <w:ins w:id="388" w:author="Beth Quinlan" w:date="2018-04-11T14:49:00Z">
        <w:r>
          <w:rPr>
            <w:noProof/>
          </w:rPr>
          <w:drawing>
            <wp:inline distT="0" distB="0" distL="0" distR="0" wp14:anchorId="7D3A1AEE" wp14:editId="392807FC">
              <wp:extent cx="5562600" cy="7048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7"/>
                      <a:stretch>
                        <a:fillRect/>
                      </a:stretch>
                    </pic:blipFill>
                    <pic:spPr>
                      <a:xfrm>
                        <a:off x="0" y="0"/>
                        <a:ext cx="5562600" cy="704850"/>
                      </a:xfrm>
                      <a:prstGeom prst="rect">
                        <a:avLst/>
                      </a:prstGeom>
                    </pic:spPr>
                  </pic:pic>
                </a:graphicData>
              </a:graphic>
            </wp:inline>
          </w:drawing>
        </w:r>
      </w:ins>
      <w:del w:id="389" w:author="Beth Quinlan" w:date="2018-04-10T12:40:00Z">
        <w:r w:rsidR="00706B9A" w:rsidDel="0006167A">
          <w:rPr>
            <w:noProof/>
            <w:lang w:val="da-DK" w:eastAsia="da-DK"/>
          </w:rPr>
          <w:drawing>
            <wp:inline distT="0" distB="0" distL="0" distR="0" wp14:anchorId="2228840F" wp14:editId="35C882FD">
              <wp:extent cx="3702050" cy="2858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3265" cy="2858952"/>
                      </a:xfrm>
                      <a:prstGeom prst="rect">
                        <a:avLst/>
                      </a:prstGeom>
                    </pic:spPr>
                  </pic:pic>
                </a:graphicData>
              </a:graphic>
            </wp:inline>
          </w:drawing>
        </w:r>
      </w:del>
    </w:p>
    <w:p w14:paraId="6D704501" w14:textId="38EE87F7" w:rsidR="00706B9A" w:rsidRDefault="00706B9A" w:rsidP="00341D84">
      <w:pPr>
        <w:ind w:left="360" w:firstLine="0"/>
      </w:pPr>
    </w:p>
    <w:p w14:paraId="5F43499E" w14:textId="42422865" w:rsidR="001021D5" w:rsidRDefault="001021D5"/>
    <w:p w14:paraId="7D61C3B7" w14:textId="77777777" w:rsidR="001021D5" w:rsidRPr="001021D5" w:rsidRDefault="001021D5" w:rsidP="001021D5"/>
    <w:p w14:paraId="7F1488A6" w14:textId="426336F8" w:rsidR="001021D5" w:rsidRDefault="001021D5"/>
    <w:p w14:paraId="62FFC3E7" w14:textId="5376D07B" w:rsidR="00896197" w:rsidRDefault="00896197" w:rsidP="001021D5">
      <w:pPr>
        <w:jc w:val="center"/>
      </w:pPr>
    </w:p>
    <w:sectPr w:rsidR="00896197">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EAA5E" w14:textId="77777777" w:rsidR="00216853" w:rsidRDefault="00216853" w:rsidP="003C27E6">
      <w:pPr>
        <w:spacing w:before="0" w:line="240" w:lineRule="auto"/>
      </w:pPr>
      <w:r>
        <w:separator/>
      </w:r>
    </w:p>
  </w:endnote>
  <w:endnote w:type="continuationSeparator" w:id="0">
    <w:p w14:paraId="130C62C4" w14:textId="77777777" w:rsidR="00216853" w:rsidRDefault="00216853"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wf_segoe-ui_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757C9E43" w14:textId="0C22AAA2" w:rsidR="005A314F" w:rsidRDefault="005A314F">
        <w:pPr>
          <w:pStyle w:val="Footer"/>
          <w:jc w:val="right"/>
        </w:pPr>
        <w:r>
          <w:fldChar w:fldCharType="begin"/>
        </w:r>
        <w:r>
          <w:instrText xml:space="preserve"> PAGE   \* MERGEFORMAT </w:instrText>
        </w:r>
        <w:r>
          <w:fldChar w:fldCharType="separate"/>
        </w:r>
        <w:r w:rsidR="001021D5">
          <w:rPr>
            <w:noProof/>
          </w:rPr>
          <w:t>16</w:t>
        </w:r>
        <w:r>
          <w:rPr>
            <w:noProof/>
          </w:rPr>
          <w:fldChar w:fldCharType="end"/>
        </w:r>
      </w:p>
    </w:sdtContent>
  </w:sdt>
  <w:p w14:paraId="757C9E44" w14:textId="77777777" w:rsidR="005A314F" w:rsidRDefault="005A3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E4255" w14:textId="77777777" w:rsidR="00216853" w:rsidRDefault="00216853" w:rsidP="003C27E6">
      <w:pPr>
        <w:spacing w:before="0" w:line="240" w:lineRule="auto"/>
      </w:pPr>
      <w:r>
        <w:separator/>
      </w:r>
    </w:p>
  </w:footnote>
  <w:footnote w:type="continuationSeparator" w:id="0">
    <w:p w14:paraId="644A9CED" w14:textId="77777777" w:rsidR="00216853" w:rsidRDefault="00216853"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4E4"/>
    <w:multiLevelType w:val="hybridMultilevel"/>
    <w:tmpl w:val="DC80CB6C"/>
    <w:lvl w:ilvl="0" w:tplc="ABBA8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3916"/>
    <w:multiLevelType w:val="multilevel"/>
    <w:tmpl w:val="A240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E2FCD"/>
    <w:multiLevelType w:val="hybridMultilevel"/>
    <w:tmpl w:val="0D84058E"/>
    <w:lvl w:ilvl="0" w:tplc="BBBA6D1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07CA6"/>
    <w:multiLevelType w:val="hybridMultilevel"/>
    <w:tmpl w:val="424A6572"/>
    <w:lvl w:ilvl="0" w:tplc="E6BA1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8B3"/>
    <w:multiLevelType w:val="hybridMultilevel"/>
    <w:tmpl w:val="BACE2136"/>
    <w:lvl w:ilvl="0" w:tplc="CD362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6021E"/>
    <w:multiLevelType w:val="hybridMultilevel"/>
    <w:tmpl w:val="5234EEAA"/>
    <w:lvl w:ilvl="0" w:tplc="980EE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E74393"/>
    <w:multiLevelType w:val="hybridMultilevel"/>
    <w:tmpl w:val="2BE2DCF2"/>
    <w:lvl w:ilvl="0" w:tplc="ABBA8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30411"/>
    <w:multiLevelType w:val="hybridMultilevel"/>
    <w:tmpl w:val="81DAF1EE"/>
    <w:lvl w:ilvl="0" w:tplc="81AC2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AE57A8"/>
    <w:multiLevelType w:val="hybridMultilevel"/>
    <w:tmpl w:val="D5526C4E"/>
    <w:lvl w:ilvl="0" w:tplc="A43C0A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0522C"/>
    <w:multiLevelType w:val="hybridMultilevel"/>
    <w:tmpl w:val="0C2E9ECC"/>
    <w:lvl w:ilvl="0" w:tplc="F66AF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A446C"/>
    <w:multiLevelType w:val="hybridMultilevel"/>
    <w:tmpl w:val="002AC672"/>
    <w:lvl w:ilvl="0" w:tplc="F3628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E27DA"/>
    <w:multiLevelType w:val="multilevel"/>
    <w:tmpl w:val="12C0A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73B50"/>
    <w:multiLevelType w:val="hybridMultilevel"/>
    <w:tmpl w:val="1C6CB0CC"/>
    <w:lvl w:ilvl="0" w:tplc="99721CF4">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80263"/>
    <w:multiLevelType w:val="hybridMultilevel"/>
    <w:tmpl w:val="46AA7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F0082E"/>
    <w:multiLevelType w:val="multilevel"/>
    <w:tmpl w:val="FFEC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559C1"/>
    <w:multiLevelType w:val="hybridMultilevel"/>
    <w:tmpl w:val="915E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AD4AAF"/>
    <w:multiLevelType w:val="hybridMultilevel"/>
    <w:tmpl w:val="D9A87C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263F31"/>
    <w:multiLevelType w:val="hybridMultilevel"/>
    <w:tmpl w:val="257C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556866"/>
    <w:multiLevelType w:val="hybridMultilevel"/>
    <w:tmpl w:val="A306C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8"/>
  </w:num>
  <w:num w:numId="3">
    <w:abstractNumId w:val="1"/>
  </w:num>
  <w:num w:numId="4">
    <w:abstractNumId w:val="15"/>
  </w:num>
  <w:num w:numId="5">
    <w:abstractNumId w:val="12"/>
  </w:num>
  <w:num w:numId="6">
    <w:abstractNumId w:val="13"/>
  </w:num>
  <w:num w:numId="7">
    <w:abstractNumId w:val="17"/>
  </w:num>
  <w:num w:numId="8">
    <w:abstractNumId w:val="3"/>
  </w:num>
  <w:num w:numId="9">
    <w:abstractNumId w:val="10"/>
  </w:num>
  <w:num w:numId="10">
    <w:abstractNumId w:val="11"/>
  </w:num>
  <w:num w:numId="11">
    <w:abstractNumId w:val="7"/>
  </w:num>
  <w:num w:numId="12">
    <w:abstractNumId w:val="14"/>
  </w:num>
  <w:num w:numId="13">
    <w:abstractNumId w:val="20"/>
  </w:num>
  <w:num w:numId="14">
    <w:abstractNumId w:val="16"/>
  </w:num>
  <w:num w:numId="15">
    <w:abstractNumId w:val="18"/>
  </w:num>
  <w:num w:numId="16">
    <w:abstractNumId w:val="5"/>
  </w:num>
  <w:num w:numId="17">
    <w:abstractNumId w:val="4"/>
  </w:num>
  <w:num w:numId="18">
    <w:abstractNumId w:val="6"/>
  </w:num>
  <w:num w:numId="19">
    <w:abstractNumId w:val="0"/>
  </w:num>
  <w:num w:numId="20">
    <w:abstractNumId w:val="9"/>
  </w:num>
  <w:num w:numId="21">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Quinlan">
    <w15:presenceInfo w15:providerId="Windows Live" w15:userId="bc8d74ca8b092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12BC0"/>
    <w:rsid w:val="0001712A"/>
    <w:rsid w:val="000413C9"/>
    <w:rsid w:val="00041F0B"/>
    <w:rsid w:val="000465A4"/>
    <w:rsid w:val="0006167A"/>
    <w:rsid w:val="0006214B"/>
    <w:rsid w:val="00080AF5"/>
    <w:rsid w:val="000810CA"/>
    <w:rsid w:val="0009453F"/>
    <w:rsid w:val="000A0F41"/>
    <w:rsid w:val="000B11DA"/>
    <w:rsid w:val="000B164B"/>
    <w:rsid w:val="000B2FBA"/>
    <w:rsid w:val="000D5FAE"/>
    <w:rsid w:val="000E0774"/>
    <w:rsid w:val="000E0AEE"/>
    <w:rsid w:val="000E0F69"/>
    <w:rsid w:val="000E4E7A"/>
    <w:rsid w:val="00100667"/>
    <w:rsid w:val="001021D5"/>
    <w:rsid w:val="00106377"/>
    <w:rsid w:val="0010696F"/>
    <w:rsid w:val="00106B6A"/>
    <w:rsid w:val="0011484E"/>
    <w:rsid w:val="00116AC0"/>
    <w:rsid w:val="00123A3B"/>
    <w:rsid w:val="00125B6F"/>
    <w:rsid w:val="0015412B"/>
    <w:rsid w:val="00154651"/>
    <w:rsid w:val="001613E7"/>
    <w:rsid w:val="00162ACC"/>
    <w:rsid w:val="00177D1B"/>
    <w:rsid w:val="001863F3"/>
    <w:rsid w:val="00195FAB"/>
    <w:rsid w:val="001A04FA"/>
    <w:rsid w:val="001B673F"/>
    <w:rsid w:val="001B7E36"/>
    <w:rsid w:val="001C1F79"/>
    <w:rsid w:val="001C381D"/>
    <w:rsid w:val="001D0D85"/>
    <w:rsid w:val="001D5AAA"/>
    <w:rsid w:val="00200723"/>
    <w:rsid w:val="0020269B"/>
    <w:rsid w:val="00203F6F"/>
    <w:rsid w:val="0020530C"/>
    <w:rsid w:val="00215568"/>
    <w:rsid w:val="00216853"/>
    <w:rsid w:val="0021687D"/>
    <w:rsid w:val="00227D34"/>
    <w:rsid w:val="00234564"/>
    <w:rsid w:val="002346B8"/>
    <w:rsid w:val="00252CBB"/>
    <w:rsid w:val="002705FA"/>
    <w:rsid w:val="00280C9A"/>
    <w:rsid w:val="00282FCB"/>
    <w:rsid w:val="0029249E"/>
    <w:rsid w:val="00297480"/>
    <w:rsid w:val="002A153E"/>
    <w:rsid w:val="002A2539"/>
    <w:rsid w:val="002B0F15"/>
    <w:rsid w:val="002B75D1"/>
    <w:rsid w:val="002C5B63"/>
    <w:rsid w:val="002D13F5"/>
    <w:rsid w:val="002D4BA9"/>
    <w:rsid w:val="002F24EA"/>
    <w:rsid w:val="00301085"/>
    <w:rsid w:val="003243EF"/>
    <w:rsid w:val="00326251"/>
    <w:rsid w:val="00327CA7"/>
    <w:rsid w:val="00332819"/>
    <w:rsid w:val="00335CF9"/>
    <w:rsid w:val="00341D84"/>
    <w:rsid w:val="003477F7"/>
    <w:rsid w:val="003500EA"/>
    <w:rsid w:val="0035501D"/>
    <w:rsid w:val="003551B7"/>
    <w:rsid w:val="00361ED6"/>
    <w:rsid w:val="00375F0A"/>
    <w:rsid w:val="0038560E"/>
    <w:rsid w:val="00396D70"/>
    <w:rsid w:val="003A0B53"/>
    <w:rsid w:val="003A0F01"/>
    <w:rsid w:val="003A4F96"/>
    <w:rsid w:val="003A500E"/>
    <w:rsid w:val="003A7AAC"/>
    <w:rsid w:val="003B273B"/>
    <w:rsid w:val="003C2117"/>
    <w:rsid w:val="003C27E6"/>
    <w:rsid w:val="003D10A0"/>
    <w:rsid w:val="003D2D8D"/>
    <w:rsid w:val="003D48D9"/>
    <w:rsid w:val="003E16F1"/>
    <w:rsid w:val="003E1918"/>
    <w:rsid w:val="003E5FCE"/>
    <w:rsid w:val="00402555"/>
    <w:rsid w:val="00402D18"/>
    <w:rsid w:val="0041515F"/>
    <w:rsid w:val="0041734C"/>
    <w:rsid w:val="00420BDF"/>
    <w:rsid w:val="00421119"/>
    <w:rsid w:val="0043006C"/>
    <w:rsid w:val="00435EAC"/>
    <w:rsid w:val="00442219"/>
    <w:rsid w:val="00455895"/>
    <w:rsid w:val="0046747D"/>
    <w:rsid w:val="00474AA8"/>
    <w:rsid w:val="00481044"/>
    <w:rsid w:val="00482157"/>
    <w:rsid w:val="0049522D"/>
    <w:rsid w:val="004B3291"/>
    <w:rsid w:val="004B7800"/>
    <w:rsid w:val="004C0C1E"/>
    <w:rsid w:val="004C18BD"/>
    <w:rsid w:val="004C3FEE"/>
    <w:rsid w:val="004E53D2"/>
    <w:rsid w:val="004E56F4"/>
    <w:rsid w:val="004E76DF"/>
    <w:rsid w:val="00503BC5"/>
    <w:rsid w:val="00510228"/>
    <w:rsid w:val="00514A49"/>
    <w:rsid w:val="005159A8"/>
    <w:rsid w:val="00515B3C"/>
    <w:rsid w:val="00522FEC"/>
    <w:rsid w:val="00527003"/>
    <w:rsid w:val="00530A51"/>
    <w:rsid w:val="00537077"/>
    <w:rsid w:val="00544082"/>
    <w:rsid w:val="00553986"/>
    <w:rsid w:val="005562F0"/>
    <w:rsid w:val="005619B2"/>
    <w:rsid w:val="00562EF7"/>
    <w:rsid w:val="00572AC3"/>
    <w:rsid w:val="005764CB"/>
    <w:rsid w:val="00587F17"/>
    <w:rsid w:val="00590382"/>
    <w:rsid w:val="005A314F"/>
    <w:rsid w:val="005B7763"/>
    <w:rsid w:val="005C06E3"/>
    <w:rsid w:val="005C2F31"/>
    <w:rsid w:val="005C66E4"/>
    <w:rsid w:val="005D38C5"/>
    <w:rsid w:val="005D5F12"/>
    <w:rsid w:val="005D614D"/>
    <w:rsid w:val="0060216F"/>
    <w:rsid w:val="00606CD1"/>
    <w:rsid w:val="00616CCF"/>
    <w:rsid w:val="0062036A"/>
    <w:rsid w:val="00621942"/>
    <w:rsid w:val="006403CE"/>
    <w:rsid w:val="00641F80"/>
    <w:rsid w:val="006463E5"/>
    <w:rsid w:val="0066055C"/>
    <w:rsid w:val="00683CD6"/>
    <w:rsid w:val="00693F9F"/>
    <w:rsid w:val="00697D07"/>
    <w:rsid w:val="006A7687"/>
    <w:rsid w:val="006B4DB9"/>
    <w:rsid w:val="006C6255"/>
    <w:rsid w:val="006D1FDD"/>
    <w:rsid w:val="006D691F"/>
    <w:rsid w:val="006E3C7D"/>
    <w:rsid w:val="006E65D0"/>
    <w:rsid w:val="006F07E3"/>
    <w:rsid w:val="00702112"/>
    <w:rsid w:val="007027AC"/>
    <w:rsid w:val="00706B9A"/>
    <w:rsid w:val="00722B44"/>
    <w:rsid w:val="00723A1D"/>
    <w:rsid w:val="0072406C"/>
    <w:rsid w:val="0073014E"/>
    <w:rsid w:val="00731E46"/>
    <w:rsid w:val="00736ABD"/>
    <w:rsid w:val="00744C8F"/>
    <w:rsid w:val="00762A3E"/>
    <w:rsid w:val="00767DB2"/>
    <w:rsid w:val="00774336"/>
    <w:rsid w:val="00787406"/>
    <w:rsid w:val="007879E6"/>
    <w:rsid w:val="00797E72"/>
    <w:rsid w:val="007A7605"/>
    <w:rsid w:val="007B0F82"/>
    <w:rsid w:val="007B13CB"/>
    <w:rsid w:val="007B4EF8"/>
    <w:rsid w:val="007B4F42"/>
    <w:rsid w:val="007C2B5A"/>
    <w:rsid w:val="007C5BFC"/>
    <w:rsid w:val="007C6B3D"/>
    <w:rsid w:val="007C6B41"/>
    <w:rsid w:val="007D2062"/>
    <w:rsid w:val="007F2269"/>
    <w:rsid w:val="00804CE3"/>
    <w:rsid w:val="00813348"/>
    <w:rsid w:val="008172E9"/>
    <w:rsid w:val="00824313"/>
    <w:rsid w:val="00830260"/>
    <w:rsid w:val="00835621"/>
    <w:rsid w:val="0084492C"/>
    <w:rsid w:val="00846C8E"/>
    <w:rsid w:val="008500A5"/>
    <w:rsid w:val="00851394"/>
    <w:rsid w:val="0085728D"/>
    <w:rsid w:val="00863167"/>
    <w:rsid w:val="0086403F"/>
    <w:rsid w:val="00865558"/>
    <w:rsid w:val="00873123"/>
    <w:rsid w:val="008743B0"/>
    <w:rsid w:val="00874B9A"/>
    <w:rsid w:val="00876092"/>
    <w:rsid w:val="00876750"/>
    <w:rsid w:val="00876F09"/>
    <w:rsid w:val="0089095F"/>
    <w:rsid w:val="00896197"/>
    <w:rsid w:val="00896297"/>
    <w:rsid w:val="00896CD6"/>
    <w:rsid w:val="008A6597"/>
    <w:rsid w:val="008B7BB0"/>
    <w:rsid w:val="008C18BB"/>
    <w:rsid w:val="008C58BC"/>
    <w:rsid w:val="008D4F80"/>
    <w:rsid w:val="008E42C9"/>
    <w:rsid w:val="008E67A1"/>
    <w:rsid w:val="008F20A7"/>
    <w:rsid w:val="008F4290"/>
    <w:rsid w:val="009011DF"/>
    <w:rsid w:val="00902865"/>
    <w:rsid w:val="00913E0A"/>
    <w:rsid w:val="009219DD"/>
    <w:rsid w:val="009229A4"/>
    <w:rsid w:val="00922CCB"/>
    <w:rsid w:val="00930E4C"/>
    <w:rsid w:val="00986E0C"/>
    <w:rsid w:val="00994F4E"/>
    <w:rsid w:val="009A08C7"/>
    <w:rsid w:val="009A146D"/>
    <w:rsid w:val="009A4C6D"/>
    <w:rsid w:val="009B0919"/>
    <w:rsid w:val="009D2A61"/>
    <w:rsid w:val="009D4DC9"/>
    <w:rsid w:val="009E64F6"/>
    <w:rsid w:val="009F5A24"/>
    <w:rsid w:val="009F7D11"/>
    <w:rsid w:val="00A007B7"/>
    <w:rsid w:val="00A04669"/>
    <w:rsid w:val="00A049FC"/>
    <w:rsid w:val="00A05EA7"/>
    <w:rsid w:val="00A0730F"/>
    <w:rsid w:val="00A100B3"/>
    <w:rsid w:val="00A126F6"/>
    <w:rsid w:val="00A15313"/>
    <w:rsid w:val="00A170AC"/>
    <w:rsid w:val="00A25E20"/>
    <w:rsid w:val="00A26832"/>
    <w:rsid w:val="00A33F15"/>
    <w:rsid w:val="00A3764D"/>
    <w:rsid w:val="00A455B1"/>
    <w:rsid w:val="00A541B4"/>
    <w:rsid w:val="00A56CDE"/>
    <w:rsid w:val="00A60231"/>
    <w:rsid w:val="00A64891"/>
    <w:rsid w:val="00A809FE"/>
    <w:rsid w:val="00A95C95"/>
    <w:rsid w:val="00AA6D55"/>
    <w:rsid w:val="00AA6FF7"/>
    <w:rsid w:val="00AB1D2E"/>
    <w:rsid w:val="00AB46DA"/>
    <w:rsid w:val="00AC1353"/>
    <w:rsid w:val="00AC3CAB"/>
    <w:rsid w:val="00AC4FB2"/>
    <w:rsid w:val="00AC600E"/>
    <w:rsid w:val="00AD2391"/>
    <w:rsid w:val="00AE5962"/>
    <w:rsid w:val="00AF6E78"/>
    <w:rsid w:val="00AF7865"/>
    <w:rsid w:val="00B17941"/>
    <w:rsid w:val="00B362DF"/>
    <w:rsid w:val="00B368BA"/>
    <w:rsid w:val="00B37A4C"/>
    <w:rsid w:val="00B467AB"/>
    <w:rsid w:val="00B50CDD"/>
    <w:rsid w:val="00B51A6D"/>
    <w:rsid w:val="00B6261D"/>
    <w:rsid w:val="00B7745A"/>
    <w:rsid w:val="00B82AC8"/>
    <w:rsid w:val="00B830E3"/>
    <w:rsid w:val="00B90CC6"/>
    <w:rsid w:val="00BA6B4D"/>
    <w:rsid w:val="00BB0288"/>
    <w:rsid w:val="00BC48A0"/>
    <w:rsid w:val="00BC4AD6"/>
    <w:rsid w:val="00BC6F35"/>
    <w:rsid w:val="00BD18B9"/>
    <w:rsid w:val="00BE1F6B"/>
    <w:rsid w:val="00BE3D79"/>
    <w:rsid w:val="00C06D16"/>
    <w:rsid w:val="00C16352"/>
    <w:rsid w:val="00C170AD"/>
    <w:rsid w:val="00C33BFE"/>
    <w:rsid w:val="00C44D86"/>
    <w:rsid w:val="00C52F68"/>
    <w:rsid w:val="00C54E66"/>
    <w:rsid w:val="00C55557"/>
    <w:rsid w:val="00C60CD3"/>
    <w:rsid w:val="00C76CDD"/>
    <w:rsid w:val="00C80421"/>
    <w:rsid w:val="00C866C0"/>
    <w:rsid w:val="00C95021"/>
    <w:rsid w:val="00CB0026"/>
    <w:rsid w:val="00CC7F1C"/>
    <w:rsid w:val="00CD6FF3"/>
    <w:rsid w:val="00CE205B"/>
    <w:rsid w:val="00D06194"/>
    <w:rsid w:val="00D12157"/>
    <w:rsid w:val="00D179E6"/>
    <w:rsid w:val="00D26181"/>
    <w:rsid w:val="00D359FE"/>
    <w:rsid w:val="00D36C87"/>
    <w:rsid w:val="00D45703"/>
    <w:rsid w:val="00D65C4A"/>
    <w:rsid w:val="00D717E6"/>
    <w:rsid w:val="00D768AB"/>
    <w:rsid w:val="00D76DB3"/>
    <w:rsid w:val="00D81525"/>
    <w:rsid w:val="00D91C0E"/>
    <w:rsid w:val="00DA57F2"/>
    <w:rsid w:val="00DA58A8"/>
    <w:rsid w:val="00DB25F3"/>
    <w:rsid w:val="00DB6B09"/>
    <w:rsid w:val="00DC00AE"/>
    <w:rsid w:val="00DC3015"/>
    <w:rsid w:val="00DD1A5D"/>
    <w:rsid w:val="00DD5085"/>
    <w:rsid w:val="00DE5C09"/>
    <w:rsid w:val="00DF21AC"/>
    <w:rsid w:val="00E00C07"/>
    <w:rsid w:val="00E12489"/>
    <w:rsid w:val="00E13AE4"/>
    <w:rsid w:val="00E173E2"/>
    <w:rsid w:val="00E3532B"/>
    <w:rsid w:val="00E43A4A"/>
    <w:rsid w:val="00E51209"/>
    <w:rsid w:val="00E605EE"/>
    <w:rsid w:val="00E70446"/>
    <w:rsid w:val="00E76130"/>
    <w:rsid w:val="00E774F9"/>
    <w:rsid w:val="00E82EC4"/>
    <w:rsid w:val="00E85B91"/>
    <w:rsid w:val="00E92E80"/>
    <w:rsid w:val="00E95F0B"/>
    <w:rsid w:val="00E9784E"/>
    <w:rsid w:val="00EC59EA"/>
    <w:rsid w:val="00ED6ADF"/>
    <w:rsid w:val="00ED7FED"/>
    <w:rsid w:val="00EE2523"/>
    <w:rsid w:val="00F10C7B"/>
    <w:rsid w:val="00F12D06"/>
    <w:rsid w:val="00F14A9A"/>
    <w:rsid w:val="00F15E76"/>
    <w:rsid w:val="00F45D69"/>
    <w:rsid w:val="00F624B8"/>
    <w:rsid w:val="00F669FA"/>
    <w:rsid w:val="00F74158"/>
    <w:rsid w:val="00F91C03"/>
    <w:rsid w:val="00F97979"/>
    <w:rsid w:val="00FB0416"/>
    <w:rsid w:val="00FB2B43"/>
    <w:rsid w:val="00FC56F2"/>
    <w:rsid w:val="00FC75E2"/>
    <w:rsid w:val="00FD0995"/>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9BF2"/>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406"/>
    <w:rPr>
      <w:rFonts w:ascii="Segoe UI" w:hAnsi="Segoe UI"/>
    </w:rPr>
  </w:style>
  <w:style w:type="paragraph" w:styleId="Heading1">
    <w:name w:val="heading 1"/>
    <w:basedOn w:val="Normal"/>
    <w:link w:val="Heading1Char"/>
    <w:uiPriority w:val="9"/>
    <w:qFormat/>
    <w:rsid w:val="00F624B8"/>
    <w:pPr>
      <w:spacing w:after="300" w:line="240" w:lineRule="auto"/>
      <w:outlineLvl w:val="0"/>
    </w:pPr>
    <w:rPr>
      <w:rFonts w:eastAsia="Times New Roman" w:cs="Times New Roman"/>
      <w:color w:val="000000" w:themeColor="text1"/>
      <w:kern w:val="36"/>
      <w:sz w:val="48"/>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F624B8"/>
    <w:rPr>
      <w:rFonts w:ascii="Segoe UI" w:eastAsia="Times New Roman" w:hAnsi="Segoe UI" w:cs="Times New Roman"/>
      <w:color w:val="000000" w:themeColor="text1"/>
      <w:kern w:val="36"/>
      <w:sz w:val="48"/>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 w:val="21"/>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 w:val="21"/>
      <w:szCs w:val="21"/>
    </w:rPr>
  </w:style>
  <w:style w:type="paragraph" w:customStyle="1" w:styleId="answer">
    <w:name w:val="answer"/>
    <w:basedOn w:val="Normal"/>
    <w:rsid w:val="00C80421"/>
    <w:pPr>
      <w:spacing w:after="210" w:line="240" w:lineRule="auto"/>
      <w:ind w:left="900" w:right="900"/>
    </w:pPr>
    <w:rPr>
      <w:rFonts w:eastAsia="Times New Roman" w:cs="Times New Roman"/>
      <w:sz w:val="21"/>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 w:val="2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 w:val="21"/>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 w:val="21"/>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 w:val="21"/>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 w:val="21"/>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 w:val="21"/>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 w:val="21"/>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 w:val="21"/>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 w:val="21"/>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 w:val="21"/>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 w:val="21"/>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 w:val="21"/>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 w:val="21"/>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 w:val="21"/>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 w:val="21"/>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 w:val="21"/>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 w:val="21"/>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 w:val="21"/>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 w:val="21"/>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C06D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noProof/>
      <w:sz w:val="20"/>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firstLine="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firstLine="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Note">
    <w:name w:val="Note"/>
    <w:basedOn w:val="NormalWeb"/>
    <w:link w:val="NoteChar"/>
    <w:qFormat/>
    <w:rsid w:val="007C6B41"/>
    <w:pPr>
      <w:shd w:val="clear" w:color="auto" w:fill="F7F7FF"/>
      <w:ind w:firstLine="0"/>
    </w:pPr>
    <w:rPr>
      <w:color w:val="5F5F5F"/>
      <w:sz w:val="21"/>
    </w:rPr>
  </w:style>
  <w:style w:type="character" w:customStyle="1" w:styleId="NormalWebChar">
    <w:name w:val="Normal (Web) Char"/>
    <w:basedOn w:val="DefaultParagraphFont"/>
    <w:link w:val="NormalWeb"/>
    <w:uiPriority w:val="99"/>
    <w:rsid w:val="00C76CDD"/>
    <w:rPr>
      <w:rFonts w:ascii="Times New Roman" w:eastAsia="Times New Roman" w:hAnsi="Times New Roman" w:cs="Times New Roman"/>
      <w:sz w:val="24"/>
      <w:szCs w:val="24"/>
    </w:rPr>
  </w:style>
  <w:style w:type="character" w:customStyle="1" w:styleId="NoteChar">
    <w:name w:val="Note Char"/>
    <w:basedOn w:val="NormalWebChar"/>
    <w:link w:val="Note"/>
    <w:rsid w:val="007C6B41"/>
    <w:rPr>
      <w:rFonts w:ascii="Segoe UI" w:eastAsia="Times New Roman" w:hAnsi="Segoe UI" w:cs="Times New Roman"/>
      <w:color w:val="5F5F5F"/>
      <w:sz w:val="21"/>
      <w:szCs w:val="24"/>
      <w:shd w:val="clear" w:color="auto" w:fill="F7F7FF"/>
    </w:rPr>
  </w:style>
  <w:style w:type="table" w:styleId="TableGrid">
    <w:name w:val="Table Grid"/>
    <w:basedOn w:val="TableNormal"/>
    <w:uiPriority w:val="39"/>
    <w:rsid w:val="0084492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492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C381D"/>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1C381D"/>
    <w:rPr>
      <w:rFonts w:ascii="Segoe UI" w:hAnsi="Segoe UI" w:cs="Segoe UI"/>
      <w:sz w:val="18"/>
      <w:szCs w:val="18"/>
    </w:rPr>
  </w:style>
  <w:style w:type="paragraph" w:styleId="IntenseQuote">
    <w:name w:val="Intense Quote"/>
    <w:basedOn w:val="Normal"/>
    <w:next w:val="Normal"/>
    <w:link w:val="IntenseQuoteChar"/>
    <w:uiPriority w:val="30"/>
    <w:qFormat/>
    <w:rsid w:val="0006214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6214B"/>
    <w:rPr>
      <w:rFonts w:ascii="Segoe UI" w:hAnsi="Segoe UI"/>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542">
      <w:bodyDiv w:val="1"/>
      <w:marLeft w:val="0"/>
      <w:marRight w:val="0"/>
      <w:marTop w:val="0"/>
      <w:marBottom w:val="0"/>
      <w:divBdr>
        <w:top w:val="none" w:sz="0" w:space="0" w:color="auto"/>
        <w:left w:val="none" w:sz="0" w:space="0" w:color="auto"/>
        <w:bottom w:val="none" w:sz="0" w:space="0" w:color="auto"/>
        <w:right w:val="none" w:sz="0" w:space="0" w:color="auto"/>
      </w:divBdr>
    </w:div>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4789023">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73266630">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874540691">
      <w:bodyDiv w:val="1"/>
      <w:marLeft w:val="0"/>
      <w:marRight w:val="0"/>
      <w:marTop w:val="0"/>
      <w:marBottom w:val="0"/>
      <w:divBdr>
        <w:top w:val="none" w:sz="0" w:space="0" w:color="auto"/>
        <w:left w:val="none" w:sz="0" w:space="0" w:color="auto"/>
        <w:bottom w:val="none" w:sz="0" w:space="0" w:color="auto"/>
        <w:right w:val="none" w:sz="0" w:space="0" w:color="auto"/>
      </w:divBdr>
    </w:div>
    <w:div w:id="904529586">
      <w:bodyDiv w:val="1"/>
      <w:marLeft w:val="0"/>
      <w:marRight w:val="0"/>
      <w:marTop w:val="0"/>
      <w:marBottom w:val="0"/>
      <w:divBdr>
        <w:top w:val="none" w:sz="0" w:space="0" w:color="auto"/>
        <w:left w:val="none" w:sz="0" w:space="0" w:color="auto"/>
        <w:bottom w:val="none" w:sz="0" w:space="0" w:color="auto"/>
        <w:right w:val="none" w:sz="0" w:space="0" w:color="auto"/>
      </w:divBdr>
    </w:div>
    <w:div w:id="951981952">
      <w:bodyDiv w:val="1"/>
      <w:marLeft w:val="0"/>
      <w:marRight w:val="0"/>
      <w:marTop w:val="0"/>
      <w:marBottom w:val="0"/>
      <w:divBdr>
        <w:top w:val="none" w:sz="0" w:space="0" w:color="auto"/>
        <w:left w:val="none" w:sz="0" w:space="0" w:color="auto"/>
        <w:bottom w:val="none" w:sz="0" w:space="0" w:color="auto"/>
        <w:right w:val="none" w:sz="0" w:space="0" w:color="auto"/>
      </w:divBdr>
    </w:div>
    <w:div w:id="961106697">
      <w:bodyDiv w:val="1"/>
      <w:marLeft w:val="0"/>
      <w:marRight w:val="0"/>
      <w:marTop w:val="0"/>
      <w:marBottom w:val="0"/>
      <w:divBdr>
        <w:top w:val="none" w:sz="0" w:space="0" w:color="auto"/>
        <w:left w:val="none" w:sz="0" w:space="0" w:color="auto"/>
        <w:bottom w:val="none" w:sz="0" w:space="0" w:color="auto"/>
        <w:right w:val="none" w:sz="0" w:space="0" w:color="auto"/>
      </w:divBdr>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015302186">
      <w:bodyDiv w:val="1"/>
      <w:marLeft w:val="0"/>
      <w:marRight w:val="0"/>
      <w:marTop w:val="0"/>
      <w:marBottom w:val="0"/>
      <w:divBdr>
        <w:top w:val="none" w:sz="0" w:space="0" w:color="auto"/>
        <w:left w:val="none" w:sz="0" w:space="0" w:color="auto"/>
        <w:bottom w:val="none" w:sz="0" w:space="0" w:color="auto"/>
        <w:right w:val="none" w:sz="0" w:space="0" w:color="auto"/>
      </w:divBdr>
    </w:div>
    <w:div w:id="1041438965">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332877620">
      <w:bodyDiv w:val="1"/>
      <w:marLeft w:val="0"/>
      <w:marRight w:val="0"/>
      <w:marTop w:val="0"/>
      <w:marBottom w:val="0"/>
      <w:divBdr>
        <w:top w:val="none" w:sz="0" w:space="0" w:color="auto"/>
        <w:left w:val="none" w:sz="0" w:space="0" w:color="auto"/>
        <w:bottom w:val="none" w:sz="0" w:space="0" w:color="auto"/>
        <w:right w:val="none" w:sz="0" w:space="0" w:color="auto"/>
      </w:divBdr>
    </w:div>
    <w:div w:id="1607497921">
      <w:bodyDiv w:val="1"/>
      <w:marLeft w:val="0"/>
      <w:marRight w:val="0"/>
      <w:marTop w:val="0"/>
      <w:marBottom w:val="0"/>
      <w:divBdr>
        <w:top w:val="none" w:sz="0" w:space="0" w:color="auto"/>
        <w:left w:val="none" w:sz="0" w:space="0" w:color="auto"/>
        <w:bottom w:val="none" w:sz="0" w:space="0" w:color="auto"/>
        <w:right w:val="none" w:sz="0" w:space="0" w:color="auto"/>
      </w:divBdr>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3283">
      <w:bodyDiv w:val="1"/>
      <w:marLeft w:val="0"/>
      <w:marRight w:val="0"/>
      <w:marTop w:val="0"/>
      <w:marBottom w:val="0"/>
      <w:divBdr>
        <w:top w:val="none" w:sz="0" w:space="0" w:color="auto"/>
        <w:left w:val="none" w:sz="0" w:space="0" w:color="auto"/>
        <w:bottom w:val="none" w:sz="0" w:space="0" w:color="auto"/>
        <w:right w:val="none" w:sz="0" w:space="0" w:color="auto"/>
      </w:divBdr>
      <w:divsChild>
        <w:div w:id="1168906074">
          <w:marLeft w:val="0"/>
          <w:marRight w:val="0"/>
          <w:marTop w:val="75"/>
          <w:marBottom w:val="0"/>
          <w:divBdr>
            <w:top w:val="none" w:sz="0" w:space="0" w:color="auto"/>
            <w:left w:val="single" w:sz="48" w:space="23" w:color="FCD116"/>
            <w:bottom w:val="none" w:sz="0" w:space="0" w:color="auto"/>
            <w:right w:val="none" w:sz="0" w:space="0" w:color="auto"/>
          </w:divBdr>
        </w:div>
      </w:divsChild>
    </w:div>
    <w:div w:id="192599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www.microsoft.com/windowsazure/sdk/"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4EBC-6BEB-4195-89C7-8D2BA33C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17</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Beth Quinlan</cp:lastModifiedBy>
  <cp:revision>28</cp:revision>
  <dcterms:created xsi:type="dcterms:W3CDTF">2015-10-23T11:59:00Z</dcterms:created>
  <dcterms:modified xsi:type="dcterms:W3CDTF">2018-04-11T18:52:00Z</dcterms:modified>
</cp:coreProperties>
</file>