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399B8" w14:textId="77777777" w:rsidR="009F5A24" w:rsidRDefault="009F5A24" w:rsidP="009F5A24">
      <w:pPr>
        <w:pStyle w:val="HOLTitle1"/>
        <w:rPr>
          <w:noProof/>
          <w:sz w:val="56"/>
        </w:rPr>
      </w:pPr>
    </w:p>
    <w:p w14:paraId="100399B9" w14:textId="77777777" w:rsidR="002A153E" w:rsidRDefault="002A153E" w:rsidP="002A153E">
      <w:pPr>
        <w:pStyle w:val="Title"/>
        <w:ind w:right="288"/>
        <w:rPr>
          <w:rFonts w:cs="Calibri"/>
          <w:color w:val="4F81BD"/>
          <w:sz w:val="60"/>
          <w:szCs w:val="60"/>
          <w:lang w:val="en-IN"/>
        </w:rPr>
      </w:pPr>
      <w:r>
        <w:rPr>
          <w:rFonts w:cs="Calibri"/>
          <w:color w:val="4F81BD"/>
          <w:sz w:val="60"/>
          <w:szCs w:val="60"/>
          <w:lang w:val="en-IN"/>
        </w:rPr>
        <w:t>WorkshopPLUS</w:t>
      </w:r>
    </w:p>
    <w:p w14:paraId="100399BA" w14:textId="3A59927B" w:rsidR="002A153E" w:rsidRPr="00C12267" w:rsidRDefault="002A153E" w:rsidP="002A153E">
      <w:pPr>
        <w:pStyle w:val="Title"/>
        <w:ind w:right="288"/>
        <w:rPr>
          <w:rFonts w:cs="Calibri"/>
          <w:color w:val="4F81BD"/>
          <w:sz w:val="60"/>
          <w:szCs w:val="60"/>
        </w:rPr>
      </w:pPr>
      <w:r>
        <w:rPr>
          <w:rFonts w:cs="Calibri"/>
          <w:color w:val="4F81BD"/>
          <w:sz w:val="60"/>
          <w:szCs w:val="60"/>
          <w:lang w:val="en-IN"/>
        </w:rPr>
        <w:t>Microsoft Azure</w:t>
      </w:r>
      <w:r w:rsidR="00012BC0">
        <w:rPr>
          <w:rFonts w:cs="Calibri"/>
          <w:color w:val="4F81BD"/>
          <w:sz w:val="60"/>
          <w:szCs w:val="60"/>
          <w:lang w:val="en-IN"/>
        </w:rPr>
        <w:t xml:space="preserve"> </w:t>
      </w:r>
      <w:r w:rsidR="00772A2C">
        <w:rPr>
          <w:rFonts w:cs="Calibri"/>
          <w:color w:val="4F81BD"/>
          <w:sz w:val="60"/>
          <w:szCs w:val="60"/>
          <w:lang w:val="en-IN"/>
        </w:rPr>
        <w:t>Infrastructure as a Service</w:t>
      </w:r>
    </w:p>
    <w:p w14:paraId="100399BB" w14:textId="370133EA" w:rsidR="002A153E" w:rsidRDefault="00A61223" w:rsidP="002A153E">
      <w:pPr>
        <w:pStyle w:val="DocumentTitleSecond"/>
        <w:rPr>
          <w:lang w:val="en-IN" w:eastAsia="en-US"/>
        </w:rPr>
      </w:pPr>
      <w:r>
        <w:rPr>
          <w:lang w:val="en-IN" w:eastAsia="en-US"/>
        </w:rPr>
        <w:t>Calling a</w:t>
      </w:r>
      <w:r w:rsidR="001B3ECE">
        <w:rPr>
          <w:lang w:val="en-IN" w:eastAsia="en-US"/>
        </w:rPr>
        <w:t xml:space="preserve"> </w:t>
      </w:r>
      <w:r w:rsidR="00F15E76">
        <w:rPr>
          <w:lang w:val="en-IN" w:eastAsia="en-US"/>
        </w:rPr>
        <w:t xml:space="preserve">Microsoft </w:t>
      </w:r>
      <w:r w:rsidR="002A153E">
        <w:rPr>
          <w:lang w:val="en-IN" w:eastAsia="en-US"/>
        </w:rPr>
        <w:t xml:space="preserve">Azure </w:t>
      </w:r>
      <w:r w:rsidR="00D61AF4">
        <w:rPr>
          <w:lang w:val="en-IN" w:eastAsia="en-US"/>
        </w:rPr>
        <w:t>Automation</w:t>
      </w:r>
      <w:r w:rsidR="00A86606">
        <w:rPr>
          <w:lang w:val="en-IN" w:eastAsia="en-US"/>
        </w:rPr>
        <w:t xml:space="preserve"> </w:t>
      </w:r>
      <w:r>
        <w:rPr>
          <w:lang w:val="en-IN" w:eastAsia="en-US"/>
        </w:rPr>
        <w:t xml:space="preserve">Runbook </w:t>
      </w:r>
      <w:r w:rsidR="001B3ECE">
        <w:rPr>
          <w:lang w:val="en-IN" w:eastAsia="en-US"/>
        </w:rPr>
        <w:t>with a Webhook</w:t>
      </w:r>
    </w:p>
    <w:p w14:paraId="100399BC" w14:textId="77777777" w:rsidR="009F5A24" w:rsidRDefault="002A153E" w:rsidP="00FB2B43">
      <w:pPr>
        <w:pStyle w:val="DocumentTitleSecond"/>
      </w:pPr>
      <w:r w:rsidRPr="007840F3">
        <w:t>Student Lab Manual</w:t>
      </w:r>
    </w:p>
    <w:p w14:paraId="100399BD" w14:textId="77777777" w:rsidR="009F5A24" w:rsidRDefault="009F5A24" w:rsidP="009F5A24"/>
    <w:p w14:paraId="100399BE" w14:textId="77777777" w:rsidR="009F5A24" w:rsidRDefault="009F5A24" w:rsidP="009F5A24"/>
    <w:p w14:paraId="100399BF" w14:textId="77777777" w:rsidR="009F5A24" w:rsidRDefault="009F5A24" w:rsidP="009F5A24"/>
    <w:p w14:paraId="100399C0" w14:textId="77777777" w:rsidR="009F5A24" w:rsidRDefault="009F5A24" w:rsidP="009F5A24">
      <w:pPr>
        <w:jc w:val="right"/>
      </w:pPr>
    </w:p>
    <w:p w14:paraId="100399C1" w14:textId="77777777" w:rsidR="009F5A24" w:rsidRDefault="009F5A24" w:rsidP="009F5A24">
      <w:pPr>
        <w:jc w:val="right"/>
      </w:pPr>
    </w:p>
    <w:p w14:paraId="100399C2" w14:textId="77777777" w:rsidR="009F5A24" w:rsidRDefault="009F5A24" w:rsidP="009F5A24">
      <w:pPr>
        <w:jc w:val="right"/>
      </w:pPr>
    </w:p>
    <w:p w14:paraId="100399C3" w14:textId="77777777" w:rsidR="009F5A24" w:rsidRDefault="009F5A24" w:rsidP="009F5A24">
      <w:pPr>
        <w:jc w:val="right"/>
      </w:pPr>
    </w:p>
    <w:p w14:paraId="100399C4" w14:textId="77777777" w:rsidR="009F5A24" w:rsidRDefault="009F5A24" w:rsidP="009F5A24">
      <w:pPr>
        <w:jc w:val="right"/>
      </w:pPr>
    </w:p>
    <w:p w14:paraId="100399C5" w14:textId="77777777" w:rsidR="009F5A24" w:rsidRDefault="009F5A24" w:rsidP="009F5A24">
      <w:pPr>
        <w:jc w:val="right"/>
      </w:pPr>
    </w:p>
    <w:p w14:paraId="100399C6" w14:textId="77777777" w:rsidR="009F5A24" w:rsidRDefault="009F5A24" w:rsidP="009F5A24">
      <w:pPr>
        <w:jc w:val="right"/>
      </w:pPr>
    </w:p>
    <w:p w14:paraId="100399C7" w14:textId="77777777" w:rsidR="007B4EF8" w:rsidRDefault="007B4EF8" w:rsidP="009F5A24">
      <w:pPr>
        <w:jc w:val="right"/>
      </w:pPr>
    </w:p>
    <w:p w14:paraId="100399C8" w14:textId="77777777" w:rsidR="00E95F0B" w:rsidRDefault="00E95F0B" w:rsidP="009F5A24">
      <w:pPr>
        <w:jc w:val="right"/>
      </w:pPr>
    </w:p>
    <w:p w14:paraId="100399C9" w14:textId="77777777" w:rsidR="00E95F0B" w:rsidRDefault="00E95F0B" w:rsidP="009F5A24">
      <w:pPr>
        <w:jc w:val="right"/>
      </w:pPr>
    </w:p>
    <w:p w14:paraId="100399CA" w14:textId="77777777" w:rsidR="00E95F0B" w:rsidRDefault="00E95F0B" w:rsidP="009F5A24">
      <w:pPr>
        <w:jc w:val="right"/>
      </w:pPr>
    </w:p>
    <w:p w14:paraId="100399CB" w14:textId="77777777" w:rsidR="00E95F0B" w:rsidRDefault="00E95F0B" w:rsidP="009F5A24">
      <w:pPr>
        <w:jc w:val="right"/>
      </w:pPr>
    </w:p>
    <w:p w14:paraId="100399CC" w14:textId="77777777" w:rsidR="00E95F0B" w:rsidRDefault="00E95F0B" w:rsidP="009F5A24">
      <w:pPr>
        <w:jc w:val="right"/>
      </w:pPr>
    </w:p>
    <w:p w14:paraId="100399CD" w14:textId="77777777" w:rsidR="00E95F0B" w:rsidRDefault="00E95F0B" w:rsidP="009F5A24">
      <w:pPr>
        <w:jc w:val="right"/>
      </w:pPr>
    </w:p>
    <w:p w14:paraId="100399CE" w14:textId="02903D61" w:rsidR="009F5A24" w:rsidRDefault="009F5A24" w:rsidP="009F5A24">
      <w:pPr>
        <w:jc w:val="right"/>
      </w:pPr>
      <w:r>
        <w:t>V</w:t>
      </w:r>
      <w:r w:rsidR="00772A2C">
        <w:t>1</w:t>
      </w:r>
      <w:r>
        <w:t>.</w:t>
      </w:r>
      <w:r w:rsidR="005A445C">
        <w:t>3</w:t>
      </w:r>
      <w:r w:rsidR="005D38C5">
        <w:t xml:space="preserve">, </w:t>
      </w:r>
      <w:r w:rsidR="005A445C">
        <w:t>October 12</w:t>
      </w:r>
      <w:r>
        <w:t>, 201</w:t>
      </w:r>
      <w:r w:rsidR="001B3ECE">
        <w:t>6</w:t>
      </w:r>
    </w:p>
    <w:p w14:paraId="100399CF" w14:textId="77777777" w:rsidR="009F5A24" w:rsidRDefault="009F5A24" w:rsidP="009F5A24"/>
    <w:p w14:paraId="100399D0" w14:textId="77777777" w:rsidR="009F5A24" w:rsidRDefault="009F5A24">
      <w:pPr>
        <w:spacing w:before="0" w:after="160"/>
        <w:rPr>
          <w:rFonts w:asciiTheme="minorHAnsi" w:eastAsia="Times New Roman" w:hAnsiTheme="minorHAnsi" w:cs="Arial"/>
          <w:color w:val="595959" w:themeColor="text1" w:themeTint="A6"/>
          <w:sz w:val="20"/>
          <w:szCs w:val="20"/>
          <w:lang w:bidi="he-IL"/>
        </w:rPr>
      </w:pPr>
    </w:p>
    <w:p w14:paraId="100399D1"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100399D2" w14:textId="77777777" w:rsidR="009F5A24" w:rsidRDefault="009F5A24" w:rsidP="009F5A24">
      <w:pPr>
        <w:pStyle w:val="CopyrightText"/>
        <w:jc w:val="both"/>
        <w:rPr>
          <w:rFonts w:asciiTheme="minorHAnsi" w:hAnsiTheme="minorHAnsi"/>
          <w:color w:val="595959" w:themeColor="text1" w:themeTint="A6"/>
        </w:rPr>
      </w:pPr>
    </w:p>
    <w:p w14:paraId="100399D3"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may have patents, patent applications, trademarked,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100399D4" w14:textId="77777777" w:rsidR="009F5A24" w:rsidRDefault="009F5A24" w:rsidP="009F5A24">
      <w:pPr>
        <w:pStyle w:val="CopyrightText"/>
        <w:jc w:val="both"/>
        <w:rPr>
          <w:rFonts w:asciiTheme="minorHAnsi" w:hAnsiTheme="minorHAnsi"/>
          <w:color w:val="595959" w:themeColor="text1" w:themeTint="A6"/>
        </w:rPr>
      </w:pPr>
    </w:p>
    <w:p w14:paraId="100399D5" w14:textId="1479A12E" w:rsidR="009F5A24" w:rsidRDefault="00D61AF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2014</w:t>
      </w:r>
      <w:r w:rsidR="009F5A24">
        <w:rPr>
          <w:rFonts w:asciiTheme="minorHAnsi" w:hAnsiTheme="minorHAnsi"/>
          <w:color w:val="595959" w:themeColor="text1" w:themeTint="A6"/>
        </w:rPr>
        <w:t xml:space="preserve"> Microsoft Corporation. All rights reserved.</w:t>
      </w:r>
    </w:p>
    <w:p w14:paraId="100399D6" w14:textId="77777777" w:rsidR="009F5A24" w:rsidRDefault="009F5A24" w:rsidP="009F5A24">
      <w:pPr>
        <w:pStyle w:val="CopyrightText"/>
        <w:jc w:val="both"/>
        <w:rPr>
          <w:rFonts w:asciiTheme="minorHAnsi" w:hAnsiTheme="minorHAnsi"/>
          <w:color w:val="595959" w:themeColor="text1" w:themeTint="A6"/>
        </w:rPr>
      </w:pPr>
    </w:p>
    <w:p w14:paraId="100399D7"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MS-DOS, MS, Windows, Windows NT, MSDN, Active Directory, BizTalk, SQL Server, SharePoint, Outlook, PowerPoint, FrontPage, Visual Basic, Visual C++, Visual J++, Visual InterDev, Visual SourceSafe, Visual C#, Visual J#,  and Visual Studio are either registered trademarks or trademarks of Microsoft Corporation in the U.S.A. and/or other countries.</w:t>
      </w:r>
    </w:p>
    <w:p w14:paraId="100399D8" w14:textId="77777777" w:rsidR="009F5A24" w:rsidRDefault="009F5A24" w:rsidP="009F5A24">
      <w:pPr>
        <w:pStyle w:val="CopyrightText"/>
        <w:jc w:val="both"/>
        <w:rPr>
          <w:rFonts w:asciiTheme="minorHAnsi" w:hAnsiTheme="minorHAnsi"/>
          <w:color w:val="595959" w:themeColor="text1" w:themeTint="A6"/>
        </w:rPr>
      </w:pPr>
    </w:p>
    <w:p w14:paraId="100399D9" w14:textId="77777777" w:rsidR="009F5A24" w:rsidRDefault="009F5A24" w:rsidP="009F5A24">
      <w:pPr>
        <w:pStyle w:val="CopyrightText"/>
        <w:ind w:firstLine="0"/>
        <w:jc w:val="both"/>
        <w:rPr>
          <w:rFonts w:asciiTheme="minorHAnsi" w:hAnsiTheme="minorHAnsi"/>
          <w:color w:val="595959" w:themeColor="text1" w:themeTint="A6"/>
        </w:rPr>
      </w:pPr>
      <w:bookmarkStart w:id="0" w:name="_Toc226956762"/>
      <w:bookmarkStart w:id="1" w:name="_Toc226793838"/>
      <w:bookmarkStart w:id="2" w:name="_Toc226771590"/>
      <w:bookmarkStart w:id="3" w:name="_Toc225603745"/>
      <w:bookmarkStart w:id="4" w:name="_Toc225424039"/>
      <w:bookmarkStart w:id="5" w:name="_Toc225240229"/>
      <w:bookmarkStart w:id="6" w:name="_Toc225237764"/>
      <w:r>
        <w:rPr>
          <w:rFonts w:asciiTheme="minorHAnsi" w:hAnsiTheme="minorHAnsi"/>
          <w:color w:val="595959" w:themeColor="text1" w:themeTint="A6"/>
        </w:rPr>
        <w:t>Other product and company names herein may be the trademarks of their respective owners.</w:t>
      </w:r>
      <w:bookmarkEnd w:id="0"/>
      <w:bookmarkEnd w:id="1"/>
      <w:bookmarkEnd w:id="2"/>
      <w:bookmarkEnd w:id="3"/>
      <w:bookmarkEnd w:id="4"/>
      <w:bookmarkEnd w:id="5"/>
      <w:bookmarkEnd w:id="6"/>
    </w:p>
    <w:p w14:paraId="100399DA" w14:textId="77777777" w:rsidR="009F5A24" w:rsidRDefault="009F5A24" w:rsidP="009F5A24">
      <w:pPr>
        <w:rPr>
          <w:rFonts w:asciiTheme="majorHAnsi" w:eastAsiaTheme="majorEastAsia" w:hAnsiTheme="majorHAnsi" w:cstheme="majorBidi"/>
          <w:b/>
          <w:bCs/>
          <w:color w:val="2E74B5" w:themeColor="accent1" w:themeShade="BF"/>
          <w:sz w:val="28"/>
          <w:szCs w:val="28"/>
        </w:rPr>
      </w:pPr>
      <w:r>
        <w:br w:type="page"/>
      </w:r>
    </w:p>
    <w:p w14:paraId="100399DB" w14:textId="77777777" w:rsidR="00DC00AE" w:rsidRDefault="00DC00AE">
      <w:pPr>
        <w:spacing w:before="0" w:after="160"/>
        <w:rPr>
          <w:rFonts w:asciiTheme="majorHAnsi" w:eastAsiaTheme="majorEastAsia" w:hAnsiTheme="majorHAnsi" w:cstheme="majorBidi"/>
          <w:color w:val="2E74B5" w:themeColor="accent1" w:themeShade="BF"/>
          <w:sz w:val="32"/>
          <w:szCs w:val="32"/>
        </w:rPr>
      </w:pPr>
    </w:p>
    <w:sdt>
      <w:sdtPr>
        <w:rPr>
          <w:rFonts w:ascii="Times New Roman" w:eastAsiaTheme="minorHAnsi" w:hAnsi="Times New Roman" w:cstheme="minorBidi"/>
          <w:color w:val="auto"/>
          <w:sz w:val="22"/>
          <w:szCs w:val="22"/>
        </w:rPr>
        <w:id w:val="950363498"/>
        <w:docPartObj>
          <w:docPartGallery w:val="Table of Contents"/>
          <w:docPartUnique/>
        </w:docPartObj>
      </w:sdtPr>
      <w:sdtEndPr>
        <w:rPr>
          <w:rFonts w:ascii="Segoe UI" w:hAnsi="Segoe UI"/>
          <w:b/>
          <w:bCs/>
          <w:noProof/>
          <w:sz w:val="21"/>
        </w:rPr>
      </w:sdtEndPr>
      <w:sdtContent>
        <w:p w14:paraId="100399DC" w14:textId="77777777" w:rsidR="00DC00AE" w:rsidRDefault="00DC00AE">
          <w:pPr>
            <w:pStyle w:val="TOCHeading"/>
          </w:pPr>
          <w:r>
            <w:t>Contents</w:t>
          </w:r>
        </w:p>
        <w:p w14:paraId="62C02199" w14:textId="526BBD38" w:rsidR="000979FF" w:rsidRDefault="00DC00A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4020534" w:history="1">
            <w:r w:rsidR="000979FF" w:rsidRPr="00065B70">
              <w:rPr>
                <w:rStyle w:val="Hyperlink"/>
                <w:noProof/>
                <w:lang w:val="en"/>
              </w:rPr>
              <w:t>Calling a Microsoft Azure Automation Runbook with a Webhook</w:t>
            </w:r>
            <w:r w:rsidR="000979FF">
              <w:rPr>
                <w:noProof/>
                <w:webHidden/>
              </w:rPr>
              <w:tab/>
            </w:r>
            <w:r w:rsidR="000979FF">
              <w:rPr>
                <w:noProof/>
                <w:webHidden/>
              </w:rPr>
              <w:fldChar w:fldCharType="begin"/>
            </w:r>
            <w:r w:rsidR="000979FF">
              <w:rPr>
                <w:noProof/>
                <w:webHidden/>
              </w:rPr>
              <w:instrText xml:space="preserve"> PAGEREF _Toc464020534 \h </w:instrText>
            </w:r>
            <w:r w:rsidR="000979FF">
              <w:rPr>
                <w:noProof/>
                <w:webHidden/>
              </w:rPr>
            </w:r>
            <w:r w:rsidR="000979FF">
              <w:rPr>
                <w:noProof/>
                <w:webHidden/>
              </w:rPr>
              <w:fldChar w:fldCharType="separate"/>
            </w:r>
            <w:r w:rsidR="000979FF">
              <w:rPr>
                <w:noProof/>
                <w:webHidden/>
              </w:rPr>
              <w:t>4</w:t>
            </w:r>
            <w:r w:rsidR="000979FF">
              <w:rPr>
                <w:noProof/>
                <w:webHidden/>
              </w:rPr>
              <w:fldChar w:fldCharType="end"/>
            </w:r>
          </w:hyperlink>
        </w:p>
        <w:p w14:paraId="7FD5C744" w14:textId="5407939A" w:rsidR="000979FF" w:rsidRDefault="00DE636B">
          <w:pPr>
            <w:pStyle w:val="TOC2"/>
            <w:tabs>
              <w:tab w:val="right" w:leader="dot" w:pos="9350"/>
            </w:tabs>
            <w:rPr>
              <w:rFonts w:asciiTheme="minorHAnsi" w:eastAsiaTheme="minorEastAsia" w:hAnsiTheme="minorHAnsi"/>
              <w:noProof/>
              <w:sz w:val="22"/>
            </w:rPr>
          </w:pPr>
          <w:hyperlink w:anchor="_Toc464020535" w:history="1">
            <w:r w:rsidR="000979FF" w:rsidRPr="00065B70">
              <w:rPr>
                <w:rStyle w:val="Hyperlink"/>
                <w:noProof/>
              </w:rPr>
              <w:t>Prerequisites</w:t>
            </w:r>
            <w:r w:rsidR="000979FF">
              <w:rPr>
                <w:noProof/>
                <w:webHidden/>
              </w:rPr>
              <w:tab/>
            </w:r>
            <w:r w:rsidR="000979FF">
              <w:rPr>
                <w:noProof/>
                <w:webHidden/>
              </w:rPr>
              <w:fldChar w:fldCharType="begin"/>
            </w:r>
            <w:r w:rsidR="000979FF">
              <w:rPr>
                <w:noProof/>
                <w:webHidden/>
              </w:rPr>
              <w:instrText xml:space="preserve"> PAGEREF _Toc464020535 \h </w:instrText>
            </w:r>
            <w:r w:rsidR="000979FF">
              <w:rPr>
                <w:noProof/>
                <w:webHidden/>
              </w:rPr>
            </w:r>
            <w:r w:rsidR="000979FF">
              <w:rPr>
                <w:noProof/>
                <w:webHidden/>
              </w:rPr>
              <w:fldChar w:fldCharType="separate"/>
            </w:r>
            <w:r w:rsidR="000979FF">
              <w:rPr>
                <w:noProof/>
                <w:webHidden/>
              </w:rPr>
              <w:t>5</w:t>
            </w:r>
            <w:r w:rsidR="000979FF">
              <w:rPr>
                <w:noProof/>
                <w:webHidden/>
              </w:rPr>
              <w:fldChar w:fldCharType="end"/>
            </w:r>
          </w:hyperlink>
        </w:p>
        <w:p w14:paraId="474A6FFE" w14:textId="2F2719C2" w:rsidR="000979FF" w:rsidRDefault="00DE636B">
          <w:pPr>
            <w:pStyle w:val="TOC2"/>
            <w:tabs>
              <w:tab w:val="right" w:leader="dot" w:pos="9350"/>
            </w:tabs>
            <w:rPr>
              <w:rFonts w:asciiTheme="minorHAnsi" w:eastAsiaTheme="minorEastAsia" w:hAnsiTheme="minorHAnsi"/>
              <w:noProof/>
              <w:sz w:val="22"/>
            </w:rPr>
          </w:pPr>
          <w:hyperlink w:anchor="_Toc464020536" w:history="1">
            <w:r w:rsidR="000979FF" w:rsidRPr="00065B70">
              <w:rPr>
                <w:rStyle w:val="Hyperlink"/>
                <w:noProof/>
                <w:lang w:val="en"/>
              </w:rPr>
              <w:t>Task 1 – Create an Azure Automation Account</w:t>
            </w:r>
            <w:r w:rsidR="000979FF">
              <w:rPr>
                <w:noProof/>
                <w:webHidden/>
              </w:rPr>
              <w:tab/>
            </w:r>
            <w:r w:rsidR="000979FF">
              <w:rPr>
                <w:noProof/>
                <w:webHidden/>
              </w:rPr>
              <w:fldChar w:fldCharType="begin"/>
            </w:r>
            <w:r w:rsidR="000979FF">
              <w:rPr>
                <w:noProof/>
                <w:webHidden/>
              </w:rPr>
              <w:instrText xml:space="preserve"> PAGEREF _Toc464020536 \h </w:instrText>
            </w:r>
            <w:r w:rsidR="000979FF">
              <w:rPr>
                <w:noProof/>
                <w:webHidden/>
              </w:rPr>
            </w:r>
            <w:r w:rsidR="000979FF">
              <w:rPr>
                <w:noProof/>
                <w:webHidden/>
              </w:rPr>
              <w:fldChar w:fldCharType="separate"/>
            </w:r>
            <w:r w:rsidR="000979FF">
              <w:rPr>
                <w:noProof/>
                <w:webHidden/>
              </w:rPr>
              <w:t>5</w:t>
            </w:r>
            <w:r w:rsidR="000979FF">
              <w:rPr>
                <w:noProof/>
                <w:webHidden/>
              </w:rPr>
              <w:fldChar w:fldCharType="end"/>
            </w:r>
          </w:hyperlink>
        </w:p>
        <w:p w14:paraId="0DB73985" w14:textId="40BC1891" w:rsidR="000979FF" w:rsidRDefault="00DE636B">
          <w:pPr>
            <w:pStyle w:val="TOC2"/>
            <w:tabs>
              <w:tab w:val="right" w:leader="dot" w:pos="9350"/>
            </w:tabs>
            <w:rPr>
              <w:rFonts w:asciiTheme="minorHAnsi" w:eastAsiaTheme="minorEastAsia" w:hAnsiTheme="minorHAnsi"/>
              <w:noProof/>
              <w:sz w:val="22"/>
            </w:rPr>
          </w:pPr>
          <w:hyperlink w:anchor="_Toc464020537" w:history="1">
            <w:r w:rsidR="000979FF" w:rsidRPr="00065B70">
              <w:rPr>
                <w:rStyle w:val="Hyperlink"/>
                <w:noProof/>
                <w:lang w:val="en"/>
              </w:rPr>
              <w:t>Task 2 – Import an Automation Runbook</w:t>
            </w:r>
            <w:r w:rsidR="000979FF">
              <w:rPr>
                <w:noProof/>
                <w:webHidden/>
              </w:rPr>
              <w:tab/>
            </w:r>
            <w:r w:rsidR="000979FF">
              <w:rPr>
                <w:noProof/>
                <w:webHidden/>
              </w:rPr>
              <w:fldChar w:fldCharType="begin"/>
            </w:r>
            <w:r w:rsidR="000979FF">
              <w:rPr>
                <w:noProof/>
                <w:webHidden/>
              </w:rPr>
              <w:instrText xml:space="preserve"> PAGEREF _Toc464020537 \h </w:instrText>
            </w:r>
            <w:r w:rsidR="000979FF">
              <w:rPr>
                <w:noProof/>
                <w:webHidden/>
              </w:rPr>
            </w:r>
            <w:r w:rsidR="000979FF">
              <w:rPr>
                <w:noProof/>
                <w:webHidden/>
              </w:rPr>
              <w:fldChar w:fldCharType="separate"/>
            </w:r>
            <w:r w:rsidR="000979FF">
              <w:rPr>
                <w:noProof/>
                <w:webHidden/>
              </w:rPr>
              <w:t>7</w:t>
            </w:r>
            <w:r w:rsidR="000979FF">
              <w:rPr>
                <w:noProof/>
                <w:webHidden/>
              </w:rPr>
              <w:fldChar w:fldCharType="end"/>
            </w:r>
          </w:hyperlink>
        </w:p>
        <w:p w14:paraId="4926596A" w14:textId="39B399FF" w:rsidR="000979FF" w:rsidRDefault="00DE636B">
          <w:pPr>
            <w:pStyle w:val="TOC2"/>
            <w:tabs>
              <w:tab w:val="right" w:leader="dot" w:pos="9350"/>
            </w:tabs>
            <w:rPr>
              <w:rFonts w:asciiTheme="minorHAnsi" w:eastAsiaTheme="minorEastAsia" w:hAnsiTheme="minorHAnsi"/>
              <w:noProof/>
              <w:sz w:val="22"/>
            </w:rPr>
          </w:pPr>
          <w:hyperlink w:anchor="_Toc464020538" w:history="1">
            <w:r w:rsidR="000979FF" w:rsidRPr="00065B70">
              <w:rPr>
                <w:rStyle w:val="Hyperlink"/>
                <w:noProof/>
                <w:lang w:val="en"/>
              </w:rPr>
              <w:t>Task 3 – Add the Webhook</w:t>
            </w:r>
            <w:r w:rsidR="000979FF">
              <w:rPr>
                <w:noProof/>
                <w:webHidden/>
              </w:rPr>
              <w:tab/>
            </w:r>
            <w:r w:rsidR="000979FF">
              <w:rPr>
                <w:noProof/>
                <w:webHidden/>
              </w:rPr>
              <w:fldChar w:fldCharType="begin"/>
            </w:r>
            <w:r w:rsidR="000979FF">
              <w:rPr>
                <w:noProof/>
                <w:webHidden/>
              </w:rPr>
              <w:instrText xml:space="preserve"> PAGEREF _Toc464020538 \h </w:instrText>
            </w:r>
            <w:r w:rsidR="000979FF">
              <w:rPr>
                <w:noProof/>
                <w:webHidden/>
              </w:rPr>
            </w:r>
            <w:r w:rsidR="000979FF">
              <w:rPr>
                <w:noProof/>
                <w:webHidden/>
              </w:rPr>
              <w:fldChar w:fldCharType="separate"/>
            </w:r>
            <w:r w:rsidR="000979FF">
              <w:rPr>
                <w:noProof/>
                <w:webHidden/>
              </w:rPr>
              <w:t>10</w:t>
            </w:r>
            <w:r w:rsidR="000979FF">
              <w:rPr>
                <w:noProof/>
                <w:webHidden/>
              </w:rPr>
              <w:fldChar w:fldCharType="end"/>
            </w:r>
          </w:hyperlink>
        </w:p>
        <w:p w14:paraId="5F4116E4" w14:textId="342D6025" w:rsidR="000979FF" w:rsidRDefault="00DE636B">
          <w:pPr>
            <w:pStyle w:val="TOC2"/>
            <w:tabs>
              <w:tab w:val="right" w:leader="dot" w:pos="9350"/>
            </w:tabs>
            <w:rPr>
              <w:rFonts w:asciiTheme="minorHAnsi" w:eastAsiaTheme="minorEastAsia" w:hAnsiTheme="minorHAnsi"/>
              <w:noProof/>
              <w:sz w:val="22"/>
            </w:rPr>
          </w:pPr>
          <w:hyperlink w:anchor="_Toc464020539" w:history="1">
            <w:r w:rsidR="000979FF" w:rsidRPr="00065B70">
              <w:rPr>
                <w:rStyle w:val="Hyperlink"/>
                <w:noProof/>
                <w:lang w:val="en"/>
              </w:rPr>
              <w:t>Task 4 – Call the Webhook from PowerShell</w:t>
            </w:r>
            <w:r w:rsidR="000979FF">
              <w:rPr>
                <w:noProof/>
                <w:webHidden/>
              </w:rPr>
              <w:tab/>
            </w:r>
            <w:r w:rsidR="000979FF">
              <w:rPr>
                <w:noProof/>
                <w:webHidden/>
              </w:rPr>
              <w:fldChar w:fldCharType="begin"/>
            </w:r>
            <w:r w:rsidR="000979FF">
              <w:rPr>
                <w:noProof/>
                <w:webHidden/>
              </w:rPr>
              <w:instrText xml:space="preserve"> PAGEREF _Toc464020539 \h </w:instrText>
            </w:r>
            <w:r w:rsidR="000979FF">
              <w:rPr>
                <w:noProof/>
                <w:webHidden/>
              </w:rPr>
            </w:r>
            <w:r w:rsidR="000979FF">
              <w:rPr>
                <w:noProof/>
                <w:webHidden/>
              </w:rPr>
              <w:fldChar w:fldCharType="separate"/>
            </w:r>
            <w:r w:rsidR="000979FF">
              <w:rPr>
                <w:noProof/>
                <w:webHidden/>
              </w:rPr>
              <w:t>12</w:t>
            </w:r>
            <w:r w:rsidR="000979FF">
              <w:rPr>
                <w:noProof/>
                <w:webHidden/>
              </w:rPr>
              <w:fldChar w:fldCharType="end"/>
            </w:r>
          </w:hyperlink>
        </w:p>
        <w:p w14:paraId="100399F2" w14:textId="0C1D7FE5" w:rsidR="00DC00AE" w:rsidRDefault="00DC00AE">
          <w:r>
            <w:rPr>
              <w:b/>
              <w:bCs/>
              <w:noProof/>
            </w:rPr>
            <w:fldChar w:fldCharType="end"/>
          </w:r>
        </w:p>
      </w:sdtContent>
    </w:sdt>
    <w:p w14:paraId="100399F3" w14:textId="77777777" w:rsidR="00DC00AE" w:rsidRDefault="00DC00AE" w:rsidP="005C66E4">
      <w:pPr>
        <w:pStyle w:val="Heading1"/>
        <w:rPr>
          <w:lang w:val="en"/>
        </w:rPr>
      </w:pPr>
    </w:p>
    <w:p w14:paraId="100399F4" w14:textId="77777777" w:rsidR="007B13CB" w:rsidRDefault="007B13CB">
      <w:pPr>
        <w:rPr>
          <w:rFonts w:ascii="wf_segoe-ui_light" w:eastAsia="Times New Roman" w:hAnsi="wf_segoe-ui_light" w:cs="Times New Roman"/>
          <w:color w:val="000000" w:themeColor="text1"/>
          <w:kern w:val="36"/>
          <w:sz w:val="51"/>
          <w:szCs w:val="51"/>
          <w:lang w:val="en"/>
        </w:rPr>
      </w:pPr>
      <w:r>
        <w:rPr>
          <w:lang w:val="en"/>
        </w:rPr>
        <w:br w:type="page"/>
      </w:r>
    </w:p>
    <w:p w14:paraId="100399F5" w14:textId="5690752C" w:rsidR="00AC3CAB" w:rsidRDefault="00A61223" w:rsidP="007B13CB">
      <w:pPr>
        <w:pStyle w:val="Heading1"/>
        <w:ind w:left="360" w:firstLine="0"/>
        <w:rPr>
          <w:lang w:val="en"/>
        </w:rPr>
      </w:pPr>
      <w:bookmarkStart w:id="7" w:name="_Toc464020534"/>
      <w:r>
        <w:rPr>
          <w:lang w:val="en"/>
        </w:rPr>
        <w:lastRenderedPageBreak/>
        <w:t>Calling a</w:t>
      </w:r>
      <w:r w:rsidR="001B3ECE">
        <w:rPr>
          <w:lang w:val="en"/>
        </w:rPr>
        <w:t xml:space="preserve"> </w:t>
      </w:r>
      <w:r w:rsidR="005C06E3">
        <w:rPr>
          <w:lang w:val="en"/>
        </w:rPr>
        <w:t>Microsoft Azure</w:t>
      </w:r>
      <w:r w:rsidR="007B13CB">
        <w:rPr>
          <w:lang w:val="en"/>
        </w:rPr>
        <w:t xml:space="preserve"> </w:t>
      </w:r>
      <w:r w:rsidR="00D61AF4">
        <w:rPr>
          <w:lang w:val="en"/>
        </w:rPr>
        <w:t>Automation</w:t>
      </w:r>
      <w:r w:rsidR="001B3ECE">
        <w:rPr>
          <w:lang w:val="en"/>
        </w:rPr>
        <w:t xml:space="preserve"> </w:t>
      </w:r>
      <w:r>
        <w:rPr>
          <w:lang w:val="en"/>
        </w:rPr>
        <w:t xml:space="preserve">Runbook </w:t>
      </w:r>
      <w:r w:rsidR="001B3ECE">
        <w:rPr>
          <w:lang w:val="en"/>
        </w:rPr>
        <w:t>with a Webhook</w:t>
      </w:r>
      <w:bookmarkEnd w:id="7"/>
    </w:p>
    <w:p w14:paraId="100399F6" w14:textId="0A861866" w:rsidR="00332819" w:rsidRDefault="00332819" w:rsidP="007B13CB">
      <w:pPr>
        <w:ind w:left="360" w:firstLine="0"/>
      </w:pPr>
      <w:r>
        <w:t xml:space="preserve">In this </w:t>
      </w:r>
      <w:r w:rsidR="00744C8F">
        <w:t>lab</w:t>
      </w:r>
      <w:r>
        <w:t xml:space="preserve">, you will </w:t>
      </w:r>
      <w:r w:rsidR="001B3ECE">
        <w:t>import a pre-existing Azure Automation runbook that will be used to start and stop Azure VMs. In order to kick off the job of running the automation runbook, you will use a Webhook. Once the webhook is setup, you will use PowerShell as a client application to call the webhook to execute the runbook.</w:t>
      </w:r>
    </w:p>
    <w:p w14:paraId="100399F7" w14:textId="77777777" w:rsidR="00C80421" w:rsidRPr="00C80421" w:rsidRDefault="00C80421" w:rsidP="00DA58A8">
      <w:pPr>
        <w:rPr>
          <w:lang w:val="en"/>
        </w:rPr>
      </w:pPr>
      <w:r w:rsidRPr="00C80421">
        <w:rPr>
          <w:lang w:val="en"/>
        </w:rPr>
        <w:t>You'll learn:</w:t>
      </w:r>
    </w:p>
    <w:p w14:paraId="100399F8" w14:textId="3AD7A933" w:rsidR="000810CA" w:rsidRDefault="000810CA" w:rsidP="00E84FF9">
      <w:pPr>
        <w:pStyle w:val="ListParagraph"/>
        <w:numPr>
          <w:ilvl w:val="0"/>
          <w:numId w:val="7"/>
        </w:numPr>
      </w:pPr>
      <w:r>
        <w:t xml:space="preserve">How to create an </w:t>
      </w:r>
      <w:r w:rsidR="00D61AF4">
        <w:t>Automation Account</w:t>
      </w:r>
    </w:p>
    <w:p w14:paraId="7E82CB63" w14:textId="374187C3" w:rsidR="000979FF" w:rsidRDefault="000979FF" w:rsidP="00E84FF9">
      <w:pPr>
        <w:pStyle w:val="ListParagraph"/>
        <w:numPr>
          <w:ilvl w:val="0"/>
          <w:numId w:val="7"/>
        </w:numPr>
      </w:pPr>
      <w:r>
        <w:t>How to import, edit and publish an Automation Runbook</w:t>
      </w:r>
    </w:p>
    <w:p w14:paraId="100399FC" w14:textId="302D8E5E" w:rsidR="00332819" w:rsidRDefault="000979FF" w:rsidP="00E84FF9">
      <w:pPr>
        <w:pStyle w:val="ListParagraph"/>
        <w:numPr>
          <w:ilvl w:val="0"/>
          <w:numId w:val="7"/>
        </w:numPr>
      </w:pPr>
      <w:r>
        <w:t>How to c</w:t>
      </w:r>
      <w:r w:rsidR="001B3ECE">
        <w:t>reate a Webhook</w:t>
      </w:r>
    </w:p>
    <w:p w14:paraId="204E6310" w14:textId="6FA6635B" w:rsidR="001B3ECE" w:rsidRPr="00332819" w:rsidRDefault="000979FF" w:rsidP="00E84FF9">
      <w:pPr>
        <w:pStyle w:val="ListParagraph"/>
        <w:numPr>
          <w:ilvl w:val="0"/>
          <w:numId w:val="7"/>
        </w:numPr>
      </w:pPr>
      <w:r>
        <w:t>How to c</w:t>
      </w:r>
      <w:r w:rsidR="001B3ECE">
        <w:t>all the Webhook through PowerShell</w:t>
      </w:r>
    </w:p>
    <w:p w14:paraId="100399FD" w14:textId="77777777" w:rsidR="00C80421" w:rsidRPr="00DA58A8" w:rsidRDefault="00C80421" w:rsidP="00332819">
      <w:pPr>
        <w:pStyle w:val="ListParagraph"/>
        <w:rPr>
          <w:lang w:val="en"/>
        </w:rPr>
      </w:pPr>
    </w:p>
    <w:p w14:paraId="100399FE" w14:textId="77777777" w:rsidR="00AB1D2E" w:rsidRDefault="00AB1D2E">
      <w:pPr>
        <w:spacing w:before="0" w:after="160"/>
        <w:rPr>
          <w:lang w:val="en"/>
        </w:rPr>
      </w:pPr>
      <w:r>
        <w:rPr>
          <w:lang w:val="en"/>
        </w:rPr>
        <w:br w:type="page"/>
      </w:r>
    </w:p>
    <w:p w14:paraId="100399FF" w14:textId="77777777" w:rsidR="00AB1D2E" w:rsidRDefault="00AB1D2E">
      <w:pPr>
        <w:spacing w:before="0" w:after="160"/>
        <w:rPr>
          <w:lang w:val="en"/>
        </w:rPr>
      </w:pPr>
    </w:p>
    <w:p w14:paraId="10039A00" w14:textId="77777777" w:rsidR="00332819" w:rsidRDefault="00332819" w:rsidP="007B13CB">
      <w:pPr>
        <w:pStyle w:val="Heading2"/>
      </w:pPr>
      <w:bookmarkStart w:id="8" w:name="_Toc464020535"/>
      <w:r>
        <w:t>Prerequisites</w:t>
      </w:r>
      <w:bookmarkEnd w:id="8"/>
    </w:p>
    <w:p w14:paraId="10039A01" w14:textId="77777777" w:rsidR="00332819" w:rsidRDefault="00332819" w:rsidP="007B13CB">
      <w:r>
        <w:t>The following is required to complete this hands-on lab:</w:t>
      </w:r>
    </w:p>
    <w:p w14:paraId="10039A05" w14:textId="77777777" w:rsidR="00332819" w:rsidRDefault="00332819" w:rsidP="00E84FF9">
      <w:pPr>
        <w:pStyle w:val="ListParagraph"/>
        <w:numPr>
          <w:ilvl w:val="0"/>
          <w:numId w:val="15"/>
        </w:numPr>
      </w:pPr>
      <w:r>
        <w:t xml:space="preserve">A </w:t>
      </w:r>
      <w:r w:rsidR="005C06E3">
        <w:t>Microsoft Azure</w:t>
      </w:r>
      <w:r>
        <w:t xml:space="preserve"> subscription</w:t>
      </w:r>
      <w:r w:rsidR="00E95F0B">
        <w:t xml:space="preserve"> </w:t>
      </w:r>
    </w:p>
    <w:p w14:paraId="2D74F413" w14:textId="54A429E2" w:rsidR="0080465F" w:rsidRDefault="0080465F" w:rsidP="00E84FF9">
      <w:pPr>
        <w:pStyle w:val="ListParagraph"/>
        <w:numPr>
          <w:ilvl w:val="0"/>
          <w:numId w:val="15"/>
        </w:numPr>
      </w:pPr>
      <w:r>
        <w:t>One or more virtual machines running in the subscription that can be shutdown</w:t>
      </w:r>
      <w:r w:rsidR="002E2BC9">
        <w:t xml:space="preserve">. You can create the VMs using the Azure portal or PowerShell. Please start this process </w:t>
      </w:r>
      <w:r w:rsidR="002E2BC9" w:rsidRPr="00DD012F">
        <w:rPr>
          <w:b/>
        </w:rPr>
        <w:t>before</w:t>
      </w:r>
      <w:r w:rsidR="002E2BC9">
        <w:t xml:space="preserve"> continuing on to Task 1.</w:t>
      </w:r>
      <w:r w:rsidR="001B3ECE">
        <w:t xml:space="preserve"> Put the VM(s) in to any resource group name of your choosing.</w:t>
      </w:r>
    </w:p>
    <w:p w14:paraId="10039A07" w14:textId="17A12151" w:rsidR="002D13F5" w:rsidRPr="00C80421" w:rsidRDefault="002D13F5" w:rsidP="002D13F5">
      <w:pPr>
        <w:pStyle w:val="Heading2"/>
        <w:rPr>
          <w:lang w:val="en"/>
        </w:rPr>
      </w:pPr>
      <w:bookmarkStart w:id="9" w:name="bkmk_setupwindowsazure"/>
      <w:bookmarkStart w:id="10" w:name="_Toc464020536"/>
      <w:bookmarkEnd w:id="9"/>
      <w:r>
        <w:rPr>
          <w:lang w:val="en"/>
        </w:rPr>
        <w:t xml:space="preserve">Task 1 – </w:t>
      </w:r>
      <w:r w:rsidR="0080465F">
        <w:rPr>
          <w:lang w:val="en"/>
        </w:rPr>
        <w:t>Create an Azure Automation Account</w:t>
      </w:r>
      <w:bookmarkEnd w:id="10"/>
    </w:p>
    <w:p w14:paraId="1692885F" w14:textId="77777777" w:rsidR="00016E6C" w:rsidRDefault="00016E6C" w:rsidP="00016E6C">
      <w:pPr>
        <w:pStyle w:val="ListParagraph"/>
        <w:ind w:firstLine="0"/>
        <w:rPr>
          <w:ins w:id="11" w:author="Beth Quinlan" w:date="2018-04-09T14:52:00Z"/>
          <w:rFonts w:cs="Times New Roman"/>
        </w:rPr>
      </w:pPr>
      <w:ins w:id="12" w:author="Beth Quinlan" w:date="2018-04-09T14:52:00Z">
        <w:r>
          <w:rPr>
            <w:rFonts w:cs="Times New Roman"/>
          </w:rPr>
          <w:t>Please see the prerequisites listed above and create the required VM before continuing.</w:t>
        </w:r>
      </w:ins>
    </w:p>
    <w:p w14:paraId="75165A7D" w14:textId="5548DB4B" w:rsidR="00016E6C" w:rsidRDefault="00016E6C" w:rsidP="0080465F">
      <w:pPr>
        <w:pStyle w:val="ListParagraph"/>
        <w:ind w:firstLine="0"/>
        <w:rPr>
          <w:ins w:id="13" w:author="Beth Quinlan" w:date="2018-04-09T14:53:00Z"/>
          <w:rFonts w:cs="Times New Roman"/>
        </w:rPr>
      </w:pPr>
    </w:p>
    <w:p w14:paraId="2CF7B654" w14:textId="2183EBC3" w:rsidR="00016E6C" w:rsidRDefault="00016E6C" w:rsidP="00016E6C">
      <w:pPr>
        <w:pStyle w:val="ListParagraph"/>
        <w:ind w:firstLine="0"/>
        <w:rPr>
          <w:ins w:id="14" w:author="Beth Quinlan" w:date="2018-04-09T14:53:00Z"/>
          <w:rFonts w:cs="Times New Roman"/>
        </w:rPr>
      </w:pPr>
      <w:ins w:id="15" w:author="Beth Quinlan" w:date="2018-04-09T14:53:00Z">
        <w:r>
          <w:rPr>
            <w:rFonts w:cs="Times New Roman"/>
          </w:rPr>
          <w:t xml:space="preserve">NOTE: If you have already created an Azure Automation account from previous exercises, you can use that same automation account for this lab. Skip to </w:t>
        </w:r>
        <w:r w:rsidRPr="009B5DE1">
          <w:rPr>
            <w:rFonts w:cs="Times New Roman"/>
            <w:b/>
          </w:rPr>
          <w:t xml:space="preserve">Task </w:t>
        </w:r>
      </w:ins>
      <w:ins w:id="16" w:author="Beth Quinlan" w:date="2018-04-09T14:56:00Z">
        <w:r>
          <w:rPr>
            <w:rFonts w:cs="Times New Roman"/>
            <w:b/>
          </w:rPr>
          <w:t>2</w:t>
        </w:r>
      </w:ins>
      <w:ins w:id="17" w:author="Beth Quinlan" w:date="2018-04-09T14:53:00Z">
        <w:r>
          <w:rPr>
            <w:rFonts w:cs="Times New Roman"/>
          </w:rPr>
          <w:t xml:space="preserve"> if you have already setup an automation account and want to use that account.</w:t>
        </w:r>
      </w:ins>
    </w:p>
    <w:p w14:paraId="3CAEBCEC" w14:textId="77777777" w:rsidR="00016E6C" w:rsidRDefault="00016E6C" w:rsidP="0080465F">
      <w:pPr>
        <w:pStyle w:val="ListParagraph"/>
        <w:ind w:firstLine="0"/>
        <w:rPr>
          <w:ins w:id="18" w:author="Beth Quinlan" w:date="2018-04-09T14:52:00Z"/>
          <w:rFonts w:cs="Times New Roman"/>
        </w:rPr>
      </w:pPr>
    </w:p>
    <w:p w14:paraId="190DD8F6" w14:textId="759A54A9" w:rsidR="0080465F" w:rsidRPr="0080465F" w:rsidRDefault="0080465F" w:rsidP="0080465F">
      <w:pPr>
        <w:pStyle w:val="ListParagraph"/>
        <w:ind w:firstLine="0"/>
        <w:rPr>
          <w:rFonts w:cs="Times New Roman"/>
        </w:rPr>
      </w:pPr>
      <w:r>
        <w:rPr>
          <w:rFonts w:cs="Times New Roman"/>
        </w:rPr>
        <w:t>To begin using Azure Automation, the first thing you need is an Automation Account</w:t>
      </w:r>
      <w:r w:rsidR="00767DB2">
        <w:rPr>
          <w:rFonts w:cs="Times New Roman"/>
        </w:rPr>
        <w:t>.</w:t>
      </w:r>
      <w:r>
        <w:rPr>
          <w:rFonts w:cs="Times New Roman"/>
        </w:rPr>
        <w:t xml:space="preserve"> </w:t>
      </w:r>
      <w:r w:rsidRPr="0080465F">
        <w:t xml:space="preserve">Automation accounts securely contain the resources that </w:t>
      </w:r>
      <w:r>
        <w:t>configure and</w:t>
      </w:r>
      <w:r w:rsidRPr="0080465F">
        <w:t xml:space="preserve"> run your runbook jobs. </w:t>
      </w:r>
      <w:r w:rsidRPr="0080465F">
        <w:rPr>
          <w:rFonts w:cs="Times New Roman"/>
        </w:rPr>
        <w:t xml:space="preserve">An Automation Account is a logical container </w:t>
      </w:r>
      <w:r>
        <w:rPr>
          <w:rFonts w:cs="Times New Roman"/>
        </w:rPr>
        <w:t xml:space="preserve">and security boundary </w:t>
      </w:r>
      <w:r w:rsidRPr="0080465F">
        <w:rPr>
          <w:rFonts w:cs="Times New Roman"/>
        </w:rPr>
        <w:t>for all automation assets (runbooks, connections, etc</w:t>
      </w:r>
      <w:ins w:id="19" w:author="Beth Quinlan" w:date="2018-04-09T14:51:00Z">
        <w:r w:rsidR="00016E6C">
          <w:rPr>
            <w:rFonts w:cs="Times New Roman"/>
          </w:rPr>
          <w:t>.</w:t>
        </w:r>
      </w:ins>
      <w:r w:rsidRPr="0080465F">
        <w:rPr>
          <w:rFonts w:cs="Times New Roman"/>
        </w:rPr>
        <w:t>)</w:t>
      </w:r>
      <w:r>
        <w:rPr>
          <w:rFonts w:cs="Times New Roman"/>
        </w:rPr>
        <w:t>. Assets within an Automation account</w:t>
      </w:r>
      <w:r w:rsidRPr="0080465F">
        <w:rPr>
          <w:rFonts w:cs="Times New Roman"/>
        </w:rPr>
        <w:t xml:space="preserve"> are visible only to other assets within the </w:t>
      </w:r>
      <w:r>
        <w:rPr>
          <w:rFonts w:cs="Times New Roman"/>
        </w:rPr>
        <w:t>a</w:t>
      </w:r>
      <w:r w:rsidRPr="0080465F">
        <w:rPr>
          <w:rFonts w:cs="Times New Roman"/>
        </w:rPr>
        <w:t>ccount</w:t>
      </w:r>
      <w:r>
        <w:rPr>
          <w:rFonts w:cs="Times New Roman"/>
        </w:rPr>
        <w:t xml:space="preserve">. </w:t>
      </w:r>
      <w:r w:rsidRPr="0080465F">
        <w:rPr>
          <w:rFonts w:cs="Times New Roman"/>
        </w:rPr>
        <w:t>An Automation Account</w:t>
      </w:r>
      <w:r>
        <w:rPr>
          <w:rFonts w:cs="Times New Roman"/>
        </w:rPr>
        <w:t xml:space="preserve"> also</w:t>
      </w:r>
      <w:r w:rsidRPr="0080465F">
        <w:rPr>
          <w:rFonts w:cs="Times New Roman"/>
        </w:rPr>
        <w:t xml:space="preserve"> provides affinity to a region, which helps with data sovereignty concerns (if your runbook IP or data can't leave a region)</w:t>
      </w:r>
      <w:r>
        <w:rPr>
          <w:rFonts w:cs="Times New Roman"/>
        </w:rPr>
        <w:t>.</w:t>
      </w:r>
    </w:p>
    <w:p w14:paraId="10039A0B" w14:textId="77777777" w:rsidR="00767DB2" w:rsidRPr="002D13F5" w:rsidRDefault="00767DB2" w:rsidP="002D13F5">
      <w:pPr>
        <w:pStyle w:val="ListParagraph"/>
        <w:ind w:firstLine="0"/>
        <w:rPr>
          <w:rFonts w:cs="Times New Roman"/>
        </w:rPr>
      </w:pPr>
    </w:p>
    <w:p w14:paraId="1FC0CBEA" w14:textId="39A2E2C1" w:rsidR="00972EB6" w:rsidRPr="00972EB6" w:rsidRDefault="00972EB6" w:rsidP="00E84FF9">
      <w:pPr>
        <w:pStyle w:val="ListParagraph"/>
        <w:numPr>
          <w:ilvl w:val="0"/>
          <w:numId w:val="8"/>
        </w:numPr>
        <w:contextualSpacing w:val="0"/>
        <w:rPr>
          <w:rFonts w:cs="Times New Roman"/>
        </w:rPr>
      </w:pPr>
      <w:r>
        <w:t>Log in to the Azure Management Portal</w:t>
      </w:r>
      <w:r w:rsidR="00E94F75">
        <w:t xml:space="preserve"> at </w:t>
      </w:r>
      <w:del w:id="20" w:author="Beth Quinlan" w:date="2018-04-11T14:47:00Z">
        <w:r w:rsidR="00DE636B" w:rsidRPr="007F60C7" w:rsidDel="007F60C7">
          <w:rPr>
            <w:color w:val="5B9BD5" w:themeColor="accent1"/>
            <w:rPrChange w:id="21" w:author="Beth Quinlan" w:date="2018-04-11T14:47:00Z">
              <w:rPr/>
            </w:rPrChange>
          </w:rPr>
          <w:fldChar w:fldCharType="begin"/>
        </w:r>
        <w:r w:rsidR="00DE636B" w:rsidRPr="007F60C7" w:rsidDel="007F60C7">
          <w:rPr>
            <w:color w:val="5B9BD5" w:themeColor="accent1"/>
            <w:rPrChange w:id="22" w:author="Beth Quinlan" w:date="2018-04-11T14:47:00Z">
              <w:rPr/>
            </w:rPrChange>
          </w:rPr>
          <w:delInstrText xml:space="preserve"> HYPERLINK "https://portal.azure.com" </w:delInstrText>
        </w:r>
        <w:r w:rsidR="00DE636B" w:rsidRPr="007F60C7" w:rsidDel="007F60C7">
          <w:rPr>
            <w:color w:val="5B9BD5" w:themeColor="accent1"/>
            <w:rPrChange w:id="23" w:author="Beth Quinlan" w:date="2018-04-11T14:47:00Z">
              <w:rPr/>
            </w:rPrChange>
          </w:rPr>
          <w:fldChar w:fldCharType="separate"/>
        </w:r>
        <w:r w:rsidR="00E94F75" w:rsidRPr="007F60C7" w:rsidDel="007F60C7">
          <w:rPr>
            <w:color w:val="5B9BD5" w:themeColor="accent1"/>
            <w:rPrChange w:id="24" w:author="Beth Quinlan" w:date="2018-04-11T14:47:00Z">
              <w:rPr>
                <w:rStyle w:val="Hyperlink"/>
              </w:rPr>
            </w:rPrChange>
          </w:rPr>
          <w:delText>https://portal.azure.com</w:delText>
        </w:r>
        <w:r w:rsidR="00DE636B" w:rsidRPr="007F60C7" w:rsidDel="007F60C7">
          <w:rPr>
            <w:rStyle w:val="Hyperlink"/>
            <w:color w:val="5B9BD5" w:themeColor="accent1"/>
            <w:rPrChange w:id="25" w:author="Beth Quinlan" w:date="2018-04-11T14:47:00Z">
              <w:rPr>
                <w:rStyle w:val="Hyperlink"/>
              </w:rPr>
            </w:rPrChange>
          </w:rPr>
          <w:fldChar w:fldCharType="end"/>
        </w:r>
      </w:del>
      <w:ins w:id="26" w:author="Beth Quinlan" w:date="2018-04-11T14:47:00Z">
        <w:r w:rsidR="007F60C7" w:rsidRPr="007F60C7">
          <w:rPr>
            <w:color w:val="5B9BD5" w:themeColor="accent1"/>
            <w:rPrChange w:id="27" w:author="Beth Quinlan" w:date="2018-04-11T14:47:00Z">
              <w:rPr>
                <w:rStyle w:val="Hyperlink"/>
              </w:rPr>
            </w:rPrChange>
          </w:rPr>
          <w:t>https://portal.azure.com</w:t>
        </w:r>
      </w:ins>
      <w:r w:rsidR="00E94F75">
        <w:t xml:space="preserve">. </w:t>
      </w:r>
    </w:p>
    <w:p w14:paraId="42646EE3" w14:textId="361A721C" w:rsidR="00972EB6" w:rsidRPr="00972EB6" w:rsidRDefault="00E94F75" w:rsidP="00E84FF9">
      <w:pPr>
        <w:pStyle w:val="ListParagraph"/>
        <w:numPr>
          <w:ilvl w:val="0"/>
          <w:numId w:val="8"/>
        </w:numPr>
        <w:contextualSpacing w:val="0"/>
        <w:rPr>
          <w:rFonts w:cs="Times New Roman"/>
        </w:rPr>
      </w:pPr>
      <w:r>
        <w:t xml:space="preserve">Select </w:t>
      </w:r>
      <w:r w:rsidRPr="00E94F75">
        <w:rPr>
          <w:b/>
        </w:rPr>
        <w:t xml:space="preserve">+ New | </w:t>
      </w:r>
      <w:r w:rsidR="005A445C">
        <w:rPr>
          <w:b/>
        </w:rPr>
        <w:t xml:space="preserve">Monitoring </w:t>
      </w:r>
      <w:del w:id="28" w:author="Beth Quinlan" w:date="2018-04-09T14:54:00Z">
        <w:r w:rsidR="005A445C" w:rsidDel="00016E6C">
          <w:rPr>
            <w:b/>
          </w:rPr>
          <w:delText xml:space="preserve"> </w:delText>
        </w:r>
      </w:del>
      <w:r w:rsidR="005A445C">
        <w:rPr>
          <w:b/>
        </w:rPr>
        <w:t xml:space="preserve">+ </w:t>
      </w:r>
      <w:ins w:id="29" w:author="Beth Quinlan" w:date="2018-04-09T14:52:00Z">
        <w:r w:rsidR="00016E6C">
          <w:rPr>
            <w:b/>
          </w:rPr>
          <w:t>M</w:t>
        </w:r>
      </w:ins>
      <w:del w:id="30" w:author="Beth Quinlan" w:date="2018-04-09T14:52:00Z">
        <w:r w:rsidR="005A445C" w:rsidDel="00016E6C">
          <w:rPr>
            <w:b/>
          </w:rPr>
          <w:delText>m</w:delText>
        </w:r>
      </w:del>
      <w:r w:rsidRPr="00E94F75">
        <w:rPr>
          <w:b/>
        </w:rPr>
        <w:t>anagement |</w:t>
      </w:r>
      <w:r>
        <w:t xml:space="preserve"> </w:t>
      </w:r>
      <w:r w:rsidR="00972EB6" w:rsidRPr="00972EB6">
        <w:rPr>
          <w:b/>
        </w:rPr>
        <w:t>Automation</w:t>
      </w:r>
      <w:del w:id="31" w:author="Beth Quinlan" w:date="2018-04-09T14:54:00Z">
        <w:r w:rsidR="00972EB6" w:rsidDel="00016E6C">
          <w:delText xml:space="preserve"> on the left nav</w:delText>
        </w:r>
      </w:del>
      <w:r w:rsidR="003D6949">
        <w:t>.</w:t>
      </w:r>
    </w:p>
    <w:p w14:paraId="57203D29" w14:textId="77777777" w:rsidR="00016E6C" w:rsidRPr="00AD52BF" w:rsidRDefault="00016E6C" w:rsidP="00016E6C">
      <w:pPr>
        <w:pStyle w:val="ListParagraph"/>
        <w:numPr>
          <w:ilvl w:val="0"/>
          <w:numId w:val="8"/>
        </w:numPr>
        <w:contextualSpacing w:val="0"/>
        <w:rPr>
          <w:ins w:id="32" w:author="Beth Quinlan" w:date="2018-04-09T14:54:00Z"/>
          <w:rFonts w:cs="Times New Roman"/>
        </w:rPr>
      </w:pPr>
      <w:ins w:id="33" w:author="Beth Quinlan" w:date="2018-04-09T14:54:00Z">
        <w:r>
          <w:t>Configure the Automation Account as follows:</w:t>
        </w:r>
      </w:ins>
    </w:p>
    <w:p w14:paraId="0AD72171" w14:textId="77777777" w:rsidR="00016E6C" w:rsidRPr="00AD52BF" w:rsidRDefault="00016E6C" w:rsidP="00016E6C">
      <w:pPr>
        <w:pStyle w:val="ListParagraph"/>
        <w:numPr>
          <w:ilvl w:val="1"/>
          <w:numId w:val="8"/>
        </w:numPr>
        <w:contextualSpacing w:val="0"/>
        <w:rPr>
          <w:ins w:id="34" w:author="Beth Quinlan" w:date="2018-04-09T14:54:00Z"/>
          <w:rFonts w:cs="Times New Roman"/>
        </w:rPr>
      </w:pPr>
      <w:ins w:id="35" w:author="Beth Quinlan" w:date="2018-04-09T14:54:00Z">
        <w:r>
          <w:t xml:space="preserve">Enter a name for your automation account (unique to your subscription). </w:t>
        </w:r>
      </w:ins>
    </w:p>
    <w:p w14:paraId="7A2AB3D4" w14:textId="77777777" w:rsidR="00016E6C" w:rsidRPr="00AD52BF" w:rsidRDefault="00016E6C" w:rsidP="00016E6C">
      <w:pPr>
        <w:pStyle w:val="ListParagraph"/>
        <w:numPr>
          <w:ilvl w:val="1"/>
          <w:numId w:val="8"/>
        </w:numPr>
        <w:contextualSpacing w:val="0"/>
        <w:rPr>
          <w:ins w:id="36" w:author="Beth Quinlan" w:date="2018-04-09T14:54:00Z"/>
          <w:rFonts w:cs="Times New Roman"/>
        </w:rPr>
      </w:pPr>
      <w:ins w:id="37" w:author="Beth Quinlan" w:date="2018-04-09T14:54:00Z">
        <w:r>
          <w:t xml:space="preserve">Create a new resource group or use an existing one. </w:t>
        </w:r>
      </w:ins>
    </w:p>
    <w:p w14:paraId="5341CCAB" w14:textId="77777777" w:rsidR="00016E6C" w:rsidRPr="00AD52BF" w:rsidRDefault="00016E6C" w:rsidP="00016E6C">
      <w:pPr>
        <w:pStyle w:val="ListParagraph"/>
        <w:numPr>
          <w:ilvl w:val="1"/>
          <w:numId w:val="8"/>
        </w:numPr>
        <w:contextualSpacing w:val="0"/>
        <w:rPr>
          <w:ins w:id="38" w:author="Beth Quinlan" w:date="2018-04-09T14:54:00Z"/>
          <w:rFonts w:cs="Times New Roman"/>
        </w:rPr>
      </w:pPr>
      <w:ins w:id="39" w:author="Beth Quinlan" w:date="2018-04-09T14:54:00Z">
        <w:r>
          <w:t xml:space="preserve">Select a region. </w:t>
        </w:r>
      </w:ins>
    </w:p>
    <w:p w14:paraId="1E559151" w14:textId="77777777" w:rsidR="00016E6C" w:rsidRPr="00AD52BF" w:rsidRDefault="00016E6C" w:rsidP="00016E6C">
      <w:pPr>
        <w:pStyle w:val="ListParagraph"/>
        <w:numPr>
          <w:ilvl w:val="1"/>
          <w:numId w:val="8"/>
        </w:numPr>
        <w:contextualSpacing w:val="0"/>
        <w:rPr>
          <w:ins w:id="40" w:author="Beth Quinlan" w:date="2018-04-09T14:54:00Z"/>
          <w:rFonts w:cs="Times New Roman"/>
        </w:rPr>
      </w:pPr>
      <w:ins w:id="41" w:author="Beth Quinlan" w:date="2018-04-09T14:54:00Z">
        <w:r>
          <w:t xml:space="preserve">Leave the </w:t>
        </w:r>
        <w:r w:rsidRPr="00BA724C">
          <w:rPr>
            <w:i/>
          </w:rPr>
          <w:t>Create Azure Run As account</w:t>
        </w:r>
        <w:r>
          <w:t xml:space="preserve"> setting as is. </w:t>
        </w:r>
      </w:ins>
    </w:p>
    <w:p w14:paraId="1EA8EADB" w14:textId="0B765ED1" w:rsidR="00972EB6" w:rsidDel="00016E6C" w:rsidRDefault="00E94F75" w:rsidP="00E84FF9">
      <w:pPr>
        <w:pStyle w:val="ListParagraph"/>
        <w:numPr>
          <w:ilvl w:val="0"/>
          <w:numId w:val="8"/>
        </w:numPr>
        <w:contextualSpacing w:val="0"/>
        <w:rPr>
          <w:del w:id="42" w:author="Beth Quinlan" w:date="2018-04-09T14:54:00Z"/>
          <w:rFonts w:cs="Times New Roman"/>
        </w:rPr>
      </w:pPr>
      <w:del w:id="43" w:author="Beth Quinlan" w:date="2018-04-09T14:54:00Z">
        <w:r w:rsidDel="00016E6C">
          <w:delText xml:space="preserve">Enter a name for your automation account (unique to your subscription). You can create a new resource group name and select a region. Select the </w:delText>
        </w:r>
        <w:r w:rsidRPr="00E94F75" w:rsidDel="00016E6C">
          <w:rPr>
            <w:b/>
          </w:rPr>
          <w:delText>Create</w:delText>
        </w:r>
        <w:r w:rsidDel="00016E6C">
          <w:delText xml:space="preserve"> button.</w:delText>
        </w:r>
      </w:del>
    </w:p>
    <w:p w14:paraId="10039A0D" w14:textId="77777777" w:rsidR="00767DB2" w:rsidRDefault="00767DB2" w:rsidP="00767DB2">
      <w:pPr>
        <w:pStyle w:val="ListParagraph"/>
        <w:ind w:firstLine="0"/>
        <w:rPr>
          <w:rFonts w:cs="Times New Roman"/>
        </w:rPr>
      </w:pPr>
    </w:p>
    <w:p w14:paraId="5756970C" w14:textId="7FAE4C51" w:rsidR="009A32B1" w:rsidRDefault="009A32B1" w:rsidP="009A32B1">
      <w:pPr>
        <w:pStyle w:val="ListParagraph"/>
        <w:ind w:left="1080" w:firstLine="0"/>
        <w:rPr>
          <w:rFonts w:cs="Times New Roman"/>
        </w:rPr>
      </w:pPr>
      <w:r>
        <w:rPr>
          <w:noProof/>
          <w:lang w:val="da-DK" w:eastAsia="da-DK"/>
        </w:rPr>
        <w:lastRenderedPageBreak/>
        <w:drawing>
          <wp:inline distT="0" distB="0" distL="0" distR="0" wp14:anchorId="5CB2AD0B" wp14:editId="00B49CD0">
            <wp:extent cx="1793236" cy="3522428"/>
            <wp:effectExtent l="0" t="0" r="0" b="1905"/>
            <wp:docPr id="11" name="Picture 11" descr="C:\Users\larrywa\AppData\Local\Temp\SNAGHTML4117a1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wa\AppData\Local\Temp\SNAGHTML4117a1b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5967" cy="3547436"/>
                    </a:xfrm>
                    <a:prstGeom prst="rect">
                      <a:avLst/>
                    </a:prstGeom>
                    <a:noFill/>
                    <a:ln>
                      <a:noFill/>
                    </a:ln>
                  </pic:spPr>
                </pic:pic>
              </a:graphicData>
            </a:graphic>
          </wp:inline>
        </w:drawing>
      </w:r>
    </w:p>
    <w:p w14:paraId="49A63574" w14:textId="54A24436" w:rsidR="00E94F75" w:rsidRDefault="00E94F75" w:rsidP="00E94F75">
      <w:pPr>
        <w:pStyle w:val="ListParagraph"/>
        <w:ind w:left="1080" w:firstLine="0"/>
        <w:contextualSpacing w:val="0"/>
      </w:pPr>
    </w:p>
    <w:p w14:paraId="54B72A62" w14:textId="2047ECD6" w:rsidR="00E94F75" w:rsidDel="00016E6C" w:rsidRDefault="00E94F75">
      <w:pPr>
        <w:rPr>
          <w:del w:id="44" w:author="Beth Quinlan" w:date="2018-04-09T14:55:00Z"/>
        </w:rPr>
      </w:pPr>
    </w:p>
    <w:p w14:paraId="523A43CD" w14:textId="77777777" w:rsidR="00016E6C" w:rsidRDefault="00016E6C">
      <w:pPr>
        <w:pStyle w:val="ListParagraph"/>
        <w:numPr>
          <w:ilvl w:val="0"/>
          <w:numId w:val="8"/>
        </w:numPr>
        <w:contextualSpacing w:val="0"/>
        <w:rPr>
          <w:ins w:id="45" w:author="Beth Quinlan" w:date="2018-04-09T14:55:00Z"/>
          <w:rFonts w:cs="Times New Roman"/>
        </w:rPr>
        <w:pPrChange w:id="46" w:author="Beth Quinlan" w:date="2018-04-09T13:39:00Z">
          <w:pPr>
            <w:pStyle w:val="ListParagraph"/>
            <w:numPr>
              <w:numId w:val="31"/>
            </w:numPr>
            <w:tabs>
              <w:tab w:val="num" w:pos="360"/>
              <w:tab w:val="num" w:pos="720"/>
            </w:tabs>
            <w:ind w:left="1080" w:hanging="720"/>
            <w:contextualSpacing w:val="0"/>
          </w:pPr>
        </w:pPrChange>
      </w:pPr>
      <w:ins w:id="47" w:author="Beth Quinlan" w:date="2018-04-09T14:55:00Z">
        <w:del w:id="48" w:author="Beth Quinlan" w:date="2018-04-09T13:39:00Z">
          <w:r w:rsidDel="004061F1">
            <w:delText>Select</w:delText>
          </w:r>
        </w:del>
        <w:r>
          <w:t xml:space="preserve">Click the </w:t>
        </w:r>
        <w:r w:rsidRPr="00E94F75">
          <w:rPr>
            <w:b/>
          </w:rPr>
          <w:t>Create</w:t>
        </w:r>
        <w:r>
          <w:t xml:space="preserve"> button.</w:t>
        </w:r>
      </w:ins>
    </w:p>
    <w:p w14:paraId="701FB856" w14:textId="14F8A066" w:rsidR="00E94F75" w:rsidRDefault="00E94F75" w:rsidP="00E94F75">
      <w:pPr>
        <w:pStyle w:val="ListParagraph"/>
        <w:numPr>
          <w:ilvl w:val="0"/>
          <w:numId w:val="8"/>
        </w:numPr>
        <w:contextualSpacing w:val="0"/>
      </w:pPr>
      <w:r>
        <w:t xml:space="preserve">Once the automation account has been created, you can use the </w:t>
      </w:r>
      <w:r w:rsidRPr="007F60C7">
        <w:rPr>
          <w:i/>
          <w:rPrChange w:id="49" w:author="Beth Quinlan" w:date="2018-04-11T14:47:00Z">
            <w:rPr/>
          </w:rPrChange>
        </w:rPr>
        <w:t>Resource groups</w:t>
      </w:r>
      <w:r>
        <w:t xml:space="preserve"> menu item to find your new resource group and then select your automation account.</w:t>
      </w:r>
    </w:p>
    <w:p w14:paraId="212E1D95" w14:textId="0ACAD2C1" w:rsidR="00E94F75" w:rsidRDefault="00E94F75" w:rsidP="00E94F75">
      <w:pPr>
        <w:pStyle w:val="ListParagraph"/>
        <w:numPr>
          <w:ilvl w:val="0"/>
          <w:numId w:val="8"/>
        </w:numPr>
        <w:contextualSpacing w:val="0"/>
      </w:pPr>
      <w:r>
        <w:lastRenderedPageBreak/>
        <w:t>The view of your automation account should look something similar to this:</w:t>
      </w:r>
      <w:r>
        <w:br/>
      </w:r>
      <w:r>
        <w:br/>
      </w:r>
      <w:del w:id="50" w:author="Beth Quinlan" w:date="2018-04-09T14:57:00Z">
        <w:r w:rsidR="005A445C" w:rsidDel="00016E6C">
          <w:rPr>
            <w:noProof/>
            <w:lang w:val="da-DK" w:eastAsia="da-DK"/>
          </w:rPr>
          <w:drawing>
            <wp:inline distT="0" distB="0" distL="0" distR="0" wp14:anchorId="61C006FB" wp14:editId="11EB4BE2">
              <wp:extent cx="4770120" cy="4028440"/>
              <wp:effectExtent l="0" t="0" r="0" b="0"/>
              <wp:docPr id="10" name="Picture 10" descr="C:\Users\larry\AppData\Local\Temp\SNAGHTML203f9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AppData\Local\Temp\SNAGHTML203f9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0120" cy="4028440"/>
                      </a:xfrm>
                      <a:prstGeom prst="rect">
                        <a:avLst/>
                      </a:prstGeom>
                      <a:noFill/>
                      <a:ln>
                        <a:noFill/>
                      </a:ln>
                    </pic:spPr>
                  </pic:pic>
                </a:graphicData>
              </a:graphic>
            </wp:inline>
          </w:drawing>
        </w:r>
      </w:del>
      <w:ins w:id="51" w:author="Beth Quinlan" w:date="2018-04-09T14:57:00Z">
        <w:r w:rsidR="00016E6C">
          <w:rPr>
            <w:noProof/>
          </w:rPr>
          <w:drawing>
            <wp:inline distT="0" distB="0" distL="0" distR="0" wp14:anchorId="2203EBB0" wp14:editId="7665D912">
              <wp:extent cx="5002837" cy="3650574"/>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1166" cy="3656652"/>
                      </a:xfrm>
                      <a:prstGeom prst="rect">
                        <a:avLst/>
                      </a:prstGeom>
                    </pic:spPr>
                  </pic:pic>
                </a:graphicData>
              </a:graphic>
            </wp:inline>
          </w:drawing>
        </w:r>
      </w:ins>
    </w:p>
    <w:p w14:paraId="5590C45B" w14:textId="681D82DE" w:rsidR="003D6949" w:rsidRDefault="003D6949">
      <w:pPr>
        <w:rPr>
          <w:rFonts w:asciiTheme="minorHAnsi" w:eastAsia="Times New Roman" w:hAnsiTheme="minorHAnsi" w:cs="Times New Roman"/>
          <w:b/>
          <w:color w:val="000000" w:themeColor="text1"/>
          <w:sz w:val="28"/>
          <w:szCs w:val="36"/>
          <w:lang w:val="en"/>
        </w:rPr>
      </w:pPr>
    </w:p>
    <w:p w14:paraId="14545AA2" w14:textId="77777777" w:rsidR="00E94F75" w:rsidRDefault="00E94F75">
      <w:pPr>
        <w:rPr>
          <w:rFonts w:eastAsia="Times New Roman" w:cs="Times New Roman"/>
          <w:b/>
          <w:color w:val="000000" w:themeColor="text1"/>
          <w:sz w:val="28"/>
          <w:szCs w:val="36"/>
          <w:lang w:val="en"/>
        </w:rPr>
      </w:pPr>
      <w:r>
        <w:rPr>
          <w:lang w:val="en"/>
        </w:rPr>
        <w:br w:type="page"/>
      </w:r>
    </w:p>
    <w:p w14:paraId="10039A1A" w14:textId="69DB1297" w:rsidR="00876092" w:rsidRPr="00C80421" w:rsidRDefault="003C7411" w:rsidP="00876092">
      <w:pPr>
        <w:pStyle w:val="Heading2"/>
        <w:rPr>
          <w:lang w:val="en"/>
        </w:rPr>
      </w:pPr>
      <w:bookmarkStart w:id="52" w:name="_Toc464020537"/>
      <w:r>
        <w:rPr>
          <w:lang w:val="en"/>
        </w:rPr>
        <w:lastRenderedPageBreak/>
        <w:t xml:space="preserve">Task </w:t>
      </w:r>
      <w:r w:rsidR="000979FF">
        <w:rPr>
          <w:lang w:val="en"/>
        </w:rPr>
        <w:t>2</w:t>
      </w:r>
      <w:r w:rsidR="00876092">
        <w:rPr>
          <w:lang w:val="en"/>
        </w:rPr>
        <w:t xml:space="preserve"> – </w:t>
      </w:r>
      <w:r w:rsidR="000E68E7">
        <w:rPr>
          <w:lang w:val="en"/>
        </w:rPr>
        <w:t>Import</w:t>
      </w:r>
      <w:r w:rsidR="003F4328">
        <w:rPr>
          <w:lang w:val="en"/>
        </w:rPr>
        <w:t xml:space="preserve"> </w:t>
      </w:r>
      <w:r w:rsidR="002E2BC9">
        <w:rPr>
          <w:lang w:val="en"/>
        </w:rPr>
        <w:t>an Automation</w:t>
      </w:r>
      <w:r w:rsidR="003F4328">
        <w:rPr>
          <w:lang w:val="en"/>
        </w:rPr>
        <w:t xml:space="preserve"> Runbook</w:t>
      </w:r>
      <w:bookmarkEnd w:id="52"/>
    </w:p>
    <w:p w14:paraId="10039A1B" w14:textId="18FF6E9E" w:rsidR="00876092" w:rsidRPr="00876092" w:rsidRDefault="003F4328" w:rsidP="00876092">
      <w:pPr>
        <w:pStyle w:val="ListParagraph"/>
        <w:ind w:firstLine="0"/>
        <w:rPr>
          <w:rFonts w:cs="Times New Roman"/>
          <w:lang w:val="en"/>
        </w:rPr>
      </w:pPr>
      <w:r>
        <w:rPr>
          <w:rFonts w:cs="Times New Roman"/>
          <w:lang w:val="en"/>
        </w:rPr>
        <w:t>A Runbook is the central concept in Azure Automation</w:t>
      </w:r>
      <w:r w:rsidR="00876092">
        <w:rPr>
          <w:rFonts w:cs="Times New Roman"/>
          <w:lang w:val="en"/>
        </w:rPr>
        <w:t>.</w:t>
      </w:r>
      <w:r>
        <w:rPr>
          <w:rFonts w:cs="Times New Roman"/>
          <w:lang w:val="en"/>
        </w:rPr>
        <w:t xml:space="preserve"> Runbooks are PowerShell Workflow scripts that contain the steps you want to automate. When you </w:t>
      </w:r>
      <w:r w:rsidR="004201F3">
        <w:rPr>
          <w:rFonts w:cs="Times New Roman"/>
          <w:lang w:val="en"/>
        </w:rPr>
        <w:t>execute</w:t>
      </w:r>
      <w:r>
        <w:rPr>
          <w:rFonts w:cs="Times New Roman"/>
          <w:lang w:val="en"/>
        </w:rPr>
        <w:t xml:space="preserve"> a Runbook, it is queued for execution as a job. The Automation </w:t>
      </w:r>
      <w:r w:rsidR="004201F3">
        <w:rPr>
          <w:rFonts w:cs="Times New Roman"/>
          <w:lang w:val="en"/>
        </w:rPr>
        <w:t>service</w:t>
      </w:r>
      <w:r>
        <w:rPr>
          <w:rFonts w:cs="Times New Roman"/>
          <w:lang w:val="en"/>
        </w:rPr>
        <w:t xml:space="preserve"> pick</w:t>
      </w:r>
      <w:ins w:id="53" w:author="Beth Quinlan" w:date="2018-04-09T14:58:00Z">
        <w:r w:rsidR="00016E6C">
          <w:rPr>
            <w:rFonts w:cs="Times New Roman"/>
            <w:lang w:val="en"/>
          </w:rPr>
          <w:t>s</w:t>
        </w:r>
      </w:ins>
      <w:r>
        <w:rPr>
          <w:rFonts w:cs="Times New Roman"/>
          <w:lang w:val="en"/>
        </w:rPr>
        <w:t xml:space="preserve"> up the job, run</w:t>
      </w:r>
      <w:ins w:id="54" w:author="Beth Quinlan" w:date="2018-04-09T14:58:00Z">
        <w:r w:rsidR="00016E6C">
          <w:rPr>
            <w:rFonts w:cs="Times New Roman"/>
            <w:lang w:val="en"/>
          </w:rPr>
          <w:t>s</w:t>
        </w:r>
      </w:ins>
      <w:r>
        <w:rPr>
          <w:rFonts w:cs="Times New Roman"/>
          <w:lang w:val="en"/>
        </w:rPr>
        <w:t xml:space="preserve"> it, and record</w:t>
      </w:r>
      <w:ins w:id="55" w:author="Beth Quinlan" w:date="2018-04-09T14:58:00Z">
        <w:r w:rsidR="00016E6C">
          <w:rPr>
            <w:rFonts w:cs="Times New Roman"/>
            <w:lang w:val="en"/>
          </w:rPr>
          <w:t>s</w:t>
        </w:r>
      </w:ins>
      <w:r>
        <w:rPr>
          <w:rFonts w:cs="Times New Roman"/>
          <w:lang w:val="en"/>
        </w:rPr>
        <w:t xml:space="preserve"> status.</w:t>
      </w:r>
      <w:r w:rsidR="0070187A">
        <w:rPr>
          <w:rFonts w:cs="Times New Roman"/>
          <w:lang w:val="en"/>
        </w:rPr>
        <w:t xml:space="preserve"> You do not have control over the Automation </w:t>
      </w:r>
      <w:r w:rsidR="004201F3">
        <w:rPr>
          <w:rFonts w:cs="Times New Roman"/>
          <w:lang w:val="en"/>
        </w:rPr>
        <w:t>service</w:t>
      </w:r>
      <w:r w:rsidR="0070187A">
        <w:rPr>
          <w:rFonts w:cs="Times New Roman"/>
          <w:lang w:val="en"/>
        </w:rPr>
        <w:t xml:space="preserve">. </w:t>
      </w:r>
      <w:del w:id="56" w:author="Beth Quinlan" w:date="2018-04-09T14:58:00Z">
        <w:r w:rsidR="0070187A" w:rsidDel="00016E6C">
          <w:rPr>
            <w:rFonts w:cs="Times New Roman"/>
            <w:lang w:val="en"/>
          </w:rPr>
          <w:delText xml:space="preserve">They </w:delText>
        </w:r>
      </w:del>
      <w:ins w:id="57" w:author="Beth Quinlan" w:date="2018-04-09T14:58:00Z">
        <w:r w:rsidR="00016E6C">
          <w:rPr>
            <w:rFonts w:cs="Times New Roman"/>
            <w:lang w:val="en"/>
          </w:rPr>
          <w:t xml:space="preserve">It </w:t>
        </w:r>
      </w:ins>
      <w:del w:id="58" w:author="Beth Quinlan" w:date="2018-04-09T14:58:00Z">
        <w:r w:rsidR="0070187A" w:rsidDel="00016E6C">
          <w:rPr>
            <w:rFonts w:cs="Times New Roman"/>
            <w:lang w:val="en"/>
          </w:rPr>
          <w:delText xml:space="preserve">are </w:delText>
        </w:r>
      </w:del>
      <w:ins w:id="59" w:author="Beth Quinlan" w:date="2018-04-09T14:58:00Z">
        <w:r w:rsidR="00016E6C">
          <w:rPr>
            <w:rFonts w:cs="Times New Roman"/>
            <w:lang w:val="en"/>
          </w:rPr>
          <w:t xml:space="preserve">is </w:t>
        </w:r>
      </w:ins>
      <w:r w:rsidR="0070187A">
        <w:rPr>
          <w:rFonts w:cs="Times New Roman"/>
          <w:lang w:val="en"/>
        </w:rPr>
        <w:t>part of the Automation infrastructure and managed by Azure.</w:t>
      </w:r>
    </w:p>
    <w:p w14:paraId="10039A1C" w14:textId="77777777" w:rsidR="00876092" w:rsidRDefault="00876092" w:rsidP="00876092">
      <w:pPr>
        <w:pStyle w:val="ListParagraph"/>
        <w:ind w:firstLine="0"/>
        <w:rPr>
          <w:rFonts w:cs="Times New Roman"/>
        </w:rPr>
      </w:pPr>
    </w:p>
    <w:p w14:paraId="625ACF25" w14:textId="5B993541" w:rsidR="00016E6C" w:rsidRDefault="00016E6C" w:rsidP="00E84FF9">
      <w:pPr>
        <w:pStyle w:val="ListParagraph"/>
        <w:numPr>
          <w:ilvl w:val="0"/>
          <w:numId w:val="19"/>
        </w:numPr>
        <w:rPr>
          <w:ins w:id="60" w:author="Beth Quinlan" w:date="2018-04-09T15:01:00Z"/>
          <w:rFonts w:cs="Times New Roman"/>
        </w:rPr>
      </w:pPr>
      <w:ins w:id="61" w:author="Beth Quinlan" w:date="2018-04-09T15:01:00Z">
        <w:r>
          <w:rPr>
            <w:rFonts w:cs="Times New Roman"/>
          </w:rPr>
          <w:t xml:space="preserve">If necessary, navigate to your </w:t>
        </w:r>
        <w:r w:rsidRPr="00202B54">
          <w:rPr>
            <w:rFonts w:cs="Times New Roman"/>
            <w:i/>
            <w:rPrChange w:id="62" w:author="Beth Quinlan" w:date="2018-04-11T12:53:00Z">
              <w:rPr>
                <w:rFonts w:cs="Times New Roman"/>
              </w:rPr>
            </w:rPrChange>
          </w:rPr>
          <w:t>Automation Account</w:t>
        </w:r>
        <w:r>
          <w:rPr>
            <w:rFonts w:cs="Times New Roman"/>
          </w:rPr>
          <w:t xml:space="preserve"> blade.</w:t>
        </w:r>
      </w:ins>
    </w:p>
    <w:p w14:paraId="023C415A" w14:textId="63F098FA" w:rsidR="00C27C66" w:rsidRDefault="009437CD" w:rsidP="00E84FF9">
      <w:pPr>
        <w:pStyle w:val="ListParagraph"/>
        <w:numPr>
          <w:ilvl w:val="0"/>
          <w:numId w:val="19"/>
        </w:numPr>
        <w:rPr>
          <w:rFonts w:cs="Times New Roman"/>
        </w:rPr>
      </w:pPr>
      <w:ins w:id="63" w:author="Beth Quinlan" w:date="2018-04-09T15:02:00Z">
        <w:r>
          <w:rPr>
            <w:rFonts w:cs="Times New Roman"/>
          </w:rPr>
          <w:t xml:space="preserve">Under PROCESS AUTOMATION, </w:t>
        </w:r>
      </w:ins>
      <w:del w:id="64" w:author="Beth Quinlan" w:date="2018-04-09T15:02:00Z">
        <w:r w:rsidR="00C27C66" w:rsidDel="009437CD">
          <w:rPr>
            <w:rFonts w:cs="Times New Roman"/>
          </w:rPr>
          <w:delText>C</w:delText>
        </w:r>
      </w:del>
      <w:ins w:id="65" w:author="Beth Quinlan" w:date="2018-04-09T15:02:00Z">
        <w:r>
          <w:rPr>
            <w:rFonts w:cs="Times New Roman"/>
          </w:rPr>
          <w:t>c</w:t>
        </w:r>
      </w:ins>
      <w:r w:rsidR="00C27C66">
        <w:rPr>
          <w:rFonts w:cs="Times New Roman"/>
        </w:rPr>
        <w:t xml:space="preserve">lick on </w:t>
      </w:r>
      <w:del w:id="66" w:author="Beth Quinlan" w:date="2018-04-09T15:02:00Z">
        <w:r w:rsidR="00C27C66" w:rsidDel="009437CD">
          <w:rPr>
            <w:rFonts w:cs="Times New Roman"/>
          </w:rPr>
          <w:delText xml:space="preserve">the </w:delText>
        </w:r>
      </w:del>
      <w:r w:rsidR="00C27C66" w:rsidRPr="00C27C66">
        <w:rPr>
          <w:rFonts w:cs="Times New Roman"/>
          <w:b/>
        </w:rPr>
        <w:t>Runbooks</w:t>
      </w:r>
      <w:del w:id="67" w:author="Beth Quinlan" w:date="2018-04-09T15:02:00Z">
        <w:r w:rsidR="00C27C66" w:rsidDel="009437CD">
          <w:rPr>
            <w:rFonts w:cs="Times New Roman"/>
          </w:rPr>
          <w:delText xml:space="preserve"> </w:delText>
        </w:r>
        <w:r w:rsidR="004201F3" w:rsidDel="009437CD">
          <w:rPr>
            <w:rFonts w:cs="Times New Roman"/>
          </w:rPr>
          <w:delText>icon within the automation account blade</w:delText>
        </w:r>
      </w:del>
      <w:r w:rsidR="00C27C66">
        <w:rPr>
          <w:rFonts w:cs="Times New Roman"/>
        </w:rPr>
        <w:t>.</w:t>
      </w:r>
    </w:p>
    <w:p w14:paraId="1E2C4C02" w14:textId="409A38CB" w:rsidR="004201F3" w:rsidRDefault="004201F3" w:rsidP="004201F3">
      <w:pPr>
        <w:pStyle w:val="ListParagraph"/>
        <w:ind w:left="1080" w:firstLine="0"/>
        <w:rPr>
          <w:rFonts w:cs="Times New Roman"/>
        </w:rPr>
      </w:pPr>
    </w:p>
    <w:p w14:paraId="40EB9F17" w14:textId="15A6F004" w:rsidR="009A32B1" w:rsidRDefault="00BB73A0" w:rsidP="004201F3">
      <w:pPr>
        <w:pStyle w:val="ListParagraph"/>
        <w:ind w:left="1080" w:firstLine="0"/>
        <w:rPr>
          <w:ins w:id="68" w:author="Beth Quinlan" w:date="2018-04-09T15:03:00Z"/>
          <w:rFonts w:cs="Times New Roman"/>
        </w:rPr>
      </w:pPr>
      <w:del w:id="69" w:author="Beth Quinlan" w:date="2018-04-09T15:03:00Z">
        <w:r w:rsidDel="009437CD">
          <w:rPr>
            <w:noProof/>
            <w:lang w:val="da-DK" w:eastAsia="da-DK"/>
          </w:rPr>
          <w:lastRenderedPageBreak/>
          <w:drawing>
            <wp:inline distT="0" distB="0" distL="0" distR="0" wp14:anchorId="7A607DCF" wp14:editId="7697541A">
              <wp:extent cx="4590476" cy="1780952"/>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0476" cy="1780952"/>
                      </a:xfrm>
                      <a:prstGeom prst="rect">
                        <a:avLst/>
                      </a:prstGeom>
                    </pic:spPr>
                  </pic:pic>
                </a:graphicData>
              </a:graphic>
            </wp:inline>
          </w:drawing>
        </w:r>
      </w:del>
      <w:ins w:id="70" w:author="Beth Quinlan" w:date="2018-04-09T15:03:00Z">
        <w:r w:rsidR="009437CD">
          <w:rPr>
            <w:noProof/>
          </w:rPr>
          <w:drawing>
            <wp:inline distT="0" distB="0" distL="0" distR="0" wp14:anchorId="22A7B3E9" wp14:editId="4D88D6D8">
              <wp:extent cx="4938153" cy="6578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4454" cy="6587129"/>
                      </a:xfrm>
                      <a:prstGeom prst="rect">
                        <a:avLst/>
                      </a:prstGeom>
                    </pic:spPr>
                  </pic:pic>
                </a:graphicData>
              </a:graphic>
            </wp:inline>
          </w:drawing>
        </w:r>
      </w:ins>
    </w:p>
    <w:p w14:paraId="4052913C" w14:textId="77777777" w:rsidR="009437CD" w:rsidRDefault="009437CD" w:rsidP="004201F3">
      <w:pPr>
        <w:pStyle w:val="ListParagraph"/>
        <w:ind w:left="1080" w:firstLine="0"/>
        <w:rPr>
          <w:rFonts w:cs="Times New Roman"/>
        </w:rPr>
      </w:pPr>
    </w:p>
    <w:p w14:paraId="10039A1F" w14:textId="27568333" w:rsidR="00876092" w:rsidRDefault="004201F3" w:rsidP="00E84FF9">
      <w:pPr>
        <w:pStyle w:val="ListParagraph"/>
        <w:numPr>
          <w:ilvl w:val="0"/>
          <w:numId w:val="19"/>
        </w:numPr>
        <w:rPr>
          <w:rFonts w:cs="Times New Roman"/>
        </w:rPr>
      </w:pPr>
      <w:r>
        <w:rPr>
          <w:rFonts w:cs="Times New Roman"/>
        </w:rPr>
        <w:t xml:space="preserve">Click on the </w:t>
      </w:r>
      <w:ins w:id="71" w:author="Beth Quinlan" w:date="2018-04-09T15:03:00Z">
        <w:r w:rsidR="009437CD" w:rsidRPr="009437CD">
          <w:rPr>
            <w:rFonts w:cs="Times New Roman"/>
            <w:b/>
          </w:rPr>
          <w:t>+</w:t>
        </w:r>
      </w:ins>
      <w:r w:rsidRPr="004201F3">
        <w:rPr>
          <w:rFonts w:cs="Times New Roman"/>
          <w:b/>
        </w:rPr>
        <w:t>Add a runbook</w:t>
      </w:r>
      <w:r>
        <w:rPr>
          <w:rFonts w:cs="Times New Roman"/>
        </w:rPr>
        <w:t xml:space="preserve"> button</w:t>
      </w:r>
      <w:r w:rsidR="00876092">
        <w:rPr>
          <w:rFonts w:cs="Times New Roman"/>
        </w:rPr>
        <w:t>.</w:t>
      </w:r>
    </w:p>
    <w:p w14:paraId="3DF2E232" w14:textId="72F10E48" w:rsidR="004201F3" w:rsidRDefault="004201F3" w:rsidP="007C19E6">
      <w:pPr>
        <w:pStyle w:val="ListParagraph"/>
        <w:ind w:left="1080" w:firstLine="0"/>
        <w:rPr>
          <w:rFonts w:cs="Times New Roman"/>
        </w:rPr>
      </w:pPr>
    </w:p>
    <w:p w14:paraId="77B188DD" w14:textId="3B33BC26" w:rsidR="009A32B1" w:rsidDel="009437CD" w:rsidRDefault="00BB73A0" w:rsidP="007C19E6">
      <w:pPr>
        <w:pStyle w:val="ListParagraph"/>
        <w:ind w:left="1080" w:firstLine="0"/>
        <w:rPr>
          <w:del w:id="72" w:author="Beth Quinlan" w:date="2018-04-09T15:04:00Z"/>
          <w:rFonts w:cs="Times New Roman"/>
        </w:rPr>
      </w:pPr>
      <w:del w:id="73" w:author="Beth Quinlan" w:date="2018-04-09T15:04:00Z">
        <w:r w:rsidDel="009437CD">
          <w:rPr>
            <w:noProof/>
            <w:lang w:val="da-DK" w:eastAsia="da-DK"/>
          </w:rPr>
          <w:drawing>
            <wp:inline distT="0" distB="0" distL="0" distR="0" wp14:anchorId="153BD000" wp14:editId="797D38FC">
              <wp:extent cx="3580952" cy="10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0952" cy="1076190"/>
                      </a:xfrm>
                      <a:prstGeom prst="rect">
                        <a:avLst/>
                      </a:prstGeom>
                    </pic:spPr>
                  </pic:pic>
                </a:graphicData>
              </a:graphic>
            </wp:inline>
          </w:drawing>
        </w:r>
      </w:del>
      <w:ins w:id="74" w:author="Beth Quinlan" w:date="2018-04-09T15:04:00Z">
        <w:r w:rsidR="009437CD">
          <w:rPr>
            <w:noProof/>
          </w:rPr>
          <w:drawing>
            <wp:inline distT="0" distB="0" distL="0" distR="0" wp14:anchorId="4AC5D2A0" wp14:editId="2D54C588">
              <wp:extent cx="5087566" cy="90577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8240" cy="916575"/>
                      </a:xfrm>
                      <a:prstGeom prst="rect">
                        <a:avLst/>
                      </a:prstGeom>
                    </pic:spPr>
                  </pic:pic>
                </a:graphicData>
              </a:graphic>
            </wp:inline>
          </w:drawing>
        </w:r>
      </w:ins>
    </w:p>
    <w:p w14:paraId="10039A21" w14:textId="282AB6F8" w:rsidR="00876092" w:rsidDel="009437CD" w:rsidRDefault="00876092" w:rsidP="00876092">
      <w:pPr>
        <w:pStyle w:val="ListParagraph"/>
        <w:ind w:firstLine="0"/>
        <w:rPr>
          <w:del w:id="75" w:author="Beth Quinlan" w:date="2018-04-09T15:04:00Z"/>
          <w:rFonts w:cs="Times New Roman"/>
        </w:rPr>
      </w:pPr>
    </w:p>
    <w:p w14:paraId="0273A5D4" w14:textId="09BA034A" w:rsidR="00064C4D" w:rsidRDefault="00064C4D">
      <w:pPr>
        <w:pStyle w:val="ListParagraph"/>
        <w:ind w:left="1080" w:firstLine="0"/>
        <w:pPrChange w:id="76" w:author="Beth Quinlan" w:date="2018-04-09T15:04:00Z">
          <w:pPr/>
        </w:pPrChange>
      </w:pPr>
      <w:del w:id="77" w:author="Beth Quinlan" w:date="2018-04-09T15:04:00Z">
        <w:r w:rsidDel="009437CD">
          <w:br w:type="page"/>
        </w:r>
      </w:del>
    </w:p>
    <w:p w14:paraId="5B0085CE" w14:textId="77777777" w:rsidR="009437CD" w:rsidRDefault="009437CD" w:rsidP="00994191">
      <w:pPr>
        <w:pStyle w:val="ListParagraph"/>
        <w:numPr>
          <w:ilvl w:val="0"/>
          <w:numId w:val="19"/>
        </w:numPr>
        <w:contextualSpacing w:val="0"/>
        <w:rPr>
          <w:ins w:id="78" w:author="Beth Quinlan" w:date="2018-04-09T15:06:00Z"/>
        </w:rPr>
      </w:pPr>
      <w:ins w:id="79" w:author="Beth Quinlan" w:date="2018-04-09T15:05:00Z">
        <w:r>
          <w:lastRenderedPageBreak/>
          <w:t xml:space="preserve">In the </w:t>
        </w:r>
        <w:r w:rsidRPr="009A32B1">
          <w:rPr>
            <w:i/>
          </w:rPr>
          <w:t>Add Runbook</w:t>
        </w:r>
        <w:r>
          <w:t xml:space="preserve"> blade</w:t>
        </w:r>
      </w:ins>
      <w:ins w:id="80" w:author="Beth Quinlan" w:date="2018-04-09T15:06:00Z">
        <w:r>
          <w:t>:</w:t>
        </w:r>
      </w:ins>
    </w:p>
    <w:p w14:paraId="14FD3622" w14:textId="77777777" w:rsidR="009437CD" w:rsidRDefault="009437CD" w:rsidP="009437CD">
      <w:pPr>
        <w:pStyle w:val="ListParagraph"/>
        <w:numPr>
          <w:ilvl w:val="1"/>
          <w:numId w:val="19"/>
        </w:numPr>
        <w:contextualSpacing w:val="0"/>
        <w:rPr>
          <w:ins w:id="81" w:author="Beth Quinlan" w:date="2018-04-09T15:06:00Z"/>
        </w:rPr>
      </w:pPr>
      <w:ins w:id="82" w:author="Beth Quinlan" w:date="2018-04-09T15:06:00Z">
        <w:r>
          <w:t>S</w:t>
        </w:r>
      </w:ins>
      <w:del w:id="83" w:author="Beth Quinlan" w:date="2018-04-09T15:05:00Z">
        <w:r w:rsidR="00064C4D" w:rsidDel="009437CD">
          <w:delText>S</w:delText>
        </w:r>
      </w:del>
      <w:r w:rsidR="00064C4D">
        <w:t xml:space="preserve">elect </w:t>
      </w:r>
      <w:r w:rsidR="009A32B1">
        <w:t xml:space="preserve">the </w:t>
      </w:r>
      <w:r w:rsidR="00064C4D" w:rsidRPr="009A32B1">
        <w:rPr>
          <w:b/>
        </w:rPr>
        <w:t>Import</w:t>
      </w:r>
      <w:r w:rsidR="009A32B1">
        <w:t xml:space="preserve"> </w:t>
      </w:r>
      <w:ins w:id="84" w:author="Beth Quinlan" w:date="2018-04-09T15:05:00Z">
        <w:r w:rsidRPr="009437CD">
          <w:rPr>
            <w:b/>
            <w:rPrChange w:id="85" w:author="Beth Quinlan" w:date="2018-04-09T15:06:00Z">
              <w:rPr/>
            </w:rPrChange>
          </w:rPr>
          <w:t>an existing runbook</w:t>
        </w:r>
        <w:r>
          <w:t xml:space="preserve"> </w:t>
        </w:r>
      </w:ins>
      <w:r w:rsidR="009A32B1">
        <w:t xml:space="preserve">menu item </w:t>
      </w:r>
    </w:p>
    <w:p w14:paraId="02D6C645" w14:textId="77777777" w:rsidR="009437CD" w:rsidRDefault="009A32B1" w:rsidP="009437CD">
      <w:pPr>
        <w:pStyle w:val="ListParagraph"/>
        <w:numPr>
          <w:ilvl w:val="1"/>
          <w:numId w:val="19"/>
        </w:numPr>
        <w:contextualSpacing w:val="0"/>
        <w:rPr>
          <w:ins w:id="86" w:author="Beth Quinlan" w:date="2018-04-09T15:06:00Z"/>
        </w:rPr>
      </w:pPr>
      <w:del w:id="87" w:author="Beth Quinlan" w:date="2018-04-09T15:05:00Z">
        <w:r w:rsidDel="009437CD">
          <w:delText xml:space="preserve">in the </w:delText>
        </w:r>
        <w:r w:rsidRPr="009A32B1" w:rsidDel="009437CD">
          <w:rPr>
            <w:i/>
          </w:rPr>
          <w:delText>Add Runbook</w:delText>
        </w:r>
        <w:r w:rsidDel="009437CD">
          <w:delText xml:space="preserve"> blade</w:delText>
        </w:r>
        <w:r w:rsidR="00064C4D" w:rsidDel="009437CD">
          <w:delText xml:space="preserve"> </w:delText>
        </w:r>
      </w:del>
      <w:del w:id="88" w:author="Beth Quinlan" w:date="2018-04-09T15:06:00Z">
        <w:r w:rsidR="00064C4D" w:rsidDel="009437CD">
          <w:delText>and then b</w:delText>
        </w:r>
      </w:del>
      <w:ins w:id="89" w:author="Beth Quinlan" w:date="2018-04-09T15:06:00Z">
        <w:r w:rsidR="009437CD">
          <w:t>B</w:t>
        </w:r>
      </w:ins>
      <w:r w:rsidR="00064C4D">
        <w:t xml:space="preserve">rowse to the </w:t>
      </w:r>
      <w:r w:rsidR="00994191" w:rsidRPr="00994191">
        <w:rPr>
          <w:b/>
        </w:rPr>
        <w:t>C:\AzureIaaSWS\M8 - Azure Automation\Labs\</w:t>
      </w:r>
      <w:proofErr w:type="spellStart"/>
      <w:r w:rsidR="00064C4D" w:rsidRPr="00994191">
        <w:rPr>
          <w:b/>
        </w:rPr>
        <w:t>AutomationUsingWebhook</w:t>
      </w:r>
      <w:proofErr w:type="spellEnd"/>
      <w:r w:rsidR="00064C4D" w:rsidRPr="007C19E6">
        <w:rPr>
          <w:b/>
        </w:rPr>
        <w:t>\Assets</w:t>
      </w:r>
      <w:r w:rsidR="00064C4D">
        <w:t xml:space="preserve"> folder and find the </w:t>
      </w:r>
      <w:r w:rsidR="00064C4D" w:rsidRPr="007C19E6">
        <w:rPr>
          <w:b/>
        </w:rPr>
        <w:t>Shutdown-Start-VMs-By-Resource-Group.ps1</w:t>
      </w:r>
      <w:r w:rsidR="00064C4D">
        <w:t xml:space="preserve"> file. </w:t>
      </w:r>
    </w:p>
    <w:p w14:paraId="6216A651" w14:textId="77777777" w:rsidR="009437CD" w:rsidRDefault="00064C4D" w:rsidP="009437CD">
      <w:pPr>
        <w:pStyle w:val="ListParagraph"/>
        <w:numPr>
          <w:ilvl w:val="1"/>
          <w:numId w:val="19"/>
        </w:numPr>
        <w:contextualSpacing w:val="0"/>
        <w:rPr>
          <w:ins w:id="90" w:author="Beth Quinlan" w:date="2018-04-09T15:06:00Z"/>
        </w:rPr>
      </w:pPr>
      <w:r>
        <w:t xml:space="preserve">Leave the other settings within the import blade as they are </w:t>
      </w:r>
    </w:p>
    <w:p w14:paraId="10039A23" w14:textId="0439998A" w:rsidR="00E12489" w:rsidRDefault="00064C4D">
      <w:pPr>
        <w:pStyle w:val="ListParagraph"/>
        <w:numPr>
          <w:ilvl w:val="1"/>
          <w:numId w:val="19"/>
        </w:numPr>
        <w:contextualSpacing w:val="0"/>
        <w:pPrChange w:id="91" w:author="Beth Quinlan" w:date="2018-04-09T15:06:00Z">
          <w:pPr>
            <w:pStyle w:val="ListParagraph"/>
            <w:numPr>
              <w:numId w:val="19"/>
            </w:numPr>
            <w:ind w:left="1080"/>
            <w:contextualSpacing w:val="0"/>
          </w:pPr>
        </w:pPrChange>
      </w:pPr>
      <w:del w:id="92" w:author="Beth Quinlan" w:date="2018-04-09T15:06:00Z">
        <w:r w:rsidDel="009437CD">
          <w:delText>a</w:delText>
        </w:r>
      </w:del>
      <w:del w:id="93" w:author="Beth Quinlan" w:date="2018-04-09T15:07:00Z">
        <w:r w:rsidDel="009437CD">
          <w:delText>nd select</w:delText>
        </w:r>
      </w:del>
      <w:ins w:id="94" w:author="Beth Quinlan" w:date="2018-04-09T15:07:00Z">
        <w:r w:rsidR="009437CD">
          <w:t>Click</w:t>
        </w:r>
      </w:ins>
      <w:r>
        <w:t xml:space="preserve"> the </w:t>
      </w:r>
      <w:r w:rsidRPr="007C19E6">
        <w:rPr>
          <w:b/>
        </w:rPr>
        <w:t>Create</w:t>
      </w:r>
      <w:r>
        <w:t xml:space="preserve"> button.</w:t>
      </w:r>
    </w:p>
    <w:p w14:paraId="069E5057" w14:textId="68A931E4" w:rsidR="00064C4D" w:rsidRDefault="00064C4D" w:rsidP="00064C4D">
      <w:pPr>
        <w:pStyle w:val="ListParagraph"/>
        <w:ind w:left="1080" w:firstLine="0"/>
        <w:contextualSpacing w:val="0"/>
      </w:pPr>
      <w:del w:id="95" w:author="Beth Quinlan" w:date="2018-04-09T15:07:00Z">
        <w:r w:rsidDel="009437CD">
          <w:rPr>
            <w:noProof/>
            <w:lang w:val="da-DK" w:eastAsia="da-DK"/>
          </w:rPr>
          <w:drawing>
            <wp:inline distT="0" distB="0" distL="0" distR="0" wp14:anchorId="4C971FDF" wp14:editId="6762E127">
              <wp:extent cx="2321497" cy="3578087"/>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7532" cy="3587389"/>
                      </a:xfrm>
                      <a:prstGeom prst="rect">
                        <a:avLst/>
                      </a:prstGeom>
                    </pic:spPr>
                  </pic:pic>
                </a:graphicData>
              </a:graphic>
            </wp:inline>
          </w:drawing>
        </w:r>
      </w:del>
      <w:ins w:id="96" w:author="Beth Quinlan" w:date="2018-04-09T15:07:00Z">
        <w:r w:rsidR="009437CD">
          <w:rPr>
            <w:noProof/>
          </w:rPr>
          <w:drawing>
            <wp:inline distT="0" distB="0" distL="0" distR="0" wp14:anchorId="3DEBEA8B" wp14:editId="134C0C6D">
              <wp:extent cx="4854568" cy="624921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5160" cy="6275725"/>
                      </a:xfrm>
                      <a:prstGeom prst="rect">
                        <a:avLst/>
                      </a:prstGeom>
                    </pic:spPr>
                  </pic:pic>
                </a:graphicData>
              </a:graphic>
            </wp:inline>
          </w:drawing>
        </w:r>
      </w:ins>
    </w:p>
    <w:p w14:paraId="07858D69" w14:textId="77777777" w:rsidR="009437CD" w:rsidRDefault="00064C4D" w:rsidP="006E47F6">
      <w:pPr>
        <w:pStyle w:val="ListParagraph"/>
        <w:numPr>
          <w:ilvl w:val="0"/>
          <w:numId w:val="19"/>
        </w:numPr>
        <w:contextualSpacing w:val="0"/>
        <w:rPr>
          <w:ins w:id="97" w:author="Beth Quinlan" w:date="2018-04-09T15:08:00Z"/>
        </w:rPr>
      </w:pPr>
      <w:r>
        <w:lastRenderedPageBreak/>
        <w:t xml:space="preserve">Once the runbook has been imported, click on the name of the runbook within the </w:t>
      </w:r>
      <w:r w:rsidRPr="009A32B1">
        <w:rPr>
          <w:i/>
        </w:rPr>
        <w:t>Runbooks</w:t>
      </w:r>
      <w:r>
        <w:t xml:space="preserve"> blade to open the specific runbook blade. </w:t>
      </w:r>
    </w:p>
    <w:p w14:paraId="649FB9DD" w14:textId="67857FD2" w:rsidR="00064C4D" w:rsidRDefault="00064C4D">
      <w:pPr>
        <w:ind w:left="1080" w:firstLine="0"/>
        <w:pPrChange w:id="98" w:author="Beth Quinlan" w:date="2018-04-09T15:08:00Z">
          <w:pPr>
            <w:pStyle w:val="ListParagraph"/>
            <w:numPr>
              <w:numId w:val="19"/>
            </w:numPr>
            <w:ind w:left="1080"/>
            <w:contextualSpacing w:val="0"/>
          </w:pPr>
        </w:pPrChange>
      </w:pPr>
      <w:r>
        <w:t xml:space="preserve">Notice that the </w:t>
      </w:r>
      <w:r w:rsidRPr="009437CD">
        <w:rPr>
          <w:i/>
        </w:rPr>
        <w:t>Authoring Status</w:t>
      </w:r>
      <w:r>
        <w:t xml:space="preserve"> is set to </w:t>
      </w:r>
      <w:r w:rsidRPr="009437CD">
        <w:rPr>
          <w:b/>
          <w:rPrChange w:id="99" w:author="Beth Quinlan" w:date="2018-04-09T15:08:00Z">
            <w:rPr/>
          </w:rPrChange>
        </w:rPr>
        <w:t>New</w:t>
      </w:r>
      <w:r>
        <w:t>, meaning that the runbook has not been published yet and therefore it cannot be executed unless through testing.</w:t>
      </w:r>
    </w:p>
    <w:p w14:paraId="231286E5" w14:textId="2AC0A545" w:rsidR="00064C4D" w:rsidRDefault="00064C4D" w:rsidP="00064C4D">
      <w:pPr>
        <w:pStyle w:val="ListParagraph"/>
        <w:ind w:left="1080" w:firstLine="0"/>
        <w:contextualSpacing w:val="0"/>
      </w:pPr>
    </w:p>
    <w:p w14:paraId="7014EC68" w14:textId="285DF27B" w:rsidR="009A32B1" w:rsidRDefault="009A32B1" w:rsidP="00064C4D">
      <w:pPr>
        <w:pStyle w:val="ListParagraph"/>
        <w:ind w:left="1080" w:firstLine="0"/>
        <w:contextualSpacing w:val="0"/>
      </w:pPr>
      <w:del w:id="100" w:author="Beth Quinlan" w:date="2018-04-09T15:09:00Z">
        <w:r w:rsidDel="009437CD">
          <w:rPr>
            <w:noProof/>
            <w:lang w:val="da-DK" w:eastAsia="da-DK"/>
          </w:rPr>
          <w:drawing>
            <wp:inline distT="0" distB="0" distL="0" distR="0" wp14:anchorId="5B6A3E8D" wp14:editId="35B89DBB">
              <wp:extent cx="3735026" cy="2508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6330" cy="2515841"/>
                      </a:xfrm>
                      <a:prstGeom prst="rect">
                        <a:avLst/>
                      </a:prstGeom>
                    </pic:spPr>
                  </pic:pic>
                </a:graphicData>
              </a:graphic>
            </wp:inline>
          </w:drawing>
        </w:r>
      </w:del>
      <w:ins w:id="101" w:author="Beth Quinlan" w:date="2018-04-09T15:09:00Z">
        <w:r w:rsidR="009437CD">
          <w:rPr>
            <w:noProof/>
          </w:rPr>
          <w:drawing>
            <wp:inline distT="0" distB="0" distL="0" distR="0" wp14:anchorId="372C1C92" wp14:editId="08511026">
              <wp:extent cx="5094068" cy="262486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6574" cy="2631304"/>
                      </a:xfrm>
                      <a:prstGeom prst="rect">
                        <a:avLst/>
                      </a:prstGeom>
                    </pic:spPr>
                  </pic:pic>
                </a:graphicData>
              </a:graphic>
            </wp:inline>
          </w:drawing>
        </w:r>
      </w:ins>
    </w:p>
    <w:p w14:paraId="350A5FF7" w14:textId="1EED1814" w:rsidR="00AC7D96" w:rsidRDefault="00AC7D96"/>
    <w:p w14:paraId="48DC1097" w14:textId="679763DB" w:rsidR="00AC7D96" w:rsidRDefault="00AC7D96" w:rsidP="00AC7D96">
      <w:pPr>
        <w:pStyle w:val="ListParagraph"/>
        <w:numPr>
          <w:ilvl w:val="0"/>
          <w:numId w:val="19"/>
        </w:numPr>
        <w:contextualSpacing w:val="0"/>
      </w:pPr>
      <w:r>
        <w:t xml:space="preserve">From within the </w:t>
      </w:r>
      <w:ins w:id="102" w:author="Beth Quinlan" w:date="2018-04-11T12:55:00Z">
        <w:r w:rsidR="00202B54" w:rsidRPr="00202B54">
          <w:rPr>
            <w:i/>
            <w:rPrChange w:id="103" w:author="Beth Quinlan" w:date="2018-04-11T12:55:00Z">
              <w:rPr/>
            </w:rPrChange>
          </w:rPr>
          <w:t>R</w:t>
        </w:r>
      </w:ins>
      <w:del w:id="104" w:author="Beth Quinlan" w:date="2018-04-11T12:55:00Z">
        <w:r w:rsidRPr="00202B54" w:rsidDel="00202B54">
          <w:rPr>
            <w:i/>
            <w:rPrChange w:id="105" w:author="Beth Quinlan" w:date="2018-04-11T12:55:00Z">
              <w:rPr/>
            </w:rPrChange>
          </w:rPr>
          <w:delText>r</w:delText>
        </w:r>
      </w:del>
      <w:r w:rsidRPr="00202B54">
        <w:rPr>
          <w:i/>
          <w:rPrChange w:id="106" w:author="Beth Quinlan" w:date="2018-04-11T12:55:00Z">
            <w:rPr/>
          </w:rPrChange>
        </w:rPr>
        <w:t>unbook</w:t>
      </w:r>
      <w:r>
        <w:t xml:space="preserve"> blade, click the </w:t>
      </w:r>
      <w:r w:rsidRPr="00AC7D96">
        <w:rPr>
          <w:b/>
        </w:rPr>
        <w:t>Edit</w:t>
      </w:r>
      <w:r>
        <w:t xml:space="preserve"> button. This will take you to the view where you can publish your workbook.</w:t>
      </w:r>
    </w:p>
    <w:p w14:paraId="431E61E2" w14:textId="17C8EFFC" w:rsidR="00AC7D96" w:rsidRDefault="00BB73A0" w:rsidP="00AC7D96">
      <w:pPr>
        <w:pStyle w:val="ListParagraph"/>
        <w:ind w:left="1080" w:firstLine="0"/>
        <w:contextualSpacing w:val="0"/>
      </w:pPr>
      <w:del w:id="107" w:author="Beth Quinlan" w:date="2018-04-09T15:10:00Z">
        <w:r w:rsidDel="009437CD">
          <w:rPr>
            <w:noProof/>
            <w:lang w:val="da-DK" w:eastAsia="da-DK"/>
          </w:rPr>
          <w:drawing>
            <wp:inline distT="0" distB="0" distL="0" distR="0" wp14:anchorId="6C233BBB" wp14:editId="7BFD7F8A">
              <wp:extent cx="4123809" cy="742857"/>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3809" cy="742857"/>
                      </a:xfrm>
                      <a:prstGeom prst="rect">
                        <a:avLst/>
                      </a:prstGeom>
                    </pic:spPr>
                  </pic:pic>
                </a:graphicData>
              </a:graphic>
            </wp:inline>
          </w:drawing>
        </w:r>
      </w:del>
      <w:ins w:id="108" w:author="Beth Quinlan" w:date="2018-04-09T15:10:00Z">
        <w:r w:rsidR="009437CD">
          <w:rPr>
            <w:noProof/>
          </w:rPr>
          <w:drawing>
            <wp:inline distT="0" distB="0" distL="0" distR="0" wp14:anchorId="12AB46E1" wp14:editId="7817B3B8">
              <wp:extent cx="5204298" cy="12832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0371" cy="1292177"/>
                      </a:xfrm>
                      <a:prstGeom prst="rect">
                        <a:avLst/>
                      </a:prstGeom>
                    </pic:spPr>
                  </pic:pic>
                </a:graphicData>
              </a:graphic>
            </wp:inline>
          </w:drawing>
        </w:r>
      </w:ins>
    </w:p>
    <w:p w14:paraId="3D5BA2F0" w14:textId="1C754257" w:rsidR="00202B54" w:rsidRDefault="00CC2A2F" w:rsidP="00AC7D96">
      <w:pPr>
        <w:pStyle w:val="ListParagraph"/>
        <w:numPr>
          <w:ilvl w:val="0"/>
          <w:numId w:val="19"/>
        </w:numPr>
        <w:contextualSpacing w:val="0"/>
        <w:rPr>
          <w:ins w:id="109" w:author="Beth Quinlan" w:date="2018-04-11T12:55:00Z"/>
        </w:rPr>
      </w:pPr>
      <w:r>
        <w:t>Review the commented code in the runbook. Once you are finished</w:t>
      </w:r>
      <w:r w:rsidR="009A32B1">
        <w:t xml:space="preserve"> reviewing</w:t>
      </w:r>
      <w:r>
        <w:t xml:space="preserve">, select the </w:t>
      </w:r>
      <w:r w:rsidRPr="00D176DE">
        <w:rPr>
          <w:b/>
        </w:rPr>
        <w:t>Publish</w:t>
      </w:r>
      <w:r>
        <w:t xml:space="preserve"> button on the toolbar. </w:t>
      </w:r>
      <w:moveToRangeStart w:id="110" w:author="Beth Quinlan" w:date="2018-04-11T12:56:00Z" w:name="move511214719"/>
      <w:moveTo w:id="111" w:author="Beth Quinlan" w:date="2018-04-11T12:56:00Z">
        <w:r w:rsidR="00202B54">
          <w:t xml:space="preserve">Select </w:t>
        </w:r>
        <w:r w:rsidR="00202B54" w:rsidRPr="00687CB4">
          <w:rPr>
            <w:b/>
          </w:rPr>
          <w:t>Yes</w:t>
        </w:r>
        <w:r w:rsidR="00202B54">
          <w:t xml:space="preserve"> at the prompt to publish the runbook.</w:t>
        </w:r>
      </w:moveTo>
      <w:moveToRangeEnd w:id="110"/>
    </w:p>
    <w:p w14:paraId="19C8C710" w14:textId="79C883CD" w:rsidR="00AC7D96" w:rsidRDefault="00CC2A2F">
      <w:pPr>
        <w:pStyle w:val="IntenseQuote"/>
        <w:pPrChange w:id="112" w:author="Beth Quinlan" w:date="2018-04-11T12:56:00Z">
          <w:pPr>
            <w:pStyle w:val="ListParagraph"/>
            <w:numPr>
              <w:numId w:val="19"/>
            </w:numPr>
            <w:ind w:left="1080"/>
            <w:contextualSpacing w:val="0"/>
          </w:pPr>
        </w:pPrChange>
      </w:pPr>
      <w:r>
        <w:t xml:space="preserve">NOTE: If we were not using a Webhook, you could click on </w:t>
      </w:r>
      <w:r w:rsidRPr="00202B54">
        <w:rPr>
          <w:b/>
          <w:rPrChange w:id="113" w:author="Beth Quinlan" w:date="2018-04-11T12:56:00Z">
            <w:rPr>
              <w:iCs/>
            </w:rPr>
          </w:rPrChange>
        </w:rPr>
        <w:t>Test Pane</w:t>
      </w:r>
      <w:r>
        <w:t xml:space="preserve"> to test the runbook, but in our case, we specifically have coded the runbook to only allow a Webhook to be used.</w:t>
      </w:r>
      <w:r w:rsidR="00D176DE">
        <w:t xml:space="preserve"> </w:t>
      </w:r>
      <w:moveFromRangeStart w:id="114" w:author="Beth Quinlan" w:date="2018-04-11T12:56:00Z" w:name="move511214719"/>
      <w:moveFrom w:id="115" w:author="Beth Quinlan" w:date="2018-04-11T12:56:00Z">
        <w:r w:rsidR="00D176DE" w:rsidDel="00202B54">
          <w:t xml:space="preserve">Select </w:t>
        </w:r>
        <w:r w:rsidR="00D176DE" w:rsidRPr="00687CB4" w:rsidDel="00202B54">
          <w:rPr>
            <w:b/>
          </w:rPr>
          <w:t>Yes</w:t>
        </w:r>
        <w:r w:rsidR="00D176DE" w:rsidDel="00202B54">
          <w:t xml:space="preserve"> at the prompt to publish the runbook.</w:t>
        </w:r>
      </w:moveFrom>
      <w:moveFromRangeEnd w:id="114"/>
    </w:p>
    <w:p w14:paraId="6B78AD9E" w14:textId="5F40326E" w:rsidR="009A1B81" w:rsidRDefault="009A1B81" w:rsidP="00E16F46">
      <w:pPr>
        <w:pStyle w:val="ListParagraph"/>
        <w:ind w:firstLine="0"/>
      </w:pPr>
    </w:p>
    <w:p w14:paraId="3CDB94A1" w14:textId="01D9557C" w:rsidR="00CC2A2F" w:rsidRDefault="00CC2A2F" w:rsidP="00CC2A2F">
      <w:pPr>
        <w:pStyle w:val="ListParagraph"/>
        <w:ind w:left="1080" w:firstLine="0"/>
      </w:pPr>
      <w:del w:id="116" w:author="Beth Quinlan" w:date="2018-04-09T15:12:00Z">
        <w:r w:rsidDel="009437CD">
          <w:rPr>
            <w:noProof/>
            <w:lang w:val="da-DK" w:eastAsia="da-DK"/>
          </w:rPr>
          <w:lastRenderedPageBreak/>
          <w:drawing>
            <wp:inline distT="0" distB="0" distL="0" distR="0" wp14:anchorId="132498E4" wp14:editId="53F0A0A9">
              <wp:extent cx="4275455" cy="21965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8493" cy="2203262"/>
                      </a:xfrm>
                      <a:prstGeom prst="rect">
                        <a:avLst/>
                      </a:prstGeom>
                    </pic:spPr>
                  </pic:pic>
                </a:graphicData>
              </a:graphic>
            </wp:inline>
          </w:drawing>
        </w:r>
      </w:del>
      <w:ins w:id="117" w:author="Beth Quinlan" w:date="2018-04-09T15:12:00Z">
        <w:r w:rsidR="009437CD">
          <w:rPr>
            <w:noProof/>
          </w:rPr>
          <w:drawing>
            <wp:inline distT="0" distB="0" distL="0" distR="0" wp14:anchorId="09B12974" wp14:editId="78A1232E">
              <wp:extent cx="4907801" cy="2621402"/>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5451" cy="2625488"/>
                      </a:xfrm>
                      <a:prstGeom prst="rect">
                        <a:avLst/>
                      </a:prstGeom>
                    </pic:spPr>
                  </pic:pic>
                </a:graphicData>
              </a:graphic>
            </wp:inline>
          </w:drawing>
        </w:r>
      </w:ins>
    </w:p>
    <w:p w14:paraId="07A372DF" w14:textId="66009C9C" w:rsidR="00D176DE" w:rsidRPr="00C80421" w:rsidRDefault="006E47F6" w:rsidP="00D176DE">
      <w:pPr>
        <w:pStyle w:val="Heading2"/>
        <w:rPr>
          <w:lang w:val="en"/>
        </w:rPr>
      </w:pPr>
      <w:r>
        <w:br w:type="page"/>
      </w:r>
      <w:bookmarkStart w:id="118" w:name="_Toc464020538"/>
      <w:r w:rsidR="000979FF">
        <w:rPr>
          <w:lang w:val="en"/>
        </w:rPr>
        <w:lastRenderedPageBreak/>
        <w:t>Task 3</w:t>
      </w:r>
      <w:r w:rsidR="00D176DE">
        <w:rPr>
          <w:lang w:val="en"/>
        </w:rPr>
        <w:t xml:space="preserve"> – Add the Webhook</w:t>
      </w:r>
      <w:bookmarkEnd w:id="118"/>
    </w:p>
    <w:p w14:paraId="5D1BED14" w14:textId="013AFEC6" w:rsidR="006E47F6" w:rsidRDefault="00D176DE" w:rsidP="00D176DE">
      <w:pPr>
        <w:ind w:firstLine="0"/>
      </w:pPr>
      <w:r>
        <w:t>A webhook allows you to start a runbook in Azure Automation through a single HTTP POST request. This allows external services such as Visual Studio Team Services, GitHub, or customer applications to start runbooks without implementing a full solution using the Azure Automation API.</w:t>
      </w:r>
    </w:p>
    <w:p w14:paraId="4F4C9ED0" w14:textId="597EC89D" w:rsidR="00D176DE" w:rsidRDefault="00D176DE" w:rsidP="00D176DE">
      <w:pPr>
        <w:pStyle w:val="ListParagraph"/>
        <w:numPr>
          <w:ilvl w:val="0"/>
          <w:numId w:val="27"/>
        </w:numPr>
      </w:pPr>
      <w:r>
        <w:t xml:space="preserve">Within the </w:t>
      </w:r>
      <w:ins w:id="119" w:author="Beth Quinlan" w:date="2018-04-11T12:56:00Z">
        <w:r w:rsidR="00202B54" w:rsidRPr="00202B54">
          <w:rPr>
            <w:i/>
            <w:rPrChange w:id="120" w:author="Beth Quinlan" w:date="2018-04-11T12:56:00Z">
              <w:rPr/>
            </w:rPrChange>
          </w:rPr>
          <w:t>R</w:t>
        </w:r>
      </w:ins>
      <w:del w:id="121" w:author="Beth Quinlan" w:date="2018-04-11T12:56:00Z">
        <w:r w:rsidRPr="00202B54" w:rsidDel="00202B54">
          <w:rPr>
            <w:i/>
            <w:rPrChange w:id="122" w:author="Beth Quinlan" w:date="2018-04-11T12:56:00Z">
              <w:rPr/>
            </w:rPrChange>
          </w:rPr>
          <w:delText>r</w:delText>
        </w:r>
      </w:del>
      <w:r w:rsidRPr="00202B54">
        <w:rPr>
          <w:i/>
          <w:rPrChange w:id="123" w:author="Beth Quinlan" w:date="2018-04-11T12:56:00Z">
            <w:rPr/>
          </w:rPrChange>
        </w:rPr>
        <w:t>unbook</w:t>
      </w:r>
      <w:r>
        <w:t xml:space="preserve"> blade, select the </w:t>
      </w:r>
      <w:r w:rsidRPr="00D176DE">
        <w:rPr>
          <w:b/>
        </w:rPr>
        <w:t>Webhooks</w:t>
      </w:r>
      <w:r>
        <w:t xml:space="preserve"> icon.</w:t>
      </w:r>
      <w:r>
        <w:br/>
      </w:r>
    </w:p>
    <w:p w14:paraId="633B5752" w14:textId="37B5A52C" w:rsidR="00D176DE" w:rsidRDefault="00284B08" w:rsidP="00D176DE">
      <w:pPr>
        <w:pStyle w:val="ListParagraph"/>
        <w:ind w:left="1080" w:firstLine="0"/>
      </w:pPr>
      <w:del w:id="124" w:author="Beth Quinlan" w:date="2018-04-09T15:13:00Z">
        <w:r w:rsidDel="00DE72A1">
          <w:rPr>
            <w:noProof/>
            <w:lang w:val="da-DK" w:eastAsia="da-DK"/>
          </w:rPr>
          <w:drawing>
            <wp:inline distT="0" distB="0" distL="0" distR="0" wp14:anchorId="3C62C915" wp14:editId="64A852B9">
              <wp:extent cx="3692106" cy="3259119"/>
              <wp:effectExtent l="0" t="0" r="3810" b="0"/>
              <wp:docPr id="18" name="Picture 18" descr="C:\Users\larry\AppData\Local\Temp\SNAGHTML21492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rry\AppData\Local\Temp\SNAGHTML214928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8712" cy="3264951"/>
                      </a:xfrm>
                      <a:prstGeom prst="rect">
                        <a:avLst/>
                      </a:prstGeom>
                      <a:noFill/>
                      <a:ln>
                        <a:noFill/>
                      </a:ln>
                    </pic:spPr>
                  </pic:pic>
                </a:graphicData>
              </a:graphic>
            </wp:inline>
          </w:drawing>
        </w:r>
      </w:del>
      <w:ins w:id="125" w:author="Beth Quinlan" w:date="2018-04-09T15:14:00Z">
        <w:r w:rsidR="00DE72A1">
          <w:rPr>
            <w:noProof/>
          </w:rPr>
          <w:drawing>
            <wp:inline distT="0" distB="0" distL="0" distR="0" wp14:anchorId="4E8E5616" wp14:editId="63663A53">
              <wp:extent cx="5204298" cy="75951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8194" cy="763003"/>
                      </a:xfrm>
                      <a:prstGeom prst="rect">
                        <a:avLst/>
                      </a:prstGeom>
                    </pic:spPr>
                  </pic:pic>
                </a:graphicData>
              </a:graphic>
            </wp:inline>
          </w:drawing>
        </w:r>
      </w:ins>
    </w:p>
    <w:p w14:paraId="0158B39D" w14:textId="77777777" w:rsidR="008F4675" w:rsidRDefault="008F4675" w:rsidP="00D176DE">
      <w:pPr>
        <w:pStyle w:val="ListParagraph"/>
        <w:ind w:left="1080" w:firstLine="0"/>
      </w:pPr>
    </w:p>
    <w:p w14:paraId="28A9B829" w14:textId="6D4727DA" w:rsidR="00D176DE" w:rsidRDefault="008F4675" w:rsidP="00D176DE">
      <w:pPr>
        <w:pStyle w:val="ListParagraph"/>
        <w:numPr>
          <w:ilvl w:val="0"/>
          <w:numId w:val="27"/>
        </w:numPr>
      </w:pPr>
      <w:del w:id="126" w:author="Beth Quinlan" w:date="2018-04-09T15:14:00Z">
        <w:r w:rsidDel="00DE72A1">
          <w:delText xml:space="preserve">Select </w:delText>
        </w:r>
      </w:del>
      <w:ins w:id="127" w:author="Beth Quinlan" w:date="2018-04-09T15:14:00Z">
        <w:r w:rsidR="00DE72A1">
          <w:t xml:space="preserve">On </w:t>
        </w:r>
      </w:ins>
      <w:r>
        <w:t xml:space="preserve">the </w:t>
      </w:r>
      <w:r w:rsidRPr="00DA2066">
        <w:rPr>
          <w:b/>
        </w:rPr>
        <w:t>Add Webhook</w:t>
      </w:r>
      <w:r w:rsidR="00DA2066">
        <w:t xml:space="preserve"> </w:t>
      </w:r>
      <w:ins w:id="128" w:author="Beth Quinlan" w:date="2018-04-09T15:14:00Z">
        <w:r w:rsidR="00DE72A1">
          <w:t xml:space="preserve">blade, select </w:t>
        </w:r>
        <w:r w:rsidR="00DE72A1" w:rsidRPr="00DE72A1">
          <w:rPr>
            <w:b/>
            <w:rPrChange w:id="129" w:author="Beth Quinlan" w:date="2018-04-09T15:16:00Z">
              <w:rPr/>
            </w:rPrChange>
          </w:rPr>
          <w:t>Create new webhook</w:t>
        </w:r>
        <w:r w:rsidR="00DE72A1">
          <w:t>.</w:t>
        </w:r>
      </w:ins>
      <w:del w:id="130" w:author="Beth Quinlan" w:date="2018-04-09T15:14:00Z">
        <w:r w:rsidR="00DA2066" w:rsidDel="00DE72A1">
          <w:delText xml:space="preserve">button </w:delText>
        </w:r>
      </w:del>
      <w:del w:id="131" w:author="Beth Quinlan" w:date="2018-04-09T15:15:00Z">
        <w:r w:rsidR="00DA2066" w:rsidDel="00DE72A1">
          <w:delText xml:space="preserve">on the </w:delText>
        </w:r>
        <w:r w:rsidR="00DA2066" w:rsidRPr="00DA2066" w:rsidDel="00DE72A1">
          <w:rPr>
            <w:i/>
          </w:rPr>
          <w:delText>W</w:delText>
        </w:r>
        <w:r w:rsidRPr="00DA2066" w:rsidDel="00DE72A1">
          <w:rPr>
            <w:i/>
          </w:rPr>
          <w:delText>ebhooks</w:delText>
        </w:r>
        <w:r w:rsidDel="00DE72A1">
          <w:delText xml:space="preserve"> blade.</w:delText>
        </w:r>
      </w:del>
    </w:p>
    <w:p w14:paraId="2AA479AA" w14:textId="6E334776" w:rsidR="008F4675" w:rsidRDefault="008F4675" w:rsidP="008F4675">
      <w:pPr>
        <w:pStyle w:val="ListParagraph"/>
        <w:ind w:left="1080" w:firstLine="0"/>
      </w:pPr>
    </w:p>
    <w:p w14:paraId="40497161" w14:textId="5660E22F" w:rsidR="008F4675" w:rsidRDefault="008F4675" w:rsidP="008F4675">
      <w:pPr>
        <w:pStyle w:val="ListParagraph"/>
        <w:ind w:left="1080" w:firstLine="0"/>
      </w:pPr>
      <w:del w:id="132" w:author="Beth Quinlan" w:date="2018-04-09T15:15:00Z">
        <w:r w:rsidDel="00DE72A1">
          <w:rPr>
            <w:noProof/>
            <w:lang w:val="da-DK" w:eastAsia="da-DK"/>
          </w:rPr>
          <w:drawing>
            <wp:inline distT="0" distB="0" distL="0" distR="0" wp14:anchorId="23734E54" wp14:editId="2CE97965">
              <wp:extent cx="3427012" cy="183538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49578" cy="1847472"/>
                      </a:xfrm>
                      <a:prstGeom prst="rect">
                        <a:avLst/>
                      </a:prstGeom>
                    </pic:spPr>
                  </pic:pic>
                </a:graphicData>
              </a:graphic>
            </wp:inline>
          </w:drawing>
        </w:r>
      </w:del>
      <w:ins w:id="133" w:author="Beth Quinlan" w:date="2018-04-09T15:15:00Z">
        <w:r w:rsidR="00DE72A1">
          <w:rPr>
            <w:noProof/>
          </w:rPr>
          <w:drawing>
            <wp:inline distT="0" distB="0" distL="0" distR="0" wp14:anchorId="5DD20641" wp14:editId="5D46DC01">
              <wp:extent cx="3048000" cy="215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48000" cy="2152650"/>
                      </a:xfrm>
                      <a:prstGeom prst="rect">
                        <a:avLst/>
                      </a:prstGeom>
                    </pic:spPr>
                  </pic:pic>
                </a:graphicData>
              </a:graphic>
            </wp:inline>
          </w:drawing>
        </w:r>
      </w:ins>
    </w:p>
    <w:p w14:paraId="668F66E7" w14:textId="77777777" w:rsidR="008F4675" w:rsidRDefault="008F4675" w:rsidP="008F4675">
      <w:pPr>
        <w:pStyle w:val="ListParagraph"/>
        <w:ind w:left="1080" w:firstLine="0"/>
      </w:pPr>
    </w:p>
    <w:p w14:paraId="29C40DD7" w14:textId="77777777" w:rsidR="008F4675" w:rsidRDefault="008F4675">
      <w:r>
        <w:br w:type="page"/>
      </w:r>
    </w:p>
    <w:p w14:paraId="025610C7" w14:textId="72542589" w:rsidR="00DE72A1" w:rsidRDefault="00DE72A1" w:rsidP="008F4675">
      <w:pPr>
        <w:pStyle w:val="ListParagraph"/>
        <w:numPr>
          <w:ilvl w:val="0"/>
          <w:numId w:val="27"/>
        </w:numPr>
        <w:rPr>
          <w:ins w:id="134" w:author="Beth Quinlan" w:date="2018-04-09T15:17:00Z"/>
        </w:rPr>
      </w:pPr>
      <w:ins w:id="135" w:author="Beth Quinlan" w:date="2018-04-09T15:17:00Z">
        <w:r>
          <w:lastRenderedPageBreak/>
          <w:t>Configure the webhook as follows</w:t>
        </w:r>
      </w:ins>
      <w:ins w:id="136" w:author="Beth Quinlan" w:date="2018-04-09T15:18:00Z">
        <w:r>
          <w:t xml:space="preserve"> and then</w:t>
        </w:r>
      </w:ins>
      <w:ins w:id="137" w:author="Beth Quinlan" w:date="2018-04-09T15:19:00Z">
        <w:r>
          <w:t xml:space="preserve"> click the </w:t>
        </w:r>
        <w:r w:rsidRPr="00DE72A1">
          <w:rPr>
            <w:b/>
            <w:rPrChange w:id="138" w:author="Beth Quinlan" w:date="2018-04-09T15:19:00Z">
              <w:rPr/>
            </w:rPrChange>
          </w:rPr>
          <w:t>OK</w:t>
        </w:r>
        <w:r>
          <w:t xml:space="preserve"> button</w:t>
        </w:r>
      </w:ins>
      <w:ins w:id="139" w:author="Beth Quinlan" w:date="2018-04-09T15:17:00Z">
        <w:r>
          <w:t>:</w:t>
        </w:r>
      </w:ins>
    </w:p>
    <w:p w14:paraId="6B06CDCA" w14:textId="77777777" w:rsidR="00DE72A1" w:rsidRDefault="008F4675" w:rsidP="00DE72A1">
      <w:pPr>
        <w:pStyle w:val="ListParagraph"/>
        <w:numPr>
          <w:ilvl w:val="1"/>
          <w:numId w:val="27"/>
        </w:numPr>
        <w:rPr>
          <w:ins w:id="140" w:author="Beth Quinlan" w:date="2018-04-09T15:17:00Z"/>
        </w:rPr>
      </w:pPr>
      <w:del w:id="141" w:author="Beth Quinlan" w:date="2018-04-09T15:16:00Z">
        <w:r w:rsidDel="00DE72A1">
          <w:delText xml:space="preserve">Click on the </w:delText>
        </w:r>
        <w:r w:rsidRPr="00DA2066" w:rsidDel="00DE72A1">
          <w:rPr>
            <w:i/>
          </w:rPr>
          <w:delText>Create new webhook</w:delText>
        </w:r>
        <w:r w:rsidDel="00DE72A1">
          <w:delText xml:space="preserve"> link, and e</w:delText>
        </w:r>
      </w:del>
      <w:ins w:id="142" w:author="Beth Quinlan" w:date="2018-04-09T15:16:00Z">
        <w:r w:rsidR="00DE72A1">
          <w:t>E</w:t>
        </w:r>
      </w:ins>
      <w:r>
        <w:t>nter in a name for your webhook</w:t>
      </w:r>
    </w:p>
    <w:p w14:paraId="621FC993" w14:textId="77777777" w:rsidR="00DE72A1" w:rsidRDefault="00DE72A1" w:rsidP="00DE72A1">
      <w:pPr>
        <w:pStyle w:val="ListParagraph"/>
        <w:numPr>
          <w:ilvl w:val="1"/>
          <w:numId w:val="27"/>
        </w:numPr>
        <w:rPr>
          <w:ins w:id="143" w:author="Beth Quinlan" w:date="2018-04-09T15:17:00Z"/>
        </w:rPr>
      </w:pPr>
      <w:ins w:id="144" w:author="Beth Quinlan" w:date="2018-04-09T15:17:00Z">
        <w:r>
          <w:t xml:space="preserve">Enter </w:t>
        </w:r>
      </w:ins>
      <w:del w:id="145" w:author="Beth Quinlan" w:date="2018-04-09T15:17:00Z">
        <w:r w:rsidR="008F4675" w:rsidDel="00DE72A1">
          <w:delText xml:space="preserve">, </w:delText>
        </w:r>
      </w:del>
      <w:r w:rsidR="008F4675">
        <w:t xml:space="preserve">the expiration date </w:t>
      </w:r>
    </w:p>
    <w:p w14:paraId="686BBCDC" w14:textId="77777777" w:rsidR="00DE72A1" w:rsidRDefault="008F4675" w:rsidP="00DE72A1">
      <w:pPr>
        <w:pStyle w:val="ListParagraph"/>
        <w:numPr>
          <w:ilvl w:val="1"/>
          <w:numId w:val="27"/>
        </w:numPr>
        <w:rPr>
          <w:ins w:id="146" w:author="Beth Quinlan" w:date="2018-04-09T15:18:00Z"/>
        </w:rPr>
      </w:pPr>
      <w:del w:id="147" w:author="Beth Quinlan" w:date="2018-04-09T15:17:00Z">
        <w:r w:rsidDel="00DE72A1">
          <w:delText xml:space="preserve">and </w:delText>
        </w:r>
      </w:del>
      <w:r>
        <w:t xml:space="preserve">MOST IMPORTANTLY, copy the URL to the clipboard or paste in to Notepad. </w:t>
      </w:r>
      <w:r w:rsidRPr="00202B54">
        <w:rPr>
          <w:color w:val="FF0000"/>
          <w:rPrChange w:id="148" w:author="Beth Quinlan" w:date="2018-04-11T12:57:00Z">
            <w:rPr/>
          </w:rPrChange>
        </w:rPr>
        <w:t xml:space="preserve">If you do not do this and close this blade, you will not be able to retrieve the URL and you will have to create a new webhook! </w:t>
      </w:r>
    </w:p>
    <w:p w14:paraId="1977B7CF" w14:textId="0A858918" w:rsidR="008F4675" w:rsidDel="00DE72A1" w:rsidRDefault="008F4675">
      <w:pPr>
        <w:pStyle w:val="ListParagraph"/>
        <w:numPr>
          <w:ilvl w:val="1"/>
          <w:numId w:val="27"/>
        </w:numPr>
        <w:rPr>
          <w:del w:id="149" w:author="Beth Quinlan" w:date="2018-04-09T15:19:00Z"/>
        </w:rPr>
        <w:pPrChange w:id="150" w:author="Beth Quinlan" w:date="2018-04-09T15:17:00Z">
          <w:pPr>
            <w:pStyle w:val="ListParagraph"/>
            <w:numPr>
              <w:numId w:val="27"/>
            </w:numPr>
            <w:ind w:left="1080"/>
          </w:pPr>
        </w:pPrChange>
      </w:pPr>
      <w:del w:id="151" w:author="Beth Quinlan" w:date="2018-04-09T15:18:00Z">
        <w:r w:rsidDel="00DE72A1">
          <w:delText xml:space="preserve">Select </w:delText>
        </w:r>
      </w:del>
      <w:del w:id="152" w:author="Beth Quinlan" w:date="2018-04-09T15:19:00Z">
        <w:r w:rsidDel="00DE72A1">
          <w:delText xml:space="preserve">the </w:delText>
        </w:r>
        <w:r w:rsidRPr="00DA2066" w:rsidDel="00DE72A1">
          <w:rPr>
            <w:b/>
          </w:rPr>
          <w:delText>OK</w:delText>
        </w:r>
        <w:r w:rsidDel="00DE72A1">
          <w:delText xml:space="preserve"> button.</w:delText>
        </w:r>
      </w:del>
    </w:p>
    <w:p w14:paraId="5B9E0D1A" w14:textId="147FE53A" w:rsidR="008F4675" w:rsidRDefault="008F4675" w:rsidP="008F4675">
      <w:pPr>
        <w:pStyle w:val="ListParagraph"/>
        <w:ind w:left="1080" w:firstLine="0"/>
      </w:pPr>
    </w:p>
    <w:p w14:paraId="098993C0" w14:textId="2A4B28BE" w:rsidR="008F4675" w:rsidRDefault="008F4675" w:rsidP="008F4675">
      <w:pPr>
        <w:pStyle w:val="ListParagraph"/>
        <w:ind w:left="1080" w:firstLine="0"/>
      </w:pPr>
      <w:r>
        <w:rPr>
          <w:noProof/>
          <w:lang w:val="da-DK" w:eastAsia="da-DK"/>
        </w:rPr>
        <w:drawing>
          <wp:inline distT="0" distB="0" distL="0" distR="0" wp14:anchorId="0E44428D" wp14:editId="2CBC7A5C">
            <wp:extent cx="2464905" cy="44776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75372" cy="4496681"/>
                    </a:xfrm>
                    <a:prstGeom prst="rect">
                      <a:avLst/>
                    </a:prstGeom>
                  </pic:spPr>
                </pic:pic>
              </a:graphicData>
            </a:graphic>
          </wp:inline>
        </w:drawing>
      </w:r>
    </w:p>
    <w:p w14:paraId="2066C210" w14:textId="77777777" w:rsidR="00DA2066" w:rsidRDefault="00DA2066" w:rsidP="008F4675">
      <w:pPr>
        <w:pStyle w:val="ListParagraph"/>
        <w:ind w:left="1080" w:firstLine="0"/>
      </w:pPr>
    </w:p>
    <w:p w14:paraId="307A23F0" w14:textId="77777777" w:rsidR="00DA2066" w:rsidRDefault="00DA2066">
      <w:r>
        <w:br w:type="page"/>
      </w:r>
    </w:p>
    <w:p w14:paraId="2CC6BC19" w14:textId="54A90BE8" w:rsidR="008F4675" w:rsidDel="002706A3" w:rsidRDefault="00DA2066">
      <w:pPr>
        <w:pStyle w:val="ListParagraph"/>
        <w:numPr>
          <w:ilvl w:val="0"/>
          <w:numId w:val="27"/>
        </w:numPr>
        <w:rPr>
          <w:del w:id="153" w:author="Beth Quinlan" w:date="2018-04-09T15:21:00Z"/>
        </w:rPr>
      </w:pPr>
      <w:r>
        <w:lastRenderedPageBreak/>
        <w:t xml:space="preserve">Click on the </w:t>
      </w:r>
      <w:r w:rsidRPr="002706A3">
        <w:rPr>
          <w:b/>
          <w:rPrChange w:id="154" w:author="Beth Quinlan" w:date="2018-04-09T15:29:00Z">
            <w:rPr>
              <w:i/>
            </w:rPr>
          </w:rPrChange>
        </w:rPr>
        <w:t>Configure parameters and run settings</w:t>
      </w:r>
      <w:r>
        <w:t xml:space="preserve"> link. For our purpose, we do not need to put any data in to the </w:t>
      </w:r>
      <w:proofErr w:type="spellStart"/>
      <w:r w:rsidRPr="007F60C7">
        <w:rPr>
          <w:i/>
          <w:rPrChange w:id="155" w:author="Beth Quinlan" w:date="2018-04-11T14:47:00Z">
            <w:rPr/>
          </w:rPrChange>
        </w:rPr>
        <w:t>WebhookData</w:t>
      </w:r>
      <w:proofErr w:type="spellEnd"/>
      <w:r>
        <w:t xml:space="preserve"> field</w:t>
      </w:r>
      <w:del w:id="156" w:author="Beth Quinlan" w:date="2018-04-09T15:28:00Z">
        <w:r w:rsidDel="002706A3">
          <w:delText>,</w:delText>
        </w:r>
      </w:del>
      <w:ins w:id="157" w:author="Beth Quinlan" w:date="2018-04-09T15:28:00Z">
        <w:r w:rsidR="002706A3">
          <w:t>;</w:t>
        </w:r>
      </w:ins>
      <w:r>
        <w:t xml:space="preserve"> this will be passed in via </w:t>
      </w:r>
      <w:r w:rsidRPr="007F60C7">
        <w:rPr>
          <w:i/>
          <w:rPrChange w:id="158" w:author="Beth Quinlan" w:date="2018-04-11T14:47:00Z">
            <w:rPr/>
          </w:rPrChange>
        </w:rPr>
        <w:t>PowerShell</w:t>
      </w:r>
      <w:r>
        <w:t xml:space="preserve">. </w:t>
      </w:r>
      <w:del w:id="159" w:author="Beth Quinlan" w:date="2018-04-09T15:21:00Z">
        <w:r w:rsidDel="00DE72A1">
          <w:delText xml:space="preserve">Select the </w:delText>
        </w:r>
        <w:r w:rsidRPr="002706A3" w:rsidDel="00DE72A1">
          <w:rPr>
            <w:b/>
          </w:rPr>
          <w:delText>Ok</w:delText>
        </w:r>
        <w:r w:rsidDel="00DE72A1">
          <w:delText xml:space="preserve"> button.</w:delText>
        </w:r>
      </w:del>
    </w:p>
    <w:p w14:paraId="28968FDE" w14:textId="77777777" w:rsidR="002706A3" w:rsidRDefault="002706A3">
      <w:pPr>
        <w:pStyle w:val="ListParagraph"/>
        <w:numPr>
          <w:ilvl w:val="0"/>
          <w:numId w:val="27"/>
        </w:numPr>
        <w:rPr>
          <w:ins w:id="160" w:author="Beth Quinlan" w:date="2018-04-09T15:28:00Z"/>
        </w:rPr>
      </w:pPr>
    </w:p>
    <w:p w14:paraId="646A2651" w14:textId="0B2E889F" w:rsidR="00DA2066" w:rsidRDefault="00DA2066">
      <w:pPr>
        <w:ind w:firstLine="0"/>
        <w:pPrChange w:id="161" w:author="Beth Quinlan" w:date="2018-04-09T15:28:00Z">
          <w:pPr>
            <w:pStyle w:val="ListParagraph"/>
            <w:ind w:left="1080" w:firstLine="0"/>
          </w:pPr>
        </w:pPrChange>
      </w:pPr>
    </w:p>
    <w:p w14:paraId="133BEAD2" w14:textId="69841EA1" w:rsidR="00DA2066" w:rsidRDefault="00DA2066" w:rsidP="00DA2066">
      <w:pPr>
        <w:pStyle w:val="ListParagraph"/>
        <w:ind w:left="1080" w:firstLine="0"/>
      </w:pPr>
      <w:del w:id="162" w:author="Beth Quinlan" w:date="2018-04-09T15:20:00Z">
        <w:r w:rsidDel="00DE72A1">
          <w:rPr>
            <w:noProof/>
            <w:lang w:val="da-DK" w:eastAsia="da-DK"/>
          </w:rPr>
          <w:drawing>
            <wp:inline distT="0" distB="0" distL="0" distR="0" wp14:anchorId="1CD4EC61" wp14:editId="6A56E791">
              <wp:extent cx="2473042" cy="2374403"/>
              <wp:effectExtent l="0" t="0" r="381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83262" cy="2384216"/>
                      </a:xfrm>
                      <a:prstGeom prst="rect">
                        <a:avLst/>
                      </a:prstGeom>
                    </pic:spPr>
                  </pic:pic>
                </a:graphicData>
              </a:graphic>
            </wp:inline>
          </w:drawing>
        </w:r>
      </w:del>
      <w:ins w:id="163" w:author="Beth Quinlan" w:date="2018-04-09T15:20:00Z">
        <w:r w:rsidR="00DE72A1">
          <w:rPr>
            <w:noProof/>
          </w:rPr>
          <w:drawing>
            <wp:inline distT="0" distB="0" distL="0" distR="0" wp14:anchorId="0C97F2D7" wp14:editId="177D6BDC">
              <wp:extent cx="5101167" cy="2179441"/>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18952" cy="2187039"/>
                      </a:xfrm>
                      <a:prstGeom prst="rect">
                        <a:avLst/>
                      </a:prstGeom>
                    </pic:spPr>
                  </pic:pic>
                </a:graphicData>
              </a:graphic>
            </wp:inline>
          </w:drawing>
        </w:r>
      </w:ins>
    </w:p>
    <w:p w14:paraId="53B2205F" w14:textId="76EB31B4" w:rsidR="00DA2066" w:rsidRDefault="00DA2066" w:rsidP="00DA2066">
      <w:pPr>
        <w:pStyle w:val="ListParagraph"/>
        <w:ind w:left="1080" w:firstLine="0"/>
      </w:pPr>
    </w:p>
    <w:p w14:paraId="4F71D42F" w14:textId="77777777" w:rsidR="00DE72A1" w:rsidRDefault="00DE72A1" w:rsidP="00DE72A1">
      <w:pPr>
        <w:pStyle w:val="ListParagraph"/>
        <w:numPr>
          <w:ilvl w:val="0"/>
          <w:numId w:val="27"/>
        </w:numPr>
        <w:rPr>
          <w:ins w:id="164" w:author="Beth Quinlan" w:date="2018-04-09T15:21:00Z"/>
        </w:rPr>
      </w:pPr>
      <w:ins w:id="165" w:author="Beth Quinlan" w:date="2018-04-09T15:21:00Z">
        <w:r>
          <w:t xml:space="preserve">Click the </w:t>
        </w:r>
        <w:r w:rsidRPr="00DA2066">
          <w:rPr>
            <w:b/>
          </w:rPr>
          <w:t>O</w:t>
        </w:r>
        <w:r>
          <w:rPr>
            <w:b/>
          </w:rPr>
          <w:t>K</w:t>
        </w:r>
        <w:r>
          <w:t xml:space="preserve"> button.</w:t>
        </w:r>
      </w:ins>
    </w:p>
    <w:p w14:paraId="37DEC47F" w14:textId="6547D062" w:rsidR="00DA2066" w:rsidRDefault="00DA2066" w:rsidP="00DA2066">
      <w:pPr>
        <w:pStyle w:val="ListParagraph"/>
        <w:numPr>
          <w:ilvl w:val="0"/>
          <w:numId w:val="27"/>
        </w:numPr>
      </w:pPr>
      <w:r>
        <w:t xml:space="preserve">Click the </w:t>
      </w:r>
      <w:r w:rsidRPr="00DA2066">
        <w:rPr>
          <w:b/>
        </w:rPr>
        <w:t>Create</w:t>
      </w:r>
      <w:r>
        <w:t xml:space="preserve"> button in the </w:t>
      </w:r>
      <w:r w:rsidRPr="00DA2066">
        <w:rPr>
          <w:i/>
        </w:rPr>
        <w:t>Add Webhook</w:t>
      </w:r>
      <w:r>
        <w:t xml:space="preserve"> blade.</w:t>
      </w:r>
    </w:p>
    <w:p w14:paraId="0F123731" w14:textId="4CD1DD69" w:rsidR="008B4220" w:rsidRDefault="008B4220" w:rsidP="008B4220"/>
    <w:p w14:paraId="6FBA35F4" w14:textId="63369840" w:rsidR="008B4220" w:rsidRPr="00C80421" w:rsidRDefault="000979FF" w:rsidP="008B4220">
      <w:pPr>
        <w:pStyle w:val="Heading2"/>
        <w:rPr>
          <w:lang w:val="en"/>
        </w:rPr>
      </w:pPr>
      <w:bookmarkStart w:id="166" w:name="_Toc464020539"/>
      <w:r>
        <w:rPr>
          <w:lang w:val="en"/>
        </w:rPr>
        <w:t>Task 4</w:t>
      </w:r>
      <w:r w:rsidR="008B4220">
        <w:rPr>
          <w:lang w:val="en"/>
        </w:rPr>
        <w:t xml:space="preserve"> – Call the Webhook from PowerShell</w:t>
      </w:r>
      <w:bookmarkEnd w:id="166"/>
    </w:p>
    <w:p w14:paraId="2A27ECC6" w14:textId="7E9889A8" w:rsidR="008B4220" w:rsidRDefault="008B4220" w:rsidP="008B4220">
      <w:pPr>
        <w:ind w:firstLine="0"/>
        <w:rPr>
          <w:lang w:val="en"/>
        </w:rPr>
      </w:pPr>
      <w:r>
        <w:rPr>
          <w:lang w:val="en"/>
        </w:rPr>
        <w:t>There are multiple ways to actually call a webhook. Any language or API that can implement an HTTP POST call, can call the webhook. For the purposes of this lab, the client application will be a PowerShell script.</w:t>
      </w:r>
    </w:p>
    <w:p w14:paraId="3CE5F05D" w14:textId="127D2ECC" w:rsidR="008B4220" w:rsidRDefault="008B4220" w:rsidP="00A81304">
      <w:pPr>
        <w:pStyle w:val="ListParagraph"/>
        <w:numPr>
          <w:ilvl w:val="0"/>
          <w:numId w:val="29"/>
        </w:numPr>
        <w:contextualSpacing w:val="0"/>
        <w:rPr>
          <w:lang w:val="en"/>
        </w:rPr>
      </w:pPr>
      <w:r>
        <w:rPr>
          <w:lang w:val="en"/>
        </w:rPr>
        <w:t xml:space="preserve">Open </w:t>
      </w:r>
      <w:r w:rsidRPr="00DE72A1">
        <w:rPr>
          <w:b/>
          <w:lang w:val="en"/>
          <w:rPrChange w:id="167" w:author="Beth Quinlan" w:date="2018-04-09T15:21:00Z">
            <w:rPr>
              <w:lang w:val="en"/>
            </w:rPr>
          </w:rPrChange>
        </w:rPr>
        <w:t>PowerShell ISE</w:t>
      </w:r>
      <w:r>
        <w:rPr>
          <w:lang w:val="en"/>
        </w:rPr>
        <w:t xml:space="preserve"> as an Administrator.</w:t>
      </w:r>
    </w:p>
    <w:p w14:paraId="6779107D" w14:textId="5CE5FD38" w:rsidR="008B4220" w:rsidRDefault="00A81304" w:rsidP="000116A4">
      <w:pPr>
        <w:pStyle w:val="ListParagraph"/>
        <w:numPr>
          <w:ilvl w:val="0"/>
          <w:numId w:val="29"/>
        </w:numPr>
        <w:contextualSpacing w:val="0"/>
        <w:rPr>
          <w:lang w:val="en"/>
        </w:rPr>
      </w:pPr>
      <w:r>
        <w:rPr>
          <w:lang w:val="en"/>
        </w:rPr>
        <w:t>O</w:t>
      </w:r>
      <w:r w:rsidR="000116A4">
        <w:rPr>
          <w:lang w:val="en"/>
        </w:rPr>
        <w:t xml:space="preserve">pen the script </w:t>
      </w:r>
      <w:r w:rsidR="000116A4" w:rsidRPr="000116A4">
        <w:rPr>
          <w:b/>
          <w:lang w:val="en"/>
        </w:rPr>
        <w:t>C:\AzureIaaSWS\M8 - Azure Automation</w:t>
      </w:r>
      <w:r w:rsidRPr="00F665B0">
        <w:rPr>
          <w:b/>
          <w:lang w:val="en"/>
        </w:rPr>
        <w:t>\Labs\</w:t>
      </w:r>
      <w:proofErr w:type="spellStart"/>
      <w:r w:rsidRPr="00F665B0">
        <w:rPr>
          <w:b/>
          <w:lang w:val="en"/>
        </w:rPr>
        <w:t>AutomationUsingWebhook</w:t>
      </w:r>
      <w:ins w:id="168" w:author="Beth Quinlan" w:date="2018-04-09T15:22:00Z">
        <w:r w:rsidR="00DE72A1">
          <w:rPr>
            <w:b/>
            <w:lang w:val="en"/>
          </w:rPr>
          <w:t>s</w:t>
        </w:r>
      </w:ins>
      <w:proofErr w:type="spellEnd"/>
      <w:r w:rsidRPr="00F665B0">
        <w:rPr>
          <w:b/>
          <w:lang w:val="en"/>
        </w:rPr>
        <w:t>\Assets\Client.ps1</w:t>
      </w:r>
      <w:r>
        <w:rPr>
          <w:lang w:val="en"/>
        </w:rPr>
        <w:t>.</w:t>
      </w:r>
    </w:p>
    <w:p w14:paraId="06CC24B0" w14:textId="19778CFE" w:rsidR="00A81304" w:rsidRDefault="00A81304" w:rsidP="00A81304">
      <w:pPr>
        <w:pStyle w:val="ListParagraph"/>
        <w:numPr>
          <w:ilvl w:val="0"/>
          <w:numId w:val="29"/>
        </w:numPr>
        <w:contextualSpacing w:val="0"/>
        <w:rPr>
          <w:lang w:val="en"/>
        </w:rPr>
      </w:pPr>
      <w:r>
        <w:rPr>
          <w:lang w:val="en"/>
        </w:rPr>
        <w:t>Replace the</w:t>
      </w:r>
      <w:ins w:id="169" w:author="Beth Quinlan" w:date="2018-04-09T15:25:00Z">
        <w:r w:rsidR="002706A3">
          <w:rPr>
            <w:lang w:val="en"/>
          </w:rPr>
          <w:t xml:space="preserve"> existing URL</w:t>
        </w:r>
      </w:ins>
      <w:r>
        <w:rPr>
          <w:lang w:val="en"/>
        </w:rPr>
        <w:t xml:space="preserve"> </w:t>
      </w:r>
      <w:del w:id="170" w:author="Beth Quinlan" w:date="2018-04-09T15:25:00Z">
        <w:r w:rsidRPr="00A81304" w:rsidDel="002706A3">
          <w:rPr>
            <w:b/>
            <w:lang w:val="en"/>
          </w:rPr>
          <w:delText>[YOUR-PRIVATE-URL]</w:delText>
        </w:r>
        <w:r w:rsidDel="002706A3">
          <w:rPr>
            <w:lang w:val="en"/>
          </w:rPr>
          <w:delText xml:space="preserve"> </w:delText>
        </w:r>
      </w:del>
      <w:r>
        <w:rPr>
          <w:lang w:val="en"/>
        </w:rPr>
        <w:t xml:space="preserve">with the URL that you copied from when you created the webhook. </w:t>
      </w:r>
      <w:del w:id="171" w:author="Beth Quinlan" w:date="2018-04-09T15:29:00Z">
        <w:r w:rsidDel="002706A3">
          <w:rPr>
            <w:lang w:val="en"/>
          </w:rPr>
          <w:delText>Make sure that you remove the [ ] brackets also.</w:delText>
        </w:r>
      </w:del>
    </w:p>
    <w:p w14:paraId="42B3B17D" w14:textId="485FC9A4" w:rsidR="00A81304" w:rsidRDefault="00A81304" w:rsidP="00A81304">
      <w:pPr>
        <w:pStyle w:val="ListParagraph"/>
        <w:numPr>
          <w:ilvl w:val="0"/>
          <w:numId w:val="29"/>
        </w:numPr>
        <w:contextualSpacing w:val="0"/>
        <w:rPr>
          <w:lang w:val="en"/>
        </w:rPr>
      </w:pPr>
      <w:r>
        <w:rPr>
          <w:lang w:val="en"/>
        </w:rPr>
        <w:t>Replace the</w:t>
      </w:r>
      <w:ins w:id="172" w:author="Beth Quinlan" w:date="2018-04-09T15:29:00Z">
        <w:r w:rsidR="002706A3">
          <w:rPr>
            <w:lang w:val="en"/>
          </w:rPr>
          <w:t xml:space="preserve"> existing Resource Group name </w:t>
        </w:r>
      </w:ins>
      <w:del w:id="173" w:author="Beth Quinlan" w:date="2018-04-11T12:57:00Z">
        <w:r w:rsidDel="00202B54">
          <w:rPr>
            <w:lang w:val="en"/>
          </w:rPr>
          <w:delText xml:space="preserve"> </w:delText>
        </w:r>
      </w:del>
      <w:del w:id="174" w:author="Beth Quinlan" w:date="2018-04-09T15:29:00Z">
        <w:r w:rsidRPr="00A81304" w:rsidDel="002706A3">
          <w:rPr>
            <w:b/>
            <w:lang w:val="en"/>
          </w:rPr>
          <w:delText>[RESOURCE-GROUP-WITH-VM]</w:delText>
        </w:r>
        <w:r w:rsidDel="002706A3">
          <w:rPr>
            <w:lang w:val="en"/>
          </w:rPr>
          <w:delText xml:space="preserve"> </w:delText>
        </w:r>
      </w:del>
      <w:r>
        <w:rPr>
          <w:lang w:val="en"/>
        </w:rPr>
        <w:t>with the name of the resource group that contains your VM(s).</w:t>
      </w:r>
    </w:p>
    <w:p w14:paraId="12CB556A" w14:textId="51AB8CE1" w:rsidR="00A81304" w:rsidRDefault="00A81304">
      <w:pPr>
        <w:pStyle w:val="IntenseQuote"/>
        <w:rPr>
          <w:lang w:val="en"/>
        </w:rPr>
        <w:pPrChange w:id="175" w:author="Beth Quinlan" w:date="2018-04-11T12:58:00Z">
          <w:pPr>
            <w:ind w:left="1440"/>
          </w:pPr>
        </w:pPrChange>
      </w:pPr>
      <w:r>
        <w:rPr>
          <w:lang w:val="en"/>
        </w:rPr>
        <w:t xml:space="preserve">NOTE: </w:t>
      </w:r>
      <w:ins w:id="176" w:author="Beth Quinlan" w:date="2018-04-09T15:30:00Z">
        <w:r w:rsidR="002706A3">
          <w:rPr>
            <w:lang w:val="en"/>
          </w:rPr>
          <w:t xml:space="preserve"> </w:t>
        </w:r>
      </w:ins>
      <w:del w:id="177" w:author="Beth Quinlan" w:date="2018-04-09T15:30:00Z">
        <w:r w:rsidDel="002706A3">
          <w:rPr>
            <w:lang w:val="en"/>
          </w:rPr>
          <w:delText>t</w:delText>
        </w:r>
      </w:del>
      <w:ins w:id="178" w:author="Beth Quinlan" w:date="2018-04-09T15:30:00Z">
        <w:r w:rsidR="002706A3">
          <w:rPr>
            <w:lang w:val="en"/>
          </w:rPr>
          <w:t>T</w:t>
        </w:r>
      </w:ins>
      <w:r>
        <w:rPr>
          <w:lang w:val="en"/>
        </w:rPr>
        <w:t xml:space="preserve">he $headers variable contains a </w:t>
      </w:r>
      <w:r w:rsidRPr="00A81304">
        <w:rPr>
          <w:lang w:val="en"/>
        </w:rPr>
        <w:t>From</w:t>
      </w:r>
      <w:r>
        <w:rPr>
          <w:lang w:val="en"/>
        </w:rPr>
        <w:t xml:space="preserve"> and </w:t>
      </w:r>
      <w:r w:rsidRPr="00A81304">
        <w:rPr>
          <w:lang w:val="en"/>
        </w:rPr>
        <w:t>Date</w:t>
      </w:r>
      <w:r>
        <w:rPr>
          <w:lang w:val="en"/>
        </w:rPr>
        <w:t xml:space="preserve"> field, but you can put anything in here you wish to since we don’t use this in our script.</w:t>
      </w:r>
    </w:p>
    <w:p w14:paraId="2DE97B07" w14:textId="77777777" w:rsidR="00F3076A" w:rsidRDefault="00F3076A">
      <w:pPr>
        <w:rPr>
          <w:lang w:val="en"/>
        </w:rPr>
      </w:pPr>
      <w:r>
        <w:rPr>
          <w:lang w:val="en"/>
        </w:rPr>
        <w:br w:type="page"/>
      </w:r>
    </w:p>
    <w:p w14:paraId="4C72219E" w14:textId="37DA796C" w:rsidR="00A81304" w:rsidRPr="00F3076A" w:rsidRDefault="00A81304" w:rsidP="00F3076A">
      <w:pPr>
        <w:pStyle w:val="ListParagraph"/>
        <w:numPr>
          <w:ilvl w:val="0"/>
          <w:numId w:val="29"/>
        </w:numPr>
        <w:shd w:val="clear" w:color="auto" w:fill="FFFFFF"/>
        <w:autoSpaceDE w:val="0"/>
        <w:autoSpaceDN w:val="0"/>
        <w:adjustRightInd w:val="0"/>
        <w:spacing w:before="0" w:line="240" w:lineRule="auto"/>
        <w:rPr>
          <w:rFonts w:ascii="Lucida Console" w:hAnsi="Lucida Console" w:cs="Lucida Console"/>
          <w:sz w:val="18"/>
          <w:szCs w:val="18"/>
        </w:rPr>
      </w:pPr>
      <w:r w:rsidRPr="00F3076A">
        <w:rPr>
          <w:lang w:val="en"/>
        </w:rPr>
        <w:lastRenderedPageBreak/>
        <w:t>Your end script should look something like this</w:t>
      </w:r>
      <w:ins w:id="179" w:author="Beth Quinlan" w:date="2018-04-09T15:31:00Z">
        <w:r w:rsidR="002706A3">
          <w:rPr>
            <w:lang w:val="en"/>
          </w:rPr>
          <w:t xml:space="preserve"> (with the highlighted items edited to reflect your values)</w:t>
        </w:r>
      </w:ins>
      <w:r w:rsidRPr="00F3076A">
        <w:rPr>
          <w:lang w:val="en"/>
        </w:rPr>
        <w:t>:</w:t>
      </w:r>
      <w:r w:rsidRPr="00F3076A">
        <w:rPr>
          <w:lang w:val="en"/>
        </w:rPr>
        <w:br/>
      </w:r>
      <w:r w:rsidRPr="00F3076A">
        <w:rPr>
          <w:lang w:val="en"/>
        </w:rPr>
        <w:br/>
      </w:r>
      <w:r w:rsidRPr="00F3076A">
        <w:rPr>
          <w:rFonts w:ascii="Lucida Console" w:hAnsi="Lucida Console" w:cs="Lucida Console"/>
          <w:color w:val="FF4500"/>
          <w:sz w:val="18"/>
          <w:szCs w:val="18"/>
        </w:rPr>
        <w:t>$</w:t>
      </w:r>
      <w:proofErr w:type="spellStart"/>
      <w:r w:rsidRPr="00F3076A">
        <w:rPr>
          <w:rFonts w:ascii="Lucida Console" w:hAnsi="Lucida Console" w:cs="Lucida Console"/>
          <w:color w:val="FF4500"/>
          <w:sz w:val="18"/>
          <w:szCs w:val="18"/>
        </w:rPr>
        <w:t>uri</w:t>
      </w:r>
      <w:proofErr w:type="spellEnd"/>
      <w:r w:rsidRPr="00F3076A">
        <w:rPr>
          <w:rFonts w:ascii="Lucida Console" w:hAnsi="Lucida Console" w:cs="Lucida Console"/>
          <w:sz w:val="18"/>
          <w:szCs w:val="18"/>
        </w:rPr>
        <w:t xml:space="preserve"> </w:t>
      </w:r>
      <w:r w:rsidRPr="00F3076A">
        <w:rPr>
          <w:rFonts w:ascii="Lucida Console" w:hAnsi="Lucida Console" w:cs="Lucida Console"/>
          <w:color w:val="A9A9A9"/>
          <w:sz w:val="18"/>
          <w:szCs w:val="18"/>
        </w:rPr>
        <w:t>=</w:t>
      </w:r>
      <w:r w:rsidRPr="00F3076A">
        <w:rPr>
          <w:rFonts w:ascii="Lucida Console" w:hAnsi="Lucida Console" w:cs="Lucida Console"/>
          <w:sz w:val="18"/>
          <w:szCs w:val="18"/>
        </w:rPr>
        <w:t xml:space="preserve"> </w:t>
      </w:r>
      <w:r w:rsidRPr="00F3076A">
        <w:rPr>
          <w:rFonts w:ascii="Lucida Console" w:hAnsi="Lucida Console" w:cs="Lucida Console"/>
          <w:color w:val="8B0000"/>
          <w:sz w:val="18"/>
          <w:szCs w:val="18"/>
        </w:rPr>
        <w:t>"</w:t>
      </w:r>
      <w:r w:rsidRPr="002706A3">
        <w:rPr>
          <w:rFonts w:ascii="Lucida Console" w:hAnsi="Lucida Console" w:cs="Lucida Console"/>
          <w:color w:val="8B0000"/>
          <w:sz w:val="18"/>
          <w:szCs w:val="18"/>
          <w:highlight w:val="yellow"/>
          <w:rPrChange w:id="180" w:author="Beth Quinlan" w:date="2018-04-09T15:30:00Z">
            <w:rPr>
              <w:rFonts w:ascii="Lucida Console" w:hAnsi="Lucida Console" w:cs="Lucida Console"/>
              <w:color w:val="8B0000"/>
              <w:sz w:val="18"/>
              <w:szCs w:val="18"/>
            </w:rPr>
          </w:rPrChange>
        </w:rPr>
        <w:t>https://s1events.azure-automation.net/webhooks?token=plZ%2bQdMRRxVJxUys</w:t>
      </w:r>
      <w:r w:rsidR="00F3076A" w:rsidRPr="002706A3">
        <w:rPr>
          <w:rFonts w:ascii="Lucida Console" w:hAnsi="Lucida Console" w:cs="Lucida Console"/>
          <w:color w:val="8B0000"/>
          <w:sz w:val="18"/>
          <w:szCs w:val="18"/>
          <w:highlight w:val="yellow"/>
          <w:rPrChange w:id="181" w:author="Beth Quinlan" w:date="2018-04-09T15:30:00Z">
            <w:rPr>
              <w:rFonts w:ascii="Lucida Console" w:hAnsi="Lucida Console" w:cs="Lucida Console"/>
              <w:color w:val="8B0000"/>
              <w:sz w:val="18"/>
              <w:szCs w:val="18"/>
            </w:rPr>
          </w:rPrChange>
        </w:rPr>
        <w:t>xxxxxxxxxxxxxxxx</w:t>
      </w:r>
      <w:r w:rsidRPr="002706A3">
        <w:rPr>
          <w:rFonts w:ascii="Lucida Console" w:hAnsi="Lucida Console" w:cs="Lucida Console"/>
          <w:color w:val="8B0000"/>
          <w:sz w:val="18"/>
          <w:szCs w:val="18"/>
          <w:highlight w:val="yellow"/>
          <w:rPrChange w:id="182" w:author="Beth Quinlan" w:date="2018-04-09T15:30:00Z">
            <w:rPr>
              <w:rFonts w:ascii="Lucida Console" w:hAnsi="Lucida Console" w:cs="Lucida Console"/>
              <w:color w:val="8B0000"/>
              <w:sz w:val="18"/>
              <w:szCs w:val="18"/>
            </w:rPr>
          </w:rPrChange>
        </w:rPr>
        <w:t>3d</w:t>
      </w:r>
      <w:r w:rsidRPr="00F3076A">
        <w:rPr>
          <w:rFonts w:ascii="Lucida Console" w:hAnsi="Lucida Console" w:cs="Lucida Console"/>
          <w:color w:val="8B0000"/>
          <w:sz w:val="18"/>
          <w:szCs w:val="18"/>
        </w:rPr>
        <w:t>"</w:t>
      </w:r>
    </w:p>
    <w:p w14:paraId="518096D2" w14:textId="77777777" w:rsidR="00A81304" w:rsidRDefault="00A81304" w:rsidP="00F3076A">
      <w:pPr>
        <w:shd w:val="clear" w:color="auto" w:fill="FFFFFF"/>
        <w:autoSpaceDE w:val="0"/>
        <w:autoSpaceDN w:val="0"/>
        <w:adjustRightInd w:val="0"/>
        <w:spacing w:before="0" w:line="240" w:lineRule="auto"/>
        <w:ind w:firstLine="720"/>
        <w:rPr>
          <w:rFonts w:ascii="Lucida Console" w:hAnsi="Lucida Console" w:cs="Lucida Console"/>
          <w:sz w:val="18"/>
          <w:szCs w:val="18"/>
        </w:rPr>
      </w:pPr>
      <w:r>
        <w:rPr>
          <w:rFonts w:ascii="Lucida Console" w:hAnsi="Lucida Console" w:cs="Lucida Console"/>
          <w:color w:val="FF4500"/>
          <w:sz w:val="18"/>
          <w:szCs w:val="18"/>
        </w:rPr>
        <w:t>$headers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color w:val="8B0000"/>
          <w:sz w:val="18"/>
          <w:szCs w:val="18"/>
        </w:rPr>
        <w:t>"From"</w:t>
      </w:r>
      <w:r>
        <w:rPr>
          <w:rFonts w:ascii="Lucida Console" w:hAnsi="Lucida Console" w:cs="Lucida Console"/>
          <w:color w:val="A9A9A9"/>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user@contoso.com"</w:t>
      </w:r>
      <w:r>
        <w:rPr>
          <w:rFonts w:ascii="Lucida Console" w:hAnsi="Lucida Console" w:cs="Lucida Console"/>
          <w:sz w:val="18"/>
          <w:szCs w:val="18"/>
        </w:rPr>
        <w:t>;</w:t>
      </w:r>
      <w:r>
        <w:rPr>
          <w:rFonts w:ascii="Lucida Console" w:hAnsi="Lucida Console" w:cs="Lucida Console"/>
          <w:color w:val="8B0000"/>
          <w:sz w:val="18"/>
          <w:szCs w:val="18"/>
        </w:rPr>
        <w:t>"Date</w:t>
      </w:r>
      <w:proofErr w:type="spellEnd"/>
      <w:r>
        <w:rPr>
          <w:rFonts w:ascii="Lucida Console" w:hAnsi="Lucida Console" w:cs="Lucida Console"/>
          <w:color w:val="8B0000"/>
          <w:sz w:val="18"/>
          <w:szCs w:val="18"/>
        </w:rPr>
        <w:t>"</w:t>
      </w:r>
      <w:r>
        <w:rPr>
          <w:rFonts w:ascii="Lucida Console" w:hAnsi="Lucida Console" w:cs="Lucida Console"/>
          <w:color w:val="A9A9A9"/>
          <w:sz w:val="18"/>
          <w:szCs w:val="18"/>
        </w:rPr>
        <w:t>=</w:t>
      </w:r>
      <w:r>
        <w:rPr>
          <w:rFonts w:ascii="Lucida Console" w:hAnsi="Lucida Console" w:cs="Lucida Console"/>
          <w:color w:val="8B0000"/>
          <w:sz w:val="18"/>
          <w:szCs w:val="18"/>
        </w:rPr>
        <w:t>"02/23/2016 15:47:00"</w:t>
      </w:r>
      <w:r>
        <w:rPr>
          <w:rFonts w:ascii="Lucida Console" w:hAnsi="Lucida Console" w:cs="Lucida Console"/>
          <w:sz w:val="18"/>
          <w:szCs w:val="18"/>
        </w:rPr>
        <w:t>}</w:t>
      </w:r>
    </w:p>
    <w:p w14:paraId="4D26C9C2" w14:textId="77777777" w:rsidR="00A81304" w:rsidRDefault="00A81304" w:rsidP="00F3076A">
      <w:pPr>
        <w:shd w:val="clear" w:color="auto" w:fill="FFFFFF"/>
        <w:autoSpaceDE w:val="0"/>
        <w:autoSpaceDN w:val="0"/>
        <w:adjustRightInd w:val="0"/>
        <w:spacing w:before="0" w:line="240" w:lineRule="auto"/>
        <w:ind w:firstLine="0"/>
        <w:rPr>
          <w:rFonts w:ascii="Lucida Console" w:hAnsi="Lucida Console" w:cs="Lucida Console"/>
          <w:sz w:val="18"/>
          <w:szCs w:val="18"/>
        </w:rPr>
      </w:pPr>
    </w:p>
    <w:p w14:paraId="6416FEA7" w14:textId="77777777" w:rsidR="00A81304" w:rsidRPr="00994191" w:rsidRDefault="00A81304" w:rsidP="00F3076A">
      <w:pPr>
        <w:shd w:val="clear" w:color="auto" w:fill="FFFFFF"/>
        <w:autoSpaceDE w:val="0"/>
        <w:autoSpaceDN w:val="0"/>
        <w:adjustRightInd w:val="0"/>
        <w:spacing w:before="0" w:line="240" w:lineRule="auto"/>
        <w:ind w:firstLine="720"/>
        <w:rPr>
          <w:rFonts w:ascii="Lucida Console" w:hAnsi="Lucida Console" w:cs="Lucida Console"/>
          <w:sz w:val="18"/>
          <w:szCs w:val="18"/>
          <w:lang w:val="da-DK"/>
        </w:rPr>
      </w:pPr>
      <w:r w:rsidRPr="00994191">
        <w:rPr>
          <w:rFonts w:ascii="Lucida Console" w:hAnsi="Lucida Console" w:cs="Lucida Console"/>
          <w:color w:val="FF4500"/>
          <w:sz w:val="18"/>
          <w:szCs w:val="18"/>
          <w:lang w:val="da-DK"/>
        </w:rPr>
        <w:t>$myvars</w:t>
      </w:r>
      <w:r w:rsidRPr="00994191">
        <w:rPr>
          <w:rFonts w:ascii="Lucida Console" w:hAnsi="Lucida Console" w:cs="Lucida Console"/>
          <w:sz w:val="18"/>
          <w:szCs w:val="18"/>
          <w:lang w:val="da-DK"/>
        </w:rPr>
        <w:t xml:space="preserve">  </w:t>
      </w:r>
      <w:r w:rsidRPr="00994191">
        <w:rPr>
          <w:rFonts w:ascii="Lucida Console" w:hAnsi="Lucida Console" w:cs="Lucida Console"/>
          <w:color w:val="A9A9A9"/>
          <w:sz w:val="18"/>
          <w:szCs w:val="18"/>
          <w:lang w:val="da-DK"/>
        </w:rPr>
        <w:t>=</w:t>
      </w:r>
      <w:r w:rsidRPr="00994191">
        <w:rPr>
          <w:rFonts w:ascii="Lucida Console" w:hAnsi="Lucida Console" w:cs="Lucida Console"/>
          <w:sz w:val="18"/>
          <w:szCs w:val="18"/>
          <w:lang w:val="da-DK"/>
        </w:rPr>
        <w:t xml:space="preserve"> @(</w:t>
      </w:r>
    </w:p>
    <w:p w14:paraId="61342B13" w14:textId="6B9CDA37" w:rsidR="00A81304" w:rsidRPr="00994191" w:rsidRDefault="00A81304" w:rsidP="00F3076A">
      <w:pPr>
        <w:shd w:val="clear" w:color="auto" w:fill="FFFFFF"/>
        <w:autoSpaceDE w:val="0"/>
        <w:autoSpaceDN w:val="0"/>
        <w:adjustRightInd w:val="0"/>
        <w:spacing w:before="0" w:line="240" w:lineRule="auto"/>
        <w:ind w:firstLine="0"/>
        <w:rPr>
          <w:rFonts w:ascii="Lucida Console" w:hAnsi="Lucida Console" w:cs="Lucida Console"/>
          <w:sz w:val="18"/>
          <w:szCs w:val="18"/>
          <w:lang w:val="da-DK"/>
        </w:rPr>
      </w:pPr>
      <w:r w:rsidRPr="00994191">
        <w:rPr>
          <w:rFonts w:ascii="Lucida Console" w:hAnsi="Lucida Console" w:cs="Lucida Console"/>
          <w:sz w:val="18"/>
          <w:szCs w:val="18"/>
          <w:lang w:val="da-DK"/>
        </w:rPr>
        <w:t xml:space="preserve">    </w:t>
      </w:r>
      <w:r w:rsidR="00F3076A" w:rsidRPr="00994191">
        <w:rPr>
          <w:rFonts w:ascii="Lucida Console" w:hAnsi="Lucida Console" w:cs="Lucida Console"/>
          <w:sz w:val="18"/>
          <w:szCs w:val="18"/>
          <w:lang w:val="da-DK"/>
        </w:rPr>
        <w:tab/>
      </w:r>
      <w:r w:rsidRPr="00994191">
        <w:rPr>
          <w:rFonts w:ascii="Lucida Console" w:hAnsi="Lucida Console" w:cs="Lucida Console"/>
          <w:sz w:val="18"/>
          <w:szCs w:val="18"/>
          <w:lang w:val="da-DK"/>
        </w:rPr>
        <w:t>@{AzureResourceGroup</w:t>
      </w:r>
      <w:r w:rsidRPr="00994191">
        <w:rPr>
          <w:rFonts w:ascii="Lucida Console" w:hAnsi="Lucida Console" w:cs="Lucida Console"/>
          <w:color w:val="A9A9A9"/>
          <w:sz w:val="18"/>
          <w:szCs w:val="18"/>
          <w:lang w:val="da-DK"/>
        </w:rPr>
        <w:t>=</w:t>
      </w:r>
      <w:r w:rsidRPr="00994191">
        <w:rPr>
          <w:rFonts w:ascii="Lucida Console" w:hAnsi="Lucida Console" w:cs="Lucida Console"/>
          <w:color w:val="8B0000"/>
          <w:sz w:val="18"/>
          <w:szCs w:val="18"/>
          <w:lang w:val="da-DK"/>
        </w:rPr>
        <w:t>"</w:t>
      </w:r>
      <w:r w:rsidRPr="002706A3">
        <w:rPr>
          <w:rFonts w:ascii="Lucida Console" w:hAnsi="Lucida Console" w:cs="Lucida Console"/>
          <w:color w:val="8B0000"/>
          <w:sz w:val="18"/>
          <w:szCs w:val="18"/>
          <w:highlight w:val="yellow"/>
          <w:lang w:val="da-DK"/>
          <w:rPrChange w:id="183" w:author="Beth Quinlan" w:date="2018-04-09T15:30:00Z">
            <w:rPr>
              <w:rFonts w:ascii="Lucida Console" w:hAnsi="Lucida Console" w:cs="Lucida Console"/>
              <w:color w:val="8B0000"/>
              <w:sz w:val="18"/>
              <w:szCs w:val="18"/>
              <w:lang w:val="da-DK"/>
            </w:rPr>
          </w:rPrChange>
        </w:rPr>
        <w:t>rgMyVM</w:t>
      </w:r>
      <w:r w:rsidRPr="00994191">
        <w:rPr>
          <w:rFonts w:ascii="Lucida Console" w:hAnsi="Lucida Console" w:cs="Lucida Console"/>
          <w:color w:val="8B0000"/>
          <w:sz w:val="18"/>
          <w:szCs w:val="18"/>
          <w:lang w:val="da-DK"/>
        </w:rPr>
        <w:t>"</w:t>
      </w:r>
      <w:r w:rsidRPr="00994191">
        <w:rPr>
          <w:rFonts w:ascii="Lucida Console" w:hAnsi="Lucida Console" w:cs="Lucida Console"/>
          <w:sz w:val="18"/>
          <w:szCs w:val="18"/>
          <w:lang w:val="da-DK"/>
        </w:rPr>
        <w:t>;Shutdown</w:t>
      </w:r>
      <w:r w:rsidRPr="00994191">
        <w:rPr>
          <w:rFonts w:ascii="Lucida Console" w:hAnsi="Lucida Console" w:cs="Lucida Console"/>
          <w:color w:val="A9A9A9"/>
          <w:sz w:val="18"/>
          <w:szCs w:val="18"/>
          <w:lang w:val="da-DK"/>
        </w:rPr>
        <w:t>=</w:t>
      </w:r>
      <w:r w:rsidRPr="00994191">
        <w:rPr>
          <w:rFonts w:ascii="Lucida Console" w:hAnsi="Lucida Console" w:cs="Lucida Console"/>
          <w:color w:val="8B0000"/>
          <w:sz w:val="18"/>
          <w:szCs w:val="18"/>
          <w:lang w:val="da-DK"/>
        </w:rPr>
        <w:t>"true"</w:t>
      </w:r>
      <w:r w:rsidRPr="00994191">
        <w:rPr>
          <w:rFonts w:ascii="Lucida Console" w:hAnsi="Lucida Console" w:cs="Lucida Console"/>
          <w:sz w:val="18"/>
          <w:szCs w:val="18"/>
          <w:lang w:val="da-DK"/>
        </w:rPr>
        <w:t xml:space="preserve"> }</w:t>
      </w:r>
    </w:p>
    <w:p w14:paraId="29657303" w14:textId="77777777" w:rsidR="00A81304" w:rsidRDefault="00A81304" w:rsidP="00F3076A">
      <w:pPr>
        <w:shd w:val="clear" w:color="auto" w:fill="FFFFFF"/>
        <w:autoSpaceDE w:val="0"/>
        <w:autoSpaceDN w:val="0"/>
        <w:adjustRightInd w:val="0"/>
        <w:spacing w:before="0" w:line="240" w:lineRule="auto"/>
        <w:ind w:firstLine="720"/>
        <w:rPr>
          <w:rFonts w:ascii="Lucida Console" w:hAnsi="Lucida Console" w:cs="Lucida Console"/>
          <w:sz w:val="18"/>
          <w:szCs w:val="18"/>
        </w:rPr>
      </w:pPr>
      <w:r>
        <w:rPr>
          <w:rFonts w:ascii="Lucida Console" w:hAnsi="Lucida Console" w:cs="Lucida Console"/>
          <w:sz w:val="18"/>
          <w:szCs w:val="18"/>
        </w:rPr>
        <w:t>)</w:t>
      </w:r>
    </w:p>
    <w:p w14:paraId="33F9FE47" w14:textId="4CAB4C96" w:rsidR="00A81304" w:rsidRDefault="00F3076A" w:rsidP="00F3076A">
      <w:pPr>
        <w:shd w:val="clear" w:color="auto" w:fill="FFFFFF"/>
        <w:autoSpaceDE w:val="0"/>
        <w:autoSpaceDN w:val="0"/>
        <w:adjustRightInd w:val="0"/>
        <w:spacing w:before="0" w:line="240" w:lineRule="auto"/>
        <w:ind w:firstLine="0"/>
        <w:rPr>
          <w:rFonts w:ascii="Lucida Console" w:hAnsi="Lucida Console" w:cs="Lucida Console"/>
          <w:sz w:val="18"/>
          <w:szCs w:val="18"/>
        </w:rPr>
      </w:pPr>
      <w:r>
        <w:rPr>
          <w:rFonts w:ascii="Lucida Console" w:hAnsi="Lucida Console" w:cs="Lucida Console"/>
          <w:sz w:val="18"/>
          <w:szCs w:val="18"/>
        </w:rPr>
        <w:tab/>
      </w:r>
    </w:p>
    <w:p w14:paraId="189CA883" w14:textId="77777777" w:rsidR="00A81304" w:rsidRDefault="00A81304" w:rsidP="00F3076A">
      <w:pPr>
        <w:shd w:val="clear" w:color="auto" w:fill="FFFFFF"/>
        <w:autoSpaceDE w:val="0"/>
        <w:autoSpaceDN w:val="0"/>
        <w:adjustRightInd w:val="0"/>
        <w:spacing w:before="0" w:line="240" w:lineRule="auto"/>
        <w:ind w:firstLine="720"/>
        <w:rPr>
          <w:rFonts w:ascii="Lucida Console" w:hAnsi="Lucida Console" w:cs="Lucida Console"/>
          <w:sz w:val="18"/>
          <w:szCs w:val="18"/>
        </w:rPr>
      </w:pPr>
      <w:r>
        <w:rPr>
          <w:rFonts w:ascii="Lucida Console" w:hAnsi="Lucida Console" w:cs="Lucida Console"/>
          <w:color w:val="FF4500"/>
          <w:sz w:val="18"/>
          <w:szCs w:val="18"/>
        </w:rPr>
        <w:t>$body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ConvertTo-Json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InputObject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myvars</w:t>
      </w:r>
      <w:proofErr w:type="spellEnd"/>
      <w:r>
        <w:rPr>
          <w:rFonts w:ascii="Lucida Console" w:hAnsi="Lucida Console" w:cs="Lucida Console"/>
          <w:sz w:val="18"/>
          <w:szCs w:val="18"/>
        </w:rPr>
        <w:t xml:space="preserve"> </w:t>
      </w:r>
    </w:p>
    <w:p w14:paraId="4CF95E57" w14:textId="77777777" w:rsidR="00A81304" w:rsidRDefault="00A81304" w:rsidP="00F3076A">
      <w:pPr>
        <w:shd w:val="clear" w:color="auto" w:fill="FFFFFF"/>
        <w:autoSpaceDE w:val="0"/>
        <w:autoSpaceDN w:val="0"/>
        <w:adjustRightInd w:val="0"/>
        <w:spacing w:before="0" w:line="240" w:lineRule="auto"/>
        <w:ind w:firstLine="0"/>
        <w:rPr>
          <w:rFonts w:ascii="Lucida Console" w:hAnsi="Lucida Console" w:cs="Lucida Console"/>
          <w:sz w:val="18"/>
          <w:szCs w:val="18"/>
        </w:rPr>
      </w:pPr>
    </w:p>
    <w:p w14:paraId="15A504A7" w14:textId="77777777" w:rsidR="00A81304" w:rsidRDefault="00A81304" w:rsidP="00F3076A">
      <w:pPr>
        <w:shd w:val="clear" w:color="auto" w:fill="FFFFFF"/>
        <w:autoSpaceDE w:val="0"/>
        <w:autoSpaceDN w:val="0"/>
        <w:adjustRightInd w:val="0"/>
        <w:spacing w:before="0" w:line="240" w:lineRule="auto"/>
        <w:ind w:left="1440" w:firstLine="0"/>
        <w:rPr>
          <w:rFonts w:ascii="Lucida Console" w:hAnsi="Lucida Console" w:cs="Lucida Console"/>
          <w:sz w:val="18"/>
          <w:szCs w:val="18"/>
        </w:rPr>
      </w:pPr>
      <w:r>
        <w:rPr>
          <w:rFonts w:ascii="Lucida Console" w:hAnsi="Lucida Console" w:cs="Lucida Console"/>
          <w:color w:val="FF4500"/>
          <w:sz w:val="18"/>
          <w:szCs w:val="18"/>
        </w:rPr>
        <w:t>$response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Invoke-</w:t>
      </w:r>
      <w:proofErr w:type="spellStart"/>
      <w:r>
        <w:rPr>
          <w:rFonts w:ascii="Lucida Console" w:hAnsi="Lucida Console" w:cs="Lucida Console"/>
          <w:color w:val="0000FF"/>
          <w:sz w:val="18"/>
          <w:szCs w:val="18"/>
        </w:rPr>
        <w:t>RestMethod</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-Method</w:t>
      </w:r>
      <w:r>
        <w:rPr>
          <w:rFonts w:ascii="Lucida Console" w:hAnsi="Lucida Console" w:cs="Lucida Console"/>
          <w:sz w:val="18"/>
          <w:szCs w:val="18"/>
        </w:rPr>
        <w:t xml:space="preserve"> </w:t>
      </w:r>
      <w:r>
        <w:rPr>
          <w:rFonts w:ascii="Lucida Console" w:hAnsi="Lucida Console" w:cs="Lucida Console"/>
          <w:color w:val="8A2BE2"/>
          <w:sz w:val="18"/>
          <w:szCs w:val="18"/>
        </w:rPr>
        <w:t>Post</w:t>
      </w:r>
      <w:r>
        <w:rPr>
          <w:rFonts w:ascii="Lucida Console" w:hAnsi="Lucida Console" w:cs="Lucida Console"/>
          <w:sz w:val="18"/>
          <w:szCs w:val="18"/>
        </w:rPr>
        <w:t xml:space="preserve"> </w:t>
      </w:r>
      <w:r>
        <w:rPr>
          <w:rFonts w:ascii="Lucida Console" w:hAnsi="Lucida Console" w:cs="Lucida Console"/>
          <w:color w:val="000080"/>
          <w:sz w:val="18"/>
          <w:szCs w:val="18"/>
        </w:rPr>
        <w:t>-Uri</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uri</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-Headers</w:t>
      </w:r>
      <w:r>
        <w:rPr>
          <w:rFonts w:ascii="Lucida Console" w:hAnsi="Lucida Console" w:cs="Lucida Console"/>
          <w:sz w:val="18"/>
          <w:szCs w:val="18"/>
        </w:rPr>
        <w:t xml:space="preserve"> </w:t>
      </w:r>
      <w:r>
        <w:rPr>
          <w:rFonts w:ascii="Lucida Console" w:hAnsi="Lucida Console" w:cs="Lucida Console"/>
          <w:color w:val="FF4500"/>
          <w:sz w:val="18"/>
          <w:szCs w:val="18"/>
        </w:rPr>
        <w:t>$headers</w:t>
      </w:r>
      <w:r>
        <w:rPr>
          <w:rFonts w:ascii="Lucida Console" w:hAnsi="Lucida Console" w:cs="Lucida Console"/>
          <w:sz w:val="18"/>
          <w:szCs w:val="18"/>
        </w:rPr>
        <w:t xml:space="preserve"> </w:t>
      </w:r>
      <w:r>
        <w:rPr>
          <w:rFonts w:ascii="Lucida Console" w:hAnsi="Lucida Console" w:cs="Lucida Console"/>
          <w:color w:val="000080"/>
          <w:sz w:val="18"/>
          <w:szCs w:val="18"/>
        </w:rPr>
        <w:t>-Body</w:t>
      </w:r>
      <w:r>
        <w:rPr>
          <w:rFonts w:ascii="Lucida Console" w:hAnsi="Lucida Console" w:cs="Lucida Console"/>
          <w:sz w:val="18"/>
          <w:szCs w:val="18"/>
        </w:rPr>
        <w:t xml:space="preserve"> </w:t>
      </w:r>
      <w:r>
        <w:rPr>
          <w:rFonts w:ascii="Lucida Console" w:hAnsi="Lucida Console" w:cs="Lucida Console"/>
          <w:color w:val="FF4500"/>
          <w:sz w:val="18"/>
          <w:szCs w:val="18"/>
        </w:rPr>
        <w:t>$body</w:t>
      </w:r>
    </w:p>
    <w:p w14:paraId="76B0345C" w14:textId="77777777" w:rsidR="00A81304" w:rsidRDefault="00A81304" w:rsidP="00F3076A">
      <w:pPr>
        <w:shd w:val="clear" w:color="auto" w:fill="FFFFFF"/>
        <w:autoSpaceDE w:val="0"/>
        <w:autoSpaceDN w:val="0"/>
        <w:adjustRightInd w:val="0"/>
        <w:spacing w:before="0" w:line="240" w:lineRule="auto"/>
        <w:ind w:firstLine="0"/>
        <w:rPr>
          <w:rFonts w:ascii="Lucida Console" w:hAnsi="Lucida Console" w:cs="Lucida Console"/>
          <w:sz w:val="18"/>
          <w:szCs w:val="18"/>
        </w:rPr>
      </w:pPr>
    </w:p>
    <w:p w14:paraId="60D5A861" w14:textId="77777777" w:rsidR="00A81304" w:rsidRDefault="00A81304" w:rsidP="00F3076A">
      <w:pPr>
        <w:shd w:val="clear" w:color="auto" w:fill="FFFFFF"/>
        <w:autoSpaceDE w:val="0"/>
        <w:autoSpaceDN w:val="0"/>
        <w:adjustRightInd w:val="0"/>
        <w:spacing w:before="0" w:line="240" w:lineRule="auto"/>
        <w:ind w:firstLine="720"/>
        <w:rPr>
          <w:rFonts w:ascii="Lucida Console" w:hAnsi="Lucida Console" w:cs="Lucida Console"/>
          <w:sz w:val="18"/>
          <w:szCs w:val="18"/>
        </w:rPr>
      </w:pPr>
      <w:r>
        <w:rPr>
          <w:rFonts w:ascii="Lucida Console" w:hAnsi="Lucida Console" w:cs="Lucida Console"/>
          <w:color w:val="0000FF"/>
          <w:sz w:val="18"/>
          <w:szCs w:val="18"/>
        </w:rPr>
        <w:t>Write-Output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Start"/>
      <w:r>
        <w:rPr>
          <w:rFonts w:ascii="Lucida Console" w:hAnsi="Lucida Console" w:cs="Lucida Console"/>
          <w:color w:val="FF4500"/>
          <w:sz w:val="18"/>
          <w:szCs w:val="18"/>
        </w:rPr>
        <w:t>response</w:t>
      </w:r>
      <w:r>
        <w:rPr>
          <w:rFonts w:ascii="Lucida Console" w:hAnsi="Lucida Console" w:cs="Lucida Console"/>
          <w:color w:val="A9A9A9"/>
          <w:sz w:val="18"/>
          <w:szCs w:val="18"/>
        </w:rPr>
        <w:t>.</w:t>
      </w:r>
      <w:r>
        <w:rPr>
          <w:rFonts w:ascii="Lucida Console" w:hAnsi="Lucida Console" w:cs="Lucida Console"/>
          <w:sz w:val="18"/>
          <w:szCs w:val="18"/>
        </w:rPr>
        <w:t>JobIds</w:t>
      </w:r>
      <w:proofErr w:type="spellEnd"/>
      <w:proofErr w:type="gramEnd"/>
      <w:r>
        <w:rPr>
          <w:rFonts w:ascii="Lucida Console" w:hAnsi="Lucida Console" w:cs="Lucida Console"/>
          <w:sz w:val="18"/>
          <w:szCs w:val="18"/>
        </w:rPr>
        <w:t xml:space="preserve"> </w:t>
      </w:r>
    </w:p>
    <w:p w14:paraId="2E18CFC3" w14:textId="2B319C43" w:rsidR="00A81304" w:rsidRDefault="00F3076A" w:rsidP="00A81304">
      <w:pPr>
        <w:pStyle w:val="ListParagraph"/>
        <w:numPr>
          <w:ilvl w:val="0"/>
          <w:numId w:val="29"/>
        </w:numPr>
        <w:rPr>
          <w:lang w:val="en"/>
        </w:rPr>
      </w:pPr>
      <w:r>
        <w:rPr>
          <w:lang w:val="en"/>
        </w:rPr>
        <w:t xml:space="preserve">Put a breakpoint on the first line of code and </w:t>
      </w:r>
      <w:r w:rsidRPr="002706A3">
        <w:rPr>
          <w:u w:val="single"/>
          <w:lang w:val="en"/>
          <w:rPrChange w:id="184" w:author="Beth Quinlan" w:date="2018-04-09T15:32:00Z">
            <w:rPr>
              <w:lang w:val="en"/>
            </w:rPr>
          </w:rPrChange>
        </w:rPr>
        <w:t>save</w:t>
      </w:r>
      <w:r>
        <w:rPr>
          <w:lang w:val="en"/>
        </w:rPr>
        <w:t xml:space="preserve"> the file. Select </w:t>
      </w:r>
      <w:r w:rsidRPr="00F665B0">
        <w:rPr>
          <w:b/>
          <w:lang w:val="en"/>
        </w:rPr>
        <w:t>F5</w:t>
      </w:r>
      <w:r>
        <w:rPr>
          <w:lang w:val="en"/>
        </w:rPr>
        <w:t xml:space="preserve"> to begin stepping through the code.</w:t>
      </w:r>
      <w:r w:rsidR="00F665B0">
        <w:rPr>
          <w:lang w:val="en"/>
        </w:rPr>
        <w:br/>
      </w:r>
    </w:p>
    <w:p w14:paraId="529C0279" w14:textId="406EE652" w:rsidR="00F3076A" w:rsidRDefault="00F3076A" w:rsidP="00A81304">
      <w:pPr>
        <w:pStyle w:val="ListParagraph"/>
        <w:numPr>
          <w:ilvl w:val="0"/>
          <w:numId w:val="29"/>
        </w:numPr>
        <w:rPr>
          <w:lang w:val="en"/>
        </w:rPr>
      </w:pPr>
      <w:r>
        <w:rPr>
          <w:lang w:val="en"/>
        </w:rPr>
        <w:t>When you move past the last line of code, you will see the job number output to the PowerShell command window.</w:t>
      </w:r>
    </w:p>
    <w:p w14:paraId="7986B6CC" w14:textId="61EDB994" w:rsidR="00F3076A" w:rsidRDefault="00F3076A" w:rsidP="00F3076A">
      <w:pPr>
        <w:pStyle w:val="ListParagraph"/>
        <w:ind w:left="1080" w:firstLine="0"/>
        <w:rPr>
          <w:lang w:val="en"/>
        </w:rPr>
      </w:pPr>
    </w:p>
    <w:p w14:paraId="77F54020" w14:textId="5F89936F" w:rsidR="00F3076A" w:rsidRDefault="00F3076A" w:rsidP="00F3076A">
      <w:pPr>
        <w:pStyle w:val="ListParagraph"/>
        <w:ind w:left="1080" w:firstLine="0"/>
        <w:rPr>
          <w:ins w:id="185" w:author="Beth Quinlan" w:date="2018-04-09T15:35:00Z"/>
          <w:lang w:val="en"/>
        </w:rPr>
      </w:pPr>
      <w:r>
        <w:rPr>
          <w:noProof/>
          <w:lang w:val="da-DK" w:eastAsia="da-DK"/>
        </w:rPr>
        <w:drawing>
          <wp:inline distT="0" distB="0" distL="0" distR="0" wp14:anchorId="099C749A" wp14:editId="5231E4FA">
            <wp:extent cx="4580952" cy="552381"/>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80952" cy="552381"/>
                    </a:xfrm>
                    <a:prstGeom prst="rect">
                      <a:avLst/>
                    </a:prstGeom>
                  </pic:spPr>
                </pic:pic>
              </a:graphicData>
            </a:graphic>
          </wp:inline>
        </w:drawing>
      </w:r>
    </w:p>
    <w:p w14:paraId="3BE9E5B6" w14:textId="77777777" w:rsidR="00C608E7" w:rsidRDefault="00C608E7" w:rsidP="00F3076A">
      <w:pPr>
        <w:pStyle w:val="ListParagraph"/>
        <w:ind w:left="1080" w:firstLine="0"/>
        <w:rPr>
          <w:lang w:val="en"/>
        </w:rPr>
      </w:pPr>
    </w:p>
    <w:p w14:paraId="1D65E533" w14:textId="429B6BF6" w:rsidR="00F3076A" w:rsidRDefault="00F3076A" w:rsidP="00A81304">
      <w:pPr>
        <w:pStyle w:val="ListParagraph"/>
        <w:numPr>
          <w:ilvl w:val="0"/>
          <w:numId w:val="29"/>
        </w:numPr>
        <w:rPr>
          <w:lang w:val="en"/>
        </w:rPr>
      </w:pPr>
      <w:del w:id="186" w:author="Beth Quinlan" w:date="2018-04-09T15:34:00Z">
        <w:r w:rsidDel="00C608E7">
          <w:rPr>
            <w:lang w:val="en"/>
          </w:rPr>
          <w:delText>Go back to the Azure portal in</w:delText>
        </w:r>
      </w:del>
      <w:ins w:id="187" w:author="Beth Quinlan" w:date="2018-04-09T15:34:00Z">
        <w:r w:rsidR="00C608E7">
          <w:rPr>
            <w:lang w:val="en"/>
          </w:rPr>
          <w:t xml:space="preserve">Navigate to the </w:t>
        </w:r>
        <w:r w:rsidR="00C608E7" w:rsidRPr="00202B54">
          <w:rPr>
            <w:i/>
            <w:lang w:val="en"/>
            <w:rPrChange w:id="188" w:author="Beth Quinlan" w:date="2018-04-11T12:58:00Z">
              <w:rPr>
                <w:lang w:val="en"/>
              </w:rPr>
            </w:rPrChange>
          </w:rPr>
          <w:t>Automation Account</w:t>
        </w:r>
        <w:r w:rsidR="00C608E7">
          <w:rPr>
            <w:lang w:val="en"/>
          </w:rPr>
          <w:t xml:space="preserve"> blade, </w:t>
        </w:r>
      </w:ins>
      <w:del w:id="189" w:author="Beth Quinlan" w:date="2018-04-09T15:34:00Z">
        <w:r w:rsidDel="00C608E7">
          <w:rPr>
            <w:lang w:val="en"/>
          </w:rPr>
          <w:delText xml:space="preserve"> to the </w:delText>
        </w:r>
        <w:r w:rsidRPr="00F3076A" w:rsidDel="00C608E7">
          <w:rPr>
            <w:b/>
            <w:lang w:val="en"/>
          </w:rPr>
          <w:delText>Shutdown-Start-VMs-By-Resource-Group</w:delText>
        </w:r>
        <w:r w:rsidDel="00C608E7">
          <w:rPr>
            <w:lang w:val="en"/>
          </w:rPr>
          <w:delText xml:space="preserve"> runbook blade and </w:delText>
        </w:r>
      </w:del>
      <w:ins w:id="190" w:author="Beth Quinlan" w:date="2018-04-09T15:35:00Z">
        <w:r w:rsidR="00C608E7">
          <w:rPr>
            <w:lang w:val="en"/>
          </w:rPr>
          <w:t xml:space="preserve">and </w:t>
        </w:r>
      </w:ins>
      <w:del w:id="191" w:author="Beth Quinlan" w:date="2018-04-09T15:35:00Z">
        <w:r w:rsidDel="00C608E7">
          <w:rPr>
            <w:lang w:val="en"/>
          </w:rPr>
          <w:delText xml:space="preserve">click </w:delText>
        </w:r>
      </w:del>
      <w:ins w:id="192" w:author="Beth Quinlan" w:date="2018-04-09T15:35:00Z">
        <w:r w:rsidR="00C608E7">
          <w:rPr>
            <w:lang w:val="en"/>
          </w:rPr>
          <w:t xml:space="preserve">select </w:t>
        </w:r>
      </w:ins>
      <w:r>
        <w:rPr>
          <w:lang w:val="en"/>
        </w:rPr>
        <w:t xml:space="preserve">on the </w:t>
      </w:r>
      <w:r w:rsidRPr="00C608E7">
        <w:rPr>
          <w:b/>
          <w:lang w:val="en"/>
          <w:rPrChange w:id="193" w:author="Beth Quinlan" w:date="2018-04-09T15:35:00Z">
            <w:rPr>
              <w:lang w:val="en"/>
            </w:rPr>
          </w:rPrChange>
        </w:rPr>
        <w:t>Jobs</w:t>
      </w:r>
      <w:r>
        <w:rPr>
          <w:lang w:val="en"/>
        </w:rPr>
        <w:t xml:space="preserve"> </w:t>
      </w:r>
      <w:del w:id="194" w:author="Beth Quinlan" w:date="2018-04-09T15:35:00Z">
        <w:r w:rsidDel="00C608E7">
          <w:rPr>
            <w:lang w:val="en"/>
          </w:rPr>
          <w:delText>icon</w:delText>
        </w:r>
      </w:del>
      <w:ins w:id="195" w:author="Beth Quinlan" w:date="2018-04-09T15:35:00Z">
        <w:r w:rsidR="00C608E7">
          <w:rPr>
            <w:lang w:val="en"/>
          </w:rPr>
          <w:t>node</w:t>
        </w:r>
      </w:ins>
      <w:r>
        <w:rPr>
          <w:lang w:val="en"/>
        </w:rPr>
        <w:t>.</w:t>
      </w:r>
    </w:p>
    <w:p w14:paraId="778E9FA1" w14:textId="3FF2EE8E" w:rsidR="00F3076A" w:rsidRDefault="00F3076A" w:rsidP="00F3076A">
      <w:pPr>
        <w:pStyle w:val="ListParagraph"/>
        <w:ind w:left="1080" w:firstLine="0"/>
        <w:rPr>
          <w:lang w:val="en"/>
        </w:rPr>
      </w:pPr>
    </w:p>
    <w:p w14:paraId="65B69FF7" w14:textId="3A99A605" w:rsidR="00F3076A" w:rsidRDefault="00F3076A" w:rsidP="00F3076A">
      <w:pPr>
        <w:pStyle w:val="ListParagraph"/>
        <w:ind w:left="1080" w:firstLine="0"/>
        <w:rPr>
          <w:lang w:val="en"/>
        </w:rPr>
      </w:pPr>
      <w:del w:id="196" w:author="Beth Quinlan" w:date="2018-04-09T15:35:00Z">
        <w:r w:rsidDel="00C608E7">
          <w:rPr>
            <w:noProof/>
            <w:lang w:val="da-DK" w:eastAsia="da-DK"/>
          </w:rPr>
          <w:drawing>
            <wp:inline distT="0" distB="0" distL="0" distR="0" wp14:anchorId="36E01E6C" wp14:editId="00DDFB23">
              <wp:extent cx="3419061" cy="1384303"/>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59848" cy="1400817"/>
                      </a:xfrm>
                      <a:prstGeom prst="rect">
                        <a:avLst/>
                      </a:prstGeom>
                    </pic:spPr>
                  </pic:pic>
                </a:graphicData>
              </a:graphic>
            </wp:inline>
          </w:drawing>
        </w:r>
      </w:del>
      <w:ins w:id="197" w:author="Beth Quinlan" w:date="2018-04-09T15:35:00Z">
        <w:r w:rsidR="00C608E7" w:rsidRPr="00C608E7">
          <w:rPr>
            <w:noProof/>
          </w:rPr>
          <w:t xml:space="preserve"> </w:t>
        </w:r>
        <w:r w:rsidR="00C608E7">
          <w:rPr>
            <w:noProof/>
          </w:rPr>
          <w:drawing>
            <wp:inline distT="0" distB="0" distL="0" distR="0" wp14:anchorId="42608DBF" wp14:editId="5EE76242">
              <wp:extent cx="4719614" cy="2025501"/>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66139" cy="2045468"/>
                      </a:xfrm>
                      <a:prstGeom prst="rect">
                        <a:avLst/>
                      </a:prstGeom>
                    </pic:spPr>
                  </pic:pic>
                </a:graphicData>
              </a:graphic>
            </wp:inline>
          </w:drawing>
        </w:r>
      </w:ins>
    </w:p>
    <w:p w14:paraId="03A48616" w14:textId="77777777" w:rsidR="00F3076A" w:rsidRDefault="00F3076A" w:rsidP="00F3076A">
      <w:pPr>
        <w:pStyle w:val="ListParagraph"/>
        <w:ind w:left="1080" w:firstLine="0"/>
        <w:rPr>
          <w:lang w:val="en"/>
        </w:rPr>
      </w:pPr>
    </w:p>
    <w:p w14:paraId="585A66DC" w14:textId="08EF3ED5" w:rsidR="00F3076A" w:rsidRDefault="00F3076A" w:rsidP="00A81304">
      <w:pPr>
        <w:pStyle w:val="ListParagraph"/>
        <w:numPr>
          <w:ilvl w:val="0"/>
          <w:numId w:val="29"/>
        </w:numPr>
        <w:rPr>
          <w:lang w:val="en"/>
        </w:rPr>
      </w:pPr>
      <w:r>
        <w:rPr>
          <w:lang w:val="en"/>
        </w:rPr>
        <w:t xml:space="preserve"> The job status will either be </w:t>
      </w:r>
      <w:r w:rsidRPr="00202B54">
        <w:rPr>
          <w:i/>
          <w:lang w:val="en"/>
          <w:rPrChange w:id="198" w:author="Beth Quinlan" w:date="2018-04-11T12:58:00Z">
            <w:rPr>
              <w:lang w:val="en"/>
            </w:rPr>
          </w:rPrChange>
        </w:rPr>
        <w:t>Queued, Starting, Suspended, Running</w:t>
      </w:r>
      <w:r>
        <w:rPr>
          <w:lang w:val="en"/>
        </w:rPr>
        <w:t xml:space="preserve"> or </w:t>
      </w:r>
      <w:r w:rsidRPr="00202B54">
        <w:rPr>
          <w:i/>
          <w:lang w:val="en"/>
          <w:rPrChange w:id="199" w:author="Beth Quinlan" w:date="2018-04-11T12:58:00Z">
            <w:rPr>
              <w:lang w:val="en"/>
            </w:rPr>
          </w:rPrChange>
        </w:rPr>
        <w:t>Completed</w:t>
      </w:r>
      <w:r>
        <w:rPr>
          <w:lang w:val="en"/>
        </w:rPr>
        <w:t>.</w:t>
      </w:r>
    </w:p>
    <w:p w14:paraId="5D4A2BF9" w14:textId="13F05562" w:rsidR="00F3076A" w:rsidRDefault="00F3076A" w:rsidP="00F3076A">
      <w:pPr>
        <w:pStyle w:val="ListParagraph"/>
        <w:ind w:left="1080" w:firstLine="0"/>
        <w:rPr>
          <w:lang w:val="en"/>
        </w:rPr>
      </w:pPr>
    </w:p>
    <w:p w14:paraId="06084129" w14:textId="0FB69E86" w:rsidR="00F3076A" w:rsidRDefault="00F3076A" w:rsidP="00F3076A">
      <w:pPr>
        <w:pStyle w:val="ListParagraph"/>
        <w:ind w:left="1080" w:firstLine="0"/>
        <w:rPr>
          <w:lang w:val="en"/>
        </w:rPr>
      </w:pPr>
      <w:r>
        <w:rPr>
          <w:noProof/>
          <w:lang w:val="da-DK" w:eastAsia="da-DK"/>
        </w:rPr>
        <w:lastRenderedPageBreak/>
        <w:drawing>
          <wp:inline distT="0" distB="0" distL="0" distR="0" wp14:anchorId="6BEC40E3" wp14:editId="71C55636">
            <wp:extent cx="3745065" cy="1570511"/>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0390" cy="1581131"/>
                    </a:xfrm>
                    <a:prstGeom prst="rect">
                      <a:avLst/>
                    </a:prstGeom>
                  </pic:spPr>
                </pic:pic>
              </a:graphicData>
            </a:graphic>
          </wp:inline>
        </w:drawing>
      </w:r>
    </w:p>
    <w:p w14:paraId="3432B8D5" w14:textId="7C4242C4" w:rsidR="007C19E6" w:rsidRDefault="00F3076A" w:rsidP="00014F64">
      <w:pPr>
        <w:pStyle w:val="ListParagraph"/>
        <w:numPr>
          <w:ilvl w:val="0"/>
          <w:numId w:val="29"/>
        </w:numPr>
        <w:rPr>
          <w:lang w:val="en"/>
        </w:rPr>
      </w:pPr>
      <w:r w:rsidRPr="007C19E6">
        <w:rPr>
          <w:lang w:val="en"/>
        </w:rPr>
        <w:t>Click on the job status after it has completed. If it has been suspended or stopped, you can also click on it to see what has happened.</w:t>
      </w:r>
      <w:r w:rsidR="00F665B0">
        <w:rPr>
          <w:lang w:val="en"/>
        </w:rPr>
        <w:br/>
      </w:r>
    </w:p>
    <w:p w14:paraId="77677223" w14:textId="758497C6" w:rsidR="00C608E7" w:rsidRDefault="00F3076A" w:rsidP="00014F64">
      <w:pPr>
        <w:pStyle w:val="ListParagraph"/>
        <w:numPr>
          <w:ilvl w:val="0"/>
          <w:numId w:val="29"/>
        </w:numPr>
        <w:rPr>
          <w:ins w:id="200" w:author="Beth Quinlan" w:date="2018-04-09T15:37:00Z"/>
          <w:lang w:val="en"/>
        </w:rPr>
      </w:pPr>
      <w:r w:rsidRPr="007C19E6">
        <w:rPr>
          <w:lang w:val="en"/>
        </w:rPr>
        <w:t>In th</w:t>
      </w:r>
      <w:r w:rsidR="007C19E6" w:rsidRPr="007C19E6">
        <w:rPr>
          <w:lang w:val="en"/>
        </w:rPr>
        <w:t xml:space="preserve">e </w:t>
      </w:r>
      <w:ins w:id="201" w:author="Beth Quinlan" w:date="2018-04-11T12:59:00Z">
        <w:r w:rsidR="00202B54" w:rsidRPr="00202B54">
          <w:rPr>
            <w:i/>
            <w:lang w:val="en"/>
            <w:rPrChange w:id="202" w:author="Beth Quinlan" w:date="2018-04-11T12:59:00Z">
              <w:rPr>
                <w:lang w:val="en"/>
              </w:rPr>
            </w:rPrChange>
          </w:rPr>
          <w:t>J</w:t>
        </w:r>
      </w:ins>
      <w:del w:id="203" w:author="Beth Quinlan" w:date="2018-04-11T12:59:00Z">
        <w:r w:rsidR="007C19E6" w:rsidRPr="00202B54" w:rsidDel="00202B54">
          <w:rPr>
            <w:i/>
            <w:lang w:val="en"/>
            <w:rPrChange w:id="204" w:author="Beth Quinlan" w:date="2018-04-11T12:59:00Z">
              <w:rPr>
                <w:lang w:val="en"/>
              </w:rPr>
            </w:rPrChange>
          </w:rPr>
          <w:delText>j</w:delText>
        </w:r>
      </w:del>
      <w:r w:rsidR="007C19E6" w:rsidRPr="00202B54">
        <w:rPr>
          <w:i/>
          <w:lang w:val="en"/>
          <w:rPrChange w:id="205" w:author="Beth Quinlan" w:date="2018-04-11T12:59:00Z">
            <w:rPr>
              <w:lang w:val="en"/>
            </w:rPr>
          </w:rPrChange>
        </w:rPr>
        <w:t>ob</w:t>
      </w:r>
      <w:ins w:id="206" w:author="Beth Quinlan" w:date="2018-04-11T12:59:00Z">
        <w:r w:rsidR="00202B54" w:rsidRPr="00202B54">
          <w:rPr>
            <w:i/>
            <w:lang w:val="en"/>
            <w:rPrChange w:id="207" w:author="Beth Quinlan" w:date="2018-04-11T12:59:00Z">
              <w:rPr>
                <w:lang w:val="en"/>
              </w:rPr>
            </w:rPrChange>
          </w:rPr>
          <w:t>s</w:t>
        </w:r>
      </w:ins>
      <w:r w:rsidR="007C19E6" w:rsidRPr="007C19E6">
        <w:rPr>
          <w:lang w:val="en"/>
        </w:rPr>
        <w:t xml:space="preserve"> status blade</w:t>
      </w:r>
      <w:ins w:id="208" w:author="Beth Quinlan" w:date="2018-04-09T15:37:00Z">
        <w:r w:rsidR="00C608E7">
          <w:rPr>
            <w:lang w:val="en"/>
          </w:rPr>
          <w:t>:</w:t>
        </w:r>
      </w:ins>
      <w:del w:id="209" w:author="Beth Quinlan" w:date="2018-04-09T15:37:00Z">
        <w:r w:rsidR="007C19E6" w:rsidRPr="007C19E6" w:rsidDel="00C608E7">
          <w:rPr>
            <w:lang w:val="en"/>
          </w:rPr>
          <w:delText>,</w:delText>
        </w:r>
      </w:del>
      <w:r w:rsidR="007C19E6" w:rsidRPr="007C19E6">
        <w:rPr>
          <w:lang w:val="en"/>
        </w:rPr>
        <w:t xml:space="preserve"> </w:t>
      </w:r>
    </w:p>
    <w:p w14:paraId="167BEAFF" w14:textId="77777777" w:rsidR="00C608E7" w:rsidRDefault="007C19E6">
      <w:pPr>
        <w:pStyle w:val="ListParagraph"/>
        <w:numPr>
          <w:ilvl w:val="1"/>
          <w:numId w:val="30"/>
        </w:numPr>
        <w:rPr>
          <w:ins w:id="210" w:author="Beth Quinlan" w:date="2018-04-09T15:38:00Z"/>
          <w:lang w:val="en"/>
        </w:rPr>
        <w:pPrChange w:id="211" w:author="Beth Quinlan" w:date="2018-04-09T15:38:00Z">
          <w:pPr>
            <w:pStyle w:val="ListParagraph"/>
            <w:numPr>
              <w:ilvl w:val="1"/>
              <w:numId w:val="29"/>
            </w:numPr>
            <w:ind w:left="1800"/>
          </w:pPr>
        </w:pPrChange>
      </w:pPr>
      <w:del w:id="212" w:author="Beth Quinlan" w:date="2018-04-09T15:37:00Z">
        <w:r w:rsidRPr="007C19E6" w:rsidDel="00C608E7">
          <w:rPr>
            <w:lang w:val="en"/>
          </w:rPr>
          <w:delText>c</w:delText>
        </w:r>
      </w:del>
      <w:ins w:id="213" w:author="Beth Quinlan" w:date="2018-04-09T15:37:00Z">
        <w:r w:rsidR="00C608E7">
          <w:rPr>
            <w:lang w:val="en"/>
          </w:rPr>
          <w:t>C</w:t>
        </w:r>
      </w:ins>
      <w:r w:rsidRPr="007C19E6">
        <w:rPr>
          <w:lang w:val="en"/>
        </w:rPr>
        <w:t xml:space="preserve">lick on the </w:t>
      </w:r>
      <w:r w:rsidRPr="00F665B0">
        <w:rPr>
          <w:b/>
          <w:lang w:val="en"/>
        </w:rPr>
        <w:t>All Logs</w:t>
      </w:r>
      <w:r w:rsidRPr="007C19E6">
        <w:rPr>
          <w:lang w:val="en"/>
        </w:rPr>
        <w:t xml:space="preserve"> icon. </w:t>
      </w:r>
    </w:p>
    <w:p w14:paraId="230461EF" w14:textId="28C130DA" w:rsidR="00F3076A" w:rsidRPr="007C19E6" w:rsidRDefault="007C19E6">
      <w:pPr>
        <w:pStyle w:val="ListParagraph"/>
        <w:numPr>
          <w:ilvl w:val="1"/>
          <w:numId w:val="30"/>
        </w:numPr>
        <w:rPr>
          <w:lang w:val="en"/>
        </w:rPr>
        <w:pPrChange w:id="214" w:author="Beth Quinlan" w:date="2018-04-09T15:38:00Z">
          <w:pPr>
            <w:pStyle w:val="ListParagraph"/>
            <w:numPr>
              <w:numId w:val="29"/>
            </w:numPr>
            <w:ind w:left="1080"/>
          </w:pPr>
        </w:pPrChange>
      </w:pPr>
      <w:r w:rsidRPr="007C19E6">
        <w:rPr>
          <w:lang w:val="en"/>
        </w:rPr>
        <w:t xml:space="preserve">This will open up a </w:t>
      </w:r>
      <w:r w:rsidRPr="00C608E7">
        <w:rPr>
          <w:b/>
          <w:lang w:val="en"/>
          <w:rPrChange w:id="215" w:author="Beth Quinlan" w:date="2018-04-09T15:38:00Z">
            <w:rPr>
              <w:lang w:val="en"/>
            </w:rPr>
          </w:rPrChange>
        </w:rPr>
        <w:t>Streams</w:t>
      </w:r>
      <w:r w:rsidRPr="007C19E6">
        <w:rPr>
          <w:lang w:val="en"/>
        </w:rPr>
        <w:t xml:space="preserve"> blade where you can click on each individual output that occurred which the script was executing.</w:t>
      </w:r>
    </w:p>
    <w:p w14:paraId="4BB08D25" w14:textId="53D58E9F" w:rsidR="007C19E6" w:rsidRDefault="007C19E6" w:rsidP="007C19E6">
      <w:pPr>
        <w:pStyle w:val="ListParagraph"/>
        <w:ind w:left="1080" w:firstLine="0"/>
        <w:rPr>
          <w:lang w:val="en"/>
        </w:rPr>
      </w:pPr>
    </w:p>
    <w:p w14:paraId="5857C52A" w14:textId="77A79995" w:rsidR="000F3F92" w:rsidRDefault="000F3F92" w:rsidP="007C19E6">
      <w:pPr>
        <w:pStyle w:val="ListParagraph"/>
        <w:ind w:left="1080" w:firstLine="0"/>
        <w:rPr>
          <w:lang w:val="en"/>
        </w:rPr>
      </w:pPr>
      <w:r>
        <w:rPr>
          <w:noProof/>
          <w:lang w:val="da-DK" w:eastAsia="da-DK"/>
        </w:rPr>
        <w:drawing>
          <wp:inline distT="0" distB="0" distL="0" distR="0" wp14:anchorId="73BBEF8C" wp14:editId="4A53F99A">
            <wp:extent cx="4472997" cy="3299792"/>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85113" cy="3308730"/>
                    </a:xfrm>
                    <a:prstGeom prst="rect">
                      <a:avLst/>
                    </a:prstGeom>
                  </pic:spPr>
                </pic:pic>
              </a:graphicData>
            </a:graphic>
          </wp:inline>
        </w:drawing>
      </w:r>
    </w:p>
    <w:p w14:paraId="2915E7C9" w14:textId="14604007" w:rsidR="007C19E6" w:rsidRDefault="007C19E6" w:rsidP="007C19E6">
      <w:pPr>
        <w:pStyle w:val="ListParagraph"/>
        <w:ind w:left="1080" w:firstLine="0"/>
        <w:rPr>
          <w:lang w:val="en"/>
        </w:rPr>
      </w:pPr>
    </w:p>
    <w:p w14:paraId="4B85160C" w14:textId="0D6EB435" w:rsidR="007C19E6" w:rsidRDefault="007C19E6" w:rsidP="007C19E6">
      <w:pPr>
        <w:pStyle w:val="ListParagraph"/>
        <w:ind w:left="1080" w:firstLine="0"/>
        <w:rPr>
          <w:lang w:val="en"/>
        </w:rPr>
      </w:pPr>
      <w:r>
        <w:rPr>
          <w:lang w:val="en"/>
        </w:rPr>
        <w:t>For example, if you click on the top item, you should see something like:</w:t>
      </w:r>
    </w:p>
    <w:p w14:paraId="6B03FF70" w14:textId="63DEDD2F" w:rsidR="007C19E6" w:rsidRDefault="007C19E6" w:rsidP="007C19E6">
      <w:pPr>
        <w:pStyle w:val="ListParagraph"/>
        <w:ind w:left="1080" w:firstLine="0"/>
        <w:rPr>
          <w:lang w:val="en"/>
        </w:rPr>
      </w:pPr>
    </w:p>
    <w:p w14:paraId="77D84BBB" w14:textId="32684F08" w:rsidR="007C19E6" w:rsidRDefault="007C19E6" w:rsidP="007C19E6">
      <w:pPr>
        <w:pStyle w:val="ListParagraph"/>
        <w:ind w:left="1080" w:firstLine="0"/>
        <w:rPr>
          <w:ins w:id="216" w:author="Beth Quinlan" w:date="2018-04-11T14:46:00Z"/>
          <w:lang w:val="en"/>
        </w:rPr>
      </w:pPr>
      <w:r>
        <w:rPr>
          <w:noProof/>
          <w:lang w:val="da-DK" w:eastAsia="da-DK"/>
        </w:rPr>
        <w:drawing>
          <wp:inline distT="0" distB="0" distL="0" distR="0" wp14:anchorId="7E8C421B" wp14:editId="3C98CA5B">
            <wp:extent cx="4659465" cy="87221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53145" cy="889751"/>
                    </a:xfrm>
                    <a:prstGeom prst="rect">
                      <a:avLst/>
                    </a:prstGeom>
                  </pic:spPr>
                </pic:pic>
              </a:graphicData>
            </a:graphic>
          </wp:inline>
        </w:drawing>
      </w:r>
    </w:p>
    <w:p w14:paraId="66ACC4EA" w14:textId="663E42CA" w:rsidR="007F60C7" w:rsidRPr="00A81304" w:rsidRDefault="007F60C7" w:rsidP="007C19E6">
      <w:pPr>
        <w:pStyle w:val="ListParagraph"/>
        <w:ind w:left="1080" w:firstLine="0"/>
        <w:rPr>
          <w:lang w:val="en"/>
        </w:rPr>
      </w:pPr>
      <w:bookmarkStart w:id="217" w:name="_GoBack"/>
      <w:bookmarkEnd w:id="217"/>
      <w:ins w:id="218" w:author="Beth Quinlan" w:date="2018-04-11T14:46:00Z">
        <w:r>
          <w:rPr>
            <w:noProof/>
          </w:rPr>
          <w:lastRenderedPageBreak/>
          <w:drawing>
            <wp:inline distT="0" distB="0" distL="0" distR="0" wp14:anchorId="7D95298E" wp14:editId="5E68152F">
              <wp:extent cx="5562600" cy="70485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9"/>
                      <a:stretch>
                        <a:fillRect/>
                      </a:stretch>
                    </pic:blipFill>
                    <pic:spPr>
                      <a:xfrm>
                        <a:off x="0" y="0"/>
                        <a:ext cx="5562600" cy="704850"/>
                      </a:xfrm>
                      <a:prstGeom prst="rect">
                        <a:avLst/>
                      </a:prstGeom>
                    </pic:spPr>
                  </pic:pic>
                </a:graphicData>
              </a:graphic>
            </wp:inline>
          </w:drawing>
        </w:r>
      </w:ins>
    </w:p>
    <w:sectPr w:rsidR="007F60C7" w:rsidRPr="00A81304">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B17AD" w14:textId="77777777" w:rsidR="00DE636B" w:rsidRDefault="00DE636B" w:rsidP="003C27E6">
      <w:pPr>
        <w:spacing w:before="0" w:line="240" w:lineRule="auto"/>
      </w:pPr>
      <w:r>
        <w:separator/>
      </w:r>
    </w:p>
  </w:endnote>
  <w:endnote w:type="continuationSeparator" w:id="0">
    <w:p w14:paraId="31501F4C" w14:textId="77777777" w:rsidR="00DE636B" w:rsidRDefault="00DE636B" w:rsidP="003C27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f_segoe-ui_semibo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wf_segoe-ui_normal">
    <w:altName w:val="Times New Roman"/>
    <w:charset w:val="00"/>
    <w:family w:val="auto"/>
    <w:pitch w:val="default"/>
  </w:font>
  <w:font w:name="wf_segoe-ui_light">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267869"/>
      <w:docPartObj>
        <w:docPartGallery w:val="Page Numbers (Bottom of Page)"/>
        <w:docPartUnique/>
      </w:docPartObj>
    </w:sdtPr>
    <w:sdtEndPr>
      <w:rPr>
        <w:noProof/>
      </w:rPr>
    </w:sdtEndPr>
    <w:sdtContent>
      <w:p w14:paraId="10039C08" w14:textId="2B9AA5B4" w:rsidR="005008F6" w:rsidRDefault="005008F6">
        <w:pPr>
          <w:pStyle w:val="Footer"/>
          <w:jc w:val="right"/>
        </w:pPr>
        <w:r>
          <w:fldChar w:fldCharType="begin"/>
        </w:r>
        <w:r>
          <w:instrText xml:space="preserve"> PAGE   \* MERGEFORMAT </w:instrText>
        </w:r>
        <w:r>
          <w:fldChar w:fldCharType="separate"/>
        </w:r>
        <w:r w:rsidR="000116A4">
          <w:rPr>
            <w:noProof/>
          </w:rPr>
          <w:t>13</w:t>
        </w:r>
        <w:r>
          <w:rPr>
            <w:noProof/>
          </w:rPr>
          <w:fldChar w:fldCharType="end"/>
        </w:r>
      </w:p>
    </w:sdtContent>
  </w:sdt>
  <w:p w14:paraId="10039C09" w14:textId="77777777" w:rsidR="005008F6" w:rsidRDefault="00500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92562" w14:textId="77777777" w:rsidR="00DE636B" w:rsidRDefault="00DE636B" w:rsidP="003C27E6">
      <w:pPr>
        <w:spacing w:before="0" w:line="240" w:lineRule="auto"/>
      </w:pPr>
      <w:r>
        <w:separator/>
      </w:r>
    </w:p>
  </w:footnote>
  <w:footnote w:type="continuationSeparator" w:id="0">
    <w:p w14:paraId="366D09FC" w14:textId="77777777" w:rsidR="00DE636B" w:rsidRDefault="00DE636B" w:rsidP="003C27E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44F18"/>
    <w:multiLevelType w:val="hybridMultilevel"/>
    <w:tmpl w:val="18422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D7628"/>
    <w:multiLevelType w:val="hybridMultilevel"/>
    <w:tmpl w:val="6CFC7044"/>
    <w:lvl w:ilvl="0" w:tplc="0D2A4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3758E"/>
    <w:multiLevelType w:val="multilevel"/>
    <w:tmpl w:val="282EBA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1363FBF"/>
    <w:multiLevelType w:val="multilevel"/>
    <w:tmpl w:val="D0CC9BB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228031E7"/>
    <w:multiLevelType w:val="hybridMultilevel"/>
    <w:tmpl w:val="3AE49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C04728"/>
    <w:multiLevelType w:val="hybridMultilevel"/>
    <w:tmpl w:val="EEE20344"/>
    <w:lvl w:ilvl="0" w:tplc="2A9272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600A8"/>
    <w:multiLevelType w:val="hybridMultilevel"/>
    <w:tmpl w:val="9906EB18"/>
    <w:lvl w:ilvl="0" w:tplc="2B7A3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813E94"/>
    <w:multiLevelType w:val="hybridMultilevel"/>
    <w:tmpl w:val="F18C1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D16E63"/>
    <w:multiLevelType w:val="hybridMultilevel"/>
    <w:tmpl w:val="FCDE7A00"/>
    <w:lvl w:ilvl="0" w:tplc="95428BAA">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114CB"/>
    <w:multiLevelType w:val="hybridMultilevel"/>
    <w:tmpl w:val="C290AA7A"/>
    <w:lvl w:ilvl="0" w:tplc="E898C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64A48"/>
    <w:multiLevelType w:val="hybridMultilevel"/>
    <w:tmpl w:val="E0467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3D2660"/>
    <w:multiLevelType w:val="hybridMultilevel"/>
    <w:tmpl w:val="F15CFF98"/>
    <w:lvl w:ilvl="0" w:tplc="FA0A0A3E">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F83611"/>
    <w:multiLevelType w:val="hybridMultilevel"/>
    <w:tmpl w:val="BE36916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1428E9"/>
    <w:multiLevelType w:val="hybridMultilevel"/>
    <w:tmpl w:val="FB0A78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89065E"/>
    <w:multiLevelType w:val="hybridMultilevel"/>
    <w:tmpl w:val="D1B0CFDC"/>
    <w:lvl w:ilvl="0" w:tplc="86CA8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134CEB"/>
    <w:multiLevelType w:val="multilevel"/>
    <w:tmpl w:val="986E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890099"/>
    <w:multiLevelType w:val="hybridMultilevel"/>
    <w:tmpl w:val="54525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2E71E3"/>
    <w:multiLevelType w:val="hybridMultilevel"/>
    <w:tmpl w:val="CAFA842C"/>
    <w:lvl w:ilvl="0" w:tplc="26A028A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9671E4"/>
    <w:multiLevelType w:val="hybridMultilevel"/>
    <w:tmpl w:val="57ACF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206DE5"/>
    <w:multiLevelType w:val="hybridMultilevel"/>
    <w:tmpl w:val="4E30D78E"/>
    <w:lvl w:ilvl="0" w:tplc="21B2170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9434EC"/>
    <w:multiLevelType w:val="hybridMultilevel"/>
    <w:tmpl w:val="0BBA2AE0"/>
    <w:lvl w:ilvl="0" w:tplc="07D49F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0E5CE9"/>
    <w:multiLevelType w:val="hybridMultilevel"/>
    <w:tmpl w:val="63CAA8E8"/>
    <w:lvl w:ilvl="0" w:tplc="00BEC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6C4279"/>
    <w:multiLevelType w:val="hybridMultilevel"/>
    <w:tmpl w:val="DE0CFCB6"/>
    <w:lvl w:ilvl="0" w:tplc="7B56EE3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1E5B11"/>
    <w:multiLevelType w:val="hybridMultilevel"/>
    <w:tmpl w:val="4EAEC178"/>
    <w:lvl w:ilvl="0" w:tplc="9034C2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5C00569"/>
    <w:multiLevelType w:val="hybridMultilevel"/>
    <w:tmpl w:val="9296F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11308E"/>
    <w:multiLevelType w:val="hybridMultilevel"/>
    <w:tmpl w:val="FE62B16E"/>
    <w:lvl w:ilvl="0" w:tplc="32A41E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8B0B5B"/>
    <w:multiLevelType w:val="hybridMultilevel"/>
    <w:tmpl w:val="26B42EF8"/>
    <w:lvl w:ilvl="0" w:tplc="4FD4FE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9964F8"/>
    <w:multiLevelType w:val="hybridMultilevel"/>
    <w:tmpl w:val="7920553C"/>
    <w:lvl w:ilvl="0" w:tplc="903A9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D952E7"/>
    <w:multiLevelType w:val="hybridMultilevel"/>
    <w:tmpl w:val="72442BD2"/>
    <w:lvl w:ilvl="0" w:tplc="66B49EDC">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E66B4F"/>
    <w:multiLevelType w:val="hybridMultilevel"/>
    <w:tmpl w:val="9ED4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3729C4"/>
    <w:multiLevelType w:val="hybridMultilevel"/>
    <w:tmpl w:val="F72C0688"/>
    <w:lvl w:ilvl="0" w:tplc="9034C29C">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2"/>
  </w:num>
  <w:num w:numId="3">
    <w:abstractNumId w:val="26"/>
  </w:num>
  <w:num w:numId="4">
    <w:abstractNumId w:val="27"/>
  </w:num>
  <w:num w:numId="5">
    <w:abstractNumId w:val="1"/>
  </w:num>
  <w:num w:numId="6">
    <w:abstractNumId w:val="5"/>
  </w:num>
  <w:num w:numId="7">
    <w:abstractNumId w:val="24"/>
  </w:num>
  <w:num w:numId="8">
    <w:abstractNumId w:val="20"/>
  </w:num>
  <w:num w:numId="9">
    <w:abstractNumId w:val="15"/>
  </w:num>
  <w:num w:numId="10">
    <w:abstractNumId w:val="19"/>
  </w:num>
  <w:num w:numId="11">
    <w:abstractNumId w:val="8"/>
  </w:num>
  <w:num w:numId="12">
    <w:abstractNumId w:val="11"/>
  </w:num>
  <w:num w:numId="13">
    <w:abstractNumId w:val="6"/>
  </w:num>
  <w:num w:numId="14">
    <w:abstractNumId w:val="14"/>
  </w:num>
  <w:num w:numId="15">
    <w:abstractNumId w:val="4"/>
  </w:num>
  <w:num w:numId="16">
    <w:abstractNumId w:val="10"/>
  </w:num>
  <w:num w:numId="17">
    <w:abstractNumId w:val="17"/>
  </w:num>
  <w:num w:numId="18">
    <w:abstractNumId w:val="7"/>
  </w:num>
  <w:num w:numId="19">
    <w:abstractNumId w:val="25"/>
  </w:num>
  <w:num w:numId="20">
    <w:abstractNumId w:val="21"/>
  </w:num>
  <w:num w:numId="21">
    <w:abstractNumId w:val="9"/>
  </w:num>
  <w:num w:numId="22">
    <w:abstractNumId w:val="0"/>
  </w:num>
  <w:num w:numId="23">
    <w:abstractNumId w:val="29"/>
  </w:num>
  <w:num w:numId="24">
    <w:abstractNumId w:val="18"/>
  </w:num>
  <w:num w:numId="25">
    <w:abstractNumId w:val="13"/>
  </w:num>
  <w:num w:numId="26">
    <w:abstractNumId w:val="12"/>
  </w:num>
  <w:num w:numId="27">
    <w:abstractNumId w:val="28"/>
  </w:num>
  <w:num w:numId="28">
    <w:abstractNumId w:val="16"/>
  </w:num>
  <w:num w:numId="29">
    <w:abstractNumId w:val="23"/>
  </w:num>
  <w:num w:numId="30">
    <w:abstractNumId w:val="30"/>
  </w:num>
  <w:num w:numId="31">
    <w:abstractNumId w:val="2"/>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th Quinlan">
    <w15:presenceInfo w15:providerId="Windows Live" w15:userId="bc8d74ca8b0922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AC"/>
    <w:rsid w:val="000000FA"/>
    <w:rsid w:val="00001167"/>
    <w:rsid w:val="0000257A"/>
    <w:rsid w:val="000116A4"/>
    <w:rsid w:val="00012BC0"/>
    <w:rsid w:val="00016E6C"/>
    <w:rsid w:val="0001712A"/>
    <w:rsid w:val="000413C9"/>
    <w:rsid w:val="00041F0B"/>
    <w:rsid w:val="00043CD8"/>
    <w:rsid w:val="000465A4"/>
    <w:rsid w:val="00064C4D"/>
    <w:rsid w:val="000810CA"/>
    <w:rsid w:val="0009453F"/>
    <w:rsid w:val="000979FF"/>
    <w:rsid w:val="000A0F41"/>
    <w:rsid w:val="000B11DA"/>
    <w:rsid w:val="000B164B"/>
    <w:rsid w:val="000B2FBA"/>
    <w:rsid w:val="000B3D14"/>
    <w:rsid w:val="000D5FAE"/>
    <w:rsid w:val="000E0AEE"/>
    <w:rsid w:val="000E0F69"/>
    <w:rsid w:val="000E68E7"/>
    <w:rsid w:val="000F37D6"/>
    <w:rsid w:val="000F3F92"/>
    <w:rsid w:val="0010696F"/>
    <w:rsid w:val="00106B6A"/>
    <w:rsid w:val="00116AC0"/>
    <w:rsid w:val="00125B6F"/>
    <w:rsid w:val="0013365E"/>
    <w:rsid w:val="00177D1B"/>
    <w:rsid w:val="001863F3"/>
    <w:rsid w:val="001A04FA"/>
    <w:rsid w:val="001B3ECE"/>
    <w:rsid w:val="001B673F"/>
    <w:rsid w:val="001D0D85"/>
    <w:rsid w:val="001D5AAA"/>
    <w:rsid w:val="001E32F7"/>
    <w:rsid w:val="001F782B"/>
    <w:rsid w:val="00202B54"/>
    <w:rsid w:val="00203F6F"/>
    <w:rsid w:val="00215568"/>
    <w:rsid w:val="00234564"/>
    <w:rsid w:val="002346B8"/>
    <w:rsid w:val="00252CBB"/>
    <w:rsid w:val="002575D6"/>
    <w:rsid w:val="002706A3"/>
    <w:rsid w:val="002751FD"/>
    <w:rsid w:val="00275438"/>
    <w:rsid w:val="00282FCB"/>
    <w:rsid w:val="00284B08"/>
    <w:rsid w:val="0029249E"/>
    <w:rsid w:val="00297480"/>
    <w:rsid w:val="002A153E"/>
    <w:rsid w:val="002B75D1"/>
    <w:rsid w:val="002D13F5"/>
    <w:rsid w:val="002D4BA9"/>
    <w:rsid w:val="002E2BC9"/>
    <w:rsid w:val="00301085"/>
    <w:rsid w:val="003243EF"/>
    <w:rsid w:val="00326251"/>
    <w:rsid w:val="00327CA7"/>
    <w:rsid w:val="00332819"/>
    <w:rsid w:val="003477F7"/>
    <w:rsid w:val="003500EA"/>
    <w:rsid w:val="0035501D"/>
    <w:rsid w:val="00375F0A"/>
    <w:rsid w:val="0038560E"/>
    <w:rsid w:val="00391671"/>
    <w:rsid w:val="00396D70"/>
    <w:rsid w:val="003A0F01"/>
    <w:rsid w:val="003A4F96"/>
    <w:rsid w:val="003A7AAC"/>
    <w:rsid w:val="003B273B"/>
    <w:rsid w:val="003C27E6"/>
    <w:rsid w:val="003C7411"/>
    <w:rsid w:val="003C7925"/>
    <w:rsid w:val="003D10A0"/>
    <w:rsid w:val="003D2D8D"/>
    <w:rsid w:val="003D48D9"/>
    <w:rsid w:val="003D6949"/>
    <w:rsid w:val="003E1308"/>
    <w:rsid w:val="003E1918"/>
    <w:rsid w:val="003E5FCE"/>
    <w:rsid w:val="003F3270"/>
    <w:rsid w:val="003F4328"/>
    <w:rsid w:val="00402555"/>
    <w:rsid w:val="00402D18"/>
    <w:rsid w:val="0041734C"/>
    <w:rsid w:val="004201F3"/>
    <w:rsid w:val="0043006C"/>
    <w:rsid w:val="00435EAC"/>
    <w:rsid w:val="00445342"/>
    <w:rsid w:val="00446E2F"/>
    <w:rsid w:val="00455895"/>
    <w:rsid w:val="0046747D"/>
    <w:rsid w:val="00481044"/>
    <w:rsid w:val="00482157"/>
    <w:rsid w:val="00483A2E"/>
    <w:rsid w:val="0049522D"/>
    <w:rsid w:val="004B3291"/>
    <w:rsid w:val="004B4BB9"/>
    <w:rsid w:val="004B7800"/>
    <w:rsid w:val="004C18BD"/>
    <w:rsid w:val="004C3FEE"/>
    <w:rsid w:val="004E53D2"/>
    <w:rsid w:val="004E56F4"/>
    <w:rsid w:val="004E76DF"/>
    <w:rsid w:val="005008F6"/>
    <w:rsid w:val="005033CB"/>
    <w:rsid w:val="00503BC5"/>
    <w:rsid w:val="00514A49"/>
    <w:rsid w:val="005159A8"/>
    <w:rsid w:val="00515B3C"/>
    <w:rsid w:val="00522FEC"/>
    <w:rsid w:val="00527003"/>
    <w:rsid w:val="00537077"/>
    <w:rsid w:val="00544082"/>
    <w:rsid w:val="005458B7"/>
    <w:rsid w:val="00553986"/>
    <w:rsid w:val="00562EF7"/>
    <w:rsid w:val="005764CB"/>
    <w:rsid w:val="00587F17"/>
    <w:rsid w:val="00590382"/>
    <w:rsid w:val="00592E09"/>
    <w:rsid w:val="005A0A75"/>
    <w:rsid w:val="005A14E9"/>
    <w:rsid w:val="005A445C"/>
    <w:rsid w:val="005B64EE"/>
    <w:rsid w:val="005B7763"/>
    <w:rsid w:val="005C06E3"/>
    <w:rsid w:val="005C270A"/>
    <w:rsid w:val="005C66E4"/>
    <w:rsid w:val="005D2358"/>
    <w:rsid w:val="005D38C5"/>
    <w:rsid w:val="005D5F12"/>
    <w:rsid w:val="00616CCF"/>
    <w:rsid w:val="0062036A"/>
    <w:rsid w:val="0062352C"/>
    <w:rsid w:val="00635B27"/>
    <w:rsid w:val="006403CE"/>
    <w:rsid w:val="0065662F"/>
    <w:rsid w:val="0066055C"/>
    <w:rsid w:val="00683CD6"/>
    <w:rsid w:val="00687CB4"/>
    <w:rsid w:val="00693F9F"/>
    <w:rsid w:val="006A7687"/>
    <w:rsid w:val="006C6255"/>
    <w:rsid w:val="006D1FDD"/>
    <w:rsid w:val="006D691F"/>
    <w:rsid w:val="006E006C"/>
    <w:rsid w:val="006E3C7D"/>
    <w:rsid w:val="006E47F6"/>
    <w:rsid w:val="006E65D0"/>
    <w:rsid w:val="006F07E3"/>
    <w:rsid w:val="006F701D"/>
    <w:rsid w:val="0070187A"/>
    <w:rsid w:val="00702112"/>
    <w:rsid w:val="007027AC"/>
    <w:rsid w:val="00722B44"/>
    <w:rsid w:val="0072406C"/>
    <w:rsid w:val="0073014E"/>
    <w:rsid w:val="0073538F"/>
    <w:rsid w:val="00736ABD"/>
    <w:rsid w:val="00736BAD"/>
    <w:rsid w:val="007436FD"/>
    <w:rsid w:val="00744C8F"/>
    <w:rsid w:val="00762A3E"/>
    <w:rsid w:val="00767DB2"/>
    <w:rsid w:val="00772A2C"/>
    <w:rsid w:val="00774336"/>
    <w:rsid w:val="007879E6"/>
    <w:rsid w:val="00797E72"/>
    <w:rsid w:val="007A2F0D"/>
    <w:rsid w:val="007A7605"/>
    <w:rsid w:val="007B13CB"/>
    <w:rsid w:val="007B4EF8"/>
    <w:rsid w:val="007B4F42"/>
    <w:rsid w:val="007C19E6"/>
    <w:rsid w:val="007C5BFC"/>
    <w:rsid w:val="007C6B3D"/>
    <w:rsid w:val="007D2062"/>
    <w:rsid w:val="007F60C7"/>
    <w:rsid w:val="008036BC"/>
    <w:rsid w:val="0080465F"/>
    <w:rsid w:val="00804CE3"/>
    <w:rsid w:val="00813348"/>
    <w:rsid w:val="008172E9"/>
    <w:rsid w:val="00824313"/>
    <w:rsid w:val="00830260"/>
    <w:rsid w:val="00836908"/>
    <w:rsid w:val="00846C8E"/>
    <w:rsid w:val="00851394"/>
    <w:rsid w:val="00855841"/>
    <w:rsid w:val="0086403F"/>
    <w:rsid w:val="00865558"/>
    <w:rsid w:val="00873123"/>
    <w:rsid w:val="00876092"/>
    <w:rsid w:val="00876F09"/>
    <w:rsid w:val="00892BDD"/>
    <w:rsid w:val="00896297"/>
    <w:rsid w:val="00896CD6"/>
    <w:rsid w:val="008B4220"/>
    <w:rsid w:val="008B7BB0"/>
    <w:rsid w:val="008C58BC"/>
    <w:rsid w:val="008E42C9"/>
    <w:rsid w:val="008E67A1"/>
    <w:rsid w:val="008F20A7"/>
    <w:rsid w:val="008F4290"/>
    <w:rsid w:val="008F4675"/>
    <w:rsid w:val="009011DF"/>
    <w:rsid w:val="00902865"/>
    <w:rsid w:val="0091070D"/>
    <w:rsid w:val="009124FD"/>
    <w:rsid w:val="00913E0A"/>
    <w:rsid w:val="009219DD"/>
    <w:rsid w:val="009229A4"/>
    <w:rsid w:val="009437CD"/>
    <w:rsid w:val="00972EB6"/>
    <w:rsid w:val="00993DF2"/>
    <w:rsid w:val="00994191"/>
    <w:rsid w:val="00994F4E"/>
    <w:rsid w:val="009A08C7"/>
    <w:rsid w:val="009A146D"/>
    <w:rsid w:val="009A1B81"/>
    <w:rsid w:val="009A32B1"/>
    <w:rsid w:val="009A4C6D"/>
    <w:rsid w:val="009B0919"/>
    <w:rsid w:val="009D2A61"/>
    <w:rsid w:val="009E3D99"/>
    <w:rsid w:val="009E64F6"/>
    <w:rsid w:val="009F5A24"/>
    <w:rsid w:val="00A100B3"/>
    <w:rsid w:val="00A126F6"/>
    <w:rsid w:val="00A15313"/>
    <w:rsid w:val="00A170AC"/>
    <w:rsid w:val="00A26832"/>
    <w:rsid w:val="00A33F15"/>
    <w:rsid w:val="00A3764D"/>
    <w:rsid w:val="00A455B1"/>
    <w:rsid w:val="00A541B4"/>
    <w:rsid w:val="00A56CDE"/>
    <w:rsid w:val="00A60231"/>
    <w:rsid w:val="00A61223"/>
    <w:rsid w:val="00A64891"/>
    <w:rsid w:val="00A654DB"/>
    <w:rsid w:val="00A73879"/>
    <w:rsid w:val="00A809FE"/>
    <w:rsid w:val="00A81304"/>
    <w:rsid w:val="00A86606"/>
    <w:rsid w:val="00A95C95"/>
    <w:rsid w:val="00AA6D55"/>
    <w:rsid w:val="00AA6FF7"/>
    <w:rsid w:val="00AB1D2E"/>
    <w:rsid w:val="00AC1353"/>
    <w:rsid w:val="00AC3CAB"/>
    <w:rsid w:val="00AC7D96"/>
    <w:rsid w:val="00AD2391"/>
    <w:rsid w:val="00AE1756"/>
    <w:rsid w:val="00AE5962"/>
    <w:rsid w:val="00AF6E78"/>
    <w:rsid w:val="00AF7865"/>
    <w:rsid w:val="00B362DF"/>
    <w:rsid w:val="00B368BA"/>
    <w:rsid w:val="00B37A4C"/>
    <w:rsid w:val="00B467AB"/>
    <w:rsid w:val="00B50CDD"/>
    <w:rsid w:val="00B55D82"/>
    <w:rsid w:val="00B6261D"/>
    <w:rsid w:val="00B7745A"/>
    <w:rsid w:val="00B82AC8"/>
    <w:rsid w:val="00B90CC6"/>
    <w:rsid w:val="00BA6B4D"/>
    <w:rsid w:val="00BA79CC"/>
    <w:rsid w:val="00BB0288"/>
    <w:rsid w:val="00BB73A0"/>
    <w:rsid w:val="00BC3DBA"/>
    <w:rsid w:val="00BC6F35"/>
    <w:rsid w:val="00BE3D79"/>
    <w:rsid w:val="00C2671E"/>
    <w:rsid w:val="00C27C66"/>
    <w:rsid w:val="00C33BFE"/>
    <w:rsid w:val="00C35685"/>
    <w:rsid w:val="00C44D86"/>
    <w:rsid w:val="00C500C7"/>
    <w:rsid w:val="00C54E66"/>
    <w:rsid w:val="00C55557"/>
    <w:rsid w:val="00C558D4"/>
    <w:rsid w:val="00C608E7"/>
    <w:rsid w:val="00C60CD3"/>
    <w:rsid w:val="00C67506"/>
    <w:rsid w:val="00C80421"/>
    <w:rsid w:val="00C86337"/>
    <w:rsid w:val="00C95021"/>
    <w:rsid w:val="00CB0026"/>
    <w:rsid w:val="00CB566A"/>
    <w:rsid w:val="00CC2A2F"/>
    <w:rsid w:val="00CC7F1C"/>
    <w:rsid w:val="00D06194"/>
    <w:rsid w:val="00D12157"/>
    <w:rsid w:val="00D176DE"/>
    <w:rsid w:val="00D179E6"/>
    <w:rsid w:val="00D26181"/>
    <w:rsid w:val="00D61AF4"/>
    <w:rsid w:val="00D768AB"/>
    <w:rsid w:val="00D87098"/>
    <w:rsid w:val="00D91C0E"/>
    <w:rsid w:val="00DA2066"/>
    <w:rsid w:val="00DA536D"/>
    <w:rsid w:val="00DA58A8"/>
    <w:rsid w:val="00DB69BF"/>
    <w:rsid w:val="00DC00AE"/>
    <w:rsid w:val="00DC1EA9"/>
    <w:rsid w:val="00DC3015"/>
    <w:rsid w:val="00DC5D7E"/>
    <w:rsid w:val="00DD012F"/>
    <w:rsid w:val="00DD5085"/>
    <w:rsid w:val="00DE5C09"/>
    <w:rsid w:val="00DE636B"/>
    <w:rsid w:val="00DE72A1"/>
    <w:rsid w:val="00DF21AC"/>
    <w:rsid w:val="00E00C07"/>
    <w:rsid w:val="00E06161"/>
    <w:rsid w:val="00E12489"/>
    <w:rsid w:val="00E13AE4"/>
    <w:rsid w:val="00E16451"/>
    <w:rsid w:val="00E16F46"/>
    <w:rsid w:val="00E3532B"/>
    <w:rsid w:val="00E43A4A"/>
    <w:rsid w:val="00E51209"/>
    <w:rsid w:val="00E605EE"/>
    <w:rsid w:val="00E70446"/>
    <w:rsid w:val="00E774F9"/>
    <w:rsid w:val="00E82EC4"/>
    <w:rsid w:val="00E84FF9"/>
    <w:rsid w:val="00E92E80"/>
    <w:rsid w:val="00E94F75"/>
    <w:rsid w:val="00E95F0B"/>
    <w:rsid w:val="00EC3F77"/>
    <w:rsid w:val="00EC59EA"/>
    <w:rsid w:val="00ED6ADF"/>
    <w:rsid w:val="00ED7FED"/>
    <w:rsid w:val="00EE2523"/>
    <w:rsid w:val="00F01372"/>
    <w:rsid w:val="00F10C7B"/>
    <w:rsid w:val="00F14A9A"/>
    <w:rsid w:val="00F15E76"/>
    <w:rsid w:val="00F3076A"/>
    <w:rsid w:val="00F45D69"/>
    <w:rsid w:val="00F62CF5"/>
    <w:rsid w:val="00F665B0"/>
    <w:rsid w:val="00F669FA"/>
    <w:rsid w:val="00F74158"/>
    <w:rsid w:val="00F97979"/>
    <w:rsid w:val="00FB2B43"/>
    <w:rsid w:val="00FC56F2"/>
    <w:rsid w:val="00FC75E2"/>
    <w:rsid w:val="00FE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99B8"/>
  <w15:chartTrackingRefBased/>
  <w15:docId w15:val="{DA47A986-31C1-42F5-8CD3-1EBD9098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19E6"/>
    <w:rPr>
      <w:rFonts w:ascii="Segoe UI" w:hAnsi="Segoe UI"/>
      <w:sz w:val="21"/>
    </w:rPr>
  </w:style>
  <w:style w:type="paragraph" w:styleId="Heading1">
    <w:name w:val="heading 1"/>
    <w:basedOn w:val="Normal"/>
    <w:link w:val="Heading1Char"/>
    <w:uiPriority w:val="9"/>
    <w:qFormat/>
    <w:rsid w:val="009A32B1"/>
    <w:pPr>
      <w:spacing w:after="300" w:line="240" w:lineRule="auto"/>
      <w:outlineLvl w:val="0"/>
    </w:pPr>
    <w:rPr>
      <w:rFonts w:eastAsia="Times New Roman" w:cs="Times New Roman"/>
      <w:color w:val="000000" w:themeColor="text1"/>
      <w:kern w:val="36"/>
      <w:sz w:val="44"/>
      <w:szCs w:val="51"/>
    </w:rPr>
  </w:style>
  <w:style w:type="paragraph" w:styleId="Heading2">
    <w:name w:val="heading 2"/>
    <w:basedOn w:val="Normal"/>
    <w:link w:val="Heading2Char"/>
    <w:uiPriority w:val="9"/>
    <w:qFormat/>
    <w:rsid w:val="002E2BC9"/>
    <w:pPr>
      <w:spacing w:after="150" w:line="240" w:lineRule="auto"/>
      <w:outlineLvl w:val="1"/>
    </w:pPr>
    <w:rPr>
      <w:rFonts w:eastAsia="Times New Roman" w:cs="Times New Roman"/>
      <w:b/>
      <w:color w:val="000000" w:themeColor="text1"/>
      <w:sz w:val="28"/>
      <w:szCs w:val="36"/>
    </w:rPr>
  </w:style>
  <w:style w:type="paragraph" w:styleId="Heading3">
    <w:name w:val="heading 3"/>
    <w:basedOn w:val="Normal"/>
    <w:link w:val="Heading3Char"/>
    <w:uiPriority w:val="9"/>
    <w:qFormat/>
    <w:rsid w:val="00824313"/>
    <w:pPr>
      <w:spacing w:after="75" w:line="240" w:lineRule="auto"/>
      <w:outlineLvl w:val="2"/>
    </w:pPr>
    <w:rPr>
      <w:rFonts w:asciiTheme="minorHAnsi" w:eastAsia="Times New Roman" w:hAnsiTheme="minorHAnsi" w:cs="Times New Roman"/>
      <w:b/>
      <w:color w:val="000000" w:themeColor="text1"/>
      <w:sz w:val="24"/>
      <w:szCs w:val="27"/>
    </w:rPr>
  </w:style>
  <w:style w:type="paragraph" w:styleId="Heading4">
    <w:name w:val="heading 4"/>
    <w:basedOn w:val="Normal"/>
    <w:link w:val="Heading4Char"/>
    <w:uiPriority w:val="9"/>
    <w:qFormat/>
    <w:rsid w:val="00C80421"/>
    <w:pPr>
      <w:spacing w:after="210"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C80421"/>
    <w:pPr>
      <w:spacing w:before="100" w:beforeAutospacing="1" w:after="210" w:line="240" w:lineRule="auto"/>
      <w:outlineLvl w:val="4"/>
    </w:pPr>
    <w:rPr>
      <w:rFonts w:eastAsia="Times New Roman" w:cs="Times New Roman"/>
      <w:b/>
      <w:bCs/>
      <w:sz w:val="24"/>
      <w:szCs w:val="24"/>
    </w:rPr>
  </w:style>
  <w:style w:type="paragraph" w:styleId="Heading6">
    <w:name w:val="heading 6"/>
    <w:basedOn w:val="Normal"/>
    <w:link w:val="Heading6Char"/>
    <w:uiPriority w:val="9"/>
    <w:qFormat/>
    <w:rsid w:val="00C80421"/>
    <w:pPr>
      <w:spacing w:before="100" w:beforeAutospacing="1" w:after="210" w:line="240" w:lineRule="auto"/>
      <w:outlineLvl w:val="5"/>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421"/>
    <w:pPr>
      <w:spacing w:before="100" w:beforeAutospacing="1" w:after="210" w:line="240" w:lineRule="auto"/>
    </w:pPr>
    <w:rPr>
      <w:rFonts w:eastAsia="Times New Roman" w:cs="Times New Roman"/>
      <w:sz w:val="24"/>
      <w:szCs w:val="24"/>
    </w:rPr>
  </w:style>
  <w:style w:type="character" w:styleId="Hyperlink">
    <w:name w:val="Hyperlink"/>
    <w:basedOn w:val="DefaultParagraphFont"/>
    <w:uiPriority w:val="99"/>
    <w:unhideWhenUsed/>
    <w:rsid w:val="00C80421"/>
    <w:rPr>
      <w:strike w:val="0"/>
      <w:dstrike w:val="0"/>
      <w:color w:val="00ABEC"/>
      <w:u w:val="none"/>
      <w:effect w:val="none"/>
    </w:rPr>
  </w:style>
  <w:style w:type="character" w:customStyle="1" w:styleId="Heading1Char">
    <w:name w:val="Heading 1 Char"/>
    <w:basedOn w:val="DefaultParagraphFont"/>
    <w:link w:val="Heading1"/>
    <w:uiPriority w:val="9"/>
    <w:rsid w:val="009A32B1"/>
    <w:rPr>
      <w:rFonts w:ascii="Segoe UI" w:eastAsia="Times New Roman" w:hAnsi="Segoe UI" w:cs="Times New Roman"/>
      <w:color w:val="000000" w:themeColor="text1"/>
      <w:kern w:val="36"/>
      <w:sz w:val="44"/>
      <w:szCs w:val="51"/>
    </w:rPr>
  </w:style>
  <w:style w:type="character" w:customStyle="1" w:styleId="Heading2Char">
    <w:name w:val="Heading 2 Char"/>
    <w:basedOn w:val="DefaultParagraphFont"/>
    <w:link w:val="Heading2"/>
    <w:uiPriority w:val="9"/>
    <w:rsid w:val="002E2BC9"/>
    <w:rPr>
      <w:rFonts w:ascii="Times New Roman" w:eastAsia="Times New Roman" w:hAnsi="Times New Roman" w:cs="Times New Roman"/>
      <w:b/>
      <w:color w:val="000000" w:themeColor="text1"/>
      <w:sz w:val="28"/>
      <w:szCs w:val="36"/>
    </w:rPr>
  </w:style>
  <w:style w:type="character" w:customStyle="1" w:styleId="Heading3Char">
    <w:name w:val="Heading 3 Char"/>
    <w:basedOn w:val="DefaultParagraphFont"/>
    <w:link w:val="Heading3"/>
    <w:uiPriority w:val="9"/>
    <w:rsid w:val="00824313"/>
    <w:rPr>
      <w:rFonts w:eastAsia="Times New Roman" w:cs="Times New Roman"/>
      <w:b/>
      <w:color w:val="000000" w:themeColor="text1"/>
      <w:sz w:val="24"/>
      <w:szCs w:val="27"/>
    </w:rPr>
  </w:style>
  <w:style w:type="character" w:customStyle="1" w:styleId="Heading4Char">
    <w:name w:val="Heading 4 Char"/>
    <w:basedOn w:val="DefaultParagraphFont"/>
    <w:link w:val="Heading4"/>
    <w:uiPriority w:val="9"/>
    <w:rsid w:val="00C80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042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042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0421"/>
    <w:rPr>
      <w:strike w:val="0"/>
      <w:dstrike w:val="0"/>
      <w:color w:val="00ABEC"/>
      <w:u w:val="none"/>
      <w:effect w:val="none"/>
    </w:rPr>
  </w:style>
  <w:style w:type="character" w:styleId="HTMLCode">
    <w:name w:val="HTML Code"/>
    <w:basedOn w:val="DefaultParagraphFont"/>
    <w:uiPriority w:val="99"/>
    <w:semiHidden/>
    <w:unhideWhenUsed/>
    <w:rsid w:val="00C8042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80421"/>
    <w:rPr>
      <w:i/>
      <w:iCs/>
    </w:rPr>
  </w:style>
  <w:style w:type="character" w:styleId="Emphasis">
    <w:name w:val="Emphasis"/>
    <w:basedOn w:val="DefaultParagraphFont"/>
    <w:uiPriority w:val="20"/>
    <w:qFormat/>
    <w:rsid w:val="00C80421"/>
    <w:rPr>
      <w:i/>
      <w:iCs/>
    </w:rPr>
  </w:style>
  <w:style w:type="character" w:styleId="HTMLKeyboard">
    <w:name w:val="HTML Keyboard"/>
    <w:basedOn w:val="DefaultParagraphFont"/>
    <w:uiPriority w:val="99"/>
    <w:semiHidden/>
    <w:unhideWhenUsed/>
    <w:rsid w:val="00C8042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C8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C8042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C80421"/>
    <w:rPr>
      <w:rFonts w:ascii="Courier New" w:eastAsia="Times New Roman" w:hAnsi="Courier New" w:cs="Courier New" w:hint="default"/>
      <w:sz w:val="24"/>
      <w:szCs w:val="24"/>
    </w:rPr>
  </w:style>
  <w:style w:type="character" w:styleId="Strong">
    <w:name w:val="Strong"/>
    <w:basedOn w:val="DefaultParagraphFont"/>
    <w:uiPriority w:val="22"/>
    <w:qFormat/>
    <w:rsid w:val="00C80421"/>
    <w:rPr>
      <w:rFonts w:ascii="wf_segoe-ui_semibold" w:hAnsi="wf_segoe-ui_semibold" w:hint="default"/>
      <w:b w:val="0"/>
      <w:bCs w:val="0"/>
    </w:rPr>
  </w:style>
  <w:style w:type="paragraph" w:customStyle="1" w:styleId="p-toggle">
    <w:name w:val="p-toggle"/>
    <w:basedOn w:val="Normal"/>
    <w:rsid w:val="00C80421"/>
    <w:pPr>
      <w:spacing w:before="100" w:beforeAutospacing="1" w:after="210" w:line="240" w:lineRule="auto"/>
    </w:pPr>
    <w:rPr>
      <w:rFonts w:eastAsia="Times New Roman" w:cs="Times New Roman"/>
      <w:vanish/>
      <w:sz w:val="24"/>
      <w:szCs w:val="24"/>
    </w:rPr>
  </w:style>
  <w:style w:type="paragraph" w:customStyle="1" w:styleId="subheading">
    <w:name w:val="subheading"/>
    <w:basedOn w:val="Normal"/>
    <w:rsid w:val="00C80421"/>
    <w:pPr>
      <w:spacing w:before="100" w:beforeAutospacing="1" w:after="210" w:line="240" w:lineRule="auto"/>
    </w:pPr>
    <w:rPr>
      <w:rFonts w:eastAsia="Times New Roman" w:cs="Times New Roman"/>
      <w:sz w:val="24"/>
      <w:szCs w:val="24"/>
    </w:rPr>
  </w:style>
  <w:style w:type="paragraph" w:customStyle="1" w:styleId="table-aside">
    <w:name w:val="table-aside"/>
    <w:basedOn w:val="Normal"/>
    <w:rsid w:val="00C80421"/>
    <w:pPr>
      <w:spacing w:before="100" w:beforeAutospacing="1" w:after="210" w:line="240" w:lineRule="auto"/>
    </w:pPr>
    <w:rPr>
      <w:rFonts w:eastAsia="Times New Roman" w:cs="Times New Roman"/>
      <w:sz w:val="24"/>
      <w:szCs w:val="24"/>
    </w:rPr>
  </w:style>
  <w:style w:type="paragraph" w:customStyle="1" w:styleId="single-price-item">
    <w:name w:val="single-price-item"/>
    <w:basedOn w:val="Normal"/>
    <w:rsid w:val="00C80421"/>
    <w:pPr>
      <w:spacing w:before="100" w:beforeAutospacing="1" w:after="210" w:line="240" w:lineRule="auto"/>
    </w:pPr>
    <w:rPr>
      <w:rFonts w:eastAsia="Times New Roman" w:cs="Times New Roman"/>
      <w:sz w:val="24"/>
      <w:szCs w:val="24"/>
    </w:rPr>
  </w:style>
  <w:style w:type="paragraph" w:customStyle="1" w:styleId="table-footnote">
    <w:name w:val="table-footnote"/>
    <w:basedOn w:val="Normal"/>
    <w:rsid w:val="00C80421"/>
    <w:pPr>
      <w:spacing w:before="100" w:beforeAutospacing="1" w:after="210" w:line="240" w:lineRule="auto"/>
    </w:pPr>
    <w:rPr>
      <w:rFonts w:eastAsia="Times New Roman" w:cs="Times New Roman"/>
      <w:sz w:val="24"/>
      <w:szCs w:val="24"/>
    </w:rPr>
  </w:style>
  <w:style w:type="paragraph" w:customStyle="1" w:styleId="p-footnote">
    <w:name w:val="p-footnote"/>
    <w:basedOn w:val="Normal"/>
    <w:rsid w:val="00C80421"/>
    <w:pPr>
      <w:spacing w:before="100" w:beforeAutospacing="1" w:after="210" w:line="240" w:lineRule="auto"/>
    </w:pPr>
    <w:rPr>
      <w:rFonts w:eastAsia="Times New Roman" w:cs="Times New Roman"/>
      <w:sz w:val="24"/>
      <w:szCs w:val="24"/>
    </w:rPr>
  </w:style>
  <w:style w:type="paragraph" w:customStyle="1" w:styleId="big">
    <w:name w:val="big"/>
    <w:basedOn w:val="Normal"/>
    <w:rsid w:val="00C80421"/>
    <w:pPr>
      <w:spacing w:before="100" w:beforeAutospacing="1" w:after="210" w:line="240" w:lineRule="auto"/>
    </w:pPr>
    <w:rPr>
      <w:rFonts w:eastAsia="Times New Roman" w:cs="Times New Roman"/>
      <w:sz w:val="24"/>
      <w:szCs w:val="24"/>
    </w:rPr>
  </w:style>
  <w:style w:type="paragraph" w:customStyle="1" w:styleId="top-border">
    <w:name w:val="top-border"/>
    <w:basedOn w:val="Normal"/>
    <w:rsid w:val="00C80421"/>
    <w:pPr>
      <w:spacing w:before="100" w:beforeAutospacing="1" w:after="210" w:line="240" w:lineRule="auto"/>
    </w:pPr>
    <w:rPr>
      <w:rFonts w:eastAsia="Times New Roman" w:cs="Times New Roman"/>
      <w:sz w:val="24"/>
      <w:szCs w:val="24"/>
    </w:rPr>
  </w:style>
  <w:style w:type="paragraph" w:customStyle="1" w:styleId="tagline">
    <w:name w:val="tagline"/>
    <w:basedOn w:val="Normal"/>
    <w:rsid w:val="00C80421"/>
    <w:pPr>
      <w:spacing w:before="100" w:beforeAutospacing="1" w:after="210" w:line="240" w:lineRule="auto"/>
    </w:pPr>
    <w:rPr>
      <w:rFonts w:eastAsia="Times New Roman" w:cs="Times New Roman"/>
      <w:sz w:val="24"/>
      <w:szCs w:val="24"/>
    </w:rPr>
  </w:style>
  <w:style w:type="paragraph" w:customStyle="1" w:styleId="seemorelink-container">
    <w:name w:val="seemorelink-container"/>
    <w:basedOn w:val="Normal"/>
    <w:rsid w:val="00C80421"/>
    <w:pPr>
      <w:spacing w:before="100" w:beforeAutospacing="1" w:after="210" w:line="240" w:lineRule="auto"/>
    </w:pPr>
    <w:rPr>
      <w:rFonts w:eastAsia="Times New Roman" w:cs="Times New Roman"/>
      <w:sz w:val="24"/>
      <w:szCs w:val="24"/>
    </w:rPr>
  </w:style>
  <w:style w:type="paragraph" w:customStyle="1" w:styleId="desc">
    <w:name w:val="desc"/>
    <w:basedOn w:val="Normal"/>
    <w:rsid w:val="00C80421"/>
    <w:pPr>
      <w:spacing w:before="100" w:beforeAutospacing="1" w:after="210" w:line="240" w:lineRule="auto"/>
    </w:pPr>
    <w:rPr>
      <w:rFonts w:eastAsia="Times New Roman" w:cs="Times New Roman"/>
      <w:sz w:val="24"/>
      <w:szCs w:val="24"/>
    </w:rPr>
  </w:style>
  <w:style w:type="paragraph" w:customStyle="1" w:styleId="small">
    <w:name w:val="small"/>
    <w:basedOn w:val="Normal"/>
    <w:rsid w:val="00C80421"/>
    <w:pPr>
      <w:spacing w:before="100" w:beforeAutospacing="1" w:after="210" w:line="240" w:lineRule="auto"/>
    </w:pPr>
    <w:rPr>
      <w:rFonts w:eastAsia="Times New Roman" w:cs="Times New Roman"/>
      <w:sz w:val="24"/>
      <w:szCs w:val="24"/>
    </w:rPr>
  </w:style>
  <w:style w:type="paragraph" w:customStyle="1" w:styleId="article-link">
    <w:name w:val="article-link"/>
    <w:basedOn w:val="Normal"/>
    <w:rsid w:val="00C80421"/>
    <w:pPr>
      <w:spacing w:before="100" w:beforeAutospacing="1" w:after="210" w:line="240" w:lineRule="auto"/>
    </w:pPr>
    <w:rPr>
      <w:rFonts w:eastAsia="Times New Roman" w:cs="Times New Roman"/>
      <w:sz w:val="24"/>
      <w:szCs w:val="24"/>
    </w:rPr>
  </w:style>
  <w:style w:type="paragraph" w:customStyle="1" w:styleId="article-desc">
    <w:name w:val="article-desc"/>
    <w:basedOn w:val="Normal"/>
    <w:rsid w:val="00C80421"/>
    <w:pPr>
      <w:spacing w:before="100" w:beforeAutospacing="1" w:after="210" w:line="240" w:lineRule="auto"/>
    </w:pPr>
    <w:rPr>
      <w:rFonts w:eastAsia="Times New Roman" w:cs="Times New Roman"/>
      <w:sz w:val="24"/>
      <w:szCs w:val="24"/>
    </w:rPr>
  </w:style>
  <w:style w:type="paragraph" w:customStyle="1" w:styleId="Quote1">
    <w:name w:val="Quote1"/>
    <w:basedOn w:val="Normal"/>
    <w:rsid w:val="00C80421"/>
    <w:pPr>
      <w:spacing w:before="100" w:beforeAutospacing="1" w:after="210" w:line="240" w:lineRule="auto"/>
    </w:pPr>
    <w:rPr>
      <w:rFonts w:eastAsia="Times New Roman" w:cs="Times New Roman"/>
      <w:sz w:val="24"/>
      <w:szCs w:val="24"/>
    </w:rPr>
  </w:style>
  <w:style w:type="paragraph" w:customStyle="1" w:styleId="description">
    <w:name w:val="description"/>
    <w:basedOn w:val="Normal"/>
    <w:rsid w:val="00C80421"/>
    <w:pPr>
      <w:spacing w:before="100" w:beforeAutospacing="1" w:after="210" w:line="240" w:lineRule="auto"/>
    </w:pPr>
    <w:rPr>
      <w:rFonts w:eastAsia="Times New Roman" w:cs="Times New Roman"/>
      <w:sz w:val="24"/>
      <w:szCs w:val="24"/>
    </w:rPr>
  </w:style>
  <w:style w:type="paragraph" w:customStyle="1" w:styleId="bottom">
    <w:name w:val="bottom"/>
    <w:basedOn w:val="Normal"/>
    <w:rsid w:val="00C80421"/>
    <w:pPr>
      <w:spacing w:before="100" w:beforeAutospacing="1" w:after="210" w:line="240" w:lineRule="auto"/>
    </w:pPr>
    <w:rPr>
      <w:rFonts w:eastAsia="Times New Roman" w:cs="Times New Roman"/>
      <w:sz w:val="24"/>
      <w:szCs w:val="24"/>
    </w:rPr>
  </w:style>
  <w:style w:type="paragraph" w:customStyle="1" w:styleId="ir">
    <w:name w:val="ir"/>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suallyhidden">
    <w:name w:val="visuallyhidden"/>
    <w:basedOn w:val="Normal"/>
    <w:rsid w:val="00C80421"/>
    <w:pPr>
      <w:spacing w:line="240" w:lineRule="auto"/>
      <w:ind w:left="-15" w:right="-15"/>
    </w:pPr>
    <w:rPr>
      <w:rFonts w:eastAsia="Times New Roman" w:cs="Times New Roman"/>
      <w:sz w:val="24"/>
      <w:szCs w:val="24"/>
    </w:rPr>
  </w:style>
  <w:style w:type="paragraph" w:customStyle="1" w:styleId="pln">
    <w:name w:val="pln"/>
    <w:basedOn w:val="Normal"/>
    <w:rsid w:val="00C80421"/>
    <w:pPr>
      <w:spacing w:before="100" w:beforeAutospacing="1" w:after="210" w:line="240" w:lineRule="auto"/>
    </w:pPr>
    <w:rPr>
      <w:rFonts w:eastAsia="Times New Roman" w:cs="Times New Roman"/>
      <w:color w:val="000000"/>
      <w:sz w:val="24"/>
      <w:szCs w:val="24"/>
    </w:rPr>
  </w:style>
  <w:style w:type="paragraph" w:customStyle="1" w:styleId="ui-helper-hidden">
    <w:name w:val="ui-helper-hidden"/>
    <w:basedOn w:val="Normal"/>
    <w:rsid w:val="00C80421"/>
    <w:pPr>
      <w:spacing w:before="100" w:beforeAutospacing="1" w:after="210" w:line="240" w:lineRule="auto"/>
    </w:pPr>
    <w:rPr>
      <w:rFonts w:eastAsia="Times New Roman" w:cs="Times New Roman"/>
      <w:vanish/>
      <w:sz w:val="24"/>
      <w:szCs w:val="24"/>
    </w:rPr>
  </w:style>
  <w:style w:type="paragraph" w:customStyle="1" w:styleId="ui-helper-hidden-accessible">
    <w:name w:val="ui-helper-hidden-accessible"/>
    <w:basedOn w:val="Normal"/>
    <w:rsid w:val="00C80421"/>
    <w:pPr>
      <w:spacing w:line="240" w:lineRule="auto"/>
      <w:ind w:left="-15" w:right="-15"/>
    </w:pPr>
    <w:rPr>
      <w:rFonts w:eastAsia="Times New Roman" w:cs="Times New Roman"/>
      <w:sz w:val="24"/>
      <w:szCs w:val="24"/>
    </w:rPr>
  </w:style>
  <w:style w:type="paragraph" w:customStyle="1" w:styleId="ui-helper-reset">
    <w:name w:val="ui-helper-reset"/>
    <w:basedOn w:val="Normal"/>
    <w:rsid w:val="00C80421"/>
    <w:pPr>
      <w:spacing w:line="240" w:lineRule="auto"/>
    </w:pPr>
    <w:rPr>
      <w:rFonts w:eastAsia="Times New Roman" w:cs="Times New Roman"/>
      <w:sz w:val="24"/>
      <w:szCs w:val="24"/>
    </w:rPr>
  </w:style>
  <w:style w:type="paragraph" w:customStyle="1" w:styleId="ui-helper-zfix">
    <w:name w:val="ui-helper-zfix"/>
    <w:basedOn w:val="Normal"/>
    <w:rsid w:val="00C80421"/>
    <w:pPr>
      <w:spacing w:before="100" w:beforeAutospacing="1" w:after="210" w:line="240" w:lineRule="auto"/>
    </w:pPr>
    <w:rPr>
      <w:rFonts w:eastAsia="Times New Roman" w:cs="Times New Roman"/>
      <w:sz w:val="24"/>
      <w:szCs w:val="24"/>
    </w:rPr>
  </w:style>
  <w:style w:type="paragraph" w:customStyle="1" w:styleId="ui-icon">
    <w:name w:val="ui-icon"/>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widget-overlay">
    <w:name w:val="ui-widget-overlay"/>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ui-datepicker">
    <w:name w:val="ui-datepicker"/>
    <w:basedOn w:val="Normal"/>
    <w:rsid w:val="00C80421"/>
    <w:pPr>
      <w:spacing w:before="100" w:beforeAutospacing="1" w:after="210" w:line="240" w:lineRule="auto"/>
    </w:pPr>
    <w:rPr>
      <w:rFonts w:eastAsia="Times New Roman" w:cs="Times New Roman"/>
      <w:vanish/>
      <w:sz w:val="24"/>
      <w:szCs w:val="24"/>
    </w:rPr>
  </w:style>
  <w:style w:type="paragraph" w:customStyle="1" w:styleId="ui-datepicker-row-break">
    <w:name w:val="ui-datepicker-row-break"/>
    <w:basedOn w:val="Normal"/>
    <w:rsid w:val="00C80421"/>
    <w:pPr>
      <w:spacing w:before="100" w:beforeAutospacing="1" w:after="210" w:line="240" w:lineRule="auto"/>
    </w:pPr>
    <w:rPr>
      <w:rFonts w:eastAsia="Times New Roman" w:cs="Times New Roman"/>
      <w:sz w:val="2"/>
      <w:szCs w:val="2"/>
    </w:rPr>
  </w:style>
  <w:style w:type="paragraph" w:customStyle="1" w:styleId="ui-datepicker-rtl">
    <w:name w:val="ui-datepicker-rtl"/>
    <w:basedOn w:val="Normal"/>
    <w:rsid w:val="00C80421"/>
    <w:pPr>
      <w:bidi/>
      <w:spacing w:before="100" w:beforeAutospacing="1" w:after="210" w:line="240" w:lineRule="auto"/>
    </w:pPr>
    <w:rPr>
      <w:rFonts w:eastAsia="Times New Roman" w:cs="Times New Roman"/>
      <w:sz w:val="24"/>
      <w:szCs w:val="24"/>
    </w:rPr>
  </w:style>
  <w:style w:type="paragraph" w:customStyle="1" w:styleId="ui-slider">
    <w:name w:val="ui-slider"/>
    <w:basedOn w:val="Normal"/>
    <w:rsid w:val="00C80421"/>
    <w:pPr>
      <w:spacing w:before="100" w:beforeAutospacing="1" w:after="210" w:line="240" w:lineRule="auto"/>
    </w:pPr>
    <w:rPr>
      <w:rFonts w:eastAsia="Times New Roman" w:cs="Times New Roman"/>
      <w:sz w:val="24"/>
      <w:szCs w:val="24"/>
    </w:rPr>
  </w:style>
  <w:style w:type="paragraph" w:customStyle="1" w:styleId="ui-slider-horizontal">
    <w:name w:val="ui-slider-horizontal"/>
    <w:basedOn w:val="Normal"/>
    <w:rsid w:val="00C80421"/>
    <w:pPr>
      <w:spacing w:before="100" w:beforeAutospacing="1" w:after="210" w:line="240" w:lineRule="auto"/>
    </w:pPr>
    <w:rPr>
      <w:rFonts w:eastAsia="Times New Roman" w:cs="Times New Roman"/>
      <w:sz w:val="24"/>
      <w:szCs w:val="24"/>
    </w:rPr>
  </w:style>
  <w:style w:type="paragraph" w:customStyle="1" w:styleId="ui-slider-vertical">
    <w:name w:val="ui-slider-vertical"/>
    <w:basedOn w:val="Normal"/>
    <w:rsid w:val="00C80421"/>
    <w:pPr>
      <w:spacing w:before="100" w:beforeAutospacing="1" w:after="210" w:line="240" w:lineRule="auto"/>
    </w:pPr>
    <w:rPr>
      <w:rFonts w:eastAsia="Times New Roman" w:cs="Times New Roman"/>
      <w:sz w:val="24"/>
      <w:szCs w:val="24"/>
    </w:rPr>
  </w:style>
  <w:style w:type="paragraph" w:customStyle="1" w:styleId="ui-widget">
    <w:name w:val="ui-widget"/>
    <w:basedOn w:val="Normal"/>
    <w:rsid w:val="00C80421"/>
    <w:pPr>
      <w:spacing w:before="100" w:beforeAutospacing="1" w:after="210" w:line="240" w:lineRule="auto"/>
    </w:pPr>
    <w:rPr>
      <w:rFonts w:ascii="Trebuchet MS" w:eastAsia="Times New Roman" w:hAnsi="Trebuchet MS" w:cs="Times New Roman"/>
      <w:sz w:val="26"/>
      <w:szCs w:val="26"/>
    </w:rPr>
  </w:style>
  <w:style w:type="paragraph" w:customStyle="1" w:styleId="ui-widget-content">
    <w:name w:val="ui-widget-content"/>
    <w:basedOn w:val="Normal"/>
    <w:rsid w:val="00C80421"/>
    <w:pPr>
      <w:pBdr>
        <w:top w:val="single" w:sz="6" w:space="0" w:color="DDDDDD"/>
        <w:left w:val="single" w:sz="6" w:space="0" w:color="DDDDDD"/>
        <w:bottom w:val="single" w:sz="6" w:space="0" w:color="DDDDDD"/>
        <w:right w:val="single" w:sz="6" w:space="0" w:color="DDDDDD"/>
      </w:pBdr>
      <w:spacing w:before="100" w:beforeAutospacing="1" w:after="210" w:line="240" w:lineRule="auto"/>
    </w:pPr>
    <w:rPr>
      <w:rFonts w:eastAsia="Times New Roman" w:cs="Times New Roman"/>
      <w:color w:val="333333"/>
      <w:sz w:val="24"/>
      <w:szCs w:val="24"/>
    </w:rPr>
  </w:style>
  <w:style w:type="paragraph" w:customStyle="1" w:styleId="ui-widget-header">
    <w:name w:val="ui-widget-header"/>
    <w:basedOn w:val="Normal"/>
    <w:rsid w:val="00C80421"/>
    <w:pPr>
      <w:pBdr>
        <w:top w:val="single" w:sz="6" w:space="0" w:color="E78F08"/>
        <w:left w:val="single" w:sz="6" w:space="0" w:color="E78F08"/>
        <w:bottom w:val="single" w:sz="6" w:space="0" w:color="E78F08"/>
        <w:right w:val="single" w:sz="6" w:space="0" w:color="E78F08"/>
      </w:pBdr>
      <w:shd w:val="clear" w:color="auto" w:fill="F6A828"/>
      <w:spacing w:before="100" w:beforeAutospacing="1" w:after="210" w:line="240" w:lineRule="auto"/>
    </w:pPr>
    <w:rPr>
      <w:rFonts w:eastAsia="Times New Roman" w:cs="Times New Roman"/>
      <w:b/>
      <w:bCs/>
      <w:color w:val="FFFFFF"/>
      <w:sz w:val="24"/>
      <w:szCs w:val="24"/>
    </w:rPr>
  </w:style>
  <w:style w:type="paragraph" w:customStyle="1" w:styleId="ui-state-default">
    <w:name w:val="ui-state-default"/>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
    <w:name w:val="ui-state-hover"/>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
    <w:name w:val="ui-state-focus"/>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
    <w:name w:val="ui-state-active"/>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
    <w:name w:val="ui-state-highlight"/>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
    <w:name w:val="ui-state-error"/>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
    <w:name w:val="ui-state-error-text"/>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
    <w:name w:val="ui-priority-primary"/>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
    <w:name w:val="ui-priority-secondary"/>
    <w:basedOn w:val="Normal"/>
    <w:rsid w:val="00C80421"/>
    <w:pPr>
      <w:spacing w:before="100" w:beforeAutospacing="1" w:after="210" w:line="240" w:lineRule="auto"/>
    </w:pPr>
    <w:rPr>
      <w:rFonts w:eastAsia="Times New Roman" w:cs="Times New Roman"/>
      <w:sz w:val="24"/>
      <w:szCs w:val="24"/>
    </w:rPr>
  </w:style>
  <w:style w:type="paragraph" w:customStyle="1" w:styleId="ui-state-disabled">
    <w:name w:val="ui-state-disabled"/>
    <w:basedOn w:val="Normal"/>
    <w:rsid w:val="00C80421"/>
    <w:pPr>
      <w:spacing w:before="100" w:beforeAutospacing="1" w:after="210" w:line="240" w:lineRule="auto"/>
    </w:pPr>
    <w:rPr>
      <w:rFonts w:eastAsia="Times New Roman" w:cs="Times New Roman"/>
      <w:sz w:val="24"/>
      <w:szCs w:val="24"/>
    </w:rPr>
  </w:style>
  <w:style w:type="paragraph" w:customStyle="1" w:styleId="ui-widget-shadow">
    <w:name w:val="ui-widget-shadow"/>
    <w:basedOn w:val="Normal"/>
    <w:rsid w:val="00C80421"/>
    <w:pPr>
      <w:shd w:val="clear" w:color="auto" w:fill="000000"/>
      <w:spacing w:line="240" w:lineRule="auto"/>
      <w:ind w:left="-75"/>
    </w:pPr>
    <w:rPr>
      <w:rFonts w:eastAsia="Times New Roman" w:cs="Times New Roman"/>
      <w:sz w:val="24"/>
      <w:szCs w:val="24"/>
    </w:rPr>
  </w:style>
  <w:style w:type="paragraph" w:customStyle="1" w:styleId="normal-font">
    <w:name w:val="normal-font"/>
    <w:basedOn w:val="Normal"/>
    <w:rsid w:val="00C80421"/>
    <w:pPr>
      <w:spacing w:before="100" w:beforeAutospacing="1" w:after="210" w:line="240" w:lineRule="auto"/>
    </w:pPr>
    <w:rPr>
      <w:rFonts w:ascii="wf_segoe-ui_normal" w:eastAsia="Times New Roman" w:hAnsi="wf_segoe-ui_normal" w:cs="Times New Roman"/>
      <w:sz w:val="24"/>
      <w:szCs w:val="24"/>
    </w:rPr>
  </w:style>
  <w:style w:type="paragraph" w:customStyle="1" w:styleId="light-font">
    <w:name w:val="light-font"/>
    <w:basedOn w:val="Normal"/>
    <w:rsid w:val="00C80421"/>
    <w:pPr>
      <w:spacing w:before="100" w:beforeAutospacing="1" w:after="210" w:line="240" w:lineRule="auto"/>
    </w:pPr>
    <w:rPr>
      <w:rFonts w:ascii="wf_segoe-ui_light" w:eastAsia="Times New Roman" w:hAnsi="wf_segoe-ui_light" w:cs="Times New Roman"/>
      <w:sz w:val="24"/>
      <w:szCs w:val="24"/>
    </w:rPr>
  </w:style>
  <w:style w:type="paragraph" w:customStyle="1" w:styleId="wa-linklist">
    <w:name w:val="wa-linklist"/>
    <w:basedOn w:val="Normal"/>
    <w:rsid w:val="00C80421"/>
    <w:pPr>
      <w:spacing w:line="240" w:lineRule="auto"/>
    </w:pPr>
    <w:rPr>
      <w:rFonts w:eastAsia="Times New Roman" w:cs="Times New Roman"/>
      <w:sz w:val="24"/>
      <w:szCs w:val="24"/>
    </w:rPr>
  </w:style>
  <w:style w:type="paragraph" w:customStyle="1" w:styleId="wa-footnote">
    <w:name w:val="wa-footnote"/>
    <w:basedOn w:val="Normal"/>
    <w:rsid w:val="00C80421"/>
    <w:pPr>
      <w:spacing w:before="100" w:beforeAutospacing="1" w:after="210" w:line="360" w:lineRule="atLeast"/>
    </w:pPr>
    <w:rPr>
      <w:rFonts w:ascii="wf_segoe-ui_normal" w:eastAsia="Times New Roman" w:hAnsi="wf_segoe-ui_normal" w:cs="Times New Roman"/>
      <w:color w:val="969696"/>
      <w:sz w:val="18"/>
      <w:szCs w:val="18"/>
    </w:rPr>
  </w:style>
  <w:style w:type="paragraph" w:customStyle="1" w:styleId="wa-boxgrid">
    <w:name w:val="wa-boxgrid"/>
    <w:basedOn w:val="Normal"/>
    <w:rsid w:val="00C80421"/>
    <w:pPr>
      <w:spacing w:line="240" w:lineRule="auto"/>
    </w:pPr>
    <w:rPr>
      <w:rFonts w:eastAsia="Times New Roman" w:cs="Times New Roman"/>
      <w:sz w:val="24"/>
      <w:szCs w:val="24"/>
    </w:rPr>
  </w:style>
  <w:style w:type="paragraph" w:customStyle="1" w:styleId="wa-button-core">
    <w:name w:val="wa-button-core"/>
    <w:basedOn w:val="Normal"/>
    <w:rsid w:val="00C80421"/>
    <w:pPr>
      <w:shd w:val="clear" w:color="auto" w:fill="BAD80A"/>
      <w:spacing w:before="100" w:beforeAutospacing="1" w:after="210" w:line="495" w:lineRule="atLeast"/>
      <w:jc w:val="center"/>
      <w:textAlignment w:val="bottom"/>
    </w:pPr>
    <w:rPr>
      <w:rFonts w:ascii="wf_segoe-ui_light" w:eastAsia="Times New Roman" w:hAnsi="wf_segoe-ui_light" w:cs="Times New Roman"/>
      <w:color w:val="FFFFFF"/>
      <w:sz w:val="36"/>
      <w:szCs w:val="36"/>
    </w:rPr>
  </w:style>
  <w:style w:type="paragraph" w:customStyle="1" w:styleId="wa-checkboxlist">
    <w:name w:val="wa-checkboxlist"/>
    <w:basedOn w:val="Normal"/>
    <w:rsid w:val="00C80421"/>
    <w:pPr>
      <w:spacing w:line="240" w:lineRule="auto"/>
    </w:pPr>
    <w:rPr>
      <w:rFonts w:eastAsia="Times New Roman" w:cs="Times New Roman"/>
      <w:color w:val="FFFFFF"/>
      <w:sz w:val="24"/>
      <w:szCs w:val="24"/>
    </w:rPr>
  </w:style>
  <w:style w:type="paragraph" w:customStyle="1" w:styleId="wa-dropdown-container">
    <w:name w:val="wa-dropdown-container"/>
    <w:basedOn w:val="Normal"/>
    <w:rsid w:val="00C80421"/>
    <w:pPr>
      <w:pBdr>
        <w:top w:val="single" w:sz="12" w:space="0" w:color="DEDEDE"/>
        <w:left w:val="single" w:sz="12" w:space="0" w:color="DEDEDE"/>
        <w:bottom w:val="single" w:sz="12" w:space="0" w:color="DEDEDE"/>
        <w:right w:val="single" w:sz="12" w:space="23" w:color="DEDEDE"/>
      </w:pBdr>
      <w:shd w:val="clear" w:color="auto" w:fill="FFFFFF"/>
      <w:spacing w:before="100" w:beforeAutospacing="1" w:after="210" w:line="240" w:lineRule="auto"/>
      <w:textAlignment w:val="center"/>
    </w:pPr>
    <w:rPr>
      <w:rFonts w:eastAsia="Times New Roman" w:cs="Times New Roman"/>
      <w:sz w:val="24"/>
      <w:szCs w:val="24"/>
    </w:rPr>
  </w:style>
  <w:style w:type="paragraph" w:customStyle="1" w:styleId="wa-faq">
    <w:name w:val="wa-faq"/>
    <w:basedOn w:val="Normal"/>
    <w:rsid w:val="00C80421"/>
    <w:pPr>
      <w:spacing w:before="100" w:beforeAutospacing="1" w:after="210" w:line="240" w:lineRule="auto"/>
    </w:pPr>
    <w:rPr>
      <w:rFonts w:eastAsia="Times New Roman" w:cs="Times New Roman"/>
      <w:sz w:val="24"/>
      <w:szCs w:val="24"/>
    </w:rPr>
  </w:style>
  <w:style w:type="paragraph" w:customStyle="1" w:styleId="wa-steps">
    <w:name w:val="wa-steps"/>
    <w:basedOn w:val="Normal"/>
    <w:rsid w:val="00C80421"/>
    <w:pPr>
      <w:spacing w:after="600" w:line="240" w:lineRule="auto"/>
      <w:ind w:left="-1350" w:right="-1350"/>
    </w:pPr>
    <w:rPr>
      <w:rFonts w:eastAsia="Times New Roman" w:cs="Times New Roman"/>
      <w:sz w:val="24"/>
      <w:szCs w:val="24"/>
    </w:rPr>
  </w:style>
  <w:style w:type="paragraph" w:customStyle="1" w:styleId="wa-tabs">
    <w:name w:val="wa-tabs"/>
    <w:basedOn w:val="Normal"/>
    <w:rsid w:val="00C80421"/>
    <w:pPr>
      <w:spacing w:line="240" w:lineRule="auto"/>
      <w:ind w:left="-1350" w:right="-1350"/>
    </w:pPr>
    <w:rPr>
      <w:rFonts w:eastAsia="Times New Roman" w:cs="Times New Roman"/>
      <w:sz w:val="24"/>
      <w:szCs w:val="24"/>
    </w:rPr>
  </w:style>
  <w:style w:type="paragraph" w:customStyle="1" w:styleId="wa-tabsblock">
    <w:name w:val="wa-tabsblock"/>
    <w:basedOn w:val="Normal"/>
    <w:rsid w:val="00C80421"/>
    <w:pPr>
      <w:pBdr>
        <w:top w:val="single" w:sz="6" w:space="8" w:color="DEDEDE"/>
        <w:bottom w:val="single" w:sz="6" w:space="8" w:color="DEDEDE"/>
      </w:pBdr>
      <w:spacing w:line="240" w:lineRule="auto"/>
    </w:pPr>
    <w:rPr>
      <w:rFonts w:eastAsia="Times New Roman" w:cs="Times New Roman"/>
      <w:sz w:val="24"/>
      <w:szCs w:val="24"/>
    </w:rPr>
  </w:style>
  <w:style w:type="paragraph" w:customStyle="1" w:styleId="wa-tabstoggle">
    <w:name w:val="wa-tabstoggle"/>
    <w:basedOn w:val="Normal"/>
    <w:rsid w:val="00C80421"/>
    <w:pPr>
      <w:spacing w:before="100" w:beforeAutospacing="1" w:after="270" w:line="240" w:lineRule="auto"/>
    </w:pPr>
    <w:rPr>
      <w:rFonts w:eastAsia="Times New Roman" w:cs="Times New Roman"/>
      <w:sz w:val="24"/>
      <w:szCs w:val="24"/>
    </w:rPr>
  </w:style>
  <w:style w:type="paragraph" w:customStyle="1" w:styleId="wa-tabs-container">
    <w:name w:val="wa-tabs-container"/>
    <w:basedOn w:val="Normal"/>
    <w:rsid w:val="00C80421"/>
    <w:pPr>
      <w:spacing w:line="240" w:lineRule="auto"/>
      <w:ind w:left="-1350" w:right="-1350"/>
    </w:pPr>
    <w:rPr>
      <w:rFonts w:eastAsia="Times New Roman" w:cs="Times New Roman"/>
      <w:sz w:val="24"/>
      <w:szCs w:val="24"/>
    </w:rPr>
  </w:style>
  <w:style w:type="paragraph" w:customStyle="1" w:styleId="wa-tabs-containerdiv">
    <w:name w:val="wa-tabs-container&gt;div"/>
    <w:basedOn w:val="Normal"/>
    <w:rsid w:val="00C80421"/>
    <w:pPr>
      <w:spacing w:before="100" w:beforeAutospacing="1" w:after="210" w:line="240" w:lineRule="auto"/>
    </w:pPr>
    <w:rPr>
      <w:rFonts w:eastAsia="Times New Roman" w:cs="Times New Roman"/>
      <w:vanish/>
      <w:sz w:val="24"/>
      <w:szCs w:val="24"/>
    </w:rPr>
  </w:style>
  <w:style w:type="paragraph" w:customStyle="1" w:styleId="wa-icon-infographic">
    <w:name w:val="wa-icon-infographic"/>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utorial">
    <w:name w:val="wa-icon-tutorial"/>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deo">
    <w:name w:val="wa-icon-video"/>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machines">
    <w:name w:val="wa-icon-virtual-machin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loud-services">
    <w:name w:val="wa-icon-cloud-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web-sites">
    <w:name w:val="wa-icon-web-sit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obile-services">
    <w:name w:val="wa-icon-mobile-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torage">
    <w:name w:val="wa-icon-storag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ql-database">
    <w:name w:val="wa-icon-sql-databas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ackup">
    <w:name w:val="wa-icon-backup"/>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ache">
    <w:name w:val="wa-icon-cach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hdinsight">
    <w:name w:val="wa-icon-hdinsigh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recovery-manager">
    <w:name w:val="wa-icon-recovery-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edia-services">
    <w:name w:val="wa-icon-media-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ctive-directory">
    <w:name w:val="wa-icon-active-directory"/>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ulti-factor-authentication">
    <w:name w:val="wa-icon-multi-factor-authentication"/>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ervice-bus">
    <w:name w:val="wa-icon-service-bu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notification-hubs">
    <w:name w:val="wa-icon-notification-hub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iztalk-services">
    <w:name w:val="wa-icon-biztalk-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cheduler">
    <w:name w:val="wa-icon-schedul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sual-studio-online">
    <w:name w:val="wa-icon-visual-studio-onlin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network">
    <w:name w:val="wa-icon-virtual-network"/>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affic-manager">
    <w:name w:val="wa-icon-traffic-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next">
    <w:name w:val="wa-icon-triangle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prev">
    <w:name w:val="wa-icon-triangledark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next">
    <w:name w:val="wa-icon-triangle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prev">
    <w:name w:val="wa-icon-trianglelight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lightnext">
    <w:name w:val="wa-icon-arrow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darknext">
    <w:name w:val="wa-icon-arrow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oxed">
    <w:name w:val="wa-icon-boxed"/>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iconlist">
    <w:name w:val="wa-iconlist"/>
    <w:basedOn w:val="Normal"/>
    <w:rsid w:val="00C80421"/>
    <w:pPr>
      <w:spacing w:line="240" w:lineRule="auto"/>
    </w:pPr>
    <w:rPr>
      <w:rFonts w:eastAsia="Times New Roman" w:cs="Times New Roman"/>
      <w:sz w:val="24"/>
      <w:szCs w:val="24"/>
    </w:rPr>
  </w:style>
  <w:style w:type="paragraph" w:customStyle="1" w:styleId="wa-notification">
    <w:name w:val="wa-notification"/>
    <w:basedOn w:val="Normal"/>
    <w:rsid w:val="00C80421"/>
    <w:pPr>
      <w:shd w:val="clear" w:color="auto" w:fill="EEEEEE"/>
      <w:spacing w:before="450" w:after="450" w:line="240" w:lineRule="auto"/>
    </w:pPr>
    <w:rPr>
      <w:rFonts w:eastAsia="Times New Roman" w:cs="Times New Roman"/>
      <w:sz w:val="24"/>
      <w:szCs w:val="24"/>
    </w:rPr>
  </w:style>
  <w:style w:type="paragraph" w:customStyle="1" w:styleId="wa-section">
    <w:name w:val="wa-section"/>
    <w:basedOn w:val="Normal"/>
    <w:rsid w:val="00C80421"/>
    <w:pPr>
      <w:spacing w:line="240" w:lineRule="auto"/>
      <w:ind w:left="-1350" w:right="-1350"/>
    </w:pPr>
    <w:rPr>
      <w:rFonts w:eastAsia="Times New Roman" w:cs="Times New Roman"/>
      <w:sz w:val="24"/>
      <w:szCs w:val="24"/>
    </w:rPr>
  </w:style>
  <w:style w:type="paragraph" w:customStyle="1" w:styleId="wa-section-blue">
    <w:name w:val="wa-section-blue"/>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light">
    <w:name w:val="wa-section-light"/>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wa-section-dark">
    <w:name w:val="wa-section-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mini">
    <w:name w:val="wa-section-mini"/>
    <w:basedOn w:val="Normal"/>
    <w:rsid w:val="00C80421"/>
    <w:pPr>
      <w:spacing w:before="100" w:beforeAutospacing="1" w:after="210" w:line="240" w:lineRule="auto"/>
    </w:pPr>
    <w:rPr>
      <w:rFonts w:eastAsia="Times New Roman" w:cs="Times New Roman"/>
      <w:sz w:val="24"/>
      <w:szCs w:val="24"/>
    </w:rPr>
  </w:style>
  <w:style w:type="paragraph" w:customStyle="1" w:styleId="wa-sectionhero">
    <w:name w:val="wa-sectionhero"/>
    <w:basedOn w:val="Normal"/>
    <w:rsid w:val="00C80421"/>
    <w:pPr>
      <w:spacing w:before="100" w:beforeAutospacing="1" w:after="210" w:line="240" w:lineRule="auto"/>
    </w:pPr>
    <w:rPr>
      <w:rFonts w:eastAsia="Times New Roman" w:cs="Times New Roman"/>
      <w:sz w:val="24"/>
      <w:szCs w:val="24"/>
    </w:rPr>
  </w:style>
  <w:style w:type="paragraph" w:customStyle="1" w:styleId="wa-sectionhero-clouds">
    <w:name w:val="wa-sectionhero-clouds"/>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sectionhero-cloudsdark">
    <w:name w:val="wa-sectionhero-clouds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
    <w:name w:val="wa-sectionhero-activedirectory"/>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connect">
    <w:name w:val="wa-sectionhero-activedirectoryconnect"/>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store">
    <w:name w:val="wa-sectionhero-store"/>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service">
    <w:name w:val="wa-sectionservice"/>
    <w:basedOn w:val="Normal"/>
    <w:rsid w:val="00C80421"/>
    <w:pPr>
      <w:spacing w:before="100" w:beforeAutospacing="1" w:after="210" w:line="360" w:lineRule="atLeast"/>
    </w:pPr>
    <w:rPr>
      <w:rFonts w:ascii="wf_segoe-ui_normal" w:eastAsia="Times New Roman" w:hAnsi="wf_segoe-ui_normal" w:cs="Times New Roman"/>
      <w:color w:val="FFFFFF"/>
      <w:sz w:val="24"/>
      <w:szCs w:val="24"/>
    </w:rPr>
  </w:style>
  <w:style w:type="paragraph" w:customStyle="1" w:styleId="wa-sectionservice-cloudservices">
    <w:name w:val="wa-sectionservice-cloudservic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virtualmachines">
    <w:name w:val="wa-sectionservice-virtualmachin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websites">
    <w:name w:val="wa-sectionservice-websit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cache">
    <w:name w:val="wa-sectionservice-cach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hdinsight">
    <w:name w:val="wa-sectionservice-hdinsight"/>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recoveryservices">
    <w:name w:val="wa-sectionservice-recoveryservices"/>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qldatabase">
    <w:name w:val="wa-sectionservice-sqldatabas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torage">
    <w:name w:val="wa-sectionservice-storag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activedirectory">
    <w:name w:val="wa-sectionservice-activedirectory"/>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biztalkservices">
    <w:name w:val="wa-sectionservice-biztalk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ediaservices">
    <w:name w:val="wa-sectionservice-media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ulifactorauthentication">
    <w:name w:val="wa-sectionservice-mulifactorauthentication"/>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notificationhubs">
    <w:name w:val="wa-sectionservice-notificationhub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cheduler">
    <w:name w:val="wa-sectionservice-scheduler"/>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ervicebus">
    <w:name w:val="wa-sectionservice-servicebu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trafficmanager">
    <w:name w:val="wa-sectionservice-trafficmanager"/>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sectionservice-virtualnetwork">
    <w:name w:val="wa-sectionservice-virtualnetwork"/>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gallery-resultset">
    <w:name w:val="wa-gallery-resultset"/>
    <w:basedOn w:val="Normal"/>
    <w:rsid w:val="00C80421"/>
    <w:pPr>
      <w:spacing w:before="100" w:beforeAutospacing="1" w:after="210" w:line="240" w:lineRule="auto"/>
      <w:ind w:left="-795"/>
    </w:pPr>
    <w:rPr>
      <w:rFonts w:eastAsia="Times New Roman" w:cs="Times New Roman"/>
      <w:sz w:val="24"/>
      <w:szCs w:val="24"/>
    </w:rPr>
  </w:style>
  <w:style w:type="paragraph" w:customStyle="1" w:styleId="wa-galleryitem">
    <w:name w:val="wa-galleryitem"/>
    <w:basedOn w:val="Normal"/>
    <w:rsid w:val="00C80421"/>
    <w:pPr>
      <w:spacing w:line="240" w:lineRule="auto"/>
      <w:ind w:left="855"/>
    </w:pPr>
    <w:rPr>
      <w:rFonts w:eastAsia="Times New Roman" w:cs="Times New Roman"/>
      <w:sz w:val="24"/>
      <w:szCs w:val="24"/>
    </w:rPr>
  </w:style>
  <w:style w:type="paragraph" w:customStyle="1" w:styleId="wa-gallery-heading">
    <w:name w:val="wa-gallery-heading"/>
    <w:basedOn w:val="Normal"/>
    <w:rsid w:val="00C80421"/>
    <w:pPr>
      <w:spacing w:before="300" w:after="300" w:line="240" w:lineRule="auto"/>
    </w:pPr>
    <w:rPr>
      <w:rFonts w:eastAsia="Times New Roman" w:cs="Times New Roman"/>
      <w:sz w:val="24"/>
      <w:szCs w:val="24"/>
    </w:rPr>
  </w:style>
  <w:style w:type="paragraph" w:customStyle="1" w:styleId="footer-map">
    <w:name w:val="footer-map"/>
    <w:basedOn w:val="Normal"/>
    <w:rsid w:val="00C80421"/>
    <w:pPr>
      <w:spacing w:before="100" w:beforeAutospacing="1" w:after="210" w:line="240" w:lineRule="auto"/>
    </w:pPr>
    <w:rPr>
      <w:rFonts w:eastAsia="Times New Roman" w:cs="Times New Roman"/>
      <w:color w:val="9A9B9D"/>
      <w:sz w:val="18"/>
      <w:szCs w:val="18"/>
    </w:rPr>
  </w:style>
  <w:style w:type="paragraph" w:customStyle="1" w:styleId="footer-bottom">
    <w:name w:val="footer-bottom"/>
    <w:basedOn w:val="Normal"/>
    <w:rsid w:val="00C80421"/>
    <w:pPr>
      <w:pBdr>
        <w:top w:val="single" w:sz="6" w:space="15" w:color="646464"/>
      </w:pBdr>
      <w:spacing w:before="100" w:beforeAutospacing="1" w:after="210" w:line="240" w:lineRule="auto"/>
    </w:pPr>
    <w:rPr>
      <w:rFonts w:eastAsia="Times New Roman" w:cs="Times New Roman"/>
      <w:color w:val="FFFFFF"/>
      <w:sz w:val="24"/>
      <w:szCs w:val="24"/>
    </w:rPr>
  </w:style>
  <w:style w:type="paragraph" w:customStyle="1" w:styleId="languages-selector">
    <w:name w:val="languages-selector"/>
    <w:basedOn w:val="Normal"/>
    <w:rsid w:val="00C80421"/>
    <w:pPr>
      <w:spacing w:before="100" w:beforeAutospacing="1" w:after="210" w:line="240" w:lineRule="auto"/>
      <w:ind w:left="150"/>
    </w:pPr>
    <w:rPr>
      <w:rFonts w:eastAsia="Times New Roman" w:cs="Times New Roman"/>
      <w:sz w:val="24"/>
      <w:szCs w:val="24"/>
    </w:rPr>
  </w:style>
  <w:style w:type="paragraph" w:customStyle="1" w:styleId="locale-selectora">
    <w:name w:val="locale-selector&gt;a"/>
    <w:basedOn w:val="Normal"/>
    <w:rsid w:val="00C80421"/>
    <w:pPr>
      <w:spacing w:before="100" w:beforeAutospacing="1" w:after="210" w:line="240" w:lineRule="auto"/>
    </w:pPr>
    <w:rPr>
      <w:rFonts w:eastAsia="Times New Roman" w:cs="Times New Roman"/>
      <w:sz w:val="24"/>
      <w:szCs w:val="24"/>
    </w:rPr>
  </w:style>
  <w:style w:type="paragraph" w:customStyle="1" w:styleId="default-currency-selectora">
    <w:name w:val="default-currency-selector&gt;a"/>
    <w:basedOn w:val="Normal"/>
    <w:rsid w:val="00C80421"/>
    <w:pPr>
      <w:spacing w:before="100" w:beforeAutospacing="1" w:after="210" w:line="240" w:lineRule="auto"/>
    </w:pPr>
    <w:rPr>
      <w:rFonts w:eastAsia="Times New Roman" w:cs="Times New Roman"/>
      <w:sz w:val="24"/>
      <w:szCs w:val="24"/>
    </w:rPr>
  </w:style>
  <w:style w:type="paragraph" w:customStyle="1" w:styleId="site-login">
    <w:name w:val="site-login"/>
    <w:basedOn w:val="Normal"/>
    <w:rsid w:val="00C80421"/>
    <w:pPr>
      <w:spacing w:line="240" w:lineRule="auto"/>
    </w:pPr>
    <w:rPr>
      <w:rFonts w:eastAsia="Times New Roman" w:cs="Times New Roman"/>
      <w:sz w:val="24"/>
      <w:szCs w:val="24"/>
    </w:rPr>
  </w:style>
  <w:style w:type="paragraph" w:customStyle="1" w:styleId="dev-navigation">
    <w:name w:val="dev-navigation"/>
    <w:basedOn w:val="Normal"/>
    <w:rsid w:val="00C80421"/>
    <w:pPr>
      <w:spacing w:before="100" w:beforeAutospacing="1" w:after="210" w:line="240" w:lineRule="auto"/>
      <w:ind w:left="-405"/>
    </w:pPr>
    <w:rPr>
      <w:rFonts w:eastAsia="Times New Roman" w:cs="Times New Roman"/>
      <w:color w:val="FFFFFF"/>
      <w:sz w:val="24"/>
      <w:szCs w:val="24"/>
    </w:rPr>
  </w:style>
  <w:style w:type="paragraph" w:customStyle="1" w:styleId="nav-expander-wrapper">
    <w:name w:val="nav-expander-wrapper"/>
    <w:basedOn w:val="Normal"/>
    <w:rsid w:val="00C80421"/>
    <w:pPr>
      <w:spacing w:before="100" w:beforeAutospacing="1" w:after="210" w:line="240" w:lineRule="auto"/>
    </w:pPr>
    <w:rPr>
      <w:rFonts w:eastAsia="Times New Roman" w:cs="Times New Roman"/>
      <w:sz w:val="24"/>
      <w:szCs w:val="24"/>
    </w:rPr>
  </w:style>
  <w:style w:type="paragraph" w:customStyle="1" w:styleId="nav-expander-div">
    <w:name w:val="nav-expander-div"/>
    <w:basedOn w:val="Normal"/>
    <w:rsid w:val="00C80421"/>
    <w:pPr>
      <w:shd w:val="clear" w:color="auto" w:fill="3E3D4D"/>
      <w:spacing w:before="100" w:beforeAutospacing="1" w:after="210" w:line="240" w:lineRule="auto"/>
      <w:ind w:left="-195"/>
    </w:pPr>
    <w:rPr>
      <w:rFonts w:eastAsia="Times New Roman" w:cs="Times New Roman"/>
      <w:vanish/>
      <w:sz w:val="24"/>
      <w:szCs w:val="24"/>
    </w:rPr>
  </w:style>
  <w:style w:type="paragraph" w:customStyle="1" w:styleId="nav-expander-divdivul">
    <w:name w:val="nav-expander-div&gt;div&gt;ul"/>
    <w:basedOn w:val="Normal"/>
    <w:rsid w:val="00C80421"/>
    <w:pPr>
      <w:pBdr>
        <w:right w:val="single" w:sz="6" w:space="0" w:color="FFFFFF"/>
      </w:pBdr>
      <w:spacing w:before="100" w:beforeAutospacing="1" w:after="210" w:line="240" w:lineRule="auto"/>
    </w:pPr>
    <w:rPr>
      <w:rFonts w:eastAsia="Times New Roman" w:cs="Times New Roman"/>
      <w:sz w:val="24"/>
      <w:szCs w:val="24"/>
    </w:rPr>
  </w:style>
  <w:style w:type="paragraph" w:customStyle="1" w:styleId="nav-expander-divdivullia">
    <w:name w:val="nav-expander-div&gt;div&gt;ul&gt;li&gt;a"/>
    <w:basedOn w:val="Normal"/>
    <w:rsid w:val="00C80421"/>
    <w:pPr>
      <w:spacing w:before="100" w:beforeAutospacing="1" w:after="210" w:line="240" w:lineRule="auto"/>
    </w:pPr>
    <w:rPr>
      <w:rFonts w:eastAsia="Times New Roman" w:cs="Times New Roman"/>
      <w:color w:val="CECECE"/>
      <w:szCs w:val="21"/>
    </w:rPr>
  </w:style>
  <w:style w:type="paragraph" w:customStyle="1" w:styleId="nav-expander-divulli">
    <w:name w:val="nav-expander-div&gt;ul&gt;li"/>
    <w:basedOn w:val="Normal"/>
    <w:rsid w:val="00C80421"/>
    <w:pPr>
      <w:spacing w:before="100" w:beforeAutospacing="1" w:after="210" w:line="240" w:lineRule="auto"/>
    </w:pPr>
    <w:rPr>
      <w:rFonts w:eastAsia="Times New Roman" w:cs="Times New Roman"/>
      <w:b/>
      <w:bCs/>
      <w:caps/>
      <w:color w:val="FFFFFF"/>
      <w:sz w:val="18"/>
      <w:szCs w:val="18"/>
    </w:rPr>
  </w:style>
  <w:style w:type="paragraph" w:customStyle="1" w:styleId="nav-submenu">
    <w:name w:val="nav-submenu"/>
    <w:basedOn w:val="Normal"/>
    <w:rsid w:val="00C80421"/>
    <w:pPr>
      <w:spacing w:before="100" w:beforeAutospacing="1" w:after="210" w:line="240" w:lineRule="auto"/>
    </w:pPr>
    <w:rPr>
      <w:rFonts w:eastAsia="Times New Roman" w:cs="Times New Roman"/>
      <w:caps/>
      <w:vanish/>
      <w:sz w:val="18"/>
      <w:szCs w:val="18"/>
    </w:rPr>
  </w:style>
  <w:style w:type="paragraph" w:customStyle="1" w:styleId="horizontal-selector">
    <w:name w:val="horizontal-selector"/>
    <w:basedOn w:val="Normal"/>
    <w:rsid w:val="00C80421"/>
    <w:pPr>
      <w:pBdr>
        <w:bottom w:val="single" w:sz="6" w:space="11" w:color="DDDDDD"/>
      </w:pBdr>
      <w:spacing w:after="210" w:line="240" w:lineRule="auto"/>
    </w:pPr>
    <w:rPr>
      <w:rFonts w:eastAsia="Times New Roman" w:cs="Times New Roman"/>
      <w:sz w:val="24"/>
      <w:szCs w:val="24"/>
    </w:rPr>
  </w:style>
  <w:style w:type="paragraph" w:customStyle="1" w:styleId="horizontal-selector-groupdiv">
    <w:name w:val="horizontal-selector-group&gt;div"/>
    <w:basedOn w:val="Normal"/>
    <w:rsid w:val="00C80421"/>
    <w:pPr>
      <w:spacing w:before="100" w:beforeAutospacing="1" w:after="210" w:line="240" w:lineRule="auto"/>
    </w:pPr>
    <w:rPr>
      <w:rFonts w:eastAsia="Times New Roman" w:cs="Times New Roman"/>
      <w:vanish/>
      <w:sz w:val="24"/>
      <w:szCs w:val="24"/>
    </w:rPr>
  </w:style>
  <w:style w:type="paragraph" w:customStyle="1" w:styleId="content-blocks-two">
    <w:name w:val="content-blocks-two"/>
    <w:basedOn w:val="Normal"/>
    <w:rsid w:val="00C80421"/>
    <w:pPr>
      <w:spacing w:before="100" w:beforeAutospacing="1" w:after="675" w:line="240" w:lineRule="auto"/>
    </w:pPr>
    <w:rPr>
      <w:rFonts w:eastAsia="Times New Roman" w:cs="Times New Roman"/>
      <w:sz w:val="24"/>
      <w:szCs w:val="24"/>
    </w:rPr>
  </w:style>
  <w:style w:type="paragraph" w:customStyle="1" w:styleId="content-blocks-three">
    <w:name w:val="content-blocks-three"/>
    <w:basedOn w:val="Normal"/>
    <w:rsid w:val="00C80421"/>
    <w:pPr>
      <w:spacing w:before="100" w:beforeAutospacing="1" w:after="675" w:line="240" w:lineRule="auto"/>
    </w:pPr>
    <w:rPr>
      <w:rFonts w:eastAsia="Times New Roman" w:cs="Times New Roman"/>
      <w:sz w:val="24"/>
      <w:szCs w:val="24"/>
    </w:rPr>
  </w:style>
  <w:style w:type="paragraph" w:customStyle="1" w:styleId="content-blocks-twodiv">
    <w:name w:val="content-blocks-two&gt;div"/>
    <w:basedOn w:val="Normal"/>
    <w:rsid w:val="00C80421"/>
    <w:pPr>
      <w:spacing w:before="100" w:beforeAutospacing="1" w:after="210" w:line="240" w:lineRule="auto"/>
      <w:ind w:left="979"/>
    </w:pPr>
    <w:rPr>
      <w:rFonts w:eastAsia="Times New Roman" w:cs="Times New Roman"/>
      <w:sz w:val="24"/>
      <w:szCs w:val="24"/>
    </w:rPr>
  </w:style>
  <w:style w:type="paragraph" w:customStyle="1" w:styleId="content-blocks-threediv">
    <w:name w:val="content-blocks-three&gt;div"/>
    <w:basedOn w:val="Normal"/>
    <w:rsid w:val="00C80421"/>
    <w:pPr>
      <w:spacing w:before="100" w:beforeAutospacing="1" w:after="210" w:line="240" w:lineRule="auto"/>
      <w:ind w:left="367"/>
    </w:pPr>
    <w:rPr>
      <w:rFonts w:eastAsia="Times New Roman" w:cs="Times New Roman"/>
      <w:sz w:val="24"/>
      <w:szCs w:val="24"/>
    </w:rPr>
  </w:style>
  <w:style w:type="paragraph" w:customStyle="1" w:styleId="scenario-feature-h">
    <w:name w:val="scenario-feature-h"/>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
    <w:name w:val="scenario-feature-p"/>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wizard-style">
    <w:name w:val="wizard-style"/>
    <w:basedOn w:val="Normal"/>
    <w:rsid w:val="00C80421"/>
    <w:pPr>
      <w:spacing w:before="100" w:beforeAutospacing="1" w:after="210" w:line="240" w:lineRule="auto"/>
    </w:pPr>
    <w:rPr>
      <w:rFonts w:eastAsia="Times New Roman" w:cs="Times New Roman"/>
      <w:vanish/>
      <w:sz w:val="24"/>
      <w:szCs w:val="24"/>
    </w:rPr>
  </w:style>
  <w:style w:type="paragraph" w:customStyle="1" w:styleId="wizard-stylediv">
    <w:name w:val="wizard-style&gt;div"/>
    <w:basedOn w:val="Normal"/>
    <w:rsid w:val="00C80421"/>
    <w:pPr>
      <w:shd w:val="clear" w:color="auto" w:fill="FFFFFF"/>
      <w:spacing w:before="1530" w:after="1530" w:line="240" w:lineRule="auto"/>
    </w:pPr>
    <w:rPr>
      <w:rFonts w:eastAsia="Times New Roman" w:cs="Times New Roman"/>
      <w:sz w:val="24"/>
      <w:szCs w:val="24"/>
    </w:rPr>
  </w:style>
  <w:style w:type="paragraph" w:customStyle="1" w:styleId="content-blocks-fourdiv">
    <w:name w:val="content-blocks-four&gt;div"/>
    <w:basedOn w:val="Normal"/>
    <w:rsid w:val="00C80421"/>
    <w:pPr>
      <w:spacing w:before="100" w:beforeAutospacing="1" w:after="210" w:line="240" w:lineRule="auto"/>
      <w:ind w:left="367"/>
    </w:pPr>
    <w:rPr>
      <w:rFonts w:eastAsia="Times New Roman" w:cs="Times New Roman"/>
      <w:sz w:val="24"/>
      <w:szCs w:val="24"/>
    </w:rPr>
  </w:style>
  <w:style w:type="paragraph" w:customStyle="1" w:styleId="pricing-overview-section-float-left">
    <w:name w:val="pricing-overview-section-float-left"/>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right">
    <w:name w:val="pricing-overview-section-float-right"/>
    <w:basedOn w:val="Normal"/>
    <w:rsid w:val="00C80421"/>
    <w:pPr>
      <w:spacing w:before="100" w:beforeAutospacing="1" w:after="210" w:line="240" w:lineRule="auto"/>
    </w:pPr>
    <w:rPr>
      <w:rFonts w:eastAsia="Times New Roman" w:cs="Times New Roman"/>
      <w:sz w:val="24"/>
      <w:szCs w:val="24"/>
    </w:rPr>
  </w:style>
  <w:style w:type="paragraph" w:customStyle="1" w:styleId="tabber-selector">
    <w:name w:val="tabber-selector"/>
    <w:basedOn w:val="Normal"/>
    <w:rsid w:val="00C80421"/>
    <w:pPr>
      <w:shd w:val="clear" w:color="auto" w:fill="F0F0F0"/>
      <w:spacing w:line="240" w:lineRule="auto"/>
      <w:ind w:left="-1470"/>
    </w:pPr>
    <w:rPr>
      <w:rFonts w:eastAsia="Times New Roman" w:cs="Times New Roman"/>
      <w:sz w:val="24"/>
      <w:szCs w:val="24"/>
    </w:rPr>
  </w:style>
  <w:style w:type="paragraph" w:customStyle="1" w:styleId="tabber-content">
    <w:name w:val="tabber-content"/>
    <w:basedOn w:val="Normal"/>
    <w:rsid w:val="00C80421"/>
    <w:pPr>
      <w:spacing w:line="240" w:lineRule="auto"/>
      <w:ind w:right="-570"/>
    </w:pPr>
    <w:rPr>
      <w:rFonts w:eastAsia="Times New Roman" w:cs="Times New Roman"/>
      <w:sz w:val="24"/>
      <w:szCs w:val="24"/>
    </w:rPr>
  </w:style>
  <w:style w:type="paragraph" w:customStyle="1" w:styleId="tabber-contentdiv">
    <w:name w:val="tabber-content&gt;div"/>
    <w:basedOn w:val="Normal"/>
    <w:rsid w:val="00C80421"/>
    <w:pPr>
      <w:spacing w:before="100" w:beforeAutospacing="1" w:after="210" w:line="240" w:lineRule="auto"/>
    </w:pPr>
    <w:rPr>
      <w:rFonts w:eastAsia="Times New Roman" w:cs="Times New Roman"/>
      <w:vanish/>
      <w:sz w:val="24"/>
      <w:szCs w:val="24"/>
    </w:rPr>
  </w:style>
  <w:style w:type="paragraph" w:customStyle="1" w:styleId="add-mooncake-cookie">
    <w:name w:val="add-mooncake-cookie"/>
    <w:basedOn w:val="Normal"/>
    <w:rsid w:val="00C80421"/>
    <w:pPr>
      <w:spacing w:before="100" w:beforeAutospacing="1" w:after="105" w:line="240" w:lineRule="auto"/>
    </w:pPr>
    <w:rPr>
      <w:rFonts w:eastAsia="Times New Roman" w:cs="Times New Roman"/>
      <w:sz w:val="24"/>
      <w:szCs w:val="24"/>
    </w:rPr>
  </w:style>
  <w:style w:type="paragraph" w:customStyle="1" w:styleId="leftnav">
    <w:name w:val="leftnav"/>
    <w:basedOn w:val="Normal"/>
    <w:rsid w:val="00C80421"/>
    <w:pPr>
      <w:spacing w:before="100" w:beforeAutospacing="1" w:after="210" w:line="240" w:lineRule="auto"/>
      <w:ind w:left="-1350"/>
    </w:pPr>
    <w:rPr>
      <w:rFonts w:eastAsia="Times New Roman" w:cs="Times New Roman"/>
      <w:sz w:val="24"/>
      <w:szCs w:val="24"/>
    </w:rPr>
  </w:style>
  <w:style w:type="paragraph" w:customStyle="1" w:styleId="left-nav-header">
    <w:name w:val="left-nav-header"/>
    <w:basedOn w:val="Normal"/>
    <w:rsid w:val="00C80421"/>
    <w:pPr>
      <w:spacing w:before="150" w:after="210" w:line="240" w:lineRule="auto"/>
    </w:pPr>
    <w:rPr>
      <w:rFonts w:eastAsia="Times New Roman" w:cs="Times New Roman"/>
      <w:b/>
      <w:bCs/>
      <w:sz w:val="24"/>
      <w:szCs w:val="24"/>
    </w:rPr>
  </w:style>
  <w:style w:type="paragraph" w:customStyle="1" w:styleId="content-headerp">
    <w:name w:val="content-header&gt;p"/>
    <w:basedOn w:val="Normal"/>
    <w:rsid w:val="00C80421"/>
    <w:pPr>
      <w:spacing w:line="240" w:lineRule="auto"/>
    </w:pPr>
    <w:rPr>
      <w:rFonts w:eastAsia="Times New Roman" w:cs="Times New Roman"/>
      <w:sz w:val="24"/>
      <w:szCs w:val="24"/>
    </w:rPr>
  </w:style>
  <w:style w:type="paragraph" w:customStyle="1" w:styleId="aside">
    <w:name w:val="aside"/>
    <w:basedOn w:val="Normal"/>
    <w:rsid w:val="00C80421"/>
    <w:pPr>
      <w:spacing w:before="100" w:beforeAutospacing="1" w:after="210" w:line="240" w:lineRule="auto"/>
      <w:ind w:left="-300"/>
    </w:pPr>
    <w:rPr>
      <w:rFonts w:eastAsia="Times New Roman" w:cs="Times New Roman"/>
      <w:sz w:val="24"/>
      <w:szCs w:val="24"/>
    </w:rPr>
  </w:style>
  <w:style w:type="paragraph" w:customStyle="1" w:styleId="left-nav">
    <w:name w:val="left-nav"/>
    <w:basedOn w:val="Normal"/>
    <w:rsid w:val="00C80421"/>
    <w:pPr>
      <w:spacing w:line="165" w:lineRule="atLeast"/>
      <w:ind w:right="150"/>
    </w:pPr>
    <w:rPr>
      <w:rFonts w:eastAsia="Times New Roman" w:cs="Times New Roman"/>
      <w:sz w:val="24"/>
      <w:szCs w:val="24"/>
    </w:rPr>
  </w:style>
  <w:style w:type="paragraph" w:customStyle="1" w:styleId="zar-only">
    <w:name w:val="zar-only"/>
    <w:basedOn w:val="Normal"/>
    <w:rsid w:val="00C80421"/>
    <w:pPr>
      <w:spacing w:before="100" w:beforeAutospacing="1" w:after="210" w:line="240" w:lineRule="auto"/>
    </w:pPr>
    <w:rPr>
      <w:rFonts w:eastAsia="Times New Roman" w:cs="Times New Roman"/>
      <w:vanish/>
      <w:sz w:val="24"/>
      <w:szCs w:val="24"/>
    </w:rPr>
  </w:style>
  <w:style w:type="paragraph" w:customStyle="1" w:styleId="ars-only">
    <w:name w:val="ars-only"/>
    <w:basedOn w:val="Normal"/>
    <w:rsid w:val="00C80421"/>
    <w:pPr>
      <w:spacing w:before="100" w:beforeAutospacing="1" w:after="210" w:line="240" w:lineRule="auto"/>
    </w:pPr>
    <w:rPr>
      <w:rFonts w:eastAsia="Times New Roman" w:cs="Times New Roman"/>
      <w:vanish/>
      <w:sz w:val="24"/>
      <w:szCs w:val="24"/>
    </w:rPr>
  </w:style>
  <w:style w:type="paragraph" w:customStyle="1" w:styleId="site-arrowlink1">
    <w:name w:val="site-arrowlink1"/>
    <w:basedOn w:val="Normal"/>
    <w:rsid w:val="00C80421"/>
    <w:pPr>
      <w:spacing w:before="75" w:after="75" w:line="240" w:lineRule="auto"/>
    </w:pPr>
    <w:rPr>
      <w:rFonts w:eastAsia="Times New Roman" w:cs="Times New Roman"/>
      <w:b/>
      <w:bCs/>
      <w:caps/>
      <w:sz w:val="17"/>
      <w:szCs w:val="17"/>
    </w:rPr>
  </w:style>
  <w:style w:type="paragraph" w:customStyle="1" w:styleId="site-arrowlink2">
    <w:name w:val="site-arrowlink2"/>
    <w:basedOn w:val="Normal"/>
    <w:rsid w:val="00C80421"/>
    <w:pPr>
      <w:spacing w:before="100" w:beforeAutospacing="1" w:after="210" w:line="240" w:lineRule="auto"/>
    </w:pPr>
    <w:rPr>
      <w:rFonts w:eastAsia="Times New Roman" w:cs="Times New Roman"/>
      <w:sz w:val="35"/>
      <w:szCs w:val="35"/>
    </w:rPr>
  </w:style>
  <w:style w:type="paragraph" w:customStyle="1" w:styleId="site-arrowlink4">
    <w:name w:val="site-arrowlink4"/>
    <w:basedOn w:val="Normal"/>
    <w:rsid w:val="00C80421"/>
    <w:pPr>
      <w:spacing w:before="75" w:after="75" w:line="240" w:lineRule="auto"/>
    </w:pPr>
    <w:rPr>
      <w:rFonts w:eastAsia="Times New Roman" w:cs="Times New Roman"/>
      <w:sz w:val="23"/>
      <w:szCs w:val="23"/>
    </w:rPr>
  </w:style>
  <w:style w:type="paragraph" w:customStyle="1" w:styleId="site-videolink">
    <w:name w:val="site-videolink"/>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
    <w:name w:val="icon"/>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ang-arrow">
    <w:name w:val="lang-arrow"/>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flag-lang">
    <w:name w:val="site-flag-lang"/>
    <w:basedOn w:val="Normal"/>
    <w:rsid w:val="00C80421"/>
    <w:pPr>
      <w:shd w:val="clear" w:color="auto" w:fill="4C4C4C"/>
      <w:spacing w:before="100" w:beforeAutospacing="1" w:after="210" w:line="240" w:lineRule="auto"/>
    </w:pPr>
    <w:rPr>
      <w:rFonts w:eastAsia="Times New Roman" w:cs="Times New Roman"/>
      <w:vanish/>
      <w:sz w:val="24"/>
      <w:szCs w:val="24"/>
    </w:rPr>
  </w:style>
  <w:style w:type="paragraph" w:customStyle="1" w:styleId="site-center-content">
    <w:name w:val="site-center-content"/>
    <w:basedOn w:val="Normal"/>
    <w:rsid w:val="00C80421"/>
    <w:pPr>
      <w:spacing w:line="240" w:lineRule="auto"/>
    </w:pPr>
    <w:rPr>
      <w:rFonts w:eastAsia="Times New Roman" w:cs="Times New Roman"/>
      <w:sz w:val="24"/>
      <w:szCs w:val="24"/>
    </w:rPr>
  </w:style>
  <w:style w:type="paragraph" w:customStyle="1" w:styleId="textpage-left-content">
    <w:name w:val="textpage-left-content"/>
    <w:basedOn w:val="Normal"/>
    <w:rsid w:val="00C80421"/>
    <w:pPr>
      <w:spacing w:before="100" w:beforeAutospacing="1" w:after="210" w:line="240" w:lineRule="auto"/>
    </w:pPr>
    <w:rPr>
      <w:rFonts w:eastAsia="Times New Roman" w:cs="Times New Roman"/>
      <w:sz w:val="24"/>
      <w:szCs w:val="24"/>
    </w:rPr>
  </w:style>
  <w:style w:type="paragraph" w:customStyle="1" w:styleId="sr-options">
    <w:name w:val="sr-options"/>
    <w:basedOn w:val="Normal"/>
    <w:rsid w:val="00C80421"/>
    <w:pPr>
      <w:pBdr>
        <w:top w:val="single" w:sz="6" w:space="11" w:color="CCCCCC"/>
        <w:bottom w:val="single" w:sz="6" w:space="11" w:color="CCCCCC"/>
      </w:pBdr>
      <w:spacing w:before="300" w:after="210" w:line="240" w:lineRule="auto"/>
    </w:pPr>
    <w:rPr>
      <w:rFonts w:eastAsia="Times New Roman" w:cs="Times New Roman"/>
      <w:sz w:val="24"/>
      <w:szCs w:val="24"/>
    </w:rPr>
  </w:style>
  <w:style w:type="paragraph" w:customStyle="1" w:styleId="sr-terms-panel">
    <w:name w:val="sr-terms-panel"/>
    <w:basedOn w:val="Normal"/>
    <w:rsid w:val="00C80421"/>
    <w:pPr>
      <w:spacing w:before="100" w:beforeAutospacing="1" w:after="210" w:line="240" w:lineRule="auto"/>
    </w:pPr>
    <w:rPr>
      <w:rFonts w:eastAsia="Times New Roman" w:cs="Times New Roman"/>
      <w:sz w:val="32"/>
      <w:szCs w:val="32"/>
    </w:rPr>
  </w:style>
  <w:style w:type="paragraph" w:customStyle="1" w:styleId="highlight">
    <w:name w:val="highlight"/>
    <w:basedOn w:val="Normal"/>
    <w:rsid w:val="00C80421"/>
    <w:pPr>
      <w:spacing w:before="100" w:beforeAutospacing="1" w:after="210" w:line="240" w:lineRule="auto"/>
    </w:pPr>
    <w:rPr>
      <w:rFonts w:eastAsia="Times New Roman" w:cs="Times New Roman"/>
      <w:b/>
      <w:bCs/>
      <w:sz w:val="24"/>
      <w:szCs w:val="24"/>
    </w:rPr>
  </w:style>
  <w:style w:type="paragraph" w:customStyle="1" w:styleId="sr-terms-panelul">
    <w:name w:val="sr-terms-panel&gt;ul"/>
    <w:basedOn w:val="Normal"/>
    <w:rsid w:val="00C80421"/>
    <w:pPr>
      <w:spacing w:line="240" w:lineRule="auto"/>
    </w:pPr>
    <w:rPr>
      <w:rFonts w:eastAsia="Times New Roman" w:cs="Times New Roman"/>
      <w:sz w:val="24"/>
      <w:szCs w:val="24"/>
    </w:rPr>
  </w:style>
  <w:style w:type="paragraph" w:customStyle="1" w:styleId="sr-list">
    <w:name w:val="sr-list"/>
    <w:basedOn w:val="Normal"/>
    <w:rsid w:val="00C80421"/>
    <w:pPr>
      <w:pBdr>
        <w:bottom w:val="single" w:sz="6" w:space="0" w:color="CCCCCC"/>
      </w:pBdr>
      <w:spacing w:before="100" w:beforeAutospacing="1" w:after="210" w:line="240" w:lineRule="auto"/>
    </w:pPr>
    <w:rPr>
      <w:rFonts w:eastAsia="Times New Roman" w:cs="Times New Roman"/>
      <w:sz w:val="24"/>
      <w:szCs w:val="24"/>
    </w:rPr>
  </w:style>
  <w:style w:type="paragraph" w:customStyle="1" w:styleId="sr-title">
    <w:name w:val="sr-title"/>
    <w:basedOn w:val="Normal"/>
    <w:rsid w:val="00C80421"/>
    <w:pPr>
      <w:spacing w:before="100" w:beforeAutospacing="1" w:after="210" w:line="240" w:lineRule="auto"/>
    </w:pPr>
    <w:rPr>
      <w:rFonts w:eastAsia="Times New Roman" w:cs="Times New Roman"/>
      <w:sz w:val="24"/>
      <w:szCs w:val="24"/>
    </w:rPr>
  </w:style>
  <w:style w:type="paragraph" w:customStyle="1" w:styleId="sr-description">
    <w:name w:val="sr-description"/>
    <w:basedOn w:val="Normal"/>
    <w:rsid w:val="00C80421"/>
    <w:pPr>
      <w:spacing w:before="100" w:beforeAutospacing="1" w:after="210" w:line="240" w:lineRule="auto"/>
    </w:pPr>
    <w:rPr>
      <w:rFonts w:eastAsia="Times New Roman" w:cs="Times New Roman"/>
      <w:sz w:val="24"/>
      <w:szCs w:val="24"/>
    </w:rPr>
  </w:style>
  <w:style w:type="paragraph" w:customStyle="1" w:styleId="sr-url">
    <w:name w:val="sr-url"/>
    <w:basedOn w:val="Normal"/>
    <w:rsid w:val="00C80421"/>
    <w:pPr>
      <w:spacing w:before="100" w:beforeAutospacing="1" w:after="210" w:line="240" w:lineRule="auto"/>
    </w:pPr>
    <w:rPr>
      <w:rFonts w:eastAsia="Times New Roman" w:cs="Times New Roman"/>
      <w:sz w:val="24"/>
      <w:szCs w:val="24"/>
    </w:rPr>
  </w:style>
  <w:style w:type="paragraph" w:customStyle="1" w:styleId="sr-terms">
    <w:name w:val="sr-terms"/>
    <w:basedOn w:val="Normal"/>
    <w:rsid w:val="00C80421"/>
    <w:pPr>
      <w:spacing w:before="100" w:beforeAutospacing="1" w:after="210" w:line="645" w:lineRule="atLeast"/>
    </w:pPr>
    <w:rPr>
      <w:rFonts w:eastAsia="Times New Roman" w:cs="Times New Roman"/>
      <w:sz w:val="50"/>
      <w:szCs w:val="50"/>
    </w:rPr>
  </w:style>
  <w:style w:type="paragraph" w:customStyle="1" w:styleId="sr-current">
    <w:name w:val="sr-current"/>
    <w:basedOn w:val="Normal"/>
    <w:rsid w:val="00C80421"/>
    <w:pPr>
      <w:spacing w:before="100" w:beforeAutospacing="1" w:after="210" w:line="240" w:lineRule="auto"/>
      <w:ind w:right="150"/>
    </w:pPr>
    <w:rPr>
      <w:rFonts w:eastAsia="Times New Roman" w:cs="Times New Roman"/>
      <w:sz w:val="24"/>
      <w:szCs w:val="24"/>
    </w:rPr>
  </w:style>
  <w:style w:type="paragraph" w:customStyle="1" w:styleId="pricing-msdn-benefits">
    <w:name w:val="pricing-msdn-benefits"/>
    <w:basedOn w:val="Normal"/>
    <w:rsid w:val="00C80421"/>
    <w:pPr>
      <w:spacing w:line="240" w:lineRule="auto"/>
    </w:pPr>
    <w:rPr>
      <w:rFonts w:eastAsia="Times New Roman" w:cs="Times New Roman"/>
      <w:sz w:val="24"/>
      <w:szCs w:val="24"/>
    </w:rPr>
  </w:style>
  <w:style w:type="paragraph" w:customStyle="1" w:styleId="feedlist">
    <w:name w:val="feedlist"/>
    <w:basedOn w:val="Normal"/>
    <w:rsid w:val="00C80421"/>
    <w:pPr>
      <w:spacing w:before="100" w:beforeAutospacing="1" w:after="210" w:line="240" w:lineRule="auto"/>
    </w:pPr>
    <w:rPr>
      <w:rFonts w:eastAsia="Times New Roman" w:cs="Times New Roman"/>
      <w:sz w:val="24"/>
      <w:szCs w:val="24"/>
    </w:rPr>
  </w:style>
  <w:style w:type="paragraph" w:customStyle="1" w:styleId="partner-slideshow">
    <w:name w:val="partner-slideshow"/>
    <w:basedOn w:val="Normal"/>
    <w:rsid w:val="00C80421"/>
    <w:pPr>
      <w:spacing w:before="100" w:beforeAutospacing="1" w:after="210" w:line="240" w:lineRule="auto"/>
    </w:pPr>
    <w:rPr>
      <w:rFonts w:eastAsia="Times New Roman" w:cs="Times New Roman"/>
      <w:sz w:val="24"/>
      <w:szCs w:val="24"/>
    </w:rPr>
  </w:style>
  <w:style w:type="paragraph" w:customStyle="1" w:styleId="trustcenter-articles">
    <w:name w:val="trustcenter-articles"/>
    <w:basedOn w:val="Normal"/>
    <w:rsid w:val="00C80421"/>
    <w:pPr>
      <w:pBdr>
        <w:top w:val="single" w:sz="6" w:space="11" w:color="DDDDDD"/>
        <w:bottom w:val="single" w:sz="6" w:space="11" w:color="DDDDDD"/>
      </w:pBdr>
      <w:spacing w:after="210" w:line="240" w:lineRule="auto"/>
    </w:pPr>
    <w:rPr>
      <w:rFonts w:eastAsia="Times New Roman" w:cs="Times New Roman"/>
      <w:sz w:val="24"/>
      <w:szCs w:val="24"/>
    </w:rPr>
  </w:style>
  <w:style w:type="paragraph" w:customStyle="1" w:styleId="trustcenter-articlesdiv">
    <w:name w:val="trustcenter-articles&gt;div"/>
    <w:basedOn w:val="Normal"/>
    <w:rsid w:val="00C80421"/>
    <w:pPr>
      <w:spacing w:before="100" w:beforeAutospacing="1" w:after="225" w:line="240" w:lineRule="auto"/>
    </w:pPr>
    <w:rPr>
      <w:rFonts w:eastAsia="Times New Roman" w:cs="Times New Roman"/>
      <w:sz w:val="24"/>
      <w:szCs w:val="24"/>
    </w:rPr>
  </w:style>
  <w:style w:type="paragraph" w:customStyle="1" w:styleId="trustcenter-orange">
    <w:name w:val="trustcenter-orange"/>
    <w:basedOn w:val="Normal"/>
    <w:rsid w:val="00C80421"/>
    <w:pPr>
      <w:pBdr>
        <w:left w:val="single" w:sz="12" w:space="0" w:color="F49A84"/>
      </w:pBdr>
      <w:spacing w:before="100" w:beforeAutospacing="1" w:after="210" w:line="240" w:lineRule="auto"/>
    </w:pPr>
    <w:rPr>
      <w:rFonts w:eastAsia="Times New Roman" w:cs="Times New Roman"/>
      <w:sz w:val="24"/>
      <w:szCs w:val="24"/>
    </w:rPr>
  </w:style>
  <w:style w:type="paragraph" w:customStyle="1" w:styleId="trustcenter-blue">
    <w:name w:val="trustcenter-blue"/>
    <w:basedOn w:val="Normal"/>
    <w:rsid w:val="00C80421"/>
    <w:pPr>
      <w:pBdr>
        <w:left w:val="single" w:sz="12" w:space="0" w:color="8ABAE4"/>
      </w:pBdr>
      <w:spacing w:before="100" w:beforeAutospacing="1" w:after="210" w:line="240" w:lineRule="auto"/>
    </w:pPr>
    <w:rPr>
      <w:rFonts w:eastAsia="Times New Roman" w:cs="Times New Roman"/>
      <w:sz w:val="24"/>
      <w:szCs w:val="24"/>
    </w:rPr>
  </w:style>
  <w:style w:type="paragraph" w:customStyle="1" w:styleId="trustcenter-green">
    <w:name w:val="trustcenter-green"/>
    <w:basedOn w:val="Normal"/>
    <w:rsid w:val="00C80421"/>
    <w:pPr>
      <w:pBdr>
        <w:left w:val="single" w:sz="12" w:space="0" w:color="99C941"/>
      </w:pBdr>
      <w:spacing w:before="100" w:beforeAutospacing="1" w:after="210" w:line="240" w:lineRule="auto"/>
    </w:pPr>
    <w:rPr>
      <w:rFonts w:eastAsia="Times New Roman" w:cs="Times New Roman"/>
      <w:sz w:val="24"/>
      <w:szCs w:val="24"/>
    </w:rPr>
  </w:style>
  <w:style w:type="paragraph" w:customStyle="1" w:styleId="trustcenter-red">
    <w:name w:val="trustcenter-red"/>
    <w:basedOn w:val="Normal"/>
    <w:rsid w:val="00C80421"/>
    <w:pPr>
      <w:pBdr>
        <w:left w:val="single" w:sz="12" w:space="0" w:color="988CC3"/>
      </w:pBdr>
      <w:spacing w:before="100" w:beforeAutospacing="1" w:after="210" w:line="240" w:lineRule="auto"/>
    </w:pPr>
    <w:rPr>
      <w:rFonts w:eastAsia="Times New Roman" w:cs="Times New Roman"/>
      <w:sz w:val="24"/>
      <w:szCs w:val="24"/>
    </w:rPr>
  </w:style>
  <w:style w:type="paragraph" w:customStyle="1" w:styleId="small-text">
    <w:name w:val="small-text"/>
    <w:basedOn w:val="Normal"/>
    <w:rsid w:val="00C80421"/>
    <w:pPr>
      <w:spacing w:before="100" w:beforeAutospacing="1" w:after="210" w:line="240" w:lineRule="auto"/>
    </w:pPr>
    <w:rPr>
      <w:rFonts w:eastAsia="Times New Roman" w:cs="Times New Roman"/>
      <w:color w:val="9A9A9A"/>
      <w:sz w:val="19"/>
      <w:szCs w:val="19"/>
    </w:rPr>
  </w:style>
  <w:style w:type="paragraph" w:customStyle="1" w:styleId="dev-center-os-selector">
    <w:name w:val="dev-center-os-selector"/>
    <w:basedOn w:val="Normal"/>
    <w:rsid w:val="00C80421"/>
    <w:pPr>
      <w:spacing w:before="100" w:beforeAutospacing="1" w:after="210" w:line="240" w:lineRule="auto"/>
    </w:pPr>
    <w:rPr>
      <w:rFonts w:eastAsia="Times New Roman" w:cs="Times New Roman"/>
      <w:sz w:val="24"/>
      <w:szCs w:val="24"/>
    </w:rPr>
  </w:style>
  <w:style w:type="paragraph" w:customStyle="1" w:styleId="dev-center-img-border">
    <w:name w:val="dev-center-img-border"/>
    <w:basedOn w:val="Normal"/>
    <w:rsid w:val="00C80421"/>
    <w:pPr>
      <w:pBdr>
        <w:top w:val="single" w:sz="6" w:space="0" w:color="BBBDBF"/>
        <w:left w:val="single" w:sz="6" w:space="0" w:color="BBBDBF"/>
        <w:bottom w:val="single" w:sz="6" w:space="0" w:color="BBBDBF"/>
        <w:right w:val="single" w:sz="6" w:space="0" w:color="BBBDBF"/>
      </w:pBdr>
      <w:spacing w:before="100" w:beforeAutospacing="1" w:after="210" w:line="240" w:lineRule="auto"/>
    </w:pPr>
    <w:rPr>
      <w:rFonts w:eastAsia="Times New Roman" w:cs="Times New Roman"/>
      <w:sz w:val="24"/>
      <w:szCs w:val="24"/>
    </w:rPr>
  </w:style>
  <w:style w:type="paragraph" w:customStyle="1" w:styleId="dev-overview-install-btns">
    <w:name w:val="dev-overview-install-btns"/>
    <w:basedOn w:val="Normal"/>
    <w:rsid w:val="00C80421"/>
    <w:pPr>
      <w:spacing w:before="100" w:beforeAutospacing="1" w:after="210" w:line="240" w:lineRule="auto"/>
    </w:pPr>
    <w:rPr>
      <w:rFonts w:eastAsia="Times New Roman" w:cs="Times New Roman"/>
      <w:sz w:val="24"/>
      <w:szCs w:val="24"/>
    </w:rPr>
  </w:style>
  <w:style w:type="paragraph" w:customStyle="1" w:styleId="dev-video-thumb">
    <w:name w:val="dev-video-thumb"/>
    <w:basedOn w:val="Normal"/>
    <w:rsid w:val="00C80421"/>
    <w:pPr>
      <w:pBdr>
        <w:left w:val="single" w:sz="24" w:space="0" w:color="96C940"/>
      </w:pBdr>
      <w:shd w:val="clear" w:color="auto" w:fill="E6E7E9"/>
      <w:spacing w:before="100" w:beforeAutospacing="1" w:after="210" w:line="240" w:lineRule="auto"/>
      <w:ind w:left="150"/>
    </w:pPr>
    <w:rPr>
      <w:rFonts w:eastAsia="Times New Roman" w:cs="Times New Roman"/>
      <w:sz w:val="24"/>
      <w:szCs w:val="24"/>
    </w:rPr>
  </w:style>
  <w:style w:type="paragraph" w:customStyle="1" w:styleId="bas-image-column">
    <w:name w:val="bas-image-column"/>
    <w:basedOn w:val="Normal"/>
    <w:rsid w:val="00C80421"/>
    <w:pPr>
      <w:spacing w:before="100" w:beforeAutospacing="1" w:after="210" w:line="240" w:lineRule="auto"/>
    </w:pPr>
    <w:rPr>
      <w:rFonts w:eastAsia="Times New Roman" w:cs="Times New Roman"/>
      <w:sz w:val="24"/>
      <w:szCs w:val="24"/>
    </w:rPr>
  </w:style>
  <w:style w:type="paragraph" w:customStyle="1" w:styleId="bas-beta-feature-row">
    <w:name w:val="bas-beta-feature-row"/>
    <w:basedOn w:val="Normal"/>
    <w:rsid w:val="00C80421"/>
    <w:pPr>
      <w:pBdr>
        <w:top w:val="single" w:sz="6" w:space="19" w:color="CCCCCC"/>
      </w:pBdr>
      <w:spacing w:before="375" w:after="225" w:line="240" w:lineRule="auto"/>
    </w:pPr>
    <w:rPr>
      <w:rFonts w:eastAsia="Times New Roman" w:cs="Times New Roman"/>
      <w:sz w:val="24"/>
      <w:szCs w:val="24"/>
    </w:rPr>
  </w:style>
  <w:style w:type="paragraph" w:customStyle="1" w:styleId="bas-description-column">
    <w:name w:val="bas-description-column"/>
    <w:basedOn w:val="Normal"/>
    <w:rsid w:val="00C80421"/>
    <w:pPr>
      <w:spacing w:line="240" w:lineRule="auto"/>
      <w:ind w:left="300" w:right="300"/>
    </w:pPr>
    <w:rPr>
      <w:rFonts w:eastAsia="Times New Roman" w:cs="Times New Roman"/>
      <w:sz w:val="24"/>
      <w:szCs w:val="24"/>
    </w:rPr>
  </w:style>
  <w:style w:type="paragraph" w:customStyle="1" w:styleId="bas-feature-title">
    <w:name w:val="bas-feature-title"/>
    <w:basedOn w:val="Normal"/>
    <w:rsid w:val="00C80421"/>
    <w:pPr>
      <w:spacing w:before="100" w:beforeAutospacing="1" w:after="120" w:line="375" w:lineRule="atLeast"/>
    </w:pPr>
    <w:rPr>
      <w:rFonts w:eastAsia="Times New Roman" w:cs="Times New Roman"/>
      <w:color w:val="747474"/>
      <w:sz w:val="42"/>
      <w:szCs w:val="42"/>
    </w:rPr>
  </w:style>
  <w:style w:type="paragraph" w:customStyle="1" w:styleId="bas-feature-description">
    <w:name w:val="bas-feature-description"/>
    <w:basedOn w:val="Normal"/>
    <w:rsid w:val="00C80421"/>
    <w:pPr>
      <w:spacing w:before="100" w:beforeAutospacing="1" w:after="225" w:line="240" w:lineRule="auto"/>
    </w:pPr>
    <w:rPr>
      <w:rFonts w:eastAsia="Times New Roman" w:cs="Times New Roman"/>
      <w:color w:val="7F7F7F"/>
      <w:sz w:val="24"/>
      <w:szCs w:val="24"/>
    </w:rPr>
  </w:style>
  <w:style w:type="paragraph" w:customStyle="1" w:styleId="bas-signup-column">
    <w:name w:val="bas-signup-column"/>
    <w:basedOn w:val="Normal"/>
    <w:rsid w:val="00C80421"/>
    <w:pPr>
      <w:spacing w:before="100" w:beforeAutospacing="1" w:after="210" w:line="240" w:lineRule="auto"/>
      <w:ind w:left="300"/>
      <w:jc w:val="center"/>
    </w:pPr>
    <w:rPr>
      <w:rFonts w:eastAsia="Times New Roman" w:cs="Times New Roman"/>
      <w:sz w:val="24"/>
      <w:szCs w:val="24"/>
    </w:rPr>
  </w:style>
  <w:style w:type="paragraph" w:customStyle="1" w:styleId="bas-feature-status">
    <w:name w:val="bas-feature-status"/>
    <w:basedOn w:val="Normal"/>
    <w:rsid w:val="00C80421"/>
    <w:pPr>
      <w:spacing w:before="150" w:after="210" w:line="240" w:lineRule="auto"/>
      <w:jc w:val="center"/>
    </w:pPr>
    <w:rPr>
      <w:rFonts w:eastAsia="Times New Roman" w:cs="Times New Roman"/>
      <w:b/>
      <w:bCs/>
      <w:caps/>
      <w:sz w:val="20"/>
      <w:szCs w:val="20"/>
    </w:rPr>
  </w:style>
  <w:style w:type="paragraph" w:customStyle="1" w:styleId="bas-feature-status-comingsoon">
    <w:name w:val="bas-feature-status-comingsoon"/>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active">
    <w:name w:val="bas-feature-status-active"/>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pending">
    <w:name w:val="bas-feature-status-pending"/>
    <w:basedOn w:val="Normal"/>
    <w:rsid w:val="00C80421"/>
    <w:pPr>
      <w:spacing w:before="100" w:beforeAutospacing="1" w:after="210" w:line="240" w:lineRule="auto"/>
    </w:pPr>
    <w:rPr>
      <w:rFonts w:eastAsia="Times New Roman" w:cs="Times New Roman"/>
      <w:vanish/>
      <w:sz w:val="24"/>
      <w:szCs w:val="24"/>
    </w:rPr>
  </w:style>
  <w:style w:type="paragraph" w:customStyle="1" w:styleId="bas-feature-display-none">
    <w:name w:val="bas-feature-display-none"/>
    <w:basedOn w:val="Normal"/>
    <w:rsid w:val="00C80421"/>
    <w:pPr>
      <w:spacing w:before="100" w:beforeAutospacing="1" w:after="210" w:line="240" w:lineRule="auto"/>
    </w:pPr>
    <w:rPr>
      <w:rFonts w:eastAsia="Times New Roman" w:cs="Times New Roman"/>
      <w:vanish/>
      <w:sz w:val="24"/>
      <w:szCs w:val="24"/>
    </w:rPr>
  </w:style>
  <w:style w:type="paragraph" w:customStyle="1" w:styleId="bas-h3">
    <w:name w:val="bas-h3"/>
    <w:basedOn w:val="Normal"/>
    <w:rsid w:val="00C80421"/>
    <w:pPr>
      <w:spacing w:before="100" w:beforeAutospacing="1" w:after="150" w:line="240" w:lineRule="auto"/>
    </w:pPr>
    <w:rPr>
      <w:rFonts w:eastAsia="Times New Roman" w:cs="Times New Roman"/>
      <w:sz w:val="24"/>
      <w:szCs w:val="24"/>
    </w:rPr>
  </w:style>
  <w:style w:type="paragraph" w:customStyle="1" w:styleId="english-only-note">
    <w:name w:val="english-only-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old-browser-note">
    <w:name w:val="old-browser-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dev-onpage-video">
    <w:name w:val="dev-onpage-video"/>
    <w:basedOn w:val="Normal"/>
    <w:rsid w:val="00C80421"/>
    <w:pPr>
      <w:spacing w:before="100" w:beforeAutospacing="1" w:after="210" w:line="240" w:lineRule="auto"/>
      <w:jc w:val="center"/>
    </w:pPr>
    <w:rPr>
      <w:rFonts w:eastAsia="Times New Roman" w:cs="Times New Roman"/>
      <w:sz w:val="24"/>
      <w:szCs w:val="24"/>
    </w:rPr>
  </w:style>
  <w:style w:type="paragraph" w:customStyle="1" w:styleId="dev-callout-new">
    <w:name w:val="dev-callout-new"/>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b/>
      <w:bCs/>
      <w:color w:val="8A8A8A"/>
      <w:sz w:val="15"/>
      <w:szCs w:val="15"/>
    </w:rPr>
  </w:style>
  <w:style w:type="paragraph" w:customStyle="1" w:styleId="dev-center-downloads-webmatrix-top">
    <w:name w:val="dev-center-downloads-webmatrix-top"/>
    <w:basedOn w:val="Normal"/>
    <w:rsid w:val="00C80421"/>
    <w:pPr>
      <w:pBdr>
        <w:bottom w:val="single" w:sz="6" w:space="0" w:color="DDDDDD"/>
      </w:pBdr>
      <w:spacing w:before="100" w:beforeAutospacing="1" w:after="525" w:line="240" w:lineRule="auto"/>
    </w:pPr>
    <w:rPr>
      <w:rFonts w:eastAsia="Times New Roman" w:cs="Times New Roman"/>
      <w:sz w:val="24"/>
      <w:szCs w:val="24"/>
    </w:rPr>
  </w:style>
  <w:style w:type="paragraph" w:customStyle="1" w:styleId="slideshow-controldiv">
    <w:name w:val="slideshow-control&gt;div"/>
    <w:basedOn w:val="Normal"/>
    <w:rsid w:val="00C80421"/>
    <w:pPr>
      <w:spacing w:before="100" w:beforeAutospacing="1" w:after="210" w:line="240" w:lineRule="auto"/>
    </w:pPr>
    <w:rPr>
      <w:rFonts w:eastAsia="Times New Roman" w:cs="Times New Roman"/>
      <w:vanish/>
      <w:sz w:val="24"/>
      <w:szCs w:val="24"/>
    </w:rPr>
  </w:style>
  <w:style w:type="paragraph" w:customStyle="1" w:styleId="s-ctrl">
    <w:name w:val="s-ctrl"/>
    <w:basedOn w:val="Normal"/>
    <w:rsid w:val="00C80421"/>
    <w:pPr>
      <w:spacing w:line="240" w:lineRule="auto"/>
    </w:pPr>
    <w:rPr>
      <w:rFonts w:eastAsia="Times New Roman" w:cs="Times New Roman"/>
      <w:sz w:val="24"/>
      <w:szCs w:val="24"/>
    </w:rPr>
  </w:style>
  <w:style w:type="paragraph" w:customStyle="1" w:styleId="dev-center-hero-wrapper">
    <w:name w:val="dev-center-hero-wrapper"/>
    <w:basedOn w:val="Normal"/>
    <w:rsid w:val="00C80421"/>
    <w:pPr>
      <w:shd w:val="clear" w:color="auto" w:fill="E7E5DE"/>
      <w:spacing w:after="990" w:line="240" w:lineRule="auto"/>
      <w:ind w:left="-600"/>
    </w:pPr>
    <w:rPr>
      <w:rFonts w:eastAsia="Times New Roman" w:cs="Times New Roman"/>
      <w:sz w:val="24"/>
      <w:szCs w:val="24"/>
    </w:rPr>
  </w:style>
  <w:style w:type="paragraph" w:customStyle="1" w:styleId="mobile-short">
    <w:name w:val="mobile-short"/>
    <w:basedOn w:val="Normal"/>
    <w:rsid w:val="00C80421"/>
    <w:pPr>
      <w:spacing w:before="100" w:beforeAutospacing="1" w:after="210" w:line="240" w:lineRule="auto"/>
    </w:pPr>
    <w:rPr>
      <w:rFonts w:eastAsia="Times New Roman" w:cs="Times New Roman"/>
      <w:sz w:val="24"/>
      <w:szCs w:val="24"/>
    </w:rPr>
  </w:style>
  <w:style w:type="paragraph" w:customStyle="1" w:styleId="node1slide">
    <w:name w:val="node1slide"/>
    <w:basedOn w:val="Normal"/>
    <w:rsid w:val="00C80421"/>
    <w:pPr>
      <w:spacing w:before="100" w:beforeAutospacing="1" w:after="210" w:line="240" w:lineRule="auto"/>
    </w:pPr>
    <w:rPr>
      <w:rFonts w:eastAsia="Times New Roman" w:cs="Times New Roman"/>
      <w:sz w:val="24"/>
      <w:szCs w:val="24"/>
    </w:rPr>
  </w:style>
  <w:style w:type="paragraph" w:customStyle="1" w:styleId="node2slide">
    <w:name w:val="node2slide"/>
    <w:basedOn w:val="Normal"/>
    <w:rsid w:val="00C80421"/>
    <w:pPr>
      <w:spacing w:before="100" w:beforeAutospacing="1" w:after="210" w:line="240" w:lineRule="auto"/>
    </w:pPr>
    <w:rPr>
      <w:rFonts w:eastAsia="Times New Roman" w:cs="Times New Roman"/>
      <w:sz w:val="24"/>
      <w:szCs w:val="24"/>
    </w:rPr>
  </w:style>
  <w:style w:type="paragraph" w:customStyle="1" w:styleId="node3slide">
    <w:name w:val="node3slide"/>
    <w:basedOn w:val="Normal"/>
    <w:rsid w:val="00C80421"/>
    <w:pPr>
      <w:spacing w:before="100" w:beforeAutospacing="1" w:after="210" w:line="240" w:lineRule="auto"/>
    </w:pPr>
    <w:rPr>
      <w:rFonts w:eastAsia="Times New Roman" w:cs="Times New Roman"/>
      <w:sz w:val="24"/>
      <w:szCs w:val="24"/>
    </w:rPr>
  </w:style>
  <w:style w:type="paragraph" w:customStyle="1" w:styleId="node4slide">
    <w:name w:val="node4slide"/>
    <w:basedOn w:val="Normal"/>
    <w:rsid w:val="00C80421"/>
    <w:pPr>
      <w:spacing w:before="100" w:beforeAutospacing="1" w:after="210" w:line="240" w:lineRule="auto"/>
    </w:pPr>
    <w:rPr>
      <w:rFonts w:eastAsia="Times New Roman" w:cs="Times New Roman"/>
      <w:sz w:val="24"/>
      <w:szCs w:val="24"/>
    </w:rPr>
  </w:style>
  <w:style w:type="paragraph" w:customStyle="1" w:styleId="question">
    <w:name w:val="question"/>
    <w:basedOn w:val="Normal"/>
    <w:rsid w:val="00C80421"/>
    <w:pPr>
      <w:spacing w:before="100" w:beforeAutospacing="1" w:line="240" w:lineRule="auto"/>
      <w:ind w:left="900" w:right="900"/>
    </w:pPr>
    <w:rPr>
      <w:rFonts w:eastAsia="Times New Roman" w:cs="Times New Roman"/>
      <w:b/>
      <w:bCs/>
      <w:color w:val="323232"/>
      <w:szCs w:val="21"/>
    </w:rPr>
  </w:style>
  <w:style w:type="paragraph" w:customStyle="1" w:styleId="answer">
    <w:name w:val="answer"/>
    <w:basedOn w:val="Normal"/>
    <w:rsid w:val="00C80421"/>
    <w:pPr>
      <w:spacing w:after="210" w:line="240" w:lineRule="auto"/>
      <w:ind w:left="900" w:right="900"/>
    </w:pPr>
    <w:rPr>
      <w:rFonts w:eastAsia="Times New Roman" w:cs="Times New Roman"/>
      <w:szCs w:val="21"/>
    </w:rPr>
  </w:style>
  <w:style w:type="paragraph" w:customStyle="1" w:styleId="questionspan">
    <w:name w:val="question&gt;span"/>
    <w:basedOn w:val="Normal"/>
    <w:rsid w:val="00C80421"/>
    <w:pPr>
      <w:spacing w:before="100" w:beforeAutospacing="1" w:after="210" w:line="240" w:lineRule="auto"/>
      <w:ind w:left="-300"/>
    </w:pPr>
    <w:rPr>
      <w:rFonts w:eastAsia="Times New Roman" w:cs="Times New Roman"/>
      <w:b/>
      <w:bCs/>
      <w:color w:val="0CA2DA"/>
      <w:sz w:val="24"/>
      <w:szCs w:val="24"/>
    </w:rPr>
  </w:style>
  <w:style w:type="paragraph" w:customStyle="1" w:styleId="answerspan">
    <w:name w:val="answer&gt;span"/>
    <w:basedOn w:val="Normal"/>
    <w:rsid w:val="00C80421"/>
    <w:pPr>
      <w:spacing w:before="100" w:beforeAutospacing="1" w:after="210" w:line="240" w:lineRule="auto"/>
      <w:ind w:left="-285"/>
    </w:pPr>
    <w:rPr>
      <w:rFonts w:eastAsia="Times New Roman" w:cs="Times New Roman"/>
      <w:b/>
      <w:bCs/>
      <w:color w:val="99C941"/>
      <w:sz w:val="24"/>
      <w:szCs w:val="24"/>
    </w:rPr>
  </w:style>
  <w:style w:type="paragraph" w:customStyle="1" w:styleId="popup-video-frame">
    <w:name w:val="popup-video-frame"/>
    <w:basedOn w:val="Normal"/>
    <w:rsid w:val="00C80421"/>
    <w:pPr>
      <w:shd w:val="clear" w:color="auto" w:fill="000000"/>
      <w:spacing w:before="100" w:beforeAutospacing="1" w:after="210" w:line="240" w:lineRule="auto"/>
    </w:pPr>
    <w:rPr>
      <w:rFonts w:eastAsia="Times New Roman" w:cs="Times New Roman"/>
      <w:sz w:val="24"/>
      <w:szCs w:val="24"/>
    </w:rPr>
  </w:style>
  <w:style w:type="paragraph" w:customStyle="1" w:styleId="popup-video-close">
    <w:name w:val="popup-video-close"/>
    <w:basedOn w:val="Normal"/>
    <w:rsid w:val="00C80421"/>
    <w:pPr>
      <w:spacing w:before="100" w:beforeAutospacing="1" w:after="210" w:line="240" w:lineRule="auto"/>
    </w:pPr>
    <w:rPr>
      <w:rFonts w:eastAsia="Times New Roman" w:cs="Times New Roman"/>
      <w:sz w:val="24"/>
      <w:szCs w:val="24"/>
    </w:rPr>
  </w:style>
  <w:style w:type="paragraph" w:customStyle="1" w:styleId="archive-jumplink-selector">
    <w:name w:val="archive-jumplink-selector"/>
    <w:basedOn w:val="Normal"/>
    <w:rsid w:val="00C80421"/>
    <w:pPr>
      <w:pBdr>
        <w:top w:val="single" w:sz="6" w:space="8" w:color="CCCCCC"/>
        <w:bottom w:val="single" w:sz="6" w:space="8" w:color="CCCCCC"/>
      </w:pBdr>
      <w:spacing w:before="100" w:beforeAutospacing="1" w:after="210" w:line="240" w:lineRule="auto"/>
    </w:pPr>
    <w:rPr>
      <w:rFonts w:eastAsia="Times New Roman" w:cs="Times New Roman"/>
      <w:sz w:val="24"/>
      <w:szCs w:val="24"/>
    </w:rPr>
  </w:style>
  <w:style w:type="paragraph" w:customStyle="1" w:styleId="free-trial-ribbon">
    <w:name w:val="free-trial-ribbon"/>
    <w:basedOn w:val="Normal"/>
    <w:rsid w:val="00C80421"/>
    <w:pPr>
      <w:shd w:val="clear" w:color="auto" w:fill="00ABEC"/>
      <w:spacing w:before="750" w:line="240" w:lineRule="auto"/>
      <w:ind w:left="-1350" w:right="-1350"/>
    </w:pPr>
    <w:rPr>
      <w:rFonts w:eastAsia="Times New Roman" w:cs="Times New Roman"/>
      <w:color w:val="FFFFFF"/>
      <w:sz w:val="24"/>
      <w:szCs w:val="24"/>
    </w:rPr>
  </w:style>
  <w:style w:type="paragraph" w:customStyle="1" w:styleId="free-trial-art">
    <w:name w:val="free-trial-art"/>
    <w:basedOn w:val="Normal"/>
    <w:rsid w:val="00C80421"/>
    <w:pPr>
      <w:spacing w:before="100" w:beforeAutospacing="1" w:after="210" w:line="240" w:lineRule="auto"/>
    </w:pPr>
    <w:rPr>
      <w:rFonts w:eastAsia="Times New Roman" w:cs="Times New Roman"/>
      <w:sz w:val="24"/>
      <w:szCs w:val="24"/>
    </w:rPr>
  </w:style>
  <w:style w:type="paragraph" w:customStyle="1" w:styleId="free-trial-cont">
    <w:name w:val="free-trial-cont"/>
    <w:basedOn w:val="Normal"/>
    <w:rsid w:val="00C80421"/>
    <w:pPr>
      <w:spacing w:before="100" w:beforeAutospacing="1" w:after="210" w:line="240" w:lineRule="auto"/>
    </w:pPr>
    <w:rPr>
      <w:rFonts w:eastAsia="Times New Roman" w:cs="Times New Roman"/>
      <w:sz w:val="24"/>
      <w:szCs w:val="24"/>
    </w:rPr>
  </w:style>
  <w:style w:type="paragraph" w:customStyle="1" w:styleId="trianglelink">
    <w:name w:val="trianglelink"/>
    <w:basedOn w:val="Normal"/>
    <w:rsid w:val="00C80421"/>
    <w:pPr>
      <w:spacing w:before="100" w:beforeAutospacing="1" w:after="210" w:line="240" w:lineRule="atLeast"/>
    </w:pPr>
    <w:rPr>
      <w:rFonts w:eastAsia="Times New Roman" w:cs="Times New Roman"/>
      <w:sz w:val="24"/>
      <w:szCs w:val="24"/>
    </w:rPr>
  </w:style>
  <w:style w:type="paragraph" w:customStyle="1" w:styleId="arrowlink">
    <w:name w:val="arrowlink"/>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arrowbtn">
    <w:name w:val="arrowbtn"/>
    <w:basedOn w:val="Normal"/>
    <w:rsid w:val="00C80421"/>
    <w:pPr>
      <w:spacing w:before="100" w:beforeAutospacing="1" w:after="210" w:line="240" w:lineRule="auto"/>
    </w:pPr>
    <w:rPr>
      <w:rFonts w:eastAsia="Times New Roman" w:cs="Times New Roman"/>
      <w:color w:val="FFFFFF"/>
      <w:sz w:val="45"/>
      <w:szCs w:val="45"/>
    </w:rPr>
  </w:style>
  <w:style w:type="paragraph" w:customStyle="1" w:styleId="collapsible-content-container">
    <w:name w:val="collapsible-content-container"/>
    <w:basedOn w:val="Normal"/>
    <w:rsid w:val="00C80421"/>
    <w:pPr>
      <w:spacing w:before="360" w:after="360" w:line="240" w:lineRule="auto"/>
    </w:pPr>
    <w:rPr>
      <w:rFonts w:eastAsia="Times New Roman" w:cs="Times New Roman"/>
      <w:sz w:val="24"/>
      <w:szCs w:val="24"/>
    </w:rPr>
  </w:style>
  <w:style w:type="paragraph" w:customStyle="1" w:styleId="collapsible-content">
    <w:name w:val="collapsible-content"/>
    <w:basedOn w:val="Normal"/>
    <w:rsid w:val="00C80421"/>
    <w:pPr>
      <w:spacing w:before="100" w:beforeAutospacing="1" w:after="210" w:line="240" w:lineRule="auto"/>
    </w:pPr>
    <w:rPr>
      <w:rFonts w:eastAsia="Times New Roman" w:cs="Times New Roman"/>
      <w:vanish/>
      <w:sz w:val="24"/>
      <w:szCs w:val="24"/>
    </w:rPr>
  </w:style>
  <w:style w:type="paragraph" w:customStyle="1" w:styleId="horizontal-option-selector">
    <w:name w:val="horizontal-option-selector"/>
    <w:basedOn w:val="Normal"/>
    <w:rsid w:val="00C80421"/>
    <w:pPr>
      <w:pBdr>
        <w:top w:val="single" w:sz="6" w:space="9" w:color="CCCCCC"/>
        <w:bottom w:val="single" w:sz="6" w:space="9" w:color="CCCCCC"/>
      </w:pBdr>
      <w:spacing w:before="360" w:after="360" w:line="240" w:lineRule="auto"/>
    </w:pPr>
    <w:rPr>
      <w:rFonts w:eastAsia="Times New Roman" w:cs="Times New Roman"/>
      <w:sz w:val="24"/>
      <w:szCs w:val="24"/>
    </w:rPr>
  </w:style>
  <w:style w:type="paragraph" w:customStyle="1" w:styleId="rub-only">
    <w:name w:val="rub-only"/>
    <w:basedOn w:val="Normal"/>
    <w:rsid w:val="00C80421"/>
    <w:pPr>
      <w:spacing w:before="100" w:beforeAutospacing="1" w:after="210" w:line="240" w:lineRule="auto"/>
    </w:pPr>
    <w:rPr>
      <w:rFonts w:eastAsia="Times New Roman" w:cs="Times New Roman"/>
      <w:vanish/>
      <w:sz w:val="24"/>
      <w:szCs w:val="24"/>
    </w:rPr>
  </w:style>
  <w:style w:type="paragraph" w:customStyle="1" w:styleId="dev-center-tutorial-selector">
    <w:name w:val="dev-center-tutorial-selector"/>
    <w:basedOn w:val="Normal"/>
    <w:rsid w:val="00C80421"/>
    <w:pPr>
      <w:spacing w:before="100" w:beforeAutospacing="1" w:after="210" w:line="240" w:lineRule="auto"/>
    </w:pPr>
    <w:rPr>
      <w:rFonts w:eastAsia="Times New Roman" w:cs="Times New Roman"/>
      <w:sz w:val="24"/>
      <w:szCs w:val="24"/>
    </w:rPr>
  </w:style>
  <w:style w:type="paragraph" w:customStyle="1" w:styleId="dev-center-tutorial-subselector">
    <w:name w:val="dev-center-tutorial-subselector"/>
    <w:basedOn w:val="Normal"/>
    <w:rsid w:val="00C80421"/>
    <w:pPr>
      <w:spacing w:before="525" w:after="450" w:line="240" w:lineRule="auto"/>
    </w:pPr>
    <w:rPr>
      <w:rFonts w:eastAsia="Times New Roman" w:cs="Times New Roman"/>
      <w:color w:val="666666"/>
      <w:sz w:val="36"/>
      <w:szCs w:val="36"/>
    </w:rPr>
  </w:style>
  <w:style w:type="paragraph" w:customStyle="1" w:styleId="dev-callout-new-collapsed">
    <w:name w:val="dev-callout-new-collapsed"/>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color w:val="8A8A8A"/>
      <w:sz w:val="24"/>
      <w:szCs w:val="24"/>
    </w:rPr>
  </w:style>
  <w:style w:type="paragraph" w:customStyle="1" w:styleId="dev-callout-newstrong">
    <w:name w:val="dev-callout-new&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collapsedstrong">
    <w:name w:val="dev-callout-new-collapsed&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strongspan">
    <w:name w:val="dev-callout-new&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dev-callout-new-collapsedstrongspan">
    <w:name w:val="dev-callout-new-collapsed&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console-style">
    <w:name w:val="console-style"/>
    <w:basedOn w:val="Normal"/>
    <w:rsid w:val="00C80421"/>
    <w:pPr>
      <w:shd w:val="clear" w:color="auto" w:fill="000000"/>
      <w:spacing w:before="100" w:beforeAutospacing="1" w:after="210" w:line="240" w:lineRule="auto"/>
    </w:pPr>
    <w:rPr>
      <w:rFonts w:eastAsia="Times New Roman" w:cs="Times New Roman"/>
      <w:color w:val="C0C0C0"/>
      <w:sz w:val="24"/>
      <w:szCs w:val="24"/>
    </w:rPr>
  </w:style>
  <w:style w:type="paragraph" w:customStyle="1" w:styleId="article-meta">
    <w:name w:val="article-meta"/>
    <w:basedOn w:val="Normal"/>
    <w:rsid w:val="00C80421"/>
    <w:pPr>
      <w:spacing w:before="600" w:after="210" w:line="240" w:lineRule="auto"/>
    </w:pPr>
    <w:rPr>
      <w:rFonts w:eastAsia="Times New Roman" w:cs="Times New Roman"/>
      <w:sz w:val="24"/>
      <w:szCs w:val="24"/>
    </w:rPr>
  </w:style>
  <w:style w:type="paragraph" w:customStyle="1" w:styleId="view-script">
    <w:name w:val="view-script"/>
    <w:basedOn w:val="Normal"/>
    <w:rsid w:val="00C80421"/>
    <w:pPr>
      <w:pBdr>
        <w:left w:val="single" w:sz="6" w:space="15" w:color="666666"/>
      </w:pBdr>
      <w:spacing w:before="225" w:after="375" w:line="240" w:lineRule="auto"/>
      <w:ind w:left="300"/>
    </w:pPr>
    <w:rPr>
      <w:rFonts w:eastAsia="Times New Roman" w:cs="Times New Roman"/>
      <w:sz w:val="24"/>
      <w:szCs w:val="24"/>
    </w:rPr>
  </w:style>
  <w:style w:type="paragraph" w:customStyle="1" w:styleId="infographic-zoom">
    <w:name w:val="infographic-zoom"/>
    <w:basedOn w:val="Normal"/>
    <w:rsid w:val="00C80421"/>
    <w:pPr>
      <w:shd w:val="clear" w:color="auto" w:fill="F0F0F0"/>
      <w:spacing w:before="100" w:beforeAutospacing="1" w:after="450" w:line="240" w:lineRule="auto"/>
    </w:pPr>
    <w:rPr>
      <w:rFonts w:eastAsia="Times New Roman" w:cs="Times New Roman"/>
      <w:sz w:val="24"/>
      <w:szCs w:val="24"/>
    </w:rPr>
  </w:style>
  <w:style w:type="paragraph" w:customStyle="1" w:styleId="poster-carousel">
    <w:name w:val="poster-carousel"/>
    <w:basedOn w:val="Normal"/>
    <w:rsid w:val="00C80421"/>
    <w:pPr>
      <w:shd w:val="clear" w:color="auto" w:fill="FFFFFF"/>
      <w:spacing w:before="100" w:beforeAutospacing="1" w:after="210" w:line="240" w:lineRule="auto"/>
      <w:ind w:left="-1350"/>
    </w:pPr>
    <w:rPr>
      <w:rFonts w:eastAsia="Times New Roman" w:cs="Times New Roman"/>
      <w:sz w:val="24"/>
      <w:szCs w:val="24"/>
    </w:rPr>
  </w:style>
  <w:style w:type="paragraph" w:customStyle="1" w:styleId="ca-container">
    <w:name w:val="ca-container"/>
    <w:basedOn w:val="Normal"/>
    <w:rsid w:val="00C80421"/>
    <w:pPr>
      <w:spacing w:before="100" w:beforeAutospacing="1" w:after="210" w:line="240" w:lineRule="auto"/>
    </w:pPr>
    <w:rPr>
      <w:rFonts w:eastAsia="Times New Roman" w:cs="Times New Roman"/>
      <w:sz w:val="24"/>
      <w:szCs w:val="24"/>
    </w:rPr>
  </w:style>
  <w:style w:type="paragraph" w:customStyle="1" w:styleId="ca-wrapper">
    <w:name w:val="ca-wrapper"/>
    <w:basedOn w:val="Normal"/>
    <w:rsid w:val="00C80421"/>
    <w:pPr>
      <w:spacing w:before="100" w:beforeAutospacing="1" w:after="210" w:line="240" w:lineRule="auto"/>
    </w:pPr>
    <w:rPr>
      <w:rFonts w:eastAsia="Times New Roman" w:cs="Times New Roman"/>
      <w:sz w:val="24"/>
      <w:szCs w:val="24"/>
    </w:rPr>
  </w:style>
  <w:style w:type="paragraph" w:customStyle="1" w:styleId="ca-item">
    <w:name w:val="ca-item"/>
    <w:basedOn w:val="Normal"/>
    <w:rsid w:val="00C80421"/>
    <w:pPr>
      <w:spacing w:before="100" w:beforeAutospacing="1" w:after="210" w:line="240" w:lineRule="auto"/>
    </w:pPr>
    <w:rPr>
      <w:rFonts w:eastAsia="Times New Roman" w:cs="Times New Roman"/>
      <w:sz w:val="24"/>
      <w:szCs w:val="24"/>
    </w:rPr>
  </w:style>
  <w:style w:type="paragraph" w:customStyle="1" w:styleId="ca-more">
    <w:name w:val="ca-more"/>
    <w:basedOn w:val="Normal"/>
    <w:rsid w:val="00C80421"/>
    <w:pPr>
      <w:spacing w:before="100" w:beforeAutospacing="1" w:after="210" w:line="240" w:lineRule="auto"/>
    </w:pPr>
    <w:rPr>
      <w:rFonts w:eastAsia="Times New Roman" w:cs="Times New Roman"/>
      <w:sz w:val="24"/>
      <w:szCs w:val="24"/>
    </w:rPr>
  </w:style>
  <w:style w:type="paragraph" w:customStyle="1" w:styleId="ca-close">
    <w:name w:val="ca-close"/>
    <w:basedOn w:val="Normal"/>
    <w:rsid w:val="00C80421"/>
    <w:pPr>
      <w:shd w:val="clear" w:color="auto" w:fill="FFFFFF"/>
      <w:spacing w:before="100" w:beforeAutospacing="1" w:after="210" w:line="240" w:lineRule="auto"/>
      <w:ind w:hanging="3928"/>
    </w:pPr>
    <w:rPr>
      <w:rFonts w:eastAsia="Times New Roman" w:cs="Times New Roman"/>
      <w:sz w:val="24"/>
      <w:szCs w:val="24"/>
    </w:rPr>
  </w:style>
  <w:style w:type="paragraph" w:customStyle="1" w:styleId="ca-item-main">
    <w:name w:val="ca-item-main"/>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ca-icon">
    <w:name w:val="ca-icon"/>
    <w:basedOn w:val="Normal"/>
    <w:rsid w:val="00C80421"/>
    <w:pPr>
      <w:spacing w:before="100" w:beforeAutospacing="1" w:after="210" w:line="240" w:lineRule="auto"/>
      <w:ind w:hanging="18913"/>
    </w:pPr>
    <w:rPr>
      <w:rFonts w:eastAsia="Times New Roman" w:cs="Times New Roman"/>
      <w:sz w:val="24"/>
      <w:szCs w:val="24"/>
    </w:rPr>
  </w:style>
  <w:style w:type="paragraph" w:customStyle="1" w:styleId="jcarousel-clip">
    <w:name w:val="jcarousel-clip"/>
    <w:basedOn w:val="Normal"/>
    <w:rsid w:val="00C80421"/>
    <w:pPr>
      <w:spacing w:before="100" w:beforeAutospacing="1" w:after="210" w:line="240" w:lineRule="auto"/>
      <w:ind w:left="750"/>
    </w:pPr>
    <w:rPr>
      <w:rFonts w:eastAsia="Times New Roman" w:cs="Times New Roman"/>
      <w:sz w:val="24"/>
      <w:szCs w:val="24"/>
    </w:rPr>
  </w:style>
  <w:style w:type="paragraph" w:customStyle="1" w:styleId="jcarousel-prev">
    <w:name w:val="jcarousel-prev"/>
    <w:basedOn w:val="Normal"/>
    <w:rsid w:val="00C80421"/>
    <w:pPr>
      <w:spacing w:after="210" w:line="240" w:lineRule="auto"/>
      <w:ind w:hanging="3928"/>
    </w:pPr>
    <w:rPr>
      <w:rFonts w:eastAsia="Times New Roman" w:cs="Times New Roman"/>
      <w:sz w:val="24"/>
      <w:szCs w:val="24"/>
    </w:rPr>
  </w:style>
  <w:style w:type="paragraph" w:customStyle="1" w:styleId="jcarousel-next">
    <w:name w:val="jcarousel-next"/>
    <w:basedOn w:val="Normal"/>
    <w:rsid w:val="00C80421"/>
    <w:pPr>
      <w:spacing w:after="210" w:line="240" w:lineRule="auto"/>
      <w:ind w:hanging="3928"/>
    </w:pPr>
    <w:rPr>
      <w:rFonts w:eastAsia="Times New Roman" w:cs="Times New Roman"/>
      <w:sz w:val="24"/>
      <w:szCs w:val="24"/>
    </w:rPr>
  </w:style>
  <w:style w:type="paragraph" w:customStyle="1" w:styleId="pricing-calc-meters">
    <w:name w:val="pricing-calc-meters"/>
    <w:basedOn w:val="Normal"/>
    <w:rsid w:val="00C80421"/>
    <w:pPr>
      <w:spacing w:line="240" w:lineRule="auto"/>
    </w:pPr>
    <w:rPr>
      <w:rFonts w:eastAsia="Times New Roman" w:cs="Times New Roman"/>
      <w:sz w:val="24"/>
      <w:szCs w:val="24"/>
    </w:rPr>
  </w:style>
  <w:style w:type="paragraph" w:customStyle="1" w:styleId="pricing-calc-meters-advanced">
    <w:name w:val="pricing-calc-meters-advanced"/>
    <w:basedOn w:val="Normal"/>
    <w:rsid w:val="00C80421"/>
    <w:pPr>
      <w:spacing w:line="240" w:lineRule="auto"/>
    </w:pPr>
    <w:rPr>
      <w:rFonts w:eastAsia="Times New Roman" w:cs="Times New Roman"/>
      <w:sz w:val="24"/>
      <w:szCs w:val="24"/>
    </w:rPr>
  </w:style>
  <w:style w:type="paragraph" w:customStyle="1" w:styleId="pricing-calc-nav">
    <w:name w:val="pricing-calc-nav"/>
    <w:basedOn w:val="Normal"/>
    <w:rsid w:val="00C80421"/>
    <w:pPr>
      <w:spacing w:before="100" w:beforeAutospacing="1" w:after="210" w:line="240" w:lineRule="auto"/>
    </w:pPr>
    <w:rPr>
      <w:rFonts w:eastAsia="Times New Roman" w:cs="Times New Roman"/>
      <w:sz w:val="24"/>
      <w:szCs w:val="24"/>
    </w:rPr>
  </w:style>
  <w:style w:type="paragraph" w:customStyle="1" w:styleId="pricing-calc-container">
    <w:name w:val="pricing-calc-container"/>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metersli">
    <w:name w:val="pricing-calc-meters&gt;li"/>
    <w:basedOn w:val="Normal"/>
    <w:rsid w:val="00C80421"/>
    <w:pPr>
      <w:pBdr>
        <w:bottom w:val="single" w:sz="6" w:space="15" w:color="DDDDDD"/>
      </w:pBdr>
      <w:spacing w:after="300" w:line="240" w:lineRule="auto"/>
    </w:pPr>
    <w:rPr>
      <w:rFonts w:eastAsia="Times New Roman" w:cs="Times New Roman"/>
      <w:sz w:val="24"/>
      <w:szCs w:val="24"/>
    </w:rPr>
  </w:style>
  <w:style w:type="paragraph" w:customStyle="1" w:styleId="pricing-calc-choice">
    <w:name w:val="pricing-calc-choice"/>
    <w:basedOn w:val="Normal"/>
    <w:rsid w:val="00C80421"/>
    <w:pPr>
      <w:spacing w:before="100" w:beforeAutospacing="1" w:after="210" w:line="240" w:lineRule="auto"/>
      <w:ind w:left="600"/>
    </w:pPr>
    <w:rPr>
      <w:rFonts w:eastAsia="Times New Roman" w:cs="Times New Roman"/>
      <w:sz w:val="24"/>
      <w:szCs w:val="24"/>
    </w:rPr>
  </w:style>
  <w:style w:type="paragraph" w:customStyle="1" w:styleId="slider-pricing-group">
    <w:name w:val="slider-pricing-group"/>
    <w:basedOn w:val="Normal"/>
    <w:rsid w:val="00C80421"/>
    <w:pPr>
      <w:spacing w:before="100" w:beforeAutospacing="1" w:after="210" w:line="240" w:lineRule="auto"/>
    </w:pPr>
    <w:rPr>
      <w:rFonts w:eastAsia="Times New Roman" w:cs="Times New Roman"/>
      <w:sz w:val="24"/>
      <w:szCs w:val="24"/>
    </w:rPr>
  </w:style>
  <w:style w:type="paragraph" w:customStyle="1" w:styleId="slider-div">
    <w:name w:val="slider-div"/>
    <w:basedOn w:val="Normal"/>
    <w:rsid w:val="00C80421"/>
    <w:pPr>
      <w:spacing w:before="100" w:beforeAutospacing="1" w:after="210" w:line="240" w:lineRule="auto"/>
    </w:pPr>
    <w:rPr>
      <w:rFonts w:eastAsia="Times New Roman" w:cs="Times New Roman"/>
      <w:sz w:val="24"/>
      <w:szCs w:val="24"/>
    </w:rPr>
  </w:style>
  <w:style w:type="paragraph" w:customStyle="1" w:styleId="slider-total">
    <w:name w:val="slider-total"/>
    <w:basedOn w:val="Normal"/>
    <w:rsid w:val="00C80421"/>
    <w:pPr>
      <w:spacing w:line="315" w:lineRule="atLeast"/>
    </w:pPr>
    <w:rPr>
      <w:rFonts w:eastAsia="Times New Roman" w:cs="Times New Roman"/>
      <w:b/>
      <w:bCs/>
      <w:color w:val="333333"/>
      <w:sz w:val="32"/>
      <w:szCs w:val="32"/>
    </w:rPr>
  </w:style>
  <w:style w:type="paragraph" w:customStyle="1" w:styleId="slider-amount">
    <w:name w:val="slider-amount"/>
    <w:basedOn w:val="Normal"/>
    <w:rsid w:val="00C80421"/>
    <w:pPr>
      <w:spacing w:line="315" w:lineRule="atLeast"/>
      <w:ind w:left="300"/>
    </w:pPr>
    <w:rPr>
      <w:rFonts w:eastAsia="Times New Roman" w:cs="Times New Roman"/>
      <w:sz w:val="32"/>
      <w:szCs w:val="32"/>
    </w:rPr>
  </w:style>
  <w:style w:type="paragraph" w:customStyle="1" w:styleId="slider-hourly">
    <w:name w:val="slider-hourly"/>
    <w:basedOn w:val="Normal"/>
    <w:rsid w:val="00C80421"/>
    <w:pPr>
      <w:spacing w:line="315" w:lineRule="atLeast"/>
    </w:pPr>
    <w:rPr>
      <w:rFonts w:eastAsia="Times New Roman" w:cs="Times New Roman"/>
      <w:color w:val="919191"/>
      <w:szCs w:val="21"/>
    </w:rPr>
  </w:style>
  <w:style w:type="paragraph" w:customStyle="1" w:styleId="slider-caption">
    <w:name w:val="slider-caption"/>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foreword">
    <w:name w:val="slider-foreword"/>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tooltip">
    <w:name w:val="slider-tooltip"/>
    <w:basedOn w:val="Normal"/>
    <w:rsid w:val="00C80421"/>
    <w:pPr>
      <w:spacing w:before="100" w:beforeAutospacing="1" w:after="210" w:line="240" w:lineRule="auto"/>
    </w:pPr>
    <w:rPr>
      <w:rFonts w:eastAsia="Times New Roman" w:cs="Times New Roman"/>
      <w:sz w:val="24"/>
      <w:szCs w:val="24"/>
    </w:rPr>
  </w:style>
  <w:style w:type="paragraph" w:customStyle="1" w:styleId="pricing-quick-links">
    <w:name w:val="pricing-quick-links"/>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estimate">
    <w:name w:val="pricing-calc-estimate"/>
    <w:basedOn w:val="Normal"/>
    <w:rsid w:val="00C80421"/>
    <w:pPr>
      <w:pBdr>
        <w:bottom w:val="single" w:sz="12" w:space="2" w:color="555555"/>
      </w:pBdr>
      <w:spacing w:before="100" w:beforeAutospacing="1" w:after="210" w:line="240" w:lineRule="auto"/>
    </w:pPr>
    <w:rPr>
      <w:rFonts w:eastAsia="Times New Roman" w:cs="Times New Roman"/>
      <w:b/>
      <w:bCs/>
      <w:color w:val="555555"/>
      <w:sz w:val="24"/>
      <w:szCs w:val="24"/>
    </w:rPr>
  </w:style>
  <w:style w:type="paragraph" w:customStyle="1" w:styleId="pricing-calc-month">
    <w:name w:val="pricing-calc-month"/>
    <w:basedOn w:val="Normal"/>
    <w:rsid w:val="00C80421"/>
    <w:pPr>
      <w:spacing w:before="100" w:beforeAutospacing="1" w:after="210" w:line="240" w:lineRule="auto"/>
    </w:pPr>
    <w:rPr>
      <w:rFonts w:eastAsia="Times New Roman" w:cs="Times New Roman"/>
      <w:sz w:val="30"/>
      <w:szCs w:val="30"/>
    </w:rPr>
  </w:style>
  <w:style w:type="paragraph" w:customStyle="1" w:styleId="pricing-calc-total-wrapper">
    <w:name w:val="pricing-calc-total-wrapper"/>
    <w:basedOn w:val="Normal"/>
    <w:rsid w:val="00C80421"/>
    <w:pPr>
      <w:spacing w:before="100" w:beforeAutospacing="1" w:after="210" w:line="240" w:lineRule="auto"/>
    </w:pPr>
    <w:rPr>
      <w:rFonts w:eastAsia="Times New Roman" w:cs="Times New Roman"/>
      <w:sz w:val="24"/>
      <w:szCs w:val="24"/>
    </w:rPr>
  </w:style>
  <w:style w:type="paragraph" w:customStyle="1" w:styleId="service-tier-selector">
    <w:name w:val="service-tier-selector"/>
    <w:basedOn w:val="Normal"/>
    <w:rsid w:val="00C80421"/>
    <w:pPr>
      <w:pBdr>
        <w:bottom w:val="single" w:sz="6" w:space="0" w:color="DDDDDD"/>
      </w:pBdr>
      <w:spacing w:before="100" w:beforeAutospacing="1" w:after="75" w:line="240" w:lineRule="auto"/>
      <w:jc w:val="right"/>
    </w:pPr>
    <w:rPr>
      <w:rFonts w:eastAsia="Times New Roman" w:cs="Times New Roman"/>
      <w:sz w:val="24"/>
      <w:szCs w:val="24"/>
    </w:rPr>
  </w:style>
  <w:style w:type="paragraph" w:customStyle="1" w:styleId="service-tier-selectora">
    <w:name w:val="service-tier-selector&gt;a"/>
    <w:basedOn w:val="Normal"/>
    <w:rsid w:val="00C80421"/>
    <w:pPr>
      <w:spacing w:before="100" w:beforeAutospacing="1" w:after="210" w:line="285" w:lineRule="atLeast"/>
      <w:ind w:right="75"/>
      <w:jc w:val="center"/>
    </w:pPr>
    <w:rPr>
      <w:rFonts w:eastAsia="Times New Roman" w:cs="Times New Roman"/>
      <w:color w:val="919191"/>
      <w:sz w:val="23"/>
      <w:szCs w:val="23"/>
    </w:rPr>
  </w:style>
  <w:style w:type="paragraph" w:customStyle="1" w:styleId="service-tier-selectoraspan">
    <w:name w:val="service-tier-selector&gt;a&gt;span"/>
    <w:basedOn w:val="Normal"/>
    <w:rsid w:val="00C80421"/>
    <w:pPr>
      <w:spacing w:before="100" w:beforeAutospacing="1" w:after="210" w:line="240" w:lineRule="auto"/>
    </w:pPr>
    <w:rPr>
      <w:rFonts w:eastAsia="Times New Roman" w:cs="Times New Roman"/>
      <w:sz w:val="15"/>
      <w:szCs w:val="15"/>
    </w:rPr>
  </w:style>
  <w:style w:type="paragraph" w:customStyle="1" w:styleId="buy-configure-websites-standard">
    <w:name w:val="buy-configure-website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websites-shared">
    <w:name w:val="buy-configure-websites-share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basic">
    <w:name w:val="buy-configure-mobile-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standard">
    <w:name w:val="buy-configure-mobil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basic">
    <w:name w:val="buy-configure-notification-hubs-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standard">
    <w:name w:val="buy-configure-notification-hub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standard">
    <w:name w:val="buy-configure-cach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premium">
    <w:name w:val="buy-configure-cache-premium"/>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professional">
    <w:name w:val="buy-configure-vso-professional"/>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advanced">
    <w:name w:val="buy-configure-vso-advanced"/>
    <w:basedOn w:val="Normal"/>
    <w:rsid w:val="00C80421"/>
    <w:pPr>
      <w:spacing w:before="100" w:beforeAutospacing="1" w:after="210" w:line="240" w:lineRule="auto"/>
    </w:pPr>
    <w:rPr>
      <w:rFonts w:eastAsia="Times New Roman" w:cs="Times New Roman"/>
      <w:vanish/>
      <w:sz w:val="24"/>
      <w:szCs w:val="24"/>
    </w:rPr>
  </w:style>
  <w:style w:type="paragraph" w:customStyle="1" w:styleId="meter-disabled">
    <w:name w:val="meter-disabled"/>
    <w:basedOn w:val="Normal"/>
    <w:rsid w:val="00C80421"/>
    <w:pPr>
      <w:spacing w:before="100" w:beforeAutospacing="1" w:after="210" w:line="240" w:lineRule="auto"/>
    </w:pPr>
    <w:rPr>
      <w:rFonts w:eastAsia="Times New Roman" w:cs="Times New Roman"/>
      <w:sz w:val="24"/>
      <w:szCs w:val="24"/>
    </w:rPr>
  </w:style>
  <w:style w:type="paragraph" w:customStyle="1" w:styleId="buy-configure-purchase-box">
    <w:name w:val="buy-configure-purchase-box"/>
    <w:basedOn w:val="Normal"/>
    <w:rsid w:val="00C80421"/>
    <w:pPr>
      <w:spacing w:before="100" w:beforeAutospacing="1" w:after="210" w:line="240" w:lineRule="auto"/>
    </w:pPr>
    <w:rPr>
      <w:rFonts w:eastAsia="Times New Roman" w:cs="Times New Roman"/>
      <w:sz w:val="24"/>
      <w:szCs w:val="24"/>
    </w:rPr>
  </w:style>
  <w:style w:type="paragraph" w:customStyle="1" w:styleId="subscribe-box">
    <w:name w:val="subscribe-box"/>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div">
    <w:name w:val="subscribe-box&gt;div"/>
    <w:basedOn w:val="Normal"/>
    <w:rsid w:val="00C80421"/>
    <w:pPr>
      <w:spacing w:before="300" w:after="210" w:line="240" w:lineRule="auto"/>
    </w:pPr>
    <w:rPr>
      <w:rFonts w:eastAsia="Times New Roman" w:cs="Times New Roman"/>
      <w:sz w:val="24"/>
      <w:szCs w:val="24"/>
    </w:rPr>
  </w:style>
  <w:style w:type="paragraph" w:customStyle="1" w:styleId="buy-configure-column-pricing">
    <w:name w:val="buy-configure-column-pricing"/>
    <w:basedOn w:val="Normal"/>
    <w:rsid w:val="00C80421"/>
    <w:pPr>
      <w:spacing w:before="100" w:beforeAutospacing="1" w:after="105" w:line="240" w:lineRule="auto"/>
    </w:pPr>
    <w:rPr>
      <w:rFonts w:eastAsia="Times New Roman" w:cs="Times New Roman"/>
      <w:sz w:val="24"/>
      <w:szCs w:val="24"/>
    </w:rPr>
  </w:style>
  <w:style w:type="paragraph" w:customStyle="1" w:styleId="calc-overflow">
    <w:name w:val="calc-overflow"/>
    <w:basedOn w:val="Normal"/>
    <w:rsid w:val="00C80421"/>
    <w:pPr>
      <w:pBdr>
        <w:top w:val="single" w:sz="6" w:space="4" w:color="FFFF9B"/>
        <w:left w:val="single" w:sz="6" w:space="4" w:color="FFFF9B"/>
        <w:bottom w:val="single" w:sz="6" w:space="4" w:color="FFFF9B"/>
        <w:right w:val="single" w:sz="6" w:space="4" w:color="FFFF9B"/>
      </w:pBdr>
      <w:shd w:val="clear" w:color="auto" w:fill="FFFFE8"/>
      <w:spacing w:before="100" w:beforeAutospacing="1" w:after="150" w:line="240" w:lineRule="auto"/>
    </w:pPr>
    <w:rPr>
      <w:rFonts w:eastAsia="Times New Roman" w:cs="Times New Roman"/>
      <w:sz w:val="24"/>
      <w:szCs w:val="24"/>
    </w:rPr>
  </w:style>
  <w:style w:type="paragraph" w:customStyle="1" w:styleId="buy-configure-return-btn">
    <w:name w:val="buy-configure-return-btn"/>
    <w:basedOn w:val="Normal"/>
    <w:rsid w:val="00C80421"/>
    <w:pPr>
      <w:spacing w:before="100" w:beforeAutospacing="1" w:after="150" w:line="240" w:lineRule="auto"/>
    </w:pPr>
    <w:rPr>
      <w:rFonts w:eastAsia="Times New Roman" w:cs="Times New Roman"/>
      <w:b/>
      <w:bCs/>
      <w:sz w:val="24"/>
      <w:szCs w:val="24"/>
    </w:rPr>
  </w:style>
  <w:style w:type="paragraph" w:customStyle="1" w:styleId="sql-premium-number-of-databases">
    <w:name w:val="sql-premium-number-of-databases"/>
    <w:basedOn w:val="Normal"/>
    <w:rsid w:val="00C80421"/>
    <w:pPr>
      <w:spacing w:before="100" w:beforeAutospacing="1" w:after="210" w:line="240" w:lineRule="auto"/>
    </w:pPr>
    <w:rPr>
      <w:rFonts w:eastAsia="Times New Roman" w:cs="Times New Roman"/>
      <w:sz w:val="24"/>
      <w:szCs w:val="24"/>
    </w:rPr>
  </w:style>
  <w:style w:type="paragraph" w:customStyle="1" w:styleId="vertical-section">
    <w:name w:val="vertical-section"/>
    <w:basedOn w:val="Normal"/>
    <w:rsid w:val="00C80421"/>
    <w:pPr>
      <w:spacing w:before="100" w:beforeAutospacing="1" w:after="210" w:line="240" w:lineRule="auto"/>
    </w:pPr>
    <w:rPr>
      <w:rFonts w:eastAsia="Times New Roman" w:cs="Times New Roman"/>
      <w:sz w:val="24"/>
      <w:szCs w:val="24"/>
    </w:rPr>
  </w:style>
  <w:style w:type="paragraph" w:customStyle="1" w:styleId="vertical-section-left">
    <w:name w:val="vertical-section-left"/>
    <w:basedOn w:val="Normal"/>
    <w:rsid w:val="00C80421"/>
    <w:pPr>
      <w:spacing w:before="100" w:beforeAutospacing="1" w:after="210" w:line="240" w:lineRule="auto"/>
    </w:pPr>
    <w:rPr>
      <w:rFonts w:eastAsia="Times New Roman" w:cs="Times New Roman"/>
      <w:sz w:val="24"/>
      <w:szCs w:val="24"/>
    </w:rPr>
  </w:style>
  <w:style w:type="paragraph" w:customStyle="1" w:styleId="doc-info-1">
    <w:name w:val="doc-info-1"/>
    <w:basedOn w:val="Normal"/>
    <w:rsid w:val="00C80421"/>
    <w:pPr>
      <w:spacing w:before="100" w:beforeAutospacing="1" w:after="210" w:line="240" w:lineRule="auto"/>
    </w:pPr>
    <w:rPr>
      <w:rFonts w:eastAsia="Times New Roman" w:cs="Times New Roman"/>
      <w:sz w:val="24"/>
      <w:szCs w:val="24"/>
    </w:rPr>
  </w:style>
  <w:style w:type="paragraph" w:customStyle="1" w:styleId="doc-info-2">
    <w:name w:val="doc-info-2"/>
    <w:basedOn w:val="Normal"/>
    <w:rsid w:val="00C80421"/>
    <w:pPr>
      <w:spacing w:before="100" w:beforeAutospacing="1" w:after="210" w:line="240" w:lineRule="auto"/>
    </w:pPr>
    <w:rPr>
      <w:rFonts w:eastAsia="Times New Roman" w:cs="Times New Roman"/>
      <w:sz w:val="24"/>
      <w:szCs w:val="24"/>
    </w:rPr>
  </w:style>
  <w:style w:type="paragraph" w:customStyle="1" w:styleId="doc-info-3">
    <w:name w:val="doc-info-3"/>
    <w:basedOn w:val="Normal"/>
    <w:rsid w:val="00C80421"/>
    <w:pPr>
      <w:spacing w:before="100" w:beforeAutospacing="1" w:after="210" w:line="240" w:lineRule="auto"/>
    </w:pPr>
    <w:rPr>
      <w:rFonts w:eastAsia="Times New Roman" w:cs="Times New Roman"/>
      <w:sz w:val="24"/>
      <w:szCs w:val="24"/>
    </w:rPr>
  </w:style>
  <w:style w:type="paragraph" w:customStyle="1" w:styleId="doc-video-1">
    <w:name w:val="doc-video-1"/>
    <w:basedOn w:val="Normal"/>
    <w:rsid w:val="00C80421"/>
    <w:pPr>
      <w:spacing w:before="100" w:beforeAutospacing="1" w:after="210" w:line="240" w:lineRule="auto"/>
    </w:pPr>
    <w:rPr>
      <w:rFonts w:eastAsia="Times New Roman" w:cs="Times New Roman"/>
      <w:sz w:val="24"/>
      <w:szCs w:val="24"/>
    </w:rPr>
  </w:style>
  <w:style w:type="paragraph" w:customStyle="1" w:styleId="doc-video-2">
    <w:name w:val="doc-video-2"/>
    <w:basedOn w:val="Normal"/>
    <w:rsid w:val="00C80421"/>
    <w:pPr>
      <w:spacing w:before="100" w:beforeAutospacing="1" w:after="210" w:line="240" w:lineRule="auto"/>
    </w:pPr>
    <w:rPr>
      <w:rFonts w:eastAsia="Times New Roman" w:cs="Times New Roman"/>
      <w:sz w:val="24"/>
      <w:szCs w:val="24"/>
    </w:rPr>
  </w:style>
  <w:style w:type="paragraph" w:customStyle="1" w:styleId="doc-video-3">
    <w:name w:val="doc-video-3"/>
    <w:basedOn w:val="Normal"/>
    <w:rsid w:val="00C80421"/>
    <w:pPr>
      <w:spacing w:before="100" w:beforeAutospacing="1" w:after="210" w:line="240" w:lineRule="auto"/>
    </w:pPr>
    <w:rPr>
      <w:rFonts w:eastAsia="Times New Roman" w:cs="Times New Roman"/>
      <w:sz w:val="24"/>
      <w:szCs w:val="24"/>
    </w:rPr>
  </w:style>
  <w:style w:type="paragraph" w:customStyle="1" w:styleId="large-slideshow">
    <w:name w:val="large-slideshow"/>
    <w:basedOn w:val="Normal"/>
    <w:rsid w:val="00C80421"/>
    <w:pPr>
      <w:spacing w:before="100" w:beforeAutospacing="1" w:after="210" w:line="240" w:lineRule="auto"/>
      <w:ind w:left="-1350"/>
    </w:pPr>
    <w:rPr>
      <w:rFonts w:eastAsia="Times New Roman" w:cs="Times New Roman"/>
      <w:color w:val="FFFFFF"/>
      <w:sz w:val="24"/>
      <w:szCs w:val="24"/>
    </w:rPr>
  </w:style>
  <w:style w:type="paragraph" w:customStyle="1" w:styleId="rss-button">
    <w:name w:val="rss-button"/>
    <w:basedOn w:val="Normal"/>
    <w:rsid w:val="00C80421"/>
    <w:pPr>
      <w:shd w:val="clear" w:color="auto" w:fill="F6A858"/>
      <w:spacing w:after="210" w:line="240" w:lineRule="auto"/>
      <w:ind w:firstLine="22384"/>
    </w:pPr>
    <w:rPr>
      <w:rFonts w:eastAsia="Times New Roman" w:cs="Times New Roman"/>
      <w:sz w:val="24"/>
      <w:szCs w:val="24"/>
    </w:rPr>
  </w:style>
  <w:style w:type="paragraph" w:customStyle="1" w:styleId="page-iframe-documentation1">
    <w:name w:val="page-iframe-documentation1"/>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page-iframe-documentation2">
    <w:name w:val="page-iframe-documentation2"/>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template-sublanding-content-wrapper">
    <w:name w:val="template-sublanding-content-wrapper"/>
    <w:basedOn w:val="Normal"/>
    <w:rsid w:val="00C80421"/>
    <w:pPr>
      <w:spacing w:after="675" w:line="240" w:lineRule="auto"/>
    </w:pPr>
    <w:rPr>
      <w:rFonts w:eastAsia="Times New Roman" w:cs="Times New Roman"/>
      <w:sz w:val="24"/>
      <w:szCs w:val="24"/>
    </w:rPr>
  </w:style>
  <w:style w:type="paragraph" w:customStyle="1" w:styleId="paragraph-toggle">
    <w:name w:val="paragraph-toggle"/>
    <w:basedOn w:val="Normal"/>
    <w:rsid w:val="00C80421"/>
    <w:pPr>
      <w:spacing w:line="240" w:lineRule="auto"/>
    </w:pPr>
    <w:rPr>
      <w:rFonts w:eastAsia="Times New Roman" w:cs="Times New Roman"/>
      <w:sz w:val="24"/>
      <w:szCs w:val="24"/>
    </w:rPr>
  </w:style>
  <w:style w:type="paragraph" w:customStyle="1" w:styleId="section-expanding-video">
    <w:name w:val="section-expanding-video"/>
    <w:basedOn w:val="Normal"/>
    <w:rsid w:val="00C80421"/>
    <w:pPr>
      <w:spacing w:before="100" w:beforeAutospacing="1" w:after="210" w:line="240" w:lineRule="auto"/>
    </w:pPr>
    <w:rPr>
      <w:rFonts w:eastAsia="Times New Roman" w:cs="Times New Roman"/>
      <w:sz w:val="24"/>
      <w:szCs w:val="24"/>
    </w:rPr>
  </w:style>
  <w:style w:type="paragraph" w:customStyle="1" w:styleId="channel9-expander">
    <w:name w:val="channel9-expander"/>
    <w:basedOn w:val="Normal"/>
    <w:rsid w:val="00C80421"/>
    <w:pPr>
      <w:spacing w:before="100" w:beforeAutospacing="1" w:after="210" w:line="240" w:lineRule="auto"/>
    </w:pPr>
    <w:rPr>
      <w:rFonts w:eastAsia="Times New Roman" w:cs="Times New Roman"/>
      <w:sz w:val="24"/>
      <w:szCs w:val="24"/>
    </w:rPr>
  </w:style>
  <w:style w:type="paragraph" w:customStyle="1" w:styleId="section-sliding-content">
    <w:name w:val="section-sliding-content"/>
    <w:basedOn w:val="Normal"/>
    <w:rsid w:val="00C80421"/>
    <w:pPr>
      <w:spacing w:before="100" w:beforeAutospacing="1" w:after="210" w:line="240" w:lineRule="auto"/>
    </w:pPr>
    <w:rPr>
      <w:rFonts w:eastAsia="Times New Roman" w:cs="Times New Roman"/>
      <w:sz w:val="24"/>
      <w:szCs w:val="24"/>
    </w:rPr>
  </w:style>
  <w:style w:type="paragraph" w:customStyle="1" w:styleId="band-lght-gry-bg-pad-90">
    <w:name w:val="band-lght-gry-bg-pad-90"/>
    <w:basedOn w:val="Normal"/>
    <w:rsid w:val="00C80421"/>
    <w:pPr>
      <w:shd w:val="clear" w:color="auto" w:fill="DEDEDE"/>
      <w:spacing w:before="100" w:beforeAutospacing="1" w:after="210" w:line="240" w:lineRule="auto"/>
      <w:ind w:left="-1350"/>
    </w:pPr>
    <w:rPr>
      <w:rFonts w:eastAsia="Times New Roman" w:cs="Times New Roman"/>
      <w:sz w:val="24"/>
      <w:szCs w:val="24"/>
    </w:rPr>
  </w:style>
  <w:style w:type="paragraph" w:customStyle="1" w:styleId="band-wht-bg-pad-90">
    <w:name w:val="band-wht-bg-pad-90"/>
    <w:basedOn w:val="Normal"/>
    <w:rsid w:val="00C80421"/>
    <w:pPr>
      <w:spacing w:before="100" w:beforeAutospacing="1" w:after="210" w:line="240" w:lineRule="auto"/>
    </w:pPr>
    <w:rPr>
      <w:rFonts w:eastAsia="Times New Roman" w:cs="Times New Roman"/>
      <w:sz w:val="24"/>
      <w:szCs w:val="24"/>
    </w:rPr>
  </w:style>
  <w:style w:type="paragraph" w:customStyle="1" w:styleId="wa-resourceblocks">
    <w:name w:val="wa-resourceblocks"/>
    <w:basedOn w:val="Normal"/>
    <w:rsid w:val="00C80421"/>
    <w:pPr>
      <w:spacing w:line="240" w:lineRule="auto"/>
    </w:pPr>
    <w:rPr>
      <w:rFonts w:eastAsia="Times New Roman" w:cs="Times New Roman"/>
      <w:sz w:val="24"/>
      <w:szCs w:val="24"/>
    </w:rPr>
  </w:style>
  <w:style w:type="paragraph" w:customStyle="1" w:styleId="wacom-loader">
    <w:name w:val="wacom-loader"/>
    <w:basedOn w:val="Normal"/>
    <w:rsid w:val="00C80421"/>
    <w:pPr>
      <w:spacing w:line="240" w:lineRule="auto"/>
      <w:ind w:hanging="18913"/>
    </w:pPr>
    <w:rPr>
      <w:rFonts w:eastAsia="Times New Roman" w:cs="Times New Roman"/>
      <w:sz w:val="24"/>
      <w:szCs w:val="24"/>
    </w:rPr>
  </w:style>
  <w:style w:type="paragraph" w:customStyle="1" w:styleId="wacom-loader-over">
    <w:name w:val="wacom-loader-over"/>
    <w:basedOn w:val="Normal"/>
    <w:rsid w:val="00C80421"/>
    <w:pPr>
      <w:spacing w:before="100" w:beforeAutospacing="1" w:after="210" w:line="240" w:lineRule="auto"/>
      <w:ind w:left="-960"/>
    </w:pPr>
    <w:rPr>
      <w:rFonts w:eastAsia="Times New Roman" w:cs="Times New Roman"/>
      <w:sz w:val="24"/>
      <w:szCs w:val="24"/>
    </w:rPr>
  </w:style>
  <w:style w:type="paragraph" w:customStyle="1" w:styleId="jump-to-list">
    <w:name w:val="jump-to-list"/>
    <w:basedOn w:val="Normal"/>
    <w:rsid w:val="00C80421"/>
    <w:pPr>
      <w:spacing w:before="100" w:beforeAutospacing="1" w:after="210" w:line="240" w:lineRule="auto"/>
    </w:pPr>
    <w:rPr>
      <w:rFonts w:eastAsia="Times New Roman" w:cs="Times New Roman"/>
      <w:sz w:val="24"/>
      <w:szCs w:val="24"/>
    </w:rPr>
  </w:style>
  <w:style w:type="paragraph" w:customStyle="1" w:styleId="pagination">
    <w:name w:val="pagination"/>
    <w:basedOn w:val="Normal"/>
    <w:rsid w:val="00C80421"/>
    <w:pPr>
      <w:spacing w:line="240" w:lineRule="auto"/>
      <w:jc w:val="center"/>
    </w:pPr>
    <w:rPr>
      <w:rFonts w:eastAsia="Times New Roman" w:cs="Times New Roman"/>
      <w:sz w:val="24"/>
      <w:szCs w:val="24"/>
    </w:rPr>
  </w:style>
  <w:style w:type="paragraph" w:customStyle="1" w:styleId="buy-configure-sql-server-1">
    <w:name w:val="buy-configure-sql-server-1"/>
    <w:basedOn w:val="Normal"/>
    <w:rsid w:val="00C80421"/>
    <w:pPr>
      <w:spacing w:before="100" w:beforeAutospacing="1" w:after="210" w:line="240" w:lineRule="auto"/>
    </w:pPr>
    <w:rPr>
      <w:rFonts w:eastAsia="Times New Roman" w:cs="Times New Roman"/>
      <w:sz w:val="24"/>
      <w:szCs w:val="24"/>
    </w:rPr>
  </w:style>
  <w:style w:type="paragraph" w:customStyle="1" w:styleId="buy-configure-sql-server-2">
    <w:name w:val="buy-configure-sql-server-2"/>
    <w:basedOn w:val="Normal"/>
    <w:rsid w:val="00C80421"/>
    <w:pPr>
      <w:spacing w:before="100" w:beforeAutospacing="1" w:after="210" w:line="240" w:lineRule="auto"/>
    </w:pPr>
    <w:rPr>
      <w:rFonts w:eastAsia="Times New Roman" w:cs="Times New Roman"/>
      <w:sz w:val="24"/>
      <w:szCs w:val="24"/>
    </w:rPr>
  </w:style>
  <w:style w:type="paragraph" w:customStyle="1" w:styleId="buy-configure-biztalk-server-1">
    <w:name w:val="buy-configure-biztalk-server-1"/>
    <w:basedOn w:val="Normal"/>
    <w:rsid w:val="00C80421"/>
    <w:pPr>
      <w:spacing w:before="100" w:beforeAutospacing="1" w:after="210" w:line="240" w:lineRule="auto"/>
    </w:pPr>
    <w:rPr>
      <w:rFonts w:eastAsia="Times New Roman" w:cs="Times New Roman"/>
      <w:sz w:val="24"/>
      <w:szCs w:val="24"/>
    </w:rPr>
  </w:style>
  <w:style w:type="paragraph" w:customStyle="1" w:styleId="buy-configure-enterprise-linux-1">
    <w:name w:val="buy-configure-enterprise-linux-1"/>
    <w:basedOn w:val="Normal"/>
    <w:rsid w:val="00C80421"/>
    <w:pPr>
      <w:spacing w:before="100" w:beforeAutospacing="1" w:after="210" w:line="240" w:lineRule="auto"/>
    </w:pPr>
    <w:rPr>
      <w:rFonts w:eastAsia="Times New Roman" w:cs="Times New Roman"/>
      <w:sz w:val="24"/>
      <w:szCs w:val="24"/>
    </w:rPr>
  </w:style>
  <w:style w:type="paragraph" w:customStyle="1" w:styleId="ui-datepicker-header">
    <w:name w:val="ui-datepicker-header"/>
    <w:basedOn w:val="Normal"/>
    <w:rsid w:val="00C80421"/>
    <w:pPr>
      <w:spacing w:before="100" w:beforeAutospacing="1" w:after="210" w:line="240" w:lineRule="auto"/>
    </w:pPr>
    <w:rPr>
      <w:rFonts w:eastAsia="Times New Roman" w:cs="Times New Roman"/>
      <w:sz w:val="24"/>
      <w:szCs w:val="24"/>
    </w:rPr>
  </w:style>
  <w:style w:type="paragraph" w:customStyle="1" w:styleId="ui-datepicker-prev">
    <w:name w:val="ui-datepicker-prev"/>
    <w:basedOn w:val="Normal"/>
    <w:rsid w:val="00C80421"/>
    <w:pPr>
      <w:spacing w:before="100" w:beforeAutospacing="1" w:after="210" w:line="240" w:lineRule="auto"/>
    </w:pPr>
    <w:rPr>
      <w:rFonts w:eastAsia="Times New Roman" w:cs="Times New Roman"/>
      <w:sz w:val="24"/>
      <w:szCs w:val="24"/>
    </w:rPr>
  </w:style>
  <w:style w:type="paragraph" w:customStyle="1" w:styleId="ui-datepicker-next">
    <w:name w:val="ui-datepicker-next"/>
    <w:basedOn w:val="Normal"/>
    <w:rsid w:val="00C80421"/>
    <w:pPr>
      <w:spacing w:before="100" w:beforeAutospacing="1" w:after="210" w:line="240" w:lineRule="auto"/>
    </w:pPr>
    <w:rPr>
      <w:rFonts w:eastAsia="Times New Roman" w:cs="Times New Roman"/>
      <w:sz w:val="24"/>
      <w:szCs w:val="24"/>
    </w:rPr>
  </w:style>
  <w:style w:type="paragraph" w:customStyle="1" w:styleId="ui-datepicker-title">
    <w:name w:val="ui-datepicker-title"/>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
    <w:name w:val="ui-datepicker-buttonpane"/>
    <w:basedOn w:val="Normal"/>
    <w:rsid w:val="00C80421"/>
    <w:pPr>
      <w:spacing w:before="100" w:beforeAutospacing="1" w:after="210" w:line="240" w:lineRule="auto"/>
    </w:pPr>
    <w:rPr>
      <w:rFonts w:eastAsia="Times New Roman" w:cs="Times New Roman"/>
      <w:sz w:val="24"/>
      <w:szCs w:val="24"/>
    </w:rPr>
  </w:style>
  <w:style w:type="paragraph" w:customStyle="1" w:styleId="ui-datepicker-group">
    <w:name w:val="ui-datepicker-group"/>
    <w:basedOn w:val="Normal"/>
    <w:rsid w:val="00C80421"/>
    <w:pPr>
      <w:spacing w:before="100" w:beforeAutospacing="1" w:after="210" w:line="240" w:lineRule="auto"/>
    </w:pPr>
    <w:rPr>
      <w:rFonts w:eastAsia="Times New Roman" w:cs="Times New Roman"/>
      <w:sz w:val="24"/>
      <w:szCs w:val="24"/>
    </w:rPr>
  </w:style>
  <w:style w:type="paragraph" w:customStyle="1" w:styleId="ui-slider-handle">
    <w:name w:val="ui-slider-handle"/>
    <w:basedOn w:val="Normal"/>
    <w:rsid w:val="00C80421"/>
    <w:pPr>
      <w:spacing w:before="100" w:beforeAutospacing="1" w:after="210" w:line="240" w:lineRule="auto"/>
    </w:pPr>
    <w:rPr>
      <w:rFonts w:eastAsia="Times New Roman" w:cs="Times New Roman"/>
      <w:sz w:val="24"/>
      <w:szCs w:val="24"/>
    </w:rPr>
  </w:style>
  <w:style w:type="paragraph" w:customStyle="1" w:styleId="ui-slider-range">
    <w:name w:val="ui-slider-range"/>
    <w:basedOn w:val="Normal"/>
    <w:rsid w:val="00C80421"/>
    <w:pPr>
      <w:spacing w:before="100" w:beforeAutospacing="1" w:after="210" w:line="240" w:lineRule="auto"/>
    </w:pPr>
    <w:rPr>
      <w:rFonts w:eastAsia="Times New Roman" w:cs="Times New Roman"/>
      <w:sz w:val="24"/>
      <w:szCs w:val="24"/>
    </w:rPr>
  </w:style>
  <w:style w:type="paragraph" w:customStyle="1" w:styleId="wa-resourceblock">
    <w:name w:val="wa-resourceblock"/>
    <w:basedOn w:val="Normal"/>
    <w:rsid w:val="00C80421"/>
    <w:pPr>
      <w:spacing w:before="100" w:beforeAutospacing="1" w:after="210" w:line="240" w:lineRule="auto"/>
    </w:pPr>
    <w:rPr>
      <w:rFonts w:eastAsia="Times New Roman" w:cs="Times New Roman"/>
      <w:sz w:val="24"/>
      <w:szCs w:val="24"/>
    </w:rPr>
  </w:style>
  <w:style w:type="paragraph" w:customStyle="1" w:styleId="wa-checkboxlist-title">
    <w:name w:val="wa-checkboxlist-title"/>
    <w:basedOn w:val="Normal"/>
    <w:rsid w:val="00C80421"/>
    <w:pPr>
      <w:spacing w:before="100" w:beforeAutospacing="1" w:after="210" w:line="240" w:lineRule="auto"/>
    </w:pPr>
    <w:rPr>
      <w:rFonts w:eastAsia="Times New Roman" w:cs="Times New Roman"/>
      <w:sz w:val="24"/>
      <w:szCs w:val="24"/>
    </w:rPr>
  </w:style>
  <w:style w:type="paragraph" w:customStyle="1" w:styleId="wa-checkbox">
    <w:name w:val="wa-checkbox"/>
    <w:basedOn w:val="Normal"/>
    <w:rsid w:val="00C80421"/>
    <w:pPr>
      <w:spacing w:before="100" w:beforeAutospacing="1" w:after="210" w:line="240" w:lineRule="auto"/>
    </w:pPr>
    <w:rPr>
      <w:rFonts w:eastAsia="Times New Roman" w:cs="Times New Roman"/>
      <w:sz w:val="24"/>
      <w:szCs w:val="24"/>
    </w:rPr>
  </w:style>
  <w:style w:type="paragraph" w:customStyle="1" w:styleId="wa-dropdown">
    <w:name w:val="wa-dropdown"/>
    <w:basedOn w:val="Normal"/>
    <w:rsid w:val="00C80421"/>
    <w:pPr>
      <w:spacing w:before="100" w:beforeAutospacing="1" w:after="210" w:line="240" w:lineRule="auto"/>
    </w:pPr>
    <w:rPr>
      <w:rFonts w:eastAsia="Times New Roman" w:cs="Times New Roman"/>
      <w:sz w:val="24"/>
      <w:szCs w:val="24"/>
    </w:rPr>
  </w:style>
  <w:style w:type="paragraph" w:customStyle="1" w:styleId="wa-dropdown-value">
    <w:name w:val="wa-dropdown-value"/>
    <w:basedOn w:val="Normal"/>
    <w:rsid w:val="00C80421"/>
    <w:pPr>
      <w:spacing w:before="100" w:beforeAutospacing="1" w:after="210" w:line="240" w:lineRule="auto"/>
    </w:pPr>
    <w:rPr>
      <w:rFonts w:eastAsia="Times New Roman" w:cs="Times New Roman"/>
      <w:sz w:val="24"/>
      <w:szCs w:val="24"/>
    </w:rPr>
  </w:style>
  <w:style w:type="paragraph" w:customStyle="1" w:styleId="wa-dropdown-arrow">
    <w:name w:val="wa-dropdown-arrow"/>
    <w:basedOn w:val="Normal"/>
    <w:rsid w:val="00C80421"/>
    <w:pPr>
      <w:spacing w:before="100" w:beforeAutospacing="1" w:after="210" w:line="240" w:lineRule="auto"/>
    </w:pPr>
    <w:rPr>
      <w:rFonts w:eastAsia="Times New Roman" w:cs="Times New Roman"/>
      <w:sz w:val="24"/>
      <w:szCs w:val="24"/>
    </w:rPr>
  </w:style>
  <w:style w:type="paragraph" w:customStyle="1" w:styleId="wa-step-legend">
    <w:name w:val="wa-step-legend"/>
    <w:basedOn w:val="Normal"/>
    <w:rsid w:val="00C80421"/>
    <w:pPr>
      <w:spacing w:before="100" w:beforeAutospacing="1" w:after="210" w:line="240" w:lineRule="auto"/>
    </w:pPr>
    <w:rPr>
      <w:rFonts w:eastAsia="Times New Roman" w:cs="Times New Roman"/>
      <w:sz w:val="24"/>
      <w:szCs w:val="24"/>
    </w:rPr>
  </w:style>
  <w:style w:type="paragraph" w:customStyle="1" w:styleId="wa-steps-grid">
    <w:name w:val="wa-steps-grid"/>
    <w:basedOn w:val="Normal"/>
    <w:rsid w:val="00C80421"/>
    <w:pPr>
      <w:spacing w:before="100" w:beforeAutospacing="1" w:after="210" w:line="240" w:lineRule="auto"/>
    </w:pPr>
    <w:rPr>
      <w:rFonts w:eastAsia="Times New Roman" w:cs="Times New Roman"/>
      <w:sz w:val="24"/>
      <w:szCs w:val="24"/>
    </w:rPr>
  </w:style>
  <w:style w:type="paragraph" w:customStyle="1" w:styleId="wa-toggle-value">
    <w:name w:val="wa-toggle-value"/>
    <w:basedOn w:val="Normal"/>
    <w:rsid w:val="00C80421"/>
    <w:pPr>
      <w:spacing w:before="100" w:beforeAutospacing="1" w:after="210" w:line="240" w:lineRule="auto"/>
    </w:pPr>
    <w:rPr>
      <w:rFonts w:eastAsia="Times New Roman" w:cs="Times New Roman"/>
      <w:sz w:val="24"/>
      <w:szCs w:val="24"/>
    </w:rPr>
  </w:style>
  <w:style w:type="paragraph" w:customStyle="1" w:styleId="wa-toggle-active">
    <w:name w:val="wa-toggle-active"/>
    <w:basedOn w:val="Normal"/>
    <w:rsid w:val="00C80421"/>
    <w:pPr>
      <w:spacing w:before="100" w:beforeAutospacing="1" w:after="210" w:line="240" w:lineRule="auto"/>
    </w:pPr>
    <w:rPr>
      <w:rFonts w:eastAsia="Times New Roman" w:cs="Times New Roman"/>
      <w:sz w:val="24"/>
      <w:szCs w:val="24"/>
    </w:rPr>
  </w:style>
  <w:style w:type="paragraph" w:customStyle="1" w:styleId="wa-text-heading1">
    <w:name w:val="wa-text-heading1"/>
    <w:basedOn w:val="Normal"/>
    <w:rsid w:val="00C80421"/>
    <w:pPr>
      <w:spacing w:before="100" w:beforeAutospacing="1" w:after="210" w:line="240" w:lineRule="auto"/>
    </w:pPr>
    <w:rPr>
      <w:rFonts w:eastAsia="Times New Roman" w:cs="Times New Roman"/>
      <w:sz w:val="24"/>
      <w:szCs w:val="24"/>
    </w:rPr>
  </w:style>
  <w:style w:type="paragraph" w:customStyle="1" w:styleId="wa-text-heading2">
    <w:name w:val="wa-text-heading2"/>
    <w:basedOn w:val="Normal"/>
    <w:rsid w:val="00C80421"/>
    <w:pPr>
      <w:spacing w:before="100" w:beforeAutospacing="1" w:after="210" w:line="240" w:lineRule="auto"/>
    </w:pPr>
    <w:rPr>
      <w:rFonts w:eastAsia="Times New Roman" w:cs="Times New Roman"/>
      <w:sz w:val="24"/>
      <w:szCs w:val="24"/>
    </w:rPr>
  </w:style>
  <w:style w:type="paragraph" w:customStyle="1" w:styleId="wa-text-heading3">
    <w:name w:val="wa-text-heading3"/>
    <w:basedOn w:val="Normal"/>
    <w:rsid w:val="00C80421"/>
    <w:pPr>
      <w:spacing w:before="100" w:beforeAutospacing="1" w:after="210" w:line="240" w:lineRule="auto"/>
    </w:pPr>
    <w:rPr>
      <w:rFonts w:eastAsia="Times New Roman" w:cs="Times New Roman"/>
      <w:sz w:val="24"/>
      <w:szCs w:val="24"/>
    </w:rPr>
  </w:style>
  <w:style w:type="paragraph" w:customStyle="1" w:styleId="wa-text-heading4">
    <w:name w:val="wa-text-heading4"/>
    <w:basedOn w:val="Normal"/>
    <w:rsid w:val="00C80421"/>
    <w:pPr>
      <w:spacing w:before="100" w:beforeAutospacing="1" w:after="210" w:line="240" w:lineRule="auto"/>
    </w:pPr>
    <w:rPr>
      <w:rFonts w:eastAsia="Times New Roman" w:cs="Times New Roman"/>
      <w:sz w:val="24"/>
      <w:szCs w:val="24"/>
    </w:rPr>
  </w:style>
  <w:style w:type="paragraph" w:customStyle="1" w:styleId="wa-text-heading5">
    <w:name w:val="wa-text-heading5"/>
    <w:basedOn w:val="Normal"/>
    <w:rsid w:val="00C80421"/>
    <w:pPr>
      <w:spacing w:before="100" w:beforeAutospacing="1" w:after="210" w:line="240" w:lineRule="auto"/>
    </w:pPr>
    <w:rPr>
      <w:rFonts w:eastAsia="Times New Roman" w:cs="Times New Roman"/>
      <w:sz w:val="24"/>
      <w:szCs w:val="24"/>
    </w:rPr>
  </w:style>
  <w:style w:type="paragraph" w:customStyle="1" w:styleId="wa-text-heading6">
    <w:name w:val="wa-text-heading6"/>
    <w:basedOn w:val="Normal"/>
    <w:rsid w:val="00C80421"/>
    <w:pPr>
      <w:spacing w:before="100" w:beforeAutospacing="1" w:after="210" w:line="240" w:lineRule="auto"/>
    </w:pPr>
    <w:rPr>
      <w:rFonts w:eastAsia="Times New Roman" w:cs="Times New Roman"/>
      <w:sz w:val="24"/>
      <w:szCs w:val="24"/>
    </w:rPr>
  </w:style>
  <w:style w:type="paragraph" w:customStyle="1" w:styleId="wa-headingsuper">
    <w:name w:val="wa-headingsuper"/>
    <w:basedOn w:val="Normal"/>
    <w:rsid w:val="00C80421"/>
    <w:pPr>
      <w:spacing w:before="100" w:beforeAutospacing="1" w:after="210" w:line="240" w:lineRule="auto"/>
    </w:pPr>
    <w:rPr>
      <w:rFonts w:eastAsia="Times New Roman" w:cs="Times New Roman"/>
      <w:sz w:val="24"/>
      <w:szCs w:val="24"/>
    </w:rPr>
  </w:style>
  <w:style w:type="paragraph" w:customStyle="1" w:styleId="wa-section-spacervertical">
    <w:name w:val="wa-section-spacervertical"/>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
    <w:name w:val="wa-section-spacerhorizontal"/>
    <w:basedOn w:val="Normal"/>
    <w:rsid w:val="00C80421"/>
    <w:pPr>
      <w:spacing w:before="100" w:beforeAutospacing="1" w:after="210" w:line="240" w:lineRule="auto"/>
    </w:pPr>
    <w:rPr>
      <w:rFonts w:eastAsia="Times New Roman" w:cs="Times New Roman"/>
      <w:sz w:val="24"/>
      <w:szCs w:val="24"/>
    </w:rPr>
  </w:style>
  <w:style w:type="paragraph" w:customStyle="1" w:styleId="app-logo">
    <w:name w:val="app-logo"/>
    <w:basedOn w:val="Normal"/>
    <w:rsid w:val="00C80421"/>
    <w:pPr>
      <w:spacing w:before="100" w:beforeAutospacing="1" w:after="210" w:line="240" w:lineRule="auto"/>
    </w:pPr>
    <w:rPr>
      <w:rFonts w:eastAsia="Times New Roman" w:cs="Times New Roman"/>
      <w:sz w:val="24"/>
      <w:szCs w:val="24"/>
    </w:rPr>
  </w:style>
  <w:style w:type="paragraph" w:customStyle="1" w:styleId="wa-pricingdetail-header">
    <w:name w:val="wa-pricingdetail-header"/>
    <w:basedOn w:val="Normal"/>
    <w:rsid w:val="00C80421"/>
    <w:pPr>
      <w:spacing w:before="100" w:beforeAutospacing="1" w:after="210" w:line="240" w:lineRule="auto"/>
    </w:pPr>
    <w:rPr>
      <w:rFonts w:eastAsia="Times New Roman" w:cs="Times New Roman"/>
      <w:sz w:val="24"/>
      <w:szCs w:val="24"/>
    </w:rPr>
  </w:style>
  <w:style w:type="paragraph" w:customStyle="1" w:styleId="commitment-boilerplate">
    <w:name w:val="commitment-boilerplate"/>
    <w:basedOn w:val="Normal"/>
    <w:rsid w:val="00C80421"/>
    <w:pPr>
      <w:spacing w:before="100" w:beforeAutospacing="1" w:after="210" w:line="240" w:lineRule="auto"/>
    </w:pPr>
    <w:rPr>
      <w:rFonts w:eastAsia="Times New Roman" w:cs="Times New Roman"/>
      <w:sz w:val="24"/>
      <w:szCs w:val="24"/>
    </w:rPr>
  </w:style>
  <w:style w:type="paragraph" w:customStyle="1" w:styleId="wa-galleryitem-logo">
    <w:name w:val="wa-galleryitem-logo"/>
    <w:basedOn w:val="Normal"/>
    <w:rsid w:val="00C80421"/>
    <w:pPr>
      <w:spacing w:before="100" w:beforeAutospacing="1" w:after="210" w:line="240" w:lineRule="auto"/>
    </w:pPr>
    <w:rPr>
      <w:rFonts w:eastAsia="Times New Roman" w:cs="Times New Roman"/>
      <w:sz w:val="24"/>
      <w:szCs w:val="24"/>
    </w:rPr>
  </w:style>
  <w:style w:type="paragraph" w:customStyle="1" w:styleId="wa-galleryitem-meta">
    <w:name w:val="wa-galleryitem-meta"/>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logo">
    <w:name w:val="wa-section-activedirectorylog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
    <w:name w:val="wa-section-activedirectoryinf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details">
    <w:name w:val="wa-section-activedirectorydetails"/>
    <w:basedOn w:val="Normal"/>
    <w:rsid w:val="00C80421"/>
    <w:pPr>
      <w:spacing w:before="100" w:beforeAutospacing="1" w:after="210" w:line="240" w:lineRule="auto"/>
    </w:pPr>
    <w:rPr>
      <w:rFonts w:eastAsia="Times New Roman" w:cs="Times New Roman"/>
      <w:sz w:val="24"/>
      <w:szCs w:val="24"/>
    </w:rPr>
  </w:style>
  <w:style w:type="paragraph" w:customStyle="1" w:styleId="wa-section-storelogo">
    <w:name w:val="wa-section-storelogo"/>
    <w:basedOn w:val="Normal"/>
    <w:rsid w:val="00C80421"/>
    <w:pPr>
      <w:spacing w:before="100" w:beforeAutospacing="1" w:after="210" w:line="240" w:lineRule="auto"/>
    </w:pPr>
    <w:rPr>
      <w:rFonts w:eastAsia="Times New Roman" w:cs="Times New Roman"/>
      <w:sz w:val="24"/>
      <w:szCs w:val="24"/>
    </w:rPr>
  </w:style>
  <w:style w:type="paragraph" w:customStyle="1" w:styleId="wa-section-storeinfo">
    <w:name w:val="wa-section-storeinfo"/>
    <w:basedOn w:val="Normal"/>
    <w:rsid w:val="00C80421"/>
    <w:pPr>
      <w:spacing w:before="100" w:beforeAutospacing="1" w:after="210" w:line="240" w:lineRule="auto"/>
    </w:pPr>
    <w:rPr>
      <w:rFonts w:eastAsia="Times New Roman" w:cs="Times New Roman"/>
      <w:sz w:val="24"/>
      <w:szCs w:val="24"/>
    </w:rPr>
  </w:style>
  <w:style w:type="paragraph" w:customStyle="1" w:styleId="wa-section-storeplans">
    <w:name w:val="wa-section-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torelinks">
    <w:name w:val="wa-section-storelinks"/>
    <w:basedOn w:val="Normal"/>
    <w:rsid w:val="00C80421"/>
    <w:pPr>
      <w:spacing w:before="100" w:beforeAutospacing="1" w:after="210" w:line="240" w:lineRule="auto"/>
    </w:pPr>
    <w:rPr>
      <w:rFonts w:eastAsia="Times New Roman" w:cs="Times New Roman"/>
      <w:sz w:val="24"/>
      <w:szCs w:val="24"/>
    </w:rPr>
  </w:style>
  <w:style w:type="paragraph" w:customStyle="1" w:styleId="search-button">
    <w:name w:val="search-button"/>
    <w:basedOn w:val="Normal"/>
    <w:rsid w:val="00C80421"/>
    <w:pPr>
      <w:spacing w:before="100" w:beforeAutospacing="1" w:after="210" w:line="240" w:lineRule="auto"/>
    </w:pPr>
    <w:rPr>
      <w:rFonts w:eastAsia="Times New Roman" w:cs="Times New Roman"/>
      <w:sz w:val="24"/>
      <w:szCs w:val="24"/>
    </w:rPr>
  </w:style>
  <w:style w:type="paragraph" w:customStyle="1" w:styleId="phone">
    <w:name w:val="phone"/>
    <w:basedOn w:val="Normal"/>
    <w:rsid w:val="00C80421"/>
    <w:pPr>
      <w:spacing w:before="100" w:beforeAutospacing="1" w:after="210" w:line="240" w:lineRule="auto"/>
    </w:pPr>
    <w:rPr>
      <w:rFonts w:eastAsia="Times New Roman" w:cs="Times New Roman"/>
      <w:sz w:val="24"/>
      <w:szCs w:val="24"/>
    </w:rPr>
  </w:style>
  <w:style w:type="paragraph" w:customStyle="1" w:styleId="current">
    <w:name w:val="current"/>
    <w:basedOn w:val="Normal"/>
    <w:rsid w:val="00C80421"/>
    <w:pPr>
      <w:spacing w:before="100" w:beforeAutospacing="1" w:after="210" w:line="240" w:lineRule="auto"/>
    </w:pPr>
    <w:rPr>
      <w:rFonts w:eastAsia="Times New Roman" w:cs="Times New Roman"/>
      <w:sz w:val="24"/>
      <w:szCs w:val="24"/>
    </w:rPr>
  </w:style>
  <w:style w:type="paragraph" w:customStyle="1" w:styleId="hidden-content">
    <w:name w:val="hidden-content"/>
    <w:basedOn w:val="Normal"/>
    <w:rsid w:val="00C80421"/>
    <w:pPr>
      <w:spacing w:before="100" w:beforeAutospacing="1" w:after="210" w:line="240" w:lineRule="auto"/>
    </w:pPr>
    <w:rPr>
      <w:rFonts w:eastAsia="Times New Roman" w:cs="Times New Roman"/>
      <w:sz w:val="24"/>
      <w:szCs w:val="24"/>
    </w:rPr>
  </w:style>
  <w:style w:type="paragraph" w:customStyle="1" w:styleId="video-icon">
    <w:name w:val="video-icon"/>
    <w:basedOn w:val="Normal"/>
    <w:rsid w:val="00C80421"/>
    <w:pPr>
      <w:spacing w:before="100" w:beforeAutospacing="1" w:after="210" w:line="240" w:lineRule="auto"/>
    </w:pPr>
    <w:rPr>
      <w:rFonts w:eastAsia="Times New Roman" w:cs="Times New Roman"/>
      <w:sz w:val="24"/>
      <w:szCs w:val="24"/>
    </w:rPr>
  </w:style>
  <w:style w:type="paragraph" w:customStyle="1" w:styleId="video-time">
    <w:name w:val="video-time"/>
    <w:basedOn w:val="Normal"/>
    <w:rsid w:val="00C80421"/>
    <w:pPr>
      <w:spacing w:before="100" w:beforeAutospacing="1" w:after="210" w:line="240" w:lineRule="auto"/>
    </w:pPr>
    <w:rPr>
      <w:rFonts w:eastAsia="Times New Roman" w:cs="Times New Roman"/>
      <w:sz w:val="24"/>
      <w:szCs w:val="24"/>
    </w:rPr>
  </w:style>
  <w:style w:type="paragraph" w:customStyle="1" w:styleId="wizard-close">
    <w:name w:val="wizard-close"/>
    <w:basedOn w:val="Normal"/>
    <w:rsid w:val="00C80421"/>
    <w:pPr>
      <w:spacing w:before="100" w:beforeAutospacing="1" w:after="210" w:line="240" w:lineRule="auto"/>
    </w:pPr>
    <w:rPr>
      <w:rFonts w:eastAsia="Times New Roman" w:cs="Times New Roman"/>
      <w:sz w:val="24"/>
      <w:szCs w:val="24"/>
    </w:rPr>
  </w:style>
  <w:style w:type="paragraph" w:customStyle="1" w:styleId="member-blocks">
    <w:name w:val="member-blocks"/>
    <w:basedOn w:val="Normal"/>
    <w:rsid w:val="00C80421"/>
    <w:pPr>
      <w:spacing w:before="100" w:beforeAutospacing="1" w:after="210" w:line="240" w:lineRule="auto"/>
    </w:pPr>
    <w:rPr>
      <w:rFonts w:eastAsia="Times New Roman" w:cs="Times New Roman"/>
      <w:sz w:val="24"/>
      <w:szCs w:val="24"/>
    </w:rPr>
  </w:style>
  <w:style w:type="paragraph" w:customStyle="1" w:styleId="selected">
    <w:name w:val="selected"/>
    <w:basedOn w:val="Normal"/>
    <w:rsid w:val="00C80421"/>
    <w:pPr>
      <w:spacing w:before="100" w:beforeAutospacing="1" w:after="210" w:line="240" w:lineRule="auto"/>
    </w:pPr>
    <w:rPr>
      <w:rFonts w:eastAsia="Times New Roman" w:cs="Times New Roman"/>
      <w:sz w:val="24"/>
      <w:szCs w:val="24"/>
    </w:rPr>
  </w:style>
  <w:style w:type="paragraph" w:customStyle="1" w:styleId="content-header">
    <w:name w:val="content-header"/>
    <w:basedOn w:val="Normal"/>
    <w:rsid w:val="00C80421"/>
    <w:pPr>
      <w:spacing w:before="100" w:beforeAutospacing="1" w:after="210" w:line="240" w:lineRule="auto"/>
    </w:pPr>
    <w:rPr>
      <w:rFonts w:eastAsia="Times New Roman" w:cs="Times New Roman"/>
      <w:sz w:val="24"/>
      <w:szCs w:val="24"/>
    </w:rPr>
  </w:style>
  <w:style w:type="paragraph" w:customStyle="1" w:styleId="loc-show">
    <w:name w:val="loc-show"/>
    <w:basedOn w:val="Normal"/>
    <w:rsid w:val="00C80421"/>
    <w:pPr>
      <w:spacing w:before="100" w:beforeAutospacing="1" w:after="210" w:line="240" w:lineRule="auto"/>
    </w:pPr>
    <w:rPr>
      <w:rFonts w:eastAsia="Times New Roman" w:cs="Times New Roman"/>
      <w:sz w:val="24"/>
      <w:szCs w:val="24"/>
    </w:rPr>
  </w:style>
  <w:style w:type="paragraph" w:customStyle="1" w:styleId="wast-indent">
    <w:name w:val="wast-indent"/>
    <w:basedOn w:val="Normal"/>
    <w:rsid w:val="00C80421"/>
    <w:pPr>
      <w:spacing w:before="100" w:beforeAutospacing="1" w:after="210" w:line="240" w:lineRule="auto"/>
    </w:pPr>
    <w:rPr>
      <w:rFonts w:eastAsia="Times New Roman" w:cs="Times New Roman"/>
      <w:sz w:val="24"/>
      <w:szCs w:val="24"/>
    </w:rPr>
  </w:style>
  <w:style w:type="paragraph" w:customStyle="1" w:styleId="search-boxspan">
    <w:name w:val="search-box&gt;span"/>
    <w:basedOn w:val="Normal"/>
    <w:rsid w:val="00C80421"/>
    <w:pPr>
      <w:spacing w:before="100" w:beforeAutospacing="1" w:after="210" w:line="240" w:lineRule="auto"/>
    </w:pPr>
    <w:rPr>
      <w:rFonts w:eastAsia="Times New Roman" w:cs="Times New Roman"/>
      <w:sz w:val="24"/>
      <w:szCs w:val="24"/>
    </w:rPr>
  </w:style>
  <w:style w:type="paragraph" w:customStyle="1" w:styleId="offer-sign-up">
    <w:name w:val="offer-sign-up"/>
    <w:basedOn w:val="Normal"/>
    <w:rsid w:val="00C80421"/>
    <w:pPr>
      <w:spacing w:before="100" w:beforeAutospacing="1" w:after="210" w:line="240" w:lineRule="auto"/>
    </w:pPr>
    <w:rPr>
      <w:rFonts w:eastAsia="Times New Roman" w:cs="Times New Roman"/>
      <w:sz w:val="24"/>
      <w:szCs w:val="24"/>
    </w:rPr>
  </w:style>
  <w:style w:type="paragraph" w:customStyle="1" w:styleId="hero">
    <w:name w:val="hero"/>
    <w:basedOn w:val="Normal"/>
    <w:rsid w:val="00C80421"/>
    <w:pPr>
      <w:spacing w:before="100" w:beforeAutospacing="1" w:after="210" w:line="240" w:lineRule="auto"/>
    </w:pPr>
    <w:rPr>
      <w:rFonts w:eastAsia="Times New Roman" w:cs="Times New Roman"/>
      <w:sz w:val="24"/>
      <w:szCs w:val="24"/>
    </w:rPr>
  </w:style>
  <w:style w:type="paragraph" w:customStyle="1" w:styleId="dev-tools">
    <w:name w:val="dev-tools"/>
    <w:basedOn w:val="Normal"/>
    <w:rsid w:val="00C80421"/>
    <w:pPr>
      <w:spacing w:before="100" w:beforeAutospacing="1" w:after="210" w:line="240" w:lineRule="auto"/>
    </w:pPr>
    <w:rPr>
      <w:rFonts w:eastAsia="Times New Roman" w:cs="Times New Roman"/>
      <w:sz w:val="24"/>
      <w:szCs w:val="24"/>
    </w:rPr>
  </w:style>
  <w:style w:type="paragraph" w:customStyle="1" w:styleId="downloads">
    <w:name w:val="downloads"/>
    <w:basedOn w:val="Normal"/>
    <w:rsid w:val="00C80421"/>
    <w:pPr>
      <w:spacing w:before="100" w:beforeAutospacing="1" w:after="210" w:line="240" w:lineRule="auto"/>
    </w:pPr>
    <w:rPr>
      <w:rFonts w:eastAsia="Times New Roman" w:cs="Times New Roman"/>
      <w:sz w:val="24"/>
      <w:szCs w:val="24"/>
    </w:rPr>
  </w:style>
  <w:style w:type="paragraph" w:customStyle="1" w:styleId="dev-nav">
    <w:name w:val="dev-nav"/>
    <w:basedOn w:val="Normal"/>
    <w:rsid w:val="00C80421"/>
    <w:pPr>
      <w:spacing w:before="100" w:beforeAutospacing="1" w:after="210" w:line="240" w:lineRule="auto"/>
    </w:pPr>
    <w:rPr>
      <w:rFonts w:eastAsia="Times New Roman" w:cs="Times New Roman"/>
      <w:sz w:val="24"/>
      <w:szCs w:val="24"/>
    </w:rPr>
  </w:style>
  <w:style w:type="paragraph" w:customStyle="1" w:styleId="dev-content">
    <w:name w:val="dev-content"/>
    <w:basedOn w:val="Normal"/>
    <w:rsid w:val="00C80421"/>
    <w:pPr>
      <w:spacing w:before="100" w:beforeAutospacing="1" w:after="210" w:line="240" w:lineRule="auto"/>
    </w:pPr>
    <w:rPr>
      <w:rFonts w:eastAsia="Times New Roman" w:cs="Times New Roman"/>
      <w:sz w:val="24"/>
      <w:szCs w:val="24"/>
    </w:rPr>
  </w:style>
  <w:style w:type="paragraph" w:customStyle="1" w:styleId="dev-toolsdiv">
    <w:name w:val="dev-tools&gt;div"/>
    <w:basedOn w:val="Normal"/>
    <w:rsid w:val="00C80421"/>
    <w:pPr>
      <w:spacing w:before="100" w:beforeAutospacing="1" w:after="210" w:line="240" w:lineRule="auto"/>
    </w:pPr>
    <w:rPr>
      <w:rFonts w:eastAsia="Times New Roman" w:cs="Times New Roman"/>
      <w:sz w:val="24"/>
      <w:szCs w:val="24"/>
    </w:rPr>
  </w:style>
  <w:style w:type="paragraph" w:customStyle="1" w:styleId="mobile-cont">
    <w:name w:val="mobile-cont"/>
    <w:basedOn w:val="Normal"/>
    <w:rsid w:val="00C80421"/>
    <w:pPr>
      <w:spacing w:before="100" w:beforeAutospacing="1" w:after="210" w:line="240" w:lineRule="auto"/>
    </w:pPr>
    <w:rPr>
      <w:rFonts w:eastAsia="Times New Roman" w:cs="Times New Roman"/>
      <w:sz w:val="24"/>
      <w:szCs w:val="24"/>
    </w:rPr>
  </w:style>
  <w:style w:type="paragraph" w:customStyle="1" w:styleId="media-cont">
    <w:name w:val="media-cont"/>
    <w:basedOn w:val="Normal"/>
    <w:rsid w:val="00C80421"/>
    <w:pPr>
      <w:spacing w:before="100" w:beforeAutospacing="1" w:after="210" w:line="240" w:lineRule="auto"/>
    </w:pPr>
    <w:rPr>
      <w:rFonts w:eastAsia="Times New Roman" w:cs="Times New Roman"/>
      <w:sz w:val="24"/>
      <w:szCs w:val="24"/>
    </w:rPr>
  </w:style>
  <w:style w:type="paragraph" w:customStyle="1" w:styleId="net-cont">
    <w:name w:val="net-cont"/>
    <w:basedOn w:val="Normal"/>
    <w:rsid w:val="00C80421"/>
    <w:pPr>
      <w:spacing w:before="100" w:beforeAutospacing="1" w:after="210" w:line="240" w:lineRule="auto"/>
    </w:pPr>
    <w:rPr>
      <w:rFonts w:eastAsia="Times New Roman" w:cs="Times New Roman"/>
      <w:sz w:val="24"/>
      <w:szCs w:val="24"/>
    </w:rPr>
  </w:style>
  <w:style w:type="paragraph" w:customStyle="1" w:styleId="node-cont">
    <w:name w:val="node-cont"/>
    <w:basedOn w:val="Normal"/>
    <w:rsid w:val="00C80421"/>
    <w:pPr>
      <w:spacing w:before="100" w:beforeAutospacing="1" w:after="210" w:line="240" w:lineRule="auto"/>
    </w:pPr>
    <w:rPr>
      <w:rFonts w:eastAsia="Times New Roman" w:cs="Times New Roman"/>
      <w:sz w:val="24"/>
      <w:szCs w:val="24"/>
    </w:rPr>
  </w:style>
  <w:style w:type="paragraph" w:customStyle="1" w:styleId="php-cont">
    <w:name w:val="php-cont"/>
    <w:basedOn w:val="Normal"/>
    <w:rsid w:val="00C80421"/>
    <w:pPr>
      <w:spacing w:before="100" w:beforeAutospacing="1" w:after="210" w:line="240" w:lineRule="auto"/>
    </w:pPr>
    <w:rPr>
      <w:rFonts w:eastAsia="Times New Roman" w:cs="Times New Roman"/>
      <w:sz w:val="24"/>
      <w:szCs w:val="24"/>
    </w:rPr>
  </w:style>
  <w:style w:type="paragraph" w:customStyle="1" w:styleId="java-cont">
    <w:name w:val="java-cont"/>
    <w:basedOn w:val="Normal"/>
    <w:rsid w:val="00C80421"/>
    <w:pPr>
      <w:spacing w:before="100" w:beforeAutospacing="1" w:after="210" w:line="240" w:lineRule="auto"/>
    </w:pPr>
    <w:rPr>
      <w:rFonts w:eastAsia="Times New Roman" w:cs="Times New Roman"/>
      <w:sz w:val="24"/>
      <w:szCs w:val="24"/>
    </w:rPr>
  </w:style>
  <w:style w:type="paragraph" w:customStyle="1" w:styleId="python-cont">
    <w:name w:val="python-cont"/>
    <w:basedOn w:val="Normal"/>
    <w:rsid w:val="00C80421"/>
    <w:pPr>
      <w:spacing w:before="100" w:beforeAutospacing="1" w:after="210" w:line="240" w:lineRule="auto"/>
    </w:pPr>
    <w:rPr>
      <w:rFonts w:eastAsia="Times New Roman" w:cs="Times New Roman"/>
      <w:sz w:val="24"/>
      <w:szCs w:val="24"/>
    </w:rPr>
  </w:style>
  <w:style w:type="paragraph" w:customStyle="1" w:styleId="ruby-cont">
    <w:name w:val="ruby-cont"/>
    <w:basedOn w:val="Normal"/>
    <w:rsid w:val="00C80421"/>
    <w:pPr>
      <w:spacing w:before="100" w:beforeAutospacing="1" w:after="210" w:line="240" w:lineRule="auto"/>
    </w:pPr>
    <w:rPr>
      <w:rFonts w:eastAsia="Times New Roman" w:cs="Times New Roman"/>
      <w:sz w:val="24"/>
      <w:szCs w:val="24"/>
    </w:rPr>
  </w:style>
  <w:style w:type="paragraph" w:customStyle="1" w:styleId="partner-slide">
    <w:name w:val="partner-slide"/>
    <w:basedOn w:val="Normal"/>
    <w:rsid w:val="00C80421"/>
    <w:pPr>
      <w:spacing w:before="100" w:beforeAutospacing="1" w:after="210" w:line="240" w:lineRule="auto"/>
    </w:pPr>
    <w:rPr>
      <w:rFonts w:eastAsia="Times New Roman" w:cs="Times New Roman"/>
      <w:sz w:val="24"/>
      <w:szCs w:val="24"/>
    </w:rPr>
  </w:style>
  <w:style w:type="paragraph" w:customStyle="1" w:styleId="offercol">
    <w:name w:val="offercol"/>
    <w:basedOn w:val="Normal"/>
    <w:rsid w:val="00C80421"/>
    <w:pPr>
      <w:spacing w:before="100" w:beforeAutospacing="1" w:after="210" w:line="240" w:lineRule="auto"/>
    </w:pPr>
    <w:rPr>
      <w:rFonts w:eastAsia="Times New Roman" w:cs="Times New Roman"/>
      <w:sz w:val="24"/>
      <w:szCs w:val="24"/>
    </w:rPr>
  </w:style>
  <w:style w:type="paragraph" w:customStyle="1" w:styleId="offerblock">
    <w:name w:val="offerblock"/>
    <w:basedOn w:val="Normal"/>
    <w:rsid w:val="00C80421"/>
    <w:pPr>
      <w:spacing w:before="100" w:beforeAutospacing="1" w:after="210" w:line="240" w:lineRule="auto"/>
    </w:pPr>
    <w:rPr>
      <w:rFonts w:eastAsia="Times New Roman" w:cs="Times New Roman"/>
      <w:sz w:val="24"/>
      <w:szCs w:val="24"/>
    </w:rPr>
  </w:style>
  <w:style w:type="paragraph" w:customStyle="1" w:styleId="purple">
    <w:name w:val="purple"/>
    <w:basedOn w:val="Normal"/>
    <w:rsid w:val="00C80421"/>
    <w:pPr>
      <w:spacing w:before="100" w:beforeAutospacing="1" w:after="210" w:line="240" w:lineRule="auto"/>
    </w:pPr>
    <w:rPr>
      <w:rFonts w:eastAsia="Times New Roman" w:cs="Times New Roman"/>
      <w:sz w:val="24"/>
      <w:szCs w:val="24"/>
    </w:rPr>
  </w:style>
  <w:style w:type="paragraph" w:customStyle="1" w:styleId="pink">
    <w:name w:val="pink"/>
    <w:basedOn w:val="Normal"/>
    <w:rsid w:val="00C80421"/>
    <w:pPr>
      <w:spacing w:before="100" w:beforeAutospacing="1" w:after="210" w:line="240" w:lineRule="auto"/>
    </w:pPr>
    <w:rPr>
      <w:rFonts w:eastAsia="Times New Roman" w:cs="Times New Roman"/>
      <w:sz w:val="24"/>
      <w:szCs w:val="24"/>
    </w:rPr>
  </w:style>
  <w:style w:type="paragraph" w:customStyle="1" w:styleId="green">
    <w:name w:val="green"/>
    <w:basedOn w:val="Normal"/>
    <w:rsid w:val="00C80421"/>
    <w:pPr>
      <w:spacing w:before="100" w:beforeAutospacing="1" w:after="210" w:line="240" w:lineRule="auto"/>
    </w:pPr>
    <w:rPr>
      <w:rFonts w:eastAsia="Times New Roman" w:cs="Times New Roman"/>
      <w:sz w:val="24"/>
      <w:szCs w:val="24"/>
    </w:rPr>
  </w:style>
  <w:style w:type="paragraph" w:customStyle="1" w:styleId="blue">
    <w:name w:val="blue"/>
    <w:basedOn w:val="Normal"/>
    <w:rsid w:val="00C80421"/>
    <w:pPr>
      <w:spacing w:before="100" w:beforeAutospacing="1" w:after="210" w:line="240" w:lineRule="auto"/>
    </w:pPr>
    <w:rPr>
      <w:rFonts w:eastAsia="Times New Roman" w:cs="Times New Roman"/>
      <w:sz w:val="24"/>
      <w:szCs w:val="24"/>
    </w:rPr>
  </w:style>
  <w:style w:type="paragraph" w:customStyle="1" w:styleId="logobox">
    <w:name w:val="logobox"/>
    <w:basedOn w:val="Normal"/>
    <w:rsid w:val="00C80421"/>
    <w:pPr>
      <w:spacing w:before="100" w:beforeAutospacing="1" w:after="210" w:line="240" w:lineRule="auto"/>
    </w:pPr>
    <w:rPr>
      <w:rFonts w:eastAsia="Times New Roman" w:cs="Times New Roman"/>
      <w:sz w:val="24"/>
      <w:szCs w:val="24"/>
    </w:rPr>
  </w:style>
  <w:style w:type="paragraph" w:customStyle="1" w:styleId="details">
    <w:name w:val="details"/>
    <w:basedOn w:val="Normal"/>
    <w:rsid w:val="00C80421"/>
    <w:pPr>
      <w:spacing w:before="100" w:beforeAutospacing="1" w:after="210" w:line="240" w:lineRule="auto"/>
    </w:pPr>
    <w:rPr>
      <w:rFonts w:eastAsia="Times New Roman" w:cs="Times New Roman"/>
      <w:sz w:val="24"/>
      <w:szCs w:val="24"/>
    </w:rPr>
  </w:style>
  <w:style w:type="paragraph" w:customStyle="1" w:styleId="offer1">
    <w:name w:val="offer1"/>
    <w:basedOn w:val="Normal"/>
    <w:rsid w:val="00C80421"/>
    <w:pPr>
      <w:spacing w:before="100" w:beforeAutospacing="1" w:after="210" w:line="240" w:lineRule="auto"/>
    </w:pPr>
    <w:rPr>
      <w:rFonts w:eastAsia="Times New Roman" w:cs="Times New Roman"/>
      <w:sz w:val="24"/>
      <w:szCs w:val="24"/>
    </w:rPr>
  </w:style>
  <w:style w:type="paragraph" w:customStyle="1" w:styleId="offer2">
    <w:name w:val="offer2"/>
    <w:basedOn w:val="Normal"/>
    <w:rsid w:val="00C80421"/>
    <w:pPr>
      <w:spacing w:before="100" w:beforeAutospacing="1" w:after="210" w:line="240" w:lineRule="auto"/>
    </w:pPr>
    <w:rPr>
      <w:rFonts w:eastAsia="Times New Roman" w:cs="Times New Roman"/>
      <w:sz w:val="24"/>
      <w:szCs w:val="24"/>
    </w:rPr>
  </w:style>
  <w:style w:type="paragraph" w:customStyle="1" w:styleId="offer3">
    <w:name w:val="offer3"/>
    <w:basedOn w:val="Normal"/>
    <w:rsid w:val="00C80421"/>
    <w:pPr>
      <w:spacing w:before="100" w:beforeAutospacing="1" w:after="210" w:line="240" w:lineRule="auto"/>
    </w:pPr>
    <w:rPr>
      <w:rFonts w:eastAsia="Times New Roman" w:cs="Times New Roman"/>
      <w:sz w:val="24"/>
      <w:szCs w:val="24"/>
    </w:rPr>
  </w:style>
  <w:style w:type="paragraph" w:customStyle="1" w:styleId="offer4">
    <w:name w:val="offer4"/>
    <w:basedOn w:val="Normal"/>
    <w:rsid w:val="00C80421"/>
    <w:pPr>
      <w:spacing w:before="100" w:beforeAutospacing="1" w:after="210" w:line="240" w:lineRule="auto"/>
    </w:pPr>
    <w:rPr>
      <w:rFonts w:eastAsia="Times New Roman" w:cs="Times New Roman"/>
      <w:sz w:val="24"/>
      <w:szCs w:val="24"/>
    </w:rPr>
  </w:style>
  <w:style w:type="paragraph" w:customStyle="1" w:styleId="Title1">
    <w:name w:val="Title1"/>
    <w:basedOn w:val="Normal"/>
    <w:rsid w:val="00C80421"/>
    <w:pPr>
      <w:spacing w:before="100" w:beforeAutospacing="1" w:after="210" w:line="240" w:lineRule="auto"/>
    </w:pPr>
    <w:rPr>
      <w:rFonts w:eastAsia="Times New Roman" w:cs="Times New Roman"/>
      <w:sz w:val="24"/>
      <w:szCs w:val="24"/>
    </w:rPr>
  </w:style>
  <w:style w:type="paragraph" w:customStyle="1" w:styleId="info">
    <w:name w:val="info"/>
    <w:basedOn w:val="Normal"/>
    <w:rsid w:val="00C80421"/>
    <w:pPr>
      <w:spacing w:before="100" w:beforeAutospacing="1" w:after="210" w:line="240" w:lineRule="auto"/>
    </w:pPr>
    <w:rPr>
      <w:rFonts w:eastAsia="Times New Roman" w:cs="Times New Roman"/>
      <w:sz w:val="24"/>
      <w:szCs w:val="24"/>
    </w:rPr>
  </w:style>
  <w:style w:type="paragraph" w:customStyle="1" w:styleId="site-boxcta">
    <w:name w:val="site-boxcta"/>
    <w:basedOn w:val="Normal"/>
    <w:rsid w:val="00C80421"/>
    <w:pPr>
      <w:spacing w:before="100" w:beforeAutospacing="1" w:after="210" w:line="240" w:lineRule="auto"/>
    </w:pPr>
    <w:rPr>
      <w:rFonts w:eastAsia="Times New Roman" w:cs="Times New Roman"/>
      <w:sz w:val="24"/>
      <w:szCs w:val="24"/>
    </w:rPr>
  </w:style>
  <w:style w:type="paragraph" w:customStyle="1" w:styleId="errors">
    <w:name w:val="errors"/>
    <w:basedOn w:val="Normal"/>
    <w:rsid w:val="00C80421"/>
    <w:pPr>
      <w:spacing w:before="100" w:beforeAutospacing="1" w:after="210" w:line="240" w:lineRule="auto"/>
    </w:pPr>
    <w:rPr>
      <w:rFonts w:eastAsia="Times New Roman" w:cs="Times New Roman"/>
      <w:sz w:val="24"/>
      <w:szCs w:val="24"/>
    </w:rPr>
  </w:style>
  <w:style w:type="paragraph" w:customStyle="1" w:styleId="search-box">
    <w:name w:val="search-box"/>
    <w:basedOn w:val="Normal"/>
    <w:rsid w:val="00C80421"/>
    <w:pPr>
      <w:spacing w:before="100" w:beforeAutospacing="1" w:after="210" w:line="240" w:lineRule="auto"/>
    </w:pPr>
    <w:rPr>
      <w:rFonts w:eastAsia="Times New Roman" w:cs="Times New Roman"/>
      <w:sz w:val="24"/>
      <w:szCs w:val="24"/>
    </w:rPr>
  </w:style>
  <w:style w:type="paragraph" w:customStyle="1" w:styleId="para">
    <w:name w:val="para"/>
    <w:basedOn w:val="Normal"/>
    <w:rsid w:val="00C80421"/>
    <w:pPr>
      <w:spacing w:before="100" w:beforeAutospacing="1" w:after="210" w:line="240" w:lineRule="auto"/>
    </w:pPr>
    <w:rPr>
      <w:rFonts w:eastAsia="Times New Roman" w:cs="Times New Roman"/>
      <w:sz w:val="24"/>
      <w:szCs w:val="24"/>
    </w:rPr>
  </w:style>
  <w:style w:type="paragraph" w:customStyle="1" w:styleId="dev-help">
    <w:name w:val="dev-help"/>
    <w:basedOn w:val="Normal"/>
    <w:rsid w:val="00C80421"/>
    <w:pPr>
      <w:spacing w:before="100" w:beforeAutospacing="1" w:after="210" w:line="240" w:lineRule="auto"/>
    </w:pPr>
    <w:rPr>
      <w:rFonts w:eastAsia="Times New Roman" w:cs="Times New Roman"/>
      <w:sz w:val="24"/>
      <w:szCs w:val="24"/>
    </w:rPr>
  </w:style>
  <w:style w:type="paragraph" w:customStyle="1" w:styleId="Header1">
    <w:name w:val="Header1"/>
    <w:basedOn w:val="Normal"/>
    <w:rsid w:val="00C80421"/>
    <w:pPr>
      <w:spacing w:before="100" w:beforeAutospacing="1" w:after="210" w:line="240" w:lineRule="auto"/>
    </w:pPr>
    <w:rPr>
      <w:rFonts w:eastAsia="Times New Roman" w:cs="Times New Roman"/>
      <w:sz w:val="24"/>
      <w:szCs w:val="24"/>
    </w:rPr>
  </w:style>
  <w:style w:type="paragraph" w:customStyle="1" w:styleId="subscription-div">
    <w:name w:val="subscription-div"/>
    <w:basedOn w:val="Normal"/>
    <w:rsid w:val="00C80421"/>
    <w:pPr>
      <w:spacing w:before="100" w:beforeAutospacing="1" w:after="210" w:line="240" w:lineRule="auto"/>
    </w:pPr>
    <w:rPr>
      <w:rFonts w:eastAsia="Times New Roman" w:cs="Times New Roman"/>
      <w:sz w:val="24"/>
      <w:szCs w:val="24"/>
    </w:rPr>
  </w:style>
  <w:style w:type="paragraph" w:customStyle="1" w:styleId="tokenhint">
    <w:name w:val="tokenhint"/>
    <w:basedOn w:val="Normal"/>
    <w:rsid w:val="00C80421"/>
    <w:pPr>
      <w:spacing w:before="100" w:beforeAutospacing="1" w:after="210" w:line="240" w:lineRule="auto"/>
    </w:pPr>
    <w:rPr>
      <w:rFonts w:eastAsia="Times New Roman" w:cs="Times New Roman"/>
      <w:sz w:val="24"/>
      <w:szCs w:val="24"/>
    </w:rPr>
  </w:style>
  <w:style w:type="paragraph" w:customStyle="1" w:styleId="tos-link">
    <w:name w:val="tos-link"/>
    <w:basedOn w:val="Normal"/>
    <w:rsid w:val="00C80421"/>
    <w:pPr>
      <w:spacing w:before="100" w:beforeAutospacing="1" w:after="210" w:line="240" w:lineRule="auto"/>
    </w:pPr>
    <w:rPr>
      <w:rFonts w:eastAsia="Times New Roman" w:cs="Times New Roman"/>
      <w:sz w:val="24"/>
      <w:szCs w:val="24"/>
    </w:rPr>
  </w:style>
  <w:style w:type="paragraph" w:customStyle="1" w:styleId="signup-notification">
    <w:name w:val="signup-notification"/>
    <w:basedOn w:val="Normal"/>
    <w:rsid w:val="00C80421"/>
    <w:pPr>
      <w:spacing w:before="100" w:beforeAutospacing="1" w:after="210" w:line="240" w:lineRule="auto"/>
    </w:pPr>
    <w:rPr>
      <w:rFonts w:eastAsia="Times New Roman" w:cs="Times New Roman"/>
      <w:sz w:val="24"/>
      <w:szCs w:val="24"/>
    </w:rPr>
  </w:style>
  <w:style w:type="paragraph" w:customStyle="1" w:styleId="bas-terms-of-use">
    <w:name w:val="bas-terms-of-use"/>
    <w:basedOn w:val="Normal"/>
    <w:rsid w:val="00C80421"/>
    <w:pPr>
      <w:spacing w:before="100" w:beforeAutospacing="1" w:after="210" w:line="240" w:lineRule="auto"/>
    </w:pPr>
    <w:rPr>
      <w:rFonts w:eastAsia="Times New Roman" w:cs="Times New Roman"/>
      <w:sz w:val="24"/>
      <w:szCs w:val="24"/>
    </w:rPr>
  </w:style>
  <w:style w:type="paragraph" w:customStyle="1" w:styleId="dev-onpage-left-content">
    <w:name w:val="dev-onpage-left-content"/>
    <w:basedOn w:val="Normal"/>
    <w:rsid w:val="00C80421"/>
    <w:pPr>
      <w:spacing w:before="100" w:beforeAutospacing="1" w:after="210" w:line="240" w:lineRule="auto"/>
    </w:pPr>
    <w:rPr>
      <w:rFonts w:eastAsia="Times New Roman" w:cs="Times New Roman"/>
      <w:sz w:val="24"/>
      <w:szCs w:val="24"/>
    </w:rPr>
  </w:style>
  <w:style w:type="paragraph" w:customStyle="1" w:styleId="dev-onpage-video-wrapper">
    <w:name w:val="dev-onpage-video-wrapper"/>
    <w:basedOn w:val="Normal"/>
    <w:rsid w:val="00C80421"/>
    <w:pPr>
      <w:spacing w:before="100" w:beforeAutospacing="1" w:after="210" w:line="240" w:lineRule="auto"/>
    </w:pPr>
    <w:rPr>
      <w:rFonts w:eastAsia="Times New Roman" w:cs="Times New Roman"/>
      <w:sz w:val="24"/>
      <w:szCs w:val="24"/>
    </w:rPr>
  </w:style>
  <w:style w:type="paragraph" w:customStyle="1" w:styleId="site-arrowboxcta">
    <w:name w:val="site-arrowboxcta"/>
    <w:basedOn w:val="Normal"/>
    <w:rsid w:val="00C80421"/>
    <w:pPr>
      <w:spacing w:before="100" w:beforeAutospacing="1" w:after="210" w:line="240" w:lineRule="auto"/>
    </w:pPr>
    <w:rPr>
      <w:rFonts w:eastAsia="Times New Roman" w:cs="Times New Roman"/>
      <w:sz w:val="24"/>
      <w:szCs w:val="24"/>
    </w:rPr>
  </w:style>
  <w:style w:type="paragraph" w:customStyle="1" w:styleId="muted">
    <w:name w:val="muted"/>
    <w:basedOn w:val="Normal"/>
    <w:rsid w:val="00C80421"/>
    <w:pPr>
      <w:spacing w:before="100" w:beforeAutospacing="1" w:after="210" w:line="240" w:lineRule="auto"/>
    </w:pPr>
    <w:rPr>
      <w:rFonts w:eastAsia="Times New Roman" w:cs="Times New Roman"/>
      <w:sz w:val="24"/>
      <w:szCs w:val="24"/>
    </w:rPr>
  </w:style>
  <w:style w:type="paragraph" w:customStyle="1" w:styleId="oss-entitiesdiv">
    <w:name w:val="oss-entities&gt;div"/>
    <w:basedOn w:val="Normal"/>
    <w:rsid w:val="00C80421"/>
    <w:pPr>
      <w:spacing w:before="100" w:beforeAutospacing="1" w:after="210" w:line="240" w:lineRule="auto"/>
    </w:pPr>
    <w:rPr>
      <w:rFonts w:eastAsia="Times New Roman" w:cs="Times New Roman"/>
      <w:sz w:val="24"/>
      <w:szCs w:val="24"/>
    </w:rPr>
  </w:style>
  <w:style w:type="paragraph" w:customStyle="1" w:styleId="s-0">
    <w:name w:val="s-0"/>
    <w:basedOn w:val="Normal"/>
    <w:rsid w:val="00C80421"/>
    <w:pPr>
      <w:spacing w:before="100" w:beforeAutospacing="1" w:after="210" w:line="240" w:lineRule="auto"/>
    </w:pPr>
    <w:rPr>
      <w:rFonts w:eastAsia="Times New Roman" w:cs="Times New Roman"/>
      <w:sz w:val="24"/>
      <w:szCs w:val="24"/>
    </w:rPr>
  </w:style>
  <w:style w:type="paragraph" w:customStyle="1" w:styleId="slideshow-chunk">
    <w:name w:val="slideshow-chunk"/>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
    <w:name w:val="slideshow-control&gt;div&gt;div"/>
    <w:basedOn w:val="Normal"/>
    <w:rsid w:val="00C80421"/>
    <w:pPr>
      <w:spacing w:before="100" w:beforeAutospacing="1" w:after="210" w:line="240" w:lineRule="auto"/>
    </w:pPr>
    <w:rPr>
      <w:rFonts w:eastAsia="Times New Roman" w:cs="Times New Roman"/>
      <w:sz w:val="24"/>
      <w:szCs w:val="24"/>
    </w:rPr>
  </w:style>
  <w:style w:type="paragraph" w:customStyle="1" w:styleId="dev-center-hero-aside">
    <w:name w:val="dev-center-hero-aside"/>
    <w:basedOn w:val="Normal"/>
    <w:rsid w:val="00C80421"/>
    <w:pPr>
      <w:spacing w:before="100" w:beforeAutospacing="1" w:after="210" w:line="240" w:lineRule="auto"/>
    </w:pPr>
    <w:rPr>
      <w:rFonts w:eastAsia="Times New Roman" w:cs="Times New Roman"/>
      <w:sz w:val="24"/>
      <w:szCs w:val="24"/>
    </w:rPr>
  </w:style>
  <w:style w:type="paragraph" w:customStyle="1" w:styleId="content-blocks-threediva">
    <w:name w:val="content-blocks-three&gt;div&gt;a"/>
    <w:basedOn w:val="Normal"/>
    <w:rsid w:val="00C80421"/>
    <w:pPr>
      <w:spacing w:before="100" w:beforeAutospacing="1" w:after="210" w:line="240" w:lineRule="auto"/>
    </w:pPr>
    <w:rPr>
      <w:rFonts w:eastAsia="Times New Roman" w:cs="Times New Roman"/>
      <w:sz w:val="24"/>
      <w:szCs w:val="24"/>
    </w:rPr>
  </w:style>
  <w:style w:type="paragraph" w:customStyle="1" w:styleId="dev-content-aside">
    <w:name w:val="dev-content-aside"/>
    <w:basedOn w:val="Normal"/>
    <w:rsid w:val="00C80421"/>
    <w:pPr>
      <w:spacing w:before="100" w:beforeAutospacing="1" w:after="210" w:line="240" w:lineRule="auto"/>
    </w:pPr>
    <w:rPr>
      <w:rFonts w:eastAsia="Times New Roman" w:cs="Times New Roman"/>
      <w:sz w:val="24"/>
      <w:szCs w:val="24"/>
    </w:rPr>
  </w:style>
  <w:style w:type="paragraph" w:customStyle="1" w:styleId="rss-icon">
    <w:name w:val="rss-icon"/>
    <w:basedOn w:val="Normal"/>
    <w:rsid w:val="00C80421"/>
    <w:pPr>
      <w:spacing w:before="100" w:beforeAutospacing="1" w:after="210" w:line="240" w:lineRule="auto"/>
    </w:pPr>
    <w:rPr>
      <w:rFonts w:eastAsia="Times New Roman" w:cs="Times New Roman"/>
      <w:sz w:val="24"/>
      <w:szCs w:val="24"/>
    </w:rPr>
  </w:style>
  <w:style w:type="paragraph" w:customStyle="1" w:styleId="scenarios-freetrial-wrapper">
    <w:name w:val="scenarios-freetrial-wrapper"/>
    <w:basedOn w:val="Normal"/>
    <w:rsid w:val="00C80421"/>
    <w:pPr>
      <w:spacing w:before="100" w:beforeAutospacing="1" w:after="210" w:line="240" w:lineRule="auto"/>
    </w:pPr>
    <w:rPr>
      <w:rFonts w:eastAsia="Times New Roman" w:cs="Times New Roman"/>
      <w:sz w:val="24"/>
      <w:szCs w:val="24"/>
    </w:rPr>
  </w:style>
  <w:style w:type="paragraph" w:customStyle="1" w:styleId="right-banner">
    <w:name w:val="right-banner"/>
    <w:basedOn w:val="Normal"/>
    <w:rsid w:val="00C80421"/>
    <w:pPr>
      <w:spacing w:before="100" w:beforeAutospacing="1" w:after="210" w:line="240" w:lineRule="auto"/>
    </w:pPr>
    <w:rPr>
      <w:rFonts w:eastAsia="Times New Roman" w:cs="Times New Roman"/>
      <w:sz w:val="24"/>
      <w:szCs w:val="24"/>
    </w:rPr>
  </w:style>
  <w:style w:type="paragraph" w:customStyle="1" w:styleId="sub">
    <w:name w:val="sub"/>
    <w:basedOn w:val="Normal"/>
    <w:rsid w:val="00C80421"/>
    <w:pPr>
      <w:spacing w:before="100" w:beforeAutospacing="1" w:after="210" w:line="240" w:lineRule="auto"/>
    </w:pPr>
    <w:rPr>
      <w:rFonts w:eastAsia="Times New Roman" w:cs="Times New Roman"/>
      <w:sz w:val="24"/>
      <w:szCs w:val="24"/>
    </w:rPr>
  </w:style>
  <w:style w:type="paragraph" w:customStyle="1" w:styleId="questiona">
    <w:name w:val="question&gt;a"/>
    <w:basedOn w:val="Normal"/>
    <w:rsid w:val="00C80421"/>
    <w:pPr>
      <w:spacing w:before="100" w:beforeAutospacing="1" w:after="210" w:line="240" w:lineRule="auto"/>
    </w:pPr>
    <w:rPr>
      <w:rFonts w:eastAsia="Times New Roman" w:cs="Times New Roman"/>
      <w:sz w:val="24"/>
      <w:szCs w:val="24"/>
    </w:rPr>
  </w:style>
  <w:style w:type="paragraph" w:customStyle="1" w:styleId="questionaspan">
    <w:name w:val="question&gt;a&gt;span"/>
    <w:basedOn w:val="Normal"/>
    <w:rsid w:val="00C80421"/>
    <w:pPr>
      <w:spacing w:before="100" w:beforeAutospacing="1" w:after="210" w:line="240" w:lineRule="auto"/>
    </w:pPr>
    <w:rPr>
      <w:rFonts w:eastAsia="Times New Roman" w:cs="Times New Roman"/>
      <w:sz w:val="24"/>
      <w:szCs w:val="24"/>
    </w:rPr>
  </w:style>
  <w:style w:type="paragraph" w:customStyle="1" w:styleId="section">
    <w:name w:val="section"/>
    <w:basedOn w:val="Normal"/>
    <w:rsid w:val="00C80421"/>
    <w:pPr>
      <w:spacing w:before="100" w:beforeAutospacing="1" w:after="210" w:line="240" w:lineRule="auto"/>
    </w:pPr>
    <w:rPr>
      <w:rFonts w:eastAsia="Times New Roman" w:cs="Times New Roman"/>
      <w:sz w:val="24"/>
      <w:szCs w:val="24"/>
    </w:rPr>
  </w:style>
  <w:style w:type="paragraph" w:customStyle="1" w:styleId="site-arrowlink">
    <w:name w:val="site-arrowlink"/>
    <w:basedOn w:val="Normal"/>
    <w:rsid w:val="00C80421"/>
    <w:pPr>
      <w:spacing w:before="100" w:beforeAutospacing="1" w:after="210" w:line="240" w:lineRule="auto"/>
    </w:pPr>
    <w:rPr>
      <w:rFonts w:eastAsia="Times New Roman" w:cs="Times New Roman"/>
      <w:sz w:val="24"/>
      <w:szCs w:val="24"/>
    </w:rPr>
  </w:style>
  <w:style w:type="paragraph" w:customStyle="1" w:styleId="back-link">
    <w:name w:val="back-link"/>
    <w:basedOn w:val="Normal"/>
    <w:rsid w:val="00C80421"/>
    <w:pPr>
      <w:spacing w:before="100" w:beforeAutospacing="1" w:after="210" w:line="240" w:lineRule="auto"/>
    </w:pPr>
    <w:rPr>
      <w:rFonts w:eastAsia="Times New Roman" w:cs="Times New Roman"/>
      <w:sz w:val="24"/>
      <w:szCs w:val="24"/>
    </w:rPr>
  </w:style>
  <w:style w:type="paragraph" w:customStyle="1" w:styleId="app-description">
    <w:name w:val="app-description"/>
    <w:basedOn w:val="Normal"/>
    <w:rsid w:val="00C80421"/>
    <w:pPr>
      <w:spacing w:before="100" w:beforeAutospacing="1" w:after="210" w:line="240" w:lineRule="auto"/>
    </w:pPr>
    <w:rPr>
      <w:rFonts w:eastAsia="Times New Roman" w:cs="Times New Roman"/>
      <w:sz w:val="24"/>
      <w:szCs w:val="24"/>
    </w:rPr>
  </w:style>
  <w:style w:type="paragraph" w:customStyle="1" w:styleId="app-short-description">
    <w:name w:val="app-short-description"/>
    <w:basedOn w:val="Normal"/>
    <w:rsid w:val="00C80421"/>
    <w:pPr>
      <w:spacing w:before="100" w:beforeAutospacing="1" w:after="210" w:line="240" w:lineRule="auto"/>
    </w:pPr>
    <w:rPr>
      <w:rFonts w:eastAsia="Times New Roman" w:cs="Times New Roman"/>
      <w:sz w:val="24"/>
      <w:szCs w:val="24"/>
    </w:rPr>
  </w:style>
  <w:style w:type="paragraph" w:customStyle="1" w:styleId="app-long-description">
    <w:name w:val="app-long-description"/>
    <w:basedOn w:val="Normal"/>
    <w:rsid w:val="00C80421"/>
    <w:pPr>
      <w:spacing w:before="100" w:beforeAutospacing="1" w:after="210" w:line="240" w:lineRule="auto"/>
    </w:pPr>
    <w:rPr>
      <w:rFonts w:eastAsia="Times New Roman" w:cs="Times New Roman"/>
      <w:sz w:val="24"/>
      <w:szCs w:val="24"/>
    </w:rPr>
  </w:style>
  <w:style w:type="paragraph" w:customStyle="1" w:styleId="minimize-description">
    <w:name w:val="minimize-description"/>
    <w:basedOn w:val="Normal"/>
    <w:rsid w:val="00C80421"/>
    <w:pPr>
      <w:spacing w:before="100" w:beforeAutospacing="1" w:after="210" w:line="240" w:lineRule="auto"/>
    </w:pPr>
    <w:rPr>
      <w:rFonts w:eastAsia="Times New Roman" w:cs="Times New Roman"/>
      <w:sz w:val="24"/>
      <w:szCs w:val="24"/>
    </w:rPr>
  </w:style>
  <w:style w:type="paragraph" w:customStyle="1" w:styleId="app-plans">
    <w:name w:val="app-plans"/>
    <w:basedOn w:val="Normal"/>
    <w:rsid w:val="00C80421"/>
    <w:pPr>
      <w:spacing w:before="100" w:beforeAutospacing="1" w:after="210" w:line="240" w:lineRule="auto"/>
    </w:pPr>
    <w:rPr>
      <w:rFonts w:eastAsia="Times New Roman" w:cs="Times New Roman"/>
      <w:sz w:val="24"/>
      <w:szCs w:val="24"/>
    </w:rPr>
  </w:style>
  <w:style w:type="paragraph" w:customStyle="1" w:styleId="app-plan">
    <w:name w:val="app-plan"/>
    <w:basedOn w:val="Normal"/>
    <w:rsid w:val="00C80421"/>
    <w:pPr>
      <w:spacing w:before="100" w:beforeAutospacing="1" w:after="210" w:line="240" w:lineRule="auto"/>
    </w:pPr>
    <w:rPr>
      <w:rFonts w:eastAsia="Times New Roman" w:cs="Times New Roman"/>
      <w:sz w:val="24"/>
      <w:szCs w:val="24"/>
    </w:rPr>
  </w:style>
  <w:style w:type="paragraph" w:customStyle="1" w:styleId="app-planul">
    <w:name w:val="app-plan&gt;ul"/>
    <w:basedOn w:val="Normal"/>
    <w:rsid w:val="00C80421"/>
    <w:pPr>
      <w:spacing w:before="100" w:beforeAutospacing="1" w:after="210" w:line="240" w:lineRule="auto"/>
    </w:pPr>
    <w:rPr>
      <w:rFonts w:eastAsia="Times New Roman" w:cs="Times New Roman"/>
      <w:sz w:val="24"/>
      <w:szCs w:val="24"/>
    </w:rPr>
  </w:style>
  <w:style w:type="paragraph" w:customStyle="1" w:styleId="app-planulli">
    <w:name w:val="app-plan&gt;ul&gt;li"/>
    <w:basedOn w:val="Normal"/>
    <w:rsid w:val="00C80421"/>
    <w:pPr>
      <w:spacing w:before="100" w:beforeAutospacing="1" w:after="210" w:line="240" w:lineRule="auto"/>
    </w:pPr>
    <w:rPr>
      <w:rFonts w:eastAsia="Times New Roman" w:cs="Times New Roman"/>
      <w:sz w:val="24"/>
      <w:szCs w:val="24"/>
    </w:rPr>
  </w:style>
  <w:style w:type="paragraph" w:customStyle="1" w:styleId="app-planulliul">
    <w:name w:val="app-plan&gt;ul&gt;li&gt;ul"/>
    <w:basedOn w:val="Normal"/>
    <w:rsid w:val="00C80421"/>
    <w:pPr>
      <w:spacing w:before="100" w:beforeAutospacing="1" w:after="210" w:line="240" w:lineRule="auto"/>
    </w:pPr>
    <w:rPr>
      <w:rFonts w:eastAsia="Times New Roman" w:cs="Times New Roman"/>
      <w:sz w:val="24"/>
      <w:szCs w:val="24"/>
    </w:rPr>
  </w:style>
  <w:style w:type="paragraph" w:customStyle="1" w:styleId="app-slideshow">
    <w:name w:val="app-slideshow"/>
    <w:basedOn w:val="Normal"/>
    <w:rsid w:val="00C80421"/>
    <w:pPr>
      <w:spacing w:before="100" w:beforeAutospacing="1" w:after="210" w:line="240" w:lineRule="auto"/>
    </w:pPr>
    <w:rPr>
      <w:rFonts w:eastAsia="Times New Roman" w:cs="Times New Roman"/>
      <w:sz w:val="24"/>
      <w:szCs w:val="24"/>
    </w:rPr>
  </w:style>
  <w:style w:type="paragraph" w:customStyle="1" w:styleId="offer-btn-activate">
    <w:name w:val="offer-btn-activate"/>
    <w:basedOn w:val="Normal"/>
    <w:rsid w:val="00C80421"/>
    <w:pPr>
      <w:spacing w:before="100" w:beforeAutospacing="1" w:after="210" w:line="240" w:lineRule="auto"/>
    </w:pPr>
    <w:rPr>
      <w:rFonts w:eastAsia="Times New Roman" w:cs="Times New Roman"/>
      <w:sz w:val="24"/>
      <w:szCs w:val="24"/>
    </w:rPr>
  </w:style>
  <w:style w:type="paragraph" w:customStyle="1" w:styleId="offer-btn-buy">
    <w:name w:val="offer-btn-buy"/>
    <w:basedOn w:val="Normal"/>
    <w:rsid w:val="00C80421"/>
    <w:pPr>
      <w:spacing w:before="100" w:beforeAutospacing="1" w:after="210" w:line="240" w:lineRule="auto"/>
    </w:pPr>
    <w:rPr>
      <w:rFonts w:eastAsia="Times New Roman" w:cs="Times New Roman"/>
      <w:sz w:val="24"/>
      <w:szCs w:val="24"/>
    </w:rPr>
  </w:style>
  <w:style w:type="paragraph" w:customStyle="1" w:styleId="content-blocks-four">
    <w:name w:val="content-blocks-four"/>
    <w:basedOn w:val="Normal"/>
    <w:rsid w:val="00C80421"/>
    <w:pPr>
      <w:spacing w:before="100" w:beforeAutospacing="1" w:after="210" w:line="240" w:lineRule="auto"/>
    </w:pPr>
    <w:rPr>
      <w:rFonts w:eastAsia="Times New Roman" w:cs="Times New Roman"/>
      <w:sz w:val="24"/>
      <w:szCs w:val="24"/>
    </w:rPr>
  </w:style>
  <w:style w:type="paragraph" w:customStyle="1" w:styleId="footer-callout">
    <w:name w:val="footer-callout"/>
    <w:basedOn w:val="Normal"/>
    <w:rsid w:val="00C80421"/>
    <w:pPr>
      <w:spacing w:before="100" w:beforeAutospacing="1" w:after="210" w:line="240" w:lineRule="auto"/>
    </w:pPr>
    <w:rPr>
      <w:rFonts w:eastAsia="Times New Roman" w:cs="Times New Roman"/>
      <w:sz w:val="24"/>
      <w:szCs w:val="24"/>
    </w:rPr>
  </w:style>
  <w:style w:type="paragraph" w:customStyle="1" w:styleId="case-study-block">
    <w:name w:val="case-study-block"/>
    <w:basedOn w:val="Normal"/>
    <w:rsid w:val="00C80421"/>
    <w:pPr>
      <w:spacing w:before="100" w:beforeAutospacing="1" w:after="210" w:line="240" w:lineRule="auto"/>
    </w:pPr>
    <w:rPr>
      <w:rFonts w:eastAsia="Times New Roman" w:cs="Times New Roman"/>
      <w:sz w:val="24"/>
      <w:szCs w:val="24"/>
    </w:rPr>
  </w:style>
  <w:style w:type="paragraph" w:customStyle="1" w:styleId="active">
    <w:name w:val="active"/>
    <w:basedOn w:val="Normal"/>
    <w:rsid w:val="00C80421"/>
    <w:pPr>
      <w:spacing w:before="100" w:beforeAutospacing="1" w:after="210" w:line="240" w:lineRule="auto"/>
    </w:pPr>
    <w:rPr>
      <w:rFonts w:eastAsia="Times New Roman" w:cs="Times New Roman"/>
      <w:sz w:val="24"/>
      <w:szCs w:val="24"/>
    </w:rPr>
  </w:style>
  <w:style w:type="paragraph" w:customStyle="1" w:styleId="plan-option-selector">
    <w:name w:val="plan-option-selector"/>
    <w:basedOn w:val="Normal"/>
    <w:rsid w:val="00C80421"/>
    <w:pPr>
      <w:spacing w:before="100" w:beforeAutospacing="1" w:after="210" w:line="240" w:lineRule="auto"/>
    </w:pPr>
    <w:rPr>
      <w:rFonts w:eastAsia="Times New Roman" w:cs="Times New Roman"/>
      <w:sz w:val="24"/>
      <w:szCs w:val="24"/>
    </w:rPr>
  </w:style>
  <w:style w:type="paragraph" w:customStyle="1" w:styleId="plan-selector">
    <w:name w:val="plan-selector"/>
    <w:basedOn w:val="Normal"/>
    <w:rsid w:val="00C80421"/>
    <w:pPr>
      <w:spacing w:before="100" w:beforeAutospacing="1" w:after="210" w:line="240" w:lineRule="auto"/>
    </w:pPr>
    <w:rPr>
      <w:rFonts w:eastAsia="Times New Roman" w:cs="Times New Roman"/>
      <w:sz w:val="24"/>
      <w:szCs w:val="24"/>
    </w:rPr>
  </w:style>
  <w:style w:type="paragraph" w:customStyle="1" w:styleId="price-emphasis">
    <w:name w:val="price-emphasis"/>
    <w:basedOn w:val="Normal"/>
    <w:rsid w:val="00C80421"/>
    <w:pPr>
      <w:spacing w:before="100" w:beforeAutospacing="1" w:after="210" w:line="240" w:lineRule="auto"/>
    </w:pPr>
    <w:rPr>
      <w:rFonts w:eastAsia="Times New Roman" w:cs="Times New Roman"/>
      <w:sz w:val="24"/>
      <w:szCs w:val="24"/>
    </w:rPr>
  </w:style>
  <w:style w:type="paragraph" w:customStyle="1" w:styleId="page-body-sections">
    <w:name w:val="page-body-sections"/>
    <w:basedOn w:val="Normal"/>
    <w:rsid w:val="00C80421"/>
    <w:pPr>
      <w:spacing w:before="100" w:beforeAutospacing="1" w:after="210" w:line="240" w:lineRule="auto"/>
    </w:pPr>
    <w:rPr>
      <w:rFonts w:eastAsia="Times New Roman" w:cs="Times New Roman"/>
      <w:sz w:val="24"/>
      <w:szCs w:val="24"/>
    </w:rPr>
  </w:style>
  <w:style w:type="paragraph" w:customStyle="1" w:styleId="page-body">
    <w:name w:val="page-body"/>
    <w:basedOn w:val="Normal"/>
    <w:rsid w:val="00C80421"/>
    <w:pPr>
      <w:spacing w:before="100" w:beforeAutospacing="1" w:after="210" w:line="240" w:lineRule="auto"/>
    </w:pPr>
    <w:rPr>
      <w:rFonts w:eastAsia="Times New Roman" w:cs="Times New Roman"/>
      <w:sz w:val="24"/>
      <w:szCs w:val="24"/>
    </w:rPr>
  </w:style>
  <w:style w:type="paragraph" w:customStyle="1" w:styleId="col-left">
    <w:name w:val="col-left"/>
    <w:basedOn w:val="Normal"/>
    <w:rsid w:val="00C80421"/>
    <w:pPr>
      <w:spacing w:before="100" w:beforeAutospacing="1" w:after="210" w:line="240" w:lineRule="auto"/>
    </w:pPr>
    <w:rPr>
      <w:rFonts w:eastAsia="Times New Roman" w:cs="Times New Roman"/>
      <w:sz w:val="24"/>
      <w:szCs w:val="24"/>
    </w:rPr>
  </w:style>
  <w:style w:type="paragraph" w:customStyle="1" w:styleId="col-right">
    <w:name w:val="col-right"/>
    <w:basedOn w:val="Normal"/>
    <w:rsid w:val="00C80421"/>
    <w:pPr>
      <w:spacing w:before="100" w:beforeAutospacing="1" w:after="210" w:line="240" w:lineRule="auto"/>
    </w:pPr>
    <w:rPr>
      <w:rFonts w:eastAsia="Times New Roman" w:cs="Times New Roman"/>
      <w:sz w:val="24"/>
      <w:szCs w:val="24"/>
    </w:rPr>
  </w:style>
  <w:style w:type="paragraph" w:customStyle="1" w:styleId="select-event-type">
    <w:name w:val="select-event-type"/>
    <w:basedOn w:val="Normal"/>
    <w:rsid w:val="00C80421"/>
    <w:pPr>
      <w:spacing w:before="100" w:beforeAutospacing="1" w:after="210" w:line="240" w:lineRule="auto"/>
    </w:pPr>
    <w:rPr>
      <w:rFonts w:eastAsia="Times New Roman" w:cs="Times New Roman"/>
      <w:sz w:val="24"/>
      <w:szCs w:val="24"/>
    </w:rPr>
  </w:style>
  <w:style w:type="paragraph" w:customStyle="1" w:styleId="select-country">
    <w:name w:val="select-country"/>
    <w:basedOn w:val="Normal"/>
    <w:rsid w:val="00C80421"/>
    <w:pPr>
      <w:spacing w:before="100" w:beforeAutospacing="1" w:after="210" w:line="240" w:lineRule="auto"/>
    </w:pPr>
    <w:rPr>
      <w:rFonts w:eastAsia="Times New Roman" w:cs="Times New Roman"/>
      <w:sz w:val="24"/>
      <w:szCs w:val="24"/>
    </w:rPr>
  </w:style>
  <w:style w:type="paragraph" w:customStyle="1" w:styleId="select-date">
    <w:name w:val="select-date"/>
    <w:basedOn w:val="Normal"/>
    <w:rsid w:val="00C80421"/>
    <w:pPr>
      <w:spacing w:before="100" w:beforeAutospacing="1" w:after="210" w:line="240" w:lineRule="auto"/>
    </w:pPr>
    <w:rPr>
      <w:rFonts w:eastAsia="Times New Roman" w:cs="Times New Roman"/>
      <w:sz w:val="24"/>
      <w:szCs w:val="24"/>
    </w:rPr>
  </w:style>
  <w:style w:type="paragraph" w:customStyle="1" w:styleId="free-trial-arrowlink">
    <w:name w:val="free-trial-arrowlink"/>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section-float-left">
    <w:name w:val="section-float-left"/>
    <w:basedOn w:val="Normal"/>
    <w:rsid w:val="00C80421"/>
    <w:pPr>
      <w:spacing w:before="100" w:beforeAutospacing="1" w:after="210" w:line="240" w:lineRule="auto"/>
    </w:pPr>
    <w:rPr>
      <w:rFonts w:eastAsia="Times New Roman" w:cs="Times New Roman"/>
      <w:sz w:val="24"/>
      <w:szCs w:val="24"/>
    </w:rPr>
  </w:style>
  <w:style w:type="paragraph" w:customStyle="1" w:styleId="section-float-right">
    <w:name w:val="section-float-right"/>
    <w:basedOn w:val="Normal"/>
    <w:rsid w:val="00C80421"/>
    <w:pPr>
      <w:spacing w:before="100" w:beforeAutospacing="1" w:after="210" w:line="240" w:lineRule="auto"/>
    </w:pPr>
    <w:rPr>
      <w:rFonts w:eastAsia="Times New Roman" w:cs="Times New Roman"/>
      <w:sz w:val="24"/>
      <w:szCs w:val="24"/>
    </w:rPr>
  </w:style>
  <w:style w:type="paragraph" w:customStyle="1" w:styleId="List1">
    <w:name w:val="List1"/>
    <w:basedOn w:val="Normal"/>
    <w:rsid w:val="00C80421"/>
    <w:pPr>
      <w:spacing w:before="100" w:beforeAutospacing="1" w:after="210" w:line="240" w:lineRule="auto"/>
    </w:pPr>
    <w:rPr>
      <w:rFonts w:eastAsia="Times New Roman" w:cs="Times New Roman"/>
      <w:sz w:val="24"/>
      <w:szCs w:val="24"/>
    </w:rPr>
  </w:style>
  <w:style w:type="paragraph" w:customStyle="1" w:styleId="solutions-blocks">
    <w:name w:val="solutions-block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
    <w:name w:val="solutions-hover-content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div">
    <w:name w:val="solutions-hover-contents&gt;div"/>
    <w:basedOn w:val="Normal"/>
    <w:rsid w:val="00C80421"/>
    <w:pPr>
      <w:spacing w:before="100" w:beforeAutospacing="1" w:after="210" w:line="240" w:lineRule="auto"/>
    </w:pPr>
    <w:rPr>
      <w:rFonts w:eastAsia="Times New Roman" w:cs="Times New Roman"/>
      <w:sz w:val="24"/>
      <w:szCs w:val="24"/>
    </w:rPr>
  </w:style>
  <w:style w:type="paragraph" w:customStyle="1" w:styleId="home-hero-slideshow">
    <w:name w:val="home-hero-slideshow"/>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play-btn">
    <w:name w:val="play-btn"/>
    <w:basedOn w:val="Normal"/>
    <w:rsid w:val="00C80421"/>
    <w:pPr>
      <w:spacing w:before="100" w:beforeAutospacing="1" w:after="210" w:line="240" w:lineRule="auto"/>
    </w:pPr>
    <w:rPr>
      <w:rFonts w:eastAsia="Times New Roman" w:cs="Times New Roman"/>
      <w:sz w:val="24"/>
      <w:szCs w:val="24"/>
    </w:rPr>
  </w:style>
  <w:style w:type="paragraph" w:customStyle="1" w:styleId="blog-posts">
    <w:name w:val="blog-posts"/>
    <w:basedOn w:val="Normal"/>
    <w:rsid w:val="00C80421"/>
    <w:pPr>
      <w:spacing w:before="100" w:beforeAutospacing="1" w:after="210" w:line="240" w:lineRule="auto"/>
    </w:pPr>
    <w:rPr>
      <w:rFonts w:eastAsia="Times New Roman" w:cs="Times New Roman"/>
      <w:sz w:val="24"/>
      <w:szCs w:val="24"/>
    </w:rPr>
  </w:style>
  <w:style w:type="paragraph" w:customStyle="1" w:styleId="blog-sidebar">
    <w:name w:val="blog-sidebar"/>
    <w:basedOn w:val="Normal"/>
    <w:rsid w:val="00C80421"/>
    <w:pPr>
      <w:spacing w:before="100" w:beforeAutospacing="1" w:after="210" w:line="240" w:lineRule="auto"/>
    </w:pPr>
    <w:rPr>
      <w:rFonts w:eastAsia="Times New Roman" w:cs="Times New Roman"/>
      <w:sz w:val="24"/>
      <w:szCs w:val="24"/>
    </w:rPr>
  </w:style>
  <w:style w:type="paragraph" w:customStyle="1" w:styleId="hero-center-content">
    <w:name w:val="hero-center-content"/>
    <w:basedOn w:val="Normal"/>
    <w:rsid w:val="00C80421"/>
    <w:pPr>
      <w:spacing w:before="100" w:beforeAutospacing="1" w:after="210" w:line="240" w:lineRule="auto"/>
    </w:pPr>
    <w:rPr>
      <w:rFonts w:eastAsia="Times New Roman" w:cs="Times New Roman"/>
      <w:sz w:val="24"/>
      <w:szCs w:val="24"/>
    </w:rPr>
  </w:style>
  <w:style w:type="paragraph" w:customStyle="1" w:styleId="service-icon">
    <w:name w:val="service-icon"/>
    <w:basedOn w:val="Normal"/>
    <w:rsid w:val="00C80421"/>
    <w:pPr>
      <w:spacing w:before="100" w:beforeAutospacing="1" w:after="210" w:line="240" w:lineRule="auto"/>
    </w:pPr>
    <w:rPr>
      <w:rFonts w:eastAsia="Times New Roman" w:cs="Times New Roman"/>
      <w:sz w:val="24"/>
      <w:szCs w:val="24"/>
    </w:rPr>
  </w:style>
  <w:style w:type="paragraph" w:customStyle="1" w:styleId="cbf-dev">
    <w:name w:val="cbf-dev"/>
    <w:basedOn w:val="Normal"/>
    <w:rsid w:val="00C80421"/>
    <w:pPr>
      <w:spacing w:before="100" w:beforeAutospacing="1" w:after="210" w:line="240" w:lineRule="auto"/>
    </w:pPr>
    <w:rPr>
      <w:rFonts w:eastAsia="Times New Roman" w:cs="Times New Roman"/>
      <w:sz w:val="24"/>
      <w:szCs w:val="24"/>
    </w:rPr>
  </w:style>
  <w:style w:type="paragraph" w:customStyle="1" w:styleId="color-blocks">
    <w:name w:val="color-blocks"/>
    <w:basedOn w:val="Normal"/>
    <w:rsid w:val="00C80421"/>
    <w:pPr>
      <w:spacing w:before="100" w:beforeAutospacing="1" w:after="210" w:line="240" w:lineRule="auto"/>
    </w:pPr>
    <w:rPr>
      <w:rFonts w:eastAsia="Times New Roman" w:cs="Times New Roman"/>
      <w:sz w:val="24"/>
      <w:szCs w:val="24"/>
    </w:rPr>
  </w:style>
  <w:style w:type="paragraph" w:customStyle="1" w:styleId="color-block">
    <w:name w:val="color-block"/>
    <w:basedOn w:val="Normal"/>
    <w:rsid w:val="00C80421"/>
    <w:pPr>
      <w:spacing w:before="100" w:beforeAutospacing="1" w:after="210" w:line="240" w:lineRule="auto"/>
    </w:pPr>
    <w:rPr>
      <w:rFonts w:eastAsia="Times New Roman" w:cs="Times New Roman"/>
      <w:sz w:val="24"/>
      <w:szCs w:val="24"/>
    </w:rPr>
  </w:style>
  <w:style w:type="paragraph" w:customStyle="1" w:styleId="faq-question-expander">
    <w:name w:val="faq-question-expander"/>
    <w:basedOn w:val="Normal"/>
    <w:rsid w:val="00C80421"/>
    <w:pPr>
      <w:spacing w:before="100" w:beforeAutospacing="1" w:after="210" w:line="240" w:lineRule="auto"/>
    </w:pPr>
    <w:rPr>
      <w:rFonts w:eastAsia="Times New Roman" w:cs="Times New Roman"/>
      <w:sz w:val="24"/>
      <w:szCs w:val="24"/>
    </w:rPr>
  </w:style>
  <w:style w:type="paragraph" w:customStyle="1" w:styleId="floating-nav">
    <w:name w:val="floating-nav"/>
    <w:basedOn w:val="Normal"/>
    <w:rsid w:val="00C80421"/>
    <w:pPr>
      <w:spacing w:before="100" w:beforeAutospacing="1" w:after="210" w:line="240" w:lineRule="auto"/>
    </w:pPr>
    <w:rPr>
      <w:rFonts w:eastAsia="Times New Roman" w:cs="Times New Roman"/>
      <w:sz w:val="24"/>
      <w:szCs w:val="24"/>
    </w:rPr>
  </w:style>
  <w:style w:type="paragraph" w:customStyle="1" w:styleId="abstract">
    <w:name w:val="abstract"/>
    <w:basedOn w:val="Normal"/>
    <w:rsid w:val="00C80421"/>
    <w:pPr>
      <w:spacing w:before="100" w:beforeAutospacing="1" w:after="210" w:line="240" w:lineRule="auto"/>
    </w:pPr>
    <w:rPr>
      <w:rFonts w:eastAsia="Times New Roman" w:cs="Times New Roman"/>
      <w:sz w:val="24"/>
      <w:szCs w:val="24"/>
    </w:rPr>
  </w:style>
  <w:style w:type="paragraph" w:customStyle="1" w:styleId="dev-callout-content">
    <w:name w:val="dev-callout-content"/>
    <w:basedOn w:val="Normal"/>
    <w:rsid w:val="00C80421"/>
    <w:pPr>
      <w:spacing w:before="100" w:beforeAutospacing="1" w:after="210" w:line="240" w:lineRule="auto"/>
    </w:pPr>
    <w:rPr>
      <w:rFonts w:eastAsia="Times New Roman" w:cs="Times New Roman"/>
      <w:sz w:val="24"/>
      <w:szCs w:val="24"/>
    </w:rPr>
  </w:style>
  <w:style w:type="paragraph" w:customStyle="1" w:styleId="discover-more">
    <w:name w:val="discover-more"/>
    <w:basedOn w:val="Normal"/>
    <w:rsid w:val="00C80421"/>
    <w:pPr>
      <w:spacing w:before="100" w:beforeAutospacing="1" w:after="210" w:line="240" w:lineRule="auto"/>
    </w:pPr>
    <w:rPr>
      <w:rFonts w:eastAsia="Times New Roman" w:cs="Times New Roman"/>
      <w:sz w:val="24"/>
      <w:szCs w:val="24"/>
    </w:rPr>
  </w:style>
  <w:style w:type="paragraph" w:customStyle="1" w:styleId="article-information">
    <w:name w:val="article-information"/>
    <w:basedOn w:val="Normal"/>
    <w:rsid w:val="00C80421"/>
    <w:pPr>
      <w:spacing w:before="100" w:beforeAutospacing="1" w:after="210" w:line="240" w:lineRule="auto"/>
    </w:pPr>
    <w:rPr>
      <w:rFonts w:eastAsia="Times New Roman" w:cs="Times New Roman"/>
      <w:sz w:val="24"/>
      <w:szCs w:val="24"/>
    </w:rPr>
  </w:style>
  <w:style w:type="paragraph" w:customStyle="1" w:styleId="fb-like">
    <w:name w:val="fb-like"/>
    <w:basedOn w:val="Normal"/>
    <w:rsid w:val="00C80421"/>
    <w:pPr>
      <w:spacing w:before="100" w:beforeAutospacing="1" w:after="210" w:line="240" w:lineRule="auto"/>
    </w:pPr>
    <w:rPr>
      <w:rFonts w:eastAsia="Times New Roman" w:cs="Times New Roman"/>
      <w:sz w:val="24"/>
      <w:szCs w:val="24"/>
    </w:rPr>
  </w:style>
  <w:style w:type="paragraph" w:customStyle="1" w:styleId="azure-standard-select">
    <w:name w:val="azure-standard-select"/>
    <w:basedOn w:val="Normal"/>
    <w:rsid w:val="00C80421"/>
    <w:pPr>
      <w:spacing w:before="100" w:beforeAutospacing="1" w:after="210" w:line="240" w:lineRule="auto"/>
    </w:pPr>
    <w:rPr>
      <w:rFonts w:eastAsia="Times New Roman" w:cs="Times New Roman"/>
      <w:sz w:val="24"/>
      <w:szCs w:val="24"/>
    </w:rPr>
  </w:style>
  <w:style w:type="paragraph" w:customStyle="1" w:styleId="download-link">
    <w:name w:val="download-link"/>
    <w:basedOn w:val="Normal"/>
    <w:rsid w:val="00C80421"/>
    <w:pPr>
      <w:spacing w:before="100" w:beforeAutospacing="1" w:after="210" w:line="240" w:lineRule="auto"/>
    </w:pPr>
    <w:rPr>
      <w:rFonts w:eastAsia="Times New Roman" w:cs="Times New Roman"/>
      <w:sz w:val="24"/>
      <w:szCs w:val="24"/>
    </w:rPr>
  </w:style>
  <w:style w:type="paragraph" w:customStyle="1" w:styleId="advanced">
    <w:name w:val="advanced"/>
    <w:basedOn w:val="Normal"/>
    <w:rsid w:val="00C80421"/>
    <w:pPr>
      <w:spacing w:before="100" w:beforeAutospacing="1" w:after="210" w:line="240" w:lineRule="auto"/>
    </w:pPr>
    <w:rPr>
      <w:rFonts w:eastAsia="Times New Roman" w:cs="Times New Roman"/>
      <w:sz w:val="24"/>
      <w:szCs w:val="24"/>
    </w:rPr>
  </w:style>
  <w:style w:type="paragraph" w:customStyle="1" w:styleId="fallback">
    <w:name w:val="fallback"/>
    <w:basedOn w:val="Normal"/>
    <w:rsid w:val="00C80421"/>
    <w:pPr>
      <w:spacing w:before="100" w:beforeAutospacing="1" w:after="210" w:line="240" w:lineRule="auto"/>
    </w:pPr>
    <w:rPr>
      <w:rFonts w:eastAsia="Times New Roman" w:cs="Times New Roman"/>
      <w:sz w:val="24"/>
      <w:szCs w:val="24"/>
    </w:rPr>
  </w:style>
  <w:style w:type="paragraph" w:customStyle="1" w:styleId="slider-type">
    <w:name w:val="slider-type"/>
    <w:basedOn w:val="Normal"/>
    <w:rsid w:val="00C80421"/>
    <w:pPr>
      <w:spacing w:before="100" w:beforeAutospacing="1" w:after="210" w:line="240" w:lineRule="auto"/>
    </w:pPr>
    <w:rPr>
      <w:rFonts w:eastAsia="Times New Roman" w:cs="Times New Roman"/>
      <w:sz w:val="24"/>
      <w:szCs w:val="24"/>
    </w:rPr>
  </w:style>
  <w:style w:type="paragraph" w:customStyle="1" w:styleId="selector-name">
    <w:name w:val="selector-name"/>
    <w:basedOn w:val="Normal"/>
    <w:rsid w:val="00C80421"/>
    <w:pPr>
      <w:spacing w:before="100" w:beforeAutospacing="1" w:after="210" w:line="240" w:lineRule="auto"/>
    </w:pPr>
    <w:rPr>
      <w:rFonts w:eastAsia="Times New Roman" w:cs="Times New Roman"/>
      <w:sz w:val="24"/>
      <w:szCs w:val="24"/>
    </w:rPr>
  </w:style>
  <w:style w:type="paragraph" w:customStyle="1" w:styleId="selector-abbr">
    <w:name w:val="selector-abbr"/>
    <w:basedOn w:val="Normal"/>
    <w:rsid w:val="00C80421"/>
    <w:pPr>
      <w:spacing w:before="100" w:beforeAutospacing="1" w:after="210" w:line="240" w:lineRule="auto"/>
    </w:pPr>
    <w:rPr>
      <w:rFonts w:eastAsia="Times New Roman" w:cs="Times New Roman"/>
      <w:sz w:val="24"/>
      <w:szCs w:val="24"/>
    </w:rPr>
  </w:style>
  <w:style w:type="paragraph" w:customStyle="1" w:styleId="calculator-main">
    <w:name w:val="calculator-main"/>
    <w:basedOn w:val="Normal"/>
    <w:rsid w:val="00C80421"/>
    <w:pPr>
      <w:spacing w:before="100" w:beforeAutospacing="1" w:after="210" w:line="240" w:lineRule="auto"/>
    </w:pPr>
    <w:rPr>
      <w:rFonts w:eastAsia="Times New Roman" w:cs="Times New Roman"/>
      <w:sz w:val="24"/>
      <w:szCs w:val="24"/>
    </w:rPr>
  </w:style>
  <w:style w:type="paragraph" w:customStyle="1" w:styleId="savings">
    <w:name w:val="savings"/>
    <w:basedOn w:val="Normal"/>
    <w:rsid w:val="00C80421"/>
    <w:pPr>
      <w:spacing w:before="100" w:beforeAutospacing="1" w:after="210" w:line="240" w:lineRule="auto"/>
    </w:pPr>
    <w:rPr>
      <w:rFonts w:eastAsia="Times New Roman" w:cs="Times New Roman"/>
      <w:sz w:val="24"/>
      <w:szCs w:val="24"/>
    </w:rPr>
  </w:style>
  <w:style w:type="paragraph" w:customStyle="1" w:styleId="content-blocksdiv">
    <w:name w:val="content-blocks&gt;div"/>
    <w:basedOn w:val="Normal"/>
    <w:rsid w:val="00C80421"/>
    <w:pPr>
      <w:spacing w:before="100" w:beforeAutospacing="1" w:after="210" w:line="240" w:lineRule="auto"/>
    </w:pPr>
    <w:rPr>
      <w:rFonts w:eastAsia="Times New Roman" w:cs="Times New Roman"/>
      <w:sz w:val="24"/>
      <w:szCs w:val="24"/>
    </w:rPr>
  </w:style>
  <w:style w:type="paragraph" w:customStyle="1" w:styleId="video-blocks">
    <w:name w:val="video-blocks"/>
    <w:basedOn w:val="Normal"/>
    <w:rsid w:val="00C80421"/>
    <w:pPr>
      <w:spacing w:before="100" w:beforeAutospacing="1" w:after="210" w:line="240" w:lineRule="auto"/>
    </w:pPr>
    <w:rPr>
      <w:rFonts w:eastAsia="Times New Roman" w:cs="Times New Roman"/>
      <w:sz w:val="24"/>
      <w:szCs w:val="24"/>
    </w:rPr>
  </w:style>
  <w:style w:type="paragraph" w:customStyle="1" w:styleId="background-mask">
    <w:name w:val="background-mask"/>
    <w:basedOn w:val="Normal"/>
    <w:rsid w:val="00C80421"/>
    <w:pPr>
      <w:spacing w:before="100" w:beforeAutospacing="1" w:after="210" w:line="240" w:lineRule="auto"/>
    </w:pPr>
    <w:rPr>
      <w:rFonts w:eastAsia="Times New Roman" w:cs="Times New Roman"/>
      <w:sz w:val="24"/>
      <w:szCs w:val="24"/>
    </w:rPr>
  </w:style>
  <w:style w:type="paragraph" w:customStyle="1" w:styleId="tagline-link">
    <w:name w:val="tagline-link"/>
    <w:basedOn w:val="Normal"/>
    <w:rsid w:val="00C80421"/>
    <w:pPr>
      <w:spacing w:before="100" w:beforeAutospacing="1" w:after="210" w:line="240" w:lineRule="auto"/>
    </w:pPr>
    <w:rPr>
      <w:rFonts w:eastAsia="Times New Roman" w:cs="Times New Roman"/>
      <w:sz w:val="24"/>
      <w:szCs w:val="24"/>
    </w:rPr>
  </w:style>
  <w:style w:type="paragraph" w:customStyle="1" w:styleId="article">
    <w:name w:val="article"/>
    <w:basedOn w:val="Normal"/>
    <w:rsid w:val="00C80421"/>
    <w:pPr>
      <w:spacing w:before="100" w:beforeAutospacing="1" w:after="210" w:line="240" w:lineRule="auto"/>
    </w:pPr>
    <w:rPr>
      <w:rFonts w:eastAsia="Times New Roman" w:cs="Times New Roman"/>
      <w:sz w:val="24"/>
      <w:szCs w:val="24"/>
    </w:rPr>
  </w:style>
  <w:style w:type="paragraph" w:customStyle="1" w:styleId="floating-jump-to-nav">
    <w:name w:val="floating-jump-to-nav"/>
    <w:basedOn w:val="Normal"/>
    <w:rsid w:val="00C80421"/>
    <w:pPr>
      <w:spacing w:before="100" w:beforeAutospacing="1" w:after="210" w:line="240" w:lineRule="auto"/>
    </w:pPr>
    <w:rPr>
      <w:rFonts w:eastAsia="Times New Roman" w:cs="Times New Roman"/>
      <w:sz w:val="24"/>
      <w:szCs w:val="24"/>
    </w:rPr>
  </w:style>
  <w:style w:type="paragraph" w:customStyle="1" w:styleId="overflow-article-div">
    <w:name w:val="overflow-article-div"/>
    <w:basedOn w:val="Normal"/>
    <w:rsid w:val="00C80421"/>
    <w:pPr>
      <w:spacing w:before="100" w:beforeAutospacing="1" w:after="210" w:line="240" w:lineRule="auto"/>
    </w:pPr>
    <w:rPr>
      <w:rFonts w:eastAsia="Times New Roman" w:cs="Times New Roman"/>
      <w:sz w:val="24"/>
      <w:szCs w:val="24"/>
    </w:rPr>
  </w:style>
  <w:style w:type="paragraph" w:customStyle="1" w:styleId="article-group">
    <w:name w:val="article-group"/>
    <w:basedOn w:val="Normal"/>
    <w:rsid w:val="00C80421"/>
    <w:pPr>
      <w:spacing w:before="100" w:beforeAutospacing="1" w:after="210" w:line="240" w:lineRule="auto"/>
    </w:pPr>
    <w:rPr>
      <w:rFonts w:eastAsia="Times New Roman" w:cs="Times New Roman"/>
      <w:sz w:val="24"/>
      <w:szCs w:val="24"/>
    </w:rPr>
  </w:style>
  <w:style w:type="paragraph" w:customStyle="1" w:styleId="horz-rule">
    <w:name w:val="horz-rule"/>
    <w:basedOn w:val="Normal"/>
    <w:rsid w:val="00C80421"/>
    <w:pPr>
      <w:spacing w:before="100" w:beforeAutospacing="1" w:after="210" w:line="240" w:lineRule="auto"/>
    </w:pPr>
    <w:rPr>
      <w:rFonts w:eastAsia="Times New Roman" w:cs="Times New Roman"/>
      <w:sz w:val="24"/>
      <w:szCs w:val="24"/>
    </w:rPr>
  </w:style>
  <w:style w:type="paragraph" w:customStyle="1" w:styleId="seemorelink">
    <w:name w:val="seemorelink"/>
    <w:basedOn w:val="Normal"/>
    <w:rsid w:val="00C80421"/>
    <w:pPr>
      <w:spacing w:before="100" w:beforeAutospacing="1" w:after="210" w:line="240" w:lineRule="auto"/>
    </w:pPr>
    <w:rPr>
      <w:rFonts w:eastAsia="Times New Roman" w:cs="Times New Roman"/>
      <w:sz w:val="24"/>
      <w:szCs w:val="24"/>
    </w:rPr>
  </w:style>
  <w:style w:type="paragraph" w:customStyle="1" w:styleId="seelesslink">
    <w:name w:val="seelesslink"/>
    <w:basedOn w:val="Normal"/>
    <w:rsid w:val="00C80421"/>
    <w:pPr>
      <w:spacing w:before="100" w:beforeAutospacing="1" w:after="210" w:line="240" w:lineRule="auto"/>
    </w:pPr>
    <w:rPr>
      <w:rFonts w:eastAsia="Times New Roman" w:cs="Times New Roman"/>
      <w:sz w:val="24"/>
      <w:szCs w:val="24"/>
    </w:rPr>
  </w:style>
  <w:style w:type="paragraph" w:customStyle="1" w:styleId="group-toggle">
    <w:name w:val="group-toggle"/>
    <w:basedOn w:val="Normal"/>
    <w:rsid w:val="00C80421"/>
    <w:pPr>
      <w:spacing w:before="100" w:beforeAutospacing="1" w:after="210" w:line="240" w:lineRule="auto"/>
    </w:pPr>
    <w:rPr>
      <w:rFonts w:eastAsia="Times New Roman" w:cs="Times New Roman"/>
      <w:sz w:val="24"/>
      <w:szCs w:val="24"/>
    </w:rPr>
  </w:style>
  <w:style w:type="paragraph" w:customStyle="1" w:styleId="select-language">
    <w:name w:val="select-language"/>
    <w:basedOn w:val="Normal"/>
    <w:rsid w:val="00C80421"/>
    <w:pPr>
      <w:spacing w:before="100" w:beforeAutospacing="1" w:after="210" w:line="240" w:lineRule="auto"/>
    </w:pPr>
    <w:rPr>
      <w:rFonts w:eastAsia="Times New Roman" w:cs="Times New Roman"/>
      <w:sz w:val="24"/>
      <w:szCs w:val="24"/>
    </w:rPr>
  </w:style>
  <w:style w:type="paragraph" w:customStyle="1" w:styleId="gallery-frame">
    <w:name w:val="gallery-frame"/>
    <w:basedOn w:val="Normal"/>
    <w:rsid w:val="00C80421"/>
    <w:pPr>
      <w:spacing w:before="100" w:beforeAutospacing="1" w:after="210" w:line="240" w:lineRule="auto"/>
    </w:pPr>
    <w:rPr>
      <w:rFonts w:eastAsia="Times New Roman" w:cs="Times New Roman"/>
      <w:sz w:val="24"/>
      <w:szCs w:val="24"/>
    </w:rPr>
  </w:style>
  <w:style w:type="paragraph" w:customStyle="1" w:styleId="hero-content">
    <w:name w:val="hero-content"/>
    <w:basedOn w:val="Normal"/>
    <w:rsid w:val="00C80421"/>
    <w:pPr>
      <w:spacing w:before="100" w:beforeAutospacing="1" w:after="210" w:line="240" w:lineRule="auto"/>
    </w:pPr>
    <w:rPr>
      <w:rFonts w:eastAsia="Times New Roman" w:cs="Times New Roman"/>
      <w:sz w:val="24"/>
      <w:szCs w:val="24"/>
    </w:rPr>
  </w:style>
  <w:style w:type="paragraph" w:customStyle="1" w:styleId="tabs">
    <w:name w:val="tabs"/>
    <w:basedOn w:val="Normal"/>
    <w:rsid w:val="00C80421"/>
    <w:pPr>
      <w:spacing w:before="100" w:beforeAutospacing="1" w:after="210" w:line="240" w:lineRule="auto"/>
    </w:pPr>
    <w:rPr>
      <w:rFonts w:eastAsia="Times New Roman" w:cs="Times New Roman"/>
      <w:sz w:val="24"/>
      <w:szCs w:val="24"/>
    </w:rPr>
  </w:style>
  <w:style w:type="paragraph" w:customStyle="1" w:styleId="sectiondiv">
    <w:name w:val="section&gt;div"/>
    <w:basedOn w:val="Normal"/>
    <w:rsid w:val="00C80421"/>
    <w:pPr>
      <w:spacing w:before="100" w:beforeAutospacing="1" w:after="210" w:line="240" w:lineRule="auto"/>
    </w:pPr>
    <w:rPr>
      <w:rFonts w:eastAsia="Times New Roman" w:cs="Times New Roman"/>
      <w:sz w:val="24"/>
      <w:szCs w:val="24"/>
    </w:rPr>
  </w:style>
  <w:style w:type="paragraph" w:customStyle="1" w:styleId="services">
    <w:name w:val="services"/>
    <w:basedOn w:val="Normal"/>
    <w:rsid w:val="00C80421"/>
    <w:pPr>
      <w:spacing w:before="100" w:beforeAutospacing="1" w:after="210" w:line="240" w:lineRule="auto"/>
    </w:pPr>
    <w:rPr>
      <w:rFonts w:eastAsia="Times New Roman" w:cs="Times New Roman"/>
      <w:sz w:val="24"/>
      <w:szCs w:val="24"/>
    </w:rPr>
  </w:style>
  <w:style w:type="paragraph" w:customStyle="1" w:styleId="three-col-floatdiv">
    <w:name w:val="three-col-float&gt;div"/>
    <w:basedOn w:val="Normal"/>
    <w:rsid w:val="00C80421"/>
    <w:pPr>
      <w:spacing w:before="100" w:beforeAutospacing="1" w:after="210" w:line="240" w:lineRule="auto"/>
    </w:pPr>
    <w:rPr>
      <w:rFonts w:eastAsia="Times New Roman" w:cs="Times New Roman"/>
      <w:sz w:val="24"/>
      <w:szCs w:val="24"/>
    </w:rPr>
  </w:style>
  <w:style w:type="paragraph" w:customStyle="1" w:styleId="three-col-float">
    <w:name w:val="three-col-float"/>
    <w:basedOn w:val="Normal"/>
    <w:rsid w:val="00C80421"/>
    <w:pPr>
      <w:spacing w:before="100" w:beforeAutospacing="1" w:after="210" w:line="240" w:lineRule="auto"/>
    </w:pPr>
    <w:rPr>
      <w:rFonts w:eastAsia="Times New Roman" w:cs="Times New Roman"/>
      <w:sz w:val="24"/>
      <w:szCs w:val="24"/>
    </w:rPr>
  </w:style>
  <w:style w:type="paragraph" w:customStyle="1" w:styleId="close-btn">
    <w:name w:val="close-btn"/>
    <w:basedOn w:val="Normal"/>
    <w:rsid w:val="00C80421"/>
    <w:pPr>
      <w:spacing w:before="100" w:beforeAutospacing="1" w:after="210" w:line="240" w:lineRule="auto"/>
    </w:pPr>
    <w:rPr>
      <w:rFonts w:eastAsia="Times New Roman" w:cs="Times New Roman"/>
      <w:sz w:val="24"/>
      <w:szCs w:val="24"/>
    </w:rPr>
  </w:style>
  <w:style w:type="paragraph" w:customStyle="1" w:styleId="vwrap">
    <w:name w:val="vwrap"/>
    <w:basedOn w:val="Normal"/>
    <w:rsid w:val="00C80421"/>
    <w:pPr>
      <w:spacing w:before="100" w:beforeAutospacing="1" w:after="210" w:line="240" w:lineRule="auto"/>
    </w:pPr>
    <w:rPr>
      <w:rFonts w:eastAsia="Times New Roman" w:cs="Times New Roman"/>
      <w:sz w:val="24"/>
      <w:szCs w:val="24"/>
    </w:rPr>
  </w:style>
  <w:style w:type="paragraph" w:customStyle="1" w:styleId="virtual-machines">
    <w:name w:val="virtual-machines"/>
    <w:basedOn w:val="Normal"/>
    <w:rsid w:val="00C80421"/>
    <w:pPr>
      <w:spacing w:before="100" w:beforeAutospacing="1" w:after="210" w:line="240" w:lineRule="auto"/>
    </w:pPr>
    <w:rPr>
      <w:rFonts w:eastAsia="Times New Roman" w:cs="Times New Roman"/>
      <w:sz w:val="24"/>
      <w:szCs w:val="24"/>
    </w:rPr>
  </w:style>
  <w:style w:type="paragraph" w:customStyle="1" w:styleId="cloud-services">
    <w:name w:val="cloud-services"/>
    <w:basedOn w:val="Normal"/>
    <w:rsid w:val="00C80421"/>
    <w:pPr>
      <w:spacing w:before="100" w:beforeAutospacing="1" w:after="210" w:line="240" w:lineRule="auto"/>
    </w:pPr>
    <w:rPr>
      <w:rFonts w:eastAsia="Times New Roman" w:cs="Times New Roman"/>
      <w:sz w:val="24"/>
      <w:szCs w:val="24"/>
    </w:rPr>
  </w:style>
  <w:style w:type="paragraph" w:customStyle="1" w:styleId="websites">
    <w:name w:val="websites"/>
    <w:basedOn w:val="Normal"/>
    <w:rsid w:val="00C80421"/>
    <w:pPr>
      <w:spacing w:before="100" w:beforeAutospacing="1" w:after="210" w:line="240" w:lineRule="auto"/>
    </w:pPr>
    <w:rPr>
      <w:rFonts w:eastAsia="Times New Roman" w:cs="Times New Roman"/>
      <w:sz w:val="24"/>
      <w:szCs w:val="24"/>
    </w:rPr>
  </w:style>
  <w:style w:type="paragraph" w:customStyle="1" w:styleId="mobile-services">
    <w:name w:val="mobile-services"/>
    <w:basedOn w:val="Normal"/>
    <w:rsid w:val="00C80421"/>
    <w:pPr>
      <w:spacing w:before="100" w:beforeAutospacing="1" w:after="210" w:line="240" w:lineRule="auto"/>
    </w:pPr>
    <w:rPr>
      <w:rFonts w:eastAsia="Times New Roman" w:cs="Times New Roman"/>
      <w:sz w:val="24"/>
      <w:szCs w:val="24"/>
    </w:rPr>
  </w:style>
  <w:style w:type="paragraph" w:customStyle="1" w:styleId="storage">
    <w:name w:val="storage"/>
    <w:basedOn w:val="Normal"/>
    <w:rsid w:val="00C80421"/>
    <w:pPr>
      <w:spacing w:before="100" w:beforeAutospacing="1" w:after="210" w:line="240" w:lineRule="auto"/>
    </w:pPr>
    <w:rPr>
      <w:rFonts w:eastAsia="Times New Roman" w:cs="Times New Roman"/>
      <w:sz w:val="24"/>
      <w:szCs w:val="24"/>
    </w:rPr>
  </w:style>
  <w:style w:type="paragraph" w:customStyle="1" w:styleId="sql-database">
    <w:name w:val="sql-database"/>
    <w:basedOn w:val="Normal"/>
    <w:rsid w:val="00C80421"/>
    <w:pPr>
      <w:spacing w:before="100" w:beforeAutospacing="1" w:after="210" w:line="240" w:lineRule="auto"/>
    </w:pPr>
    <w:rPr>
      <w:rFonts w:eastAsia="Times New Roman" w:cs="Times New Roman"/>
      <w:sz w:val="24"/>
      <w:szCs w:val="24"/>
    </w:rPr>
  </w:style>
  <w:style w:type="paragraph" w:customStyle="1" w:styleId="sql-reporting">
    <w:name w:val="sql-reporting"/>
    <w:basedOn w:val="Normal"/>
    <w:rsid w:val="00C80421"/>
    <w:pPr>
      <w:spacing w:before="100" w:beforeAutospacing="1" w:after="210" w:line="240" w:lineRule="auto"/>
    </w:pPr>
    <w:rPr>
      <w:rFonts w:eastAsia="Times New Roman" w:cs="Times New Roman"/>
      <w:sz w:val="24"/>
      <w:szCs w:val="24"/>
    </w:rPr>
  </w:style>
  <w:style w:type="paragraph" w:customStyle="1" w:styleId="backup">
    <w:name w:val="backup"/>
    <w:basedOn w:val="Normal"/>
    <w:rsid w:val="00C80421"/>
    <w:pPr>
      <w:spacing w:before="100" w:beforeAutospacing="1" w:after="210" w:line="240" w:lineRule="auto"/>
    </w:pPr>
    <w:rPr>
      <w:rFonts w:eastAsia="Times New Roman" w:cs="Times New Roman"/>
      <w:sz w:val="24"/>
      <w:szCs w:val="24"/>
    </w:rPr>
  </w:style>
  <w:style w:type="paragraph" w:customStyle="1" w:styleId="hdinsight">
    <w:name w:val="hdinsight"/>
    <w:basedOn w:val="Normal"/>
    <w:rsid w:val="00C80421"/>
    <w:pPr>
      <w:spacing w:before="100" w:beforeAutospacing="1" w:after="210" w:line="240" w:lineRule="auto"/>
    </w:pPr>
    <w:rPr>
      <w:rFonts w:eastAsia="Times New Roman" w:cs="Times New Roman"/>
      <w:sz w:val="24"/>
      <w:szCs w:val="24"/>
    </w:rPr>
  </w:style>
  <w:style w:type="paragraph" w:customStyle="1" w:styleId="recovery-manager">
    <w:name w:val="recovery-manager"/>
    <w:basedOn w:val="Normal"/>
    <w:rsid w:val="00C80421"/>
    <w:pPr>
      <w:spacing w:before="100" w:beforeAutospacing="1" w:after="210" w:line="240" w:lineRule="auto"/>
    </w:pPr>
    <w:rPr>
      <w:rFonts w:eastAsia="Times New Roman" w:cs="Times New Roman"/>
      <w:sz w:val="24"/>
      <w:szCs w:val="24"/>
    </w:rPr>
  </w:style>
  <w:style w:type="paragraph" w:customStyle="1" w:styleId="media-services">
    <w:name w:val="media-services"/>
    <w:basedOn w:val="Normal"/>
    <w:rsid w:val="00C80421"/>
    <w:pPr>
      <w:spacing w:before="100" w:beforeAutospacing="1" w:after="210" w:line="240" w:lineRule="auto"/>
    </w:pPr>
    <w:rPr>
      <w:rFonts w:eastAsia="Times New Roman" w:cs="Times New Roman"/>
      <w:sz w:val="24"/>
      <w:szCs w:val="24"/>
    </w:rPr>
  </w:style>
  <w:style w:type="paragraph" w:customStyle="1" w:styleId="active-directory">
    <w:name w:val="active-directory"/>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
    <w:name w:val="multi-factor-authentication"/>
    <w:basedOn w:val="Normal"/>
    <w:rsid w:val="00C80421"/>
    <w:pPr>
      <w:spacing w:before="100" w:beforeAutospacing="1" w:after="210" w:line="240" w:lineRule="auto"/>
    </w:pPr>
    <w:rPr>
      <w:rFonts w:eastAsia="Times New Roman" w:cs="Times New Roman"/>
      <w:sz w:val="24"/>
      <w:szCs w:val="24"/>
    </w:rPr>
  </w:style>
  <w:style w:type="paragraph" w:customStyle="1" w:styleId="service-bus">
    <w:name w:val="service-bus"/>
    <w:basedOn w:val="Normal"/>
    <w:rsid w:val="00C80421"/>
    <w:pPr>
      <w:spacing w:before="100" w:beforeAutospacing="1" w:after="210" w:line="240" w:lineRule="auto"/>
    </w:pPr>
    <w:rPr>
      <w:rFonts w:eastAsia="Times New Roman" w:cs="Times New Roman"/>
      <w:sz w:val="24"/>
      <w:szCs w:val="24"/>
    </w:rPr>
  </w:style>
  <w:style w:type="paragraph" w:customStyle="1" w:styleId="notification-hubs">
    <w:name w:val="notification-hubs"/>
    <w:basedOn w:val="Normal"/>
    <w:rsid w:val="00C80421"/>
    <w:pPr>
      <w:spacing w:before="100" w:beforeAutospacing="1" w:after="210" w:line="240" w:lineRule="auto"/>
    </w:pPr>
    <w:rPr>
      <w:rFonts w:eastAsia="Times New Roman" w:cs="Times New Roman"/>
      <w:sz w:val="24"/>
      <w:szCs w:val="24"/>
    </w:rPr>
  </w:style>
  <w:style w:type="paragraph" w:customStyle="1" w:styleId="cache">
    <w:name w:val="cache"/>
    <w:basedOn w:val="Normal"/>
    <w:rsid w:val="00C80421"/>
    <w:pPr>
      <w:spacing w:before="100" w:beforeAutospacing="1" w:after="210" w:line="240" w:lineRule="auto"/>
    </w:pPr>
    <w:rPr>
      <w:rFonts w:eastAsia="Times New Roman" w:cs="Times New Roman"/>
      <w:sz w:val="24"/>
      <w:szCs w:val="24"/>
    </w:rPr>
  </w:style>
  <w:style w:type="paragraph" w:customStyle="1" w:styleId="biztalk-services">
    <w:name w:val="biztalk-services"/>
    <w:basedOn w:val="Normal"/>
    <w:rsid w:val="00C80421"/>
    <w:pPr>
      <w:spacing w:before="100" w:beforeAutospacing="1" w:after="210" w:line="240" w:lineRule="auto"/>
    </w:pPr>
    <w:rPr>
      <w:rFonts w:eastAsia="Times New Roman" w:cs="Times New Roman"/>
      <w:sz w:val="24"/>
      <w:szCs w:val="24"/>
    </w:rPr>
  </w:style>
  <w:style w:type="paragraph" w:customStyle="1" w:styleId="virtual-network">
    <w:name w:val="virtual-network"/>
    <w:basedOn w:val="Normal"/>
    <w:rsid w:val="00C80421"/>
    <w:pPr>
      <w:spacing w:before="100" w:beforeAutospacing="1" w:after="210" w:line="240" w:lineRule="auto"/>
    </w:pPr>
    <w:rPr>
      <w:rFonts w:eastAsia="Times New Roman" w:cs="Times New Roman"/>
      <w:sz w:val="24"/>
      <w:szCs w:val="24"/>
    </w:rPr>
  </w:style>
  <w:style w:type="paragraph" w:customStyle="1" w:styleId="traffic-manager">
    <w:name w:val="traffic-manager"/>
    <w:basedOn w:val="Normal"/>
    <w:rsid w:val="00C80421"/>
    <w:pPr>
      <w:spacing w:before="100" w:beforeAutospacing="1" w:after="210" w:line="240" w:lineRule="auto"/>
    </w:pPr>
    <w:rPr>
      <w:rFonts w:eastAsia="Times New Roman" w:cs="Times New Roman"/>
      <w:sz w:val="24"/>
      <w:szCs w:val="24"/>
    </w:rPr>
  </w:style>
  <w:style w:type="paragraph" w:customStyle="1" w:styleId="scheduler">
    <w:name w:val="scheduler"/>
    <w:basedOn w:val="Normal"/>
    <w:rsid w:val="00C80421"/>
    <w:pPr>
      <w:spacing w:before="100" w:beforeAutospacing="1" w:after="210" w:line="240" w:lineRule="auto"/>
    </w:pPr>
    <w:rPr>
      <w:rFonts w:eastAsia="Times New Roman" w:cs="Times New Roman"/>
      <w:sz w:val="24"/>
      <w:szCs w:val="24"/>
    </w:rPr>
  </w:style>
  <w:style w:type="paragraph" w:customStyle="1" w:styleId="vso">
    <w:name w:val="vso"/>
    <w:basedOn w:val="Normal"/>
    <w:rsid w:val="00C80421"/>
    <w:pPr>
      <w:spacing w:before="100" w:beforeAutospacing="1" w:after="210" w:line="240" w:lineRule="auto"/>
    </w:pPr>
    <w:rPr>
      <w:rFonts w:eastAsia="Times New Roman" w:cs="Times New Roman"/>
      <w:sz w:val="24"/>
      <w:szCs w:val="24"/>
    </w:rPr>
  </w:style>
  <w:style w:type="paragraph" w:customStyle="1" w:styleId="solution-cta-link">
    <w:name w:val="solution-cta-link"/>
    <w:basedOn w:val="Normal"/>
    <w:rsid w:val="00C80421"/>
    <w:pPr>
      <w:spacing w:before="100" w:beforeAutospacing="1" w:after="210" w:line="240" w:lineRule="auto"/>
    </w:pPr>
    <w:rPr>
      <w:rFonts w:eastAsia="Times New Roman" w:cs="Times New Roman"/>
      <w:sz w:val="24"/>
      <w:szCs w:val="24"/>
    </w:rPr>
  </w:style>
  <w:style w:type="paragraph" w:customStyle="1" w:styleId="divvideo">
    <w:name w:val="divvideo"/>
    <w:basedOn w:val="Normal"/>
    <w:rsid w:val="00C80421"/>
    <w:pPr>
      <w:spacing w:before="100" w:beforeAutospacing="1" w:after="210" w:line="240" w:lineRule="auto"/>
    </w:pPr>
    <w:rPr>
      <w:rFonts w:eastAsia="Times New Roman" w:cs="Times New Roman"/>
      <w:sz w:val="24"/>
      <w:szCs w:val="24"/>
    </w:rPr>
  </w:style>
  <w:style w:type="paragraph" w:customStyle="1" w:styleId="divvideodiv">
    <w:name w:val="divvideo&gt;div"/>
    <w:basedOn w:val="Normal"/>
    <w:rsid w:val="00C80421"/>
    <w:pPr>
      <w:spacing w:before="100" w:beforeAutospacing="1" w:after="210" w:line="240" w:lineRule="auto"/>
    </w:pPr>
    <w:rPr>
      <w:rFonts w:eastAsia="Times New Roman" w:cs="Times New Roman"/>
      <w:sz w:val="24"/>
      <w:szCs w:val="24"/>
    </w:rPr>
  </w:style>
  <w:style w:type="paragraph" w:customStyle="1" w:styleId="divvideolength">
    <w:name w:val="divvideolength"/>
    <w:basedOn w:val="Normal"/>
    <w:rsid w:val="00C80421"/>
    <w:pPr>
      <w:spacing w:before="100" w:beforeAutospacing="1" w:after="210" w:line="240" w:lineRule="auto"/>
    </w:pPr>
    <w:rPr>
      <w:rFonts w:eastAsia="Times New Roman" w:cs="Times New Roman"/>
      <w:sz w:val="24"/>
      <w:szCs w:val="24"/>
    </w:rPr>
  </w:style>
  <w:style w:type="paragraph" w:customStyle="1" w:styleId="legend">
    <w:name w:val="legend"/>
    <w:basedOn w:val="Normal"/>
    <w:rsid w:val="00C80421"/>
    <w:pPr>
      <w:spacing w:before="100" w:beforeAutospacing="1" w:after="210" w:line="240" w:lineRule="auto"/>
    </w:pPr>
    <w:rPr>
      <w:rFonts w:eastAsia="Times New Roman" w:cs="Times New Roman"/>
      <w:sz w:val="24"/>
      <w:szCs w:val="24"/>
    </w:rPr>
  </w:style>
  <w:style w:type="paragraph" w:customStyle="1" w:styleId="default">
    <w:name w:val="default"/>
    <w:basedOn w:val="Normal"/>
    <w:rsid w:val="00C80421"/>
    <w:pPr>
      <w:spacing w:before="100" w:beforeAutospacing="1" w:after="210" w:line="240" w:lineRule="auto"/>
    </w:pPr>
    <w:rPr>
      <w:rFonts w:eastAsia="Times New Roman" w:cs="Times New Roman"/>
      <w:sz w:val="24"/>
      <w:szCs w:val="24"/>
    </w:rPr>
  </w:style>
  <w:style w:type="paragraph" w:customStyle="1" w:styleId="guide-stepsdiv">
    <w:name w:val="guide-steps&gt;div"/>
    <w:basedOn w:val="Normal"/>
    <w:rsid w:val="00C80421"/>
    <w:pPr>
      <w:spacing w:before="100" w:beforeAutospacing="1" w:after="210" w:line="240" w:lineRule="auto"/>
    </w:pPr>
    <w:rPr>
      <w:rFonts w:eastAsia="Times New Roman" w:cs="Times New Roman"/>
      <w:sz w:val="24"/>
      <w:szCs w:val="24"/>
    </w:rPr>
  </w:style>
  <w:style w:type="paragraph" w:customStyle="1" w:styleId="thumbnails">
    <w:name w:val="thumbnails"/>
    <w:basedOn w:val="Normal"/>
    <w:rsid w:val="00C80421"/>
    <w:pPr>
      <w:spacing w:before="100" w:beforeAutospacing="1" w:after="210" w:line="240" w:lineRule="auto"/>
    </w:pPr>
    <w:rPr>
      <w:rFonts w:eastAsia="Times New Roman" w:cs="Times New Roman"/>
      <w:sz w:val="24"/>
      <w:szCs w:val="24"/>
    </w:rPr>
  </w:style>
  <w:style w:type="paragraph" w:customStyle="1" w:styleId="img">
    <w:name w:val="img"/>
    <w:basedOn w:val="Normal"/>
    <w:rsid w:val="00C80421"/>
    <w:pPr>
      <w:spacing w:before="100" w:beforeAutospacing="1" w:after="210" w:line="240" w:lineRule="auto"/>
    </w:pPr>
    <w:rPr>
      <w:rFonts w:eastAsia="Times New Roman" w:cs="Times New Roman"/>
      <w:sz w:val="24"/>
      <w:szCs w:val="24"/>
    </w:rPr>
  </w:style>
  <w:style w:type="paragraph" w:customStyle="1" w:styleId="step-links">
    <w:name w:val="step-links"/>
    <w:basedOn w:val="Normal"/>
    <w:rsid w:val="00C80421"/>
    <w:pPr>
      <w:spacing w:before="100" w:beforeAutospacing="1" w:after="210" w:line="240" w:lineRule="auto"/>
    </w:pPr>
    <w:rPr>
      <w:rFonts w:eastAsia="Times New Roman" w:cs="Times New Roman"/>
      <w:sz w:val="24"/>
      <w:szCs w:val="24"/>
    </w:rPr>
  </w:style>
  <w:style w:type="paragraph" w:customStyle="1" w:styleId="previous">
    <w:name w:val="previous"/>
    <w:basedOn w:val="Normal"/>
    <w:rsid w:val="00C80421"/>
    <w:pPr>
      <w:spacing w:before="100" w:beforeAutospacing="1" w:after="210" w:line="240" w:lineRule="auto"/>
    </w:pPr>
    <w:rPr>
      <w:rFonts w:eastAsia="Times New Roman" w:cs="Times New Roman"/>
      <w:sz w:val="24"/>
      <w:szCs w:val="24"/>
    </w:rPr>
  </w:style>
  <w:style w:type="paragraph" w:customStyle="1" w:styleId="next">
    <w:name w:val="next"/>
    <w:basedOn w:val="Normal"/>
    <w:rsid w:val="00C80421"/>
    <w:pPr>
      <w:spacing w:before="100" w:beforeAutospacing="1" w:after="210" w:line="240" w:lineRule="auto"/>
    </w:pPr>
    <w:rPr>
      <w:rFonts w:eastAsia="Times New Roman" w:cs="Times New Roman"/>
      <w:sz w:val="24"/>
      <w:szCs w:val="24"/>
    </w:rPr>
  </w:style>
  <w:style w:type="paragraph" w:customStyle="1" w:styleId="view-all">
    <w:name w:val="view-all"/>
    <w:basedOn w:val="Normal"/>
    <w:rsid w:val="00C80421"/>
    <w:pPr>
      <w:spacing w:before="100" w:beforeAutospacing="1" w:after="210" w:line="240" w:lineRule="auto"/>
    </w:pPr>
    <w:rPr>
      <w:rFonts w:eastAsia="Times New Roman" w:cs="Times New Roman"/>
      <w:sz w:val="24"/>
      <w:szCs w:val="24"/>
    </w:rPr>
  </w:style>
  <w:style w:type="paragraph" w:customStyle="1" w:styleId="slideshow-control">
    <w:name w:val="slideshow-control"/>
    <w:basedOn w:val="Normal"/>
    <w:rsid w:val="00C80421"/>
    <w:pPr>
      <w:spacing w:before="100" w:beforeAutospacing="1" w:after="210" w:line="240" w:lineRule="auto"/>
    </w:pPr>
    <w:rPr>
      <w:rFonts w:eastAsia="Times New Roman" w:cs="Times New Roman"/>
      <w:sz w:val="24"/>
      <w:szCs w:val="24"/>
    </w:rPr>
  </w:style>
  <w:style w:type="paragraph" w:customStyle="1" w:styleId="s4">
    <w:name w:val="s4"/>
    <w:basedOn w:val="Normal"/>
    <w:rsid w:val="00C80421"/>
    <w:pPr>
      <w:spacing w:before="100" w:beforeAutospacing="1" w:after="210" w:line="240" w:lineRule="auto"/>
    </w:pPr>
    <w:rPr>
      <w:rFonts w:eastAsia="Times New Roman" w:cs="Times New Roman"/>
      <w:sz w:val="24"/>
      <w:szCs w:val="24"/>
    </w:rPr>
  </w:style>
  <w:style w:type="paragraph" w:customStyle="1" w:styleId="s5">
    <w:name w:val="s5"/>
    <w:basedOn w:val="Normal"/>
    <w:rsid w:val="00C80421"/>
    <w:pPr>
      <w:spacing w:before="100" w:beforeAutospacing="1" w:after="210" w:line="240" w:lineRule="auto"/>
    </w:pPr>
    <w:rPr>
      <w:rFonts w:eastAsia="Times New Roman" w:cs="Times New Roman"/>
      <w:sz w:val="24"/>
      <w:szCs w:val="24"/>
    </w:rPr>
  </w:style>
  <w:style w:type="paragraph" w:customStyle="1" w:styleId="s6">
    <w:name w:val="s6"/>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
    <w:name w:val="wa-scriptcenter-control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main">
    <w:name w:val="wa-scriptcenter-contentmain"/>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
    <w:name w:val="wa-scriptcenter-contentaside"/>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
    <w:name w:val="wa-scriptcenter-script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furtherreading">
    <w:name w:val="wa-scriptcenter-furtherreading"/>
    <w:basedOn w:val="Normal"/>
    <w:rsid w:val="00C80421"/>
    <w:pPr>
      <w:spacing w:before="100" w:beforeAutospacing="1" w:after="210" w:line="240" w:lineRule="auto"/>
    </w:pPr>
    <w:rPr>
      <w:rFonts w:eastAsia="Times New Roman" w:cs="Times New Roman"/>
      <w:sz w:val="24"/>
      <w:szCs w:val="24"/>
    </w:rPr>
  </w:style>
  <w:style w:type="paragraph" w:customStyle="1" w:styleId="wa-box">
    <w:name w:val="wa-box"/>
    <w:basedOn w:val="Normal"/>
    <w:rsid w:val="00C80421"/>
    <w:pPr>
      <w:spacing w:before="100" w:beforeAutospacing="1" w:after="210" w:line="240" w:lineRule="auto"/>
    </w:pPr>
    <w:rPr>
      <w:rFonts w:eastAsia="Times New Roman" w:cs="Times New Roman"/>
      <w:sz w:val="24"/>
      <w:szCs w:val="24"/>
    </w:rPr>
  </w:style>
  <w:style w:type="paragraph" w:customStyle="1" w:styleId="wa-box-active">
    <w:name w:val="wa-box-active"/>
    <w:basedOn w:val="Normal"/>
    <w:rsid w:val="00C80421"/>
    <w:pPr>
      <w:spacing w:before="100" w:beforeAutospacing="1" w:after="210" w:line="240" w:lineRule="auto"/>
    </w:pPr>
    <w:rPr>
      <w:rFonts w:eastAsia="Times New Roman" w:cs="Times New Roman"/>
      <w:sz w:val="24"/>
      <w:szCs w:val="24"/>
    </w:rPr>
  </w:style>
  <w:style w:type="paragraph" w:customStyle="1" w:styleId="wa-box-disabled">
    <w:name w:val="wa-box-disabled"/>
    <w:basedOn w:val="Normal"/>
    <w:rsid w:val="00C80421"/>
    <w:pPr>
      <w:spacing w:before="100" w:beforeAutospacing="1" w:after="210" w:line="240" w:lineRule="auto"/>
    </w:pPr>
    <w:rPr>
      <w:rFonts w:eastAsia="Times New Roman" w:cs="Times New Roman"/>
      <w:sz w:val="24"/>
      <w:szCs w:val="24"/>
    </w:rPr>
  </w:style>
  <w:style w:type="paragraph" w:customStyle="1" w:styleId="wa-faq-answer">
    <w:name w:val="wa-faq-answer"/>
    <w:basedOn w:val="Normal"/>
    <w:rsid w:val="00C80421"/>
    <w:pPr>
      <w:spacing w:before="100" w:beforeAutospacing="1" w:after="210" w:line="240" w:lineRule="auto"/>
    </w:pPr>
    <w:rPr>
      <w:rFonts w:eastAsia="Times New Roman" w:cs="Times New Roman"/>
      <w:sz w:val="24"/>
      <w:szCs w:val="24"/>
    </w:rPr>
  </w:style>
  <w:style w:type="paragraph" w:customStyle="1" w:styleId="wa-tab">
    <w:name w:val="wa-tab"/>
    <w:basedOn w:val="Normal"/>
    <w:rsid w:val="00C80421"/>
    <w:pPr>
      <w:spacing w:before="100" w:beforeAutospacing="1" w:after="210" w:line="240" w:lineRule="auto"/>
    </w:pPr>
    <w:rPr>
      <w:rFonts w:eastAsia="Times New Roman" w:cs="Times New Roman"/>
      <w:sz w:val="24"/>
      <w:szCs w:val="24"/>
    </w:rPr>
  </w:style>
  <w:style w:type="paragraph" w:customStyle="1" w:styleId="wa-tab-active">
    <w:name w:val="wa-tab-active"/>
    <w:basedOn w:val="Normal"/>
    <w:rsid w:val="00C80421"/>
    <w:pPr>
      <w:spacing w:before="100" w:beforeAutospacing="1" w:after="210" w:line="240" w:lineRule="auto"/>
    </w:pPr>
    <w:rPr>
      <w:rFonts w:eastAsia="Times New Roman" w:cs="Times New Roman"/>
      <w:sz w:val="24"/>
      <w:szCs w:val="24"/>
    </w:rPr>
  </w:style>
  <w:style w:type="paragraph" w:customStyle="1" w:styleId="hide">
    <w:name w:val="hide"/>
    <w:basedOn w:val="Normal"/>
    <w:rsid w:val="00C80421"/>
    <w:pPr>
      <w:spacing w:before="100" w:beforeAutospacing="1" w:after="210" w:line="240" w:lineRule="auto"/>
    </w:pPr>
    <w:rPr>
      <w:rFonts w:eastAsia="Times New Roman" w:cs="Times New Roman"/>
      <w:sz w:val="24"/>
      <w:szCs w:val="24"/>
    </w:rPr>
  </w:style>
  <w:style w:type="paragraph" w:customStyle="1" w:styleId="toggle">
    <w:name w:val="toggle"/>
    <w:basedOn w:val="Normal"/>
    <w:rsid w:val="00C80421"/>
    <w:pPr>
      <w:spacing w:before="100" w:beforeAutospacing="1" w:after="210" w:line="240" w:lineRule="auto"/>
    </w:pPr>
    <w:rPr>
      <w:rFonts w:eastAsia="Times New Roman" w:cs="Times New Roman"/>
      <w:sz w:val="24"/>
      <w:szCs w:val="24"/>
    </w:rPr>
  </w:style>
  <w:style w:type="paragraph" w:customStyle="1" w:styleId="tri-block-title">
    <w:name w:val="tri-block-title"/>
    <w:basedOn w:val="Normal"/>
    <w:rsid w:val="00C80421"/>
    <w:pPr>
      <w:spacing w:before="100" w:beforeAutospacing="1" w:after="210" w:line="240" w:lineRule="auto"/>
    </w:pPr>
    <w:rPr>
      <w:rFonts w:eastAsia="Times New Roman" w:cs="Times New Roman"/>
      <w:sz w:val="24"/>
      <w:szCs w:val="24"/>
    </w:rPr>
  </w:style>
  <w:style w:type="paragraph" w:customStyle="1" w:styleId="wa-resourceblocks-header">
    <w:name w:val="wa-resourceblocks-header"/>
    <w:basedOn w:val="Normal"/>
    <w:rsid w:val="00C80421"/>
    <w:pPr>
      <w:spacing w:before="100" w:beforeAutospacing="1" w:after="210" w:line="240" w:lineRule="auto"/>
    </w:pPr>
    <w:rPr>
      <w:rFonts w:eastAsia="Times New Roman" w:cs="Times New Roman"/>
      <w:sz w:val="24"/>
      <w:szCs w:val="24"/>
    </w:rPr>
  </w:style>
  <w:style w:type="paragraph" w:customStyle="1" w:styleId="pagination-ellipses">
    <w:name w:val="pagination-ellipses"/>
    <w:basedOn w:val="Normal"/>
    <w:rsid w:val="00C80421"/>
    <w:pPr>
      <w:spacing w:before="100" w:beforeAutospacing="1" w:after="210" w:line="240" w:lineRule="auto"/>
    </w:pPr>
    <w:rPr>
      <w:rFonts w:eastAsia="Times New Roman" w:cs="Times New Roman"/>
      <w:sz w:val="24"/>
      <w:szCs w:val="24"/>
    </w:rPr>
  </w:style>
  <w:style w:type="paragraph" w:customStyle="1" w:styleId="pagination-prev">
    <w:name w:val="pagination-prev"/>
    <w:basedOn w:val="Normal"/>
    <w:rsid w:val="00C80421"/>
    <w:pPr>
      <w:spacing w:before="100" w:beforeAutospacing="1" w:after="210" w:line="240" w:lineRule="auto"/>
    </w:pPr>
    <w:rPr>
      <w:rFonts w:eastAsia="Times New Roman" w:cs="Times New Roman"/>
      <w:sz w:val="24"/>
      <w:szCs w:val="24"/>
    </w:rPr>
  </w:style>
  <w:style w:type="paragraph" w:customStyle="1" w:styleId="pagination-next">
    <w:name w:val="pagination-next"/>
    <w:basedOn w:val="Normal"/>
    <w:rsid w:val="00C80421"/>
    <w:pPr>
      <w:spacing w:before="100" w:beforeAutospacing="1" w:after="210" w:line="240" w:lineRule="auto"/>
    </w:pPr>
    <w:rPr>
      <w:rFonts w:eastAsia="Times New Roman" w:cs="Times New Roman"/>
      <w:sz w:val="24"/>
      <w:szCs w:val="24"/>
    </w:rPr>
  </w:style>
  <w:style w:type="paragraph" w:customStyle="1" w:styleId="disabled">
    <w:name w:val="disabled"/>
    <w:basedOn w:val="Normal"/>
    <w:rsid w:val="00C80421"/>
    <w:pPr>
      <w:spacing w:before="100" w:beforeAutospacing="1" w:after="210" w:line="240" w:lineRule="auto"/>
    </w:pPr>
    <w:rPr>
      <w:rFonts w:eastAsia="Times New Roman" w:cs="Times New Roman"/>
      <w:sz w:val="24"/>
      <w:szCs w:val="24"/>
    </w:rPr>
  </w:style>
  <w:style w:type="paragraph" w:customStyle="1" w:styleId="wa-resourceblock-header">
    <w:name w:val="wa-resourceblock-header"/>
    <w:basedOn w:val="Normal"/>
    <w:rsid w:val="00C80421"/>
    <w:pPr>
      <w:spacing w:before="100" w:beforeAutospacing="1" w:after="210" w:line="240" w:lineRule="auto"/>
    </w:pPr>
    <w:rPr>
      <w:rFonts w:eastAsia="Times New Roman" w:cs="Times New Roman"/>
      <w:sz w:val="24"/>
      <w:szCs w:val="24"/>
    </w:rPr>
  </w:style>
  <w:style w:type="paragraph" w:customStyle="1" w:styleId="wa-step-next">
    <w:name w:val="wa-step-next"/>
    <w:basedOn w:val="Normal"/>
    <w:rsid w:val="00C80421"/>
    <w:pPr>
      <w:spacing w:before="100" w:beforeAutospacing="1" w:after="210" w:line="240" w:lineRule="auto"/>
    </w:pPr>
    <w:rPr>
      <w:rFonts w:eastAsia="Times New Roman" w:cs="Times New Roman"/>
      <w:sz w:val="24"/>
      <w:szCs w:val="24"/>
    </w:rPr>
  </w:style>
  <w:style w:type="paragraph" w:customStyle="1" w:styleId="wa-step-prev">
    <w:name w:val="wa-step-prev"/>
    <w:basedOn w:val="Normal"/>
    <w:rsid w:val="00C80421"/>
    <w:pPr>
      <w:spacing w:before="100" w:beforeAutospacing="1" w:after="210" w:line="240" w:lineRule="auto"/>
    </w:pPr>
    <w:rPr>
      <w:rFonts w:eastAsia="Times New Roman" w:cs="Times New Roman"/>
      <w:sz w:val="24"/>
      <w:szCs w:val="24"/>
    </w:rPr>
  </w:style>
  <w:style w:type="paragraph" w:customStyle="1" w:styleId="wa-customerstorydetail-visual">
    <w:name w:val="wa-customerstorydetail-visual"/>
    <w:basedOn w:val="Normal"/>
    <w:rsid w:val="00C80421"/>
    <w:pPr>
      <w:spacing w:before="100" w:beforeAutospacing="1" w:after="210" w:line="240" w:lineRule="auto"/>
    </w:pPr>
    <w:rPr>
      <w:rFonts w:eastAsia="Times New Roman" w:cs="Times New Roman"/>
      <w:sz w:val="24"/>
      <w:szCs w:val="24"/>
    </w:rPr>
  </w:style>
  <w:style w:type="paragraph" w:customStyle="1" w:styleId="posted-date">
    <w:name w:val="posted-date"/>
    <w:basedOn w:val="Normal"/>
    <w:rsid w:val="00C80421"/>
    <w:pPr>
      <w:spacing w:before="100" w:beforeAutospacing="1" w:after="210" w:line="240" w:lineRule="auto"/>
    </w:pPr>
    <w:rPr>
      <w:rFonts w:eastAsia="Times New Roman" w:cs="Times New Roman"/>
      <w:sz w:val="24"/>
      <w:szCs w:val="24"/>
    </w:rPr>
  </w:style>
  <w:style w:type="paragraph" w:customStyle="1" w:styleId="wa-gallery-storeplans">
    <w:name w:val="wa-gallery-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a">
    <w:name w:val="wa-section-spacerhorizontal&gt;a"/>
    <w:basedOn w:val="Normal"/>
    <w:rsid w:val="00C80421"/>
    <w:pPr>
      <w:spacing w:before="100" w:beforeAutospacing="1" w:after="210" w:line="240" w:lineRule="auto"/>
    </w:pPr>
    <w:rPr>
      <w:rFonts w:eastAsia="Times New Roman" w:cs="Times New Roman"/>
      <w:sz w:val="24"/>
      <w:szCs w:val="24"/>
    </w:rPr>
  </w:style>
  <w:style w:type="paragraph" w:customStyle="1" w:styleId="yellow">
    <w:name w:val="yellow"/>
    <w:basedOn w:val="Normal"/>
    <w:rsid w:val="00C80421"/>
    <w:pPr>
      <w:spacing w:before="100" w:beforeAutospacing="1" w:after="210" w:line="240" w:lineRule="auto"/>
    </w:pPr>
    <w:rPr>
      <w:rFonts w:eastAsia="Times New Roman" w:cs="Times New Roman"/>
      <w:sz w:val="24"/>
      <w:szCs w:val="24"/>
    </w:rPr>
  </w:style>
  <w:style w:type="paragraph" w:customStyle="1" w:styleId="tri-block-image-links">
    <w:name w:val="tri-block-image-links"/>
    <w:basedOn w:val="Normal"/>
    <w:rsid w:val="00C80421"/>
    <w:pPr>
      <w:spacing w:before="100" w:beforeAutospacing="1" w:after="210" w:line="240" w:lineRule="auto"/>
    </w:pPr>
    <w:rPr>
      <w:rFonts w:eastAsia="Times New Roman" w:cs="Times New Roman"/>
      <w:sz w:val="24"/>
      <w:szCs w:val="24"/>
    </w:rPr>
  </w:style>
  <w:style w:type="paragraph" w:customStyle="1" w:styleId="partner-logo">
    <w:name w:val="partner-logo"/>
    <w:basedOn w:val="Normal"/>
    <w:rsid w:val="00C80421"/>
    <w:pPr>
      <w:spacing w:before="100" w:beforeAutospacing="1" w:after="210" w:line="240" w:lineRule="auto"/>
    </w:pPr>
    <w:rPr>
      <w:rFonts w:eastAsia="Times New Roman" w:cs="Times New Roman"/>
      <w:sz w:val="24"/>
      <w:szCs w:val="24"/>
    </w:rPr>
  </w:style>
  <w:style w:type="paragraph" w:customStyle="1" w:styleId="logo">
    <w:name w:val="logo"/>
    <w:basedOn w:val="Normal"/>
    <w:rsid w:val="00C80421"/>
    <w:pPr>
      <w:spacing w:before="100" w:beforeAutospacing="1" w:after="210" w:line="240" w:lineRule="auto"/>
    </w:pPr>
    <w:rPr>
      <w:rFonts w:eastAsia="Times New Roman" w:cs="Times New Roman"/>
      <w:sz w:val="24"/>
      <w:szCs w:val="24"/>
    </w:rPr>
  </w:style>
  <w:style w:type="paragraph" w:customStyle="1" w:styleId="label">
    <w:name w:val="label"/>
    <w:basedOn w:val="Normal"/>
    <w:rsid w:val="00C80421"/>
    <w:pPr>
      <w:spacing w:before="100" w:beforeAutospacing="1" w:after="210" w:line="240" w:lineRule="auto"/>
    </w:pPr>
    <w:rPr>
      <w:rFonts w:eastAsia="Times New Roman" w:cs="Times New Roman"/>
      <w:sz w:val="24"/>
      <w:szCs w:val="24"/>
    </w:rPr>
  </w:style>
  <w:style w:type="paragraph" w:customStyle="1" w:styleId="time">
    <w:name w:val="time"/>
    <w:basedOn w:val="Normal"/>
    <w:rsid w:val="00C80421"/>
    <w:pPr>
      <w:spacing w:before="100" w:beforeAutospacing="1" w:after="210" w:line="240" w:lineRule="auto"/>
    </w:pPr>
    <w:rPr>
      <w:rFonts w:eastAsia="Times New Roman" w:cs="Times New Roman"/>
      <w:sz w:val="24"/>
      <w:szCs w:val="24"/>
    </w:rPr>
  </w:style>
  <w:style w:type="paragraph" w:customStyle="1" w:styleId="selector-os">
    <w:name w:val="selector-os"/>
    <w:basedOn w:val="Normal"/>
    <w:rsid w:val="00C80421"/>
    <w:pPr>
      <w:spacing w:before="100" w:beforeAutospacing="1" w:after="210" w:line="240" w:lineRule="auto"/>
    </w:pPr>
    <w:rPr>
      <w:rFonts w:eastAsia="Times New Roman" w:cs="Times New Roman"/>
      <w:sz w:val="24"/>
      <w:szCs w:val="24"/>
    </w:rPr>
  </w:style>
  <w:style w:type="paragraph" w:customStyle="1" w:styleId="c1">
    <w:name w:val="c1"/>
    <w:basedOn w:val="Normal"/>
    <w:rsid w:val="00C80421"/>
    <w:pPr>
      <w:spacing w:before="100" w:beforeAutospacing="1" w:after="210" w:line="240" w:lineRule="auto"/>
    </w:pPr>
    <w:rPr>
      <w:rFonts w:eastAsia="Times New Roman" w:cs="Times New Roman"/>
      <w:sz w:val="24"/>
      <w:szCs w:val="24"/>
    </w:rPr>
  </w:style>
  <w:style w:type="paragraph" w:customStyle="1" w:styleId="c2">
    <w:name w:val="c2"/>
    <w:basedOn w:val="Normal"/>
    <w:rsid w:val="00C80421"/>
    <w:pPr>
      <w:spacing w:before="100" w:beforeAutospacing="1" w:after="210" w:line="240" w:lineRule="auto"/>
    </w:pPr>
    <w:rPr>
      <w:rFonts w:eastAsia="Times New Roman" w:cs="Times New Roman"/>
      <w:sz w:val="24"/>
      <w:szCs w:val="24"/>
    </w:rPr>
  </w:style>
  <w:style w:type="paragraph" w:customStyle="1" w:styleId="c3">
    <w:name w:val="c3"/>
    <w:basedOn w:val="Normal"/>
    <w:rsid w:val="00C80421"/>
    <w:pPr>
      <w:spacing w:before="100" w:beforeAutospacing="1" w:after="210" w:line="240" w:lineRule="auto"/>
    </w:pPr>
    <w:rPr>
      <w:rFonts w:eastAsia="Times New Roman" w:cs="Times New Roman"/>
      <w:sz w:val="24"/>
      <w:szCs w:val="24"/>
    </w:rPr>
  </w:style>
  <w:style w:type="paragraph" w:customStyle="1" w:styleId="c4">
    <w:name w:val="c4"/>
    <w:basedOn w:val="Normal"/>
    <w:rsid w:val="00C80421"/>
    <w:pPr>
      <w:spacing w:before="100" w:beforeAutospacing="1" w:after="210" w:line="240" w:lineRule="auto"/>
    </w:pPr>
    <w:rPr>
      <w:rFonts w:eastAsia="Times New Roman" w:cs="Times New Roman"/>
      <w:sz w:val="24"/>
      <w:szCs w:val="24"/>
    </w:rPr>
  </w:style>
  <w:style w:type="paragraph" w:customStyle="1" w:styleId="c5">
    <w:name w:val="c5"/>
    <w:basedOn w:val="Normal"/>
    <w:rsid w:val="00C80421"/>
    <w:pPr>
      <w:spacing w:before="100" w:beforeAutospacing="1" w:after="210" w:line="240" w:lineRule="auto"/>
    </w:pPr>
    <w:rPr>
      <w:rFonts w:eastAsia="Times New Roman" w:cs="Times New Roman"/>
      <w:sz w:val="24"/>
      <w:szCs w:val="24"/>
    </w:rPr>
  </w:style>
  <w:style w:type="paragraph" w:customStyle="1" w:styleId="c6">
    <w:name w:val="c6"/>
    <w:basedOn w:val="Normal"/>
    <w:rsid w:val="00C80421"/>
    <w:pPr>
      <w:spacing w:before="100" w:beforeAutospacing="1" w:after="210" w:line="240" w:lineRule="auto"/>
    </w:pPr>
    <w:rPr>
      <w:rFonts w:eastAsia="Times New Roman" w:cs="Times New Roman"/>
      <w:sz w:val="24"/>
      <w:szCs w:val="24"/>
    </w:rPr>
  </w:style>
  <w:style w:type="paragraph" w:customStyle="1" w:styleId="c8">
    <w:name w:val="c8"/>
    <w:basedOn w:val="Normal"/>
    <w:rsid w:val="00C80421"/>
    <w:pPr>
      <w:spacing w:before="100" w:beforeAutospacing="1" w:after="210" w:line="240" w:lineRule="auto"/>
    </w:pPr>
    <w:rPr>
      <w:rFonts w:eastAsia="Times New Roman" w:cs="Times New Roman"/>
      <w:sz w:val="24"/>
      <w:szCs w:val="24"/>
    </w:rPr>
  </w:style>
  <w:style w:type="paragraph" w:customStyle="1" w:styleId="c9">
    <w:name w:val="c9"/>
    <w:basedOn w:val="Normal"/>
    <w:rsid w:val="00C80421"/>
    <w:pPr>
      <w:spacing w:before="100" w:beforeAutospacing="1" w:after="210" w:line="240" w:lineRule="auto"/>
    </w:pPr>
    <w:rPr>
      <w:rFonts w:eastAsia="Times New Roman" w:cs="Times New Roman"/>
      <w:sz w:val="24"/>
      <w:szCs w:val="24"/>
    </w:rPr>
  </w:style>
  <w:style w:type="paragraph" w:customStyle="1" w:styleId="cno">
    <w:name w:val="cno"/>
    <w:basedOn w:val="Normal"/>
    <w:rsid w:val="00C80421"/>
    <w:pPr>
      <w:spacing w:before="100" w:beforeAutospacing="1" w:after="210" w:line="240" w:lineRule="auto"/>
    </w:pPr>
    <w:rPr>
      <w:rFonts w:eastAsia="Times New Roman" w:cs="Times New Roman"/>
      <w:sz w:val="24"/>
      <w:szCs w:val="24"/>
    </w:rPr>
  </w:style>
  <w:style w:type="paragraph" w:customStyle="1" w:styleId="cnoa">
    <w:name w:val="cno&gt;a"/>
    <w:basedOn w:val="Normal"/>
    <w:rsid w:val="00C80421"/>
    <w:pPr>
      <w:spacing w:before="100" w:beforeAutospacing="1" w:after="210" w:line="240" w:lineRule="auto"/>
    </w:pPr>
    <w:rPr>
      <w:rFonts w:eastAsia="Times New Roman" w:cs="Times New Roman"/>
      <w:sz w:val="24"/>
      <w:szCs w:val="24"/>
    </w:rPr>
  </w:style>
  <w:style w:type="paragraph" w:customStyle="1" w:styleId="plus">
    <w:name w:val="plus"/>
    <w:basedOn w:val="Normal"/>
    <w:rsid w:val="00C80421"/>
    <w:pPr>
      <w:spacing w:before="100" w:beforeAutospacing="1" w:after="210" w:line="240" w:lineRule="auto"/>
    </w:pPr>
    <w:rPr>
      <w:rFonts w:eastAsia="Times New Roman" w:cs="Times New Roman"/>
      <w:sz w:val="24"/>
      <w:szCs w:val="24"/>
    </w:rPr>
  </w:style>
  <w:style w:type="paragraph" w:customStyle="1" w:styleId="block">
    <w:name w:val="block"/>
    <w:basedOn w:val="Normal"/>
    <w:rsid w:val="00C80421"/>
    <w:pPr>
      <w:spacing w:before="100" w:beforeAutospacing="1" w:after="210" w:line="240" w:lineRule="auto"/>
    </w:pPr>
    <w:rPr>
      <w:rFonts w:eastAsia="Times New Roman" w:cs="Times New Roman"/>
      <w:sz w:val="24"/>
      <w:szCs w:val="24"/>
    </w:rPr>
  </w:style>
  <w:style w:type="paragraph" w:customStyle="1" w:styleId="app-links">
    <w:name w:val="app-links"/>
    <w:basedOn w:val="Normal"/>
    <w:rsid w:val="00C80421"/>
    <w:pPr>
      <w:spacing w:before="100" w:beforeAutospacing="1" w:after="210" w:line="240" w:lineRule="auto"/>
    </w:pPr>
    <w:rPr>
      <w:rFonts w:eastAsia="Times New Roman" w:cs="Times New Roman"/>
      <w:sz w:val="24"/>
      <w:szCs w:val="24"/>
    </w:rPr>
  </w:style>
  <w:style w:type="paragraph" w:customStyle="1" w:styleId="purchase">
    <w:name w:val="purchase"/>
    <w:basedOn w:val="Normal"/>
    <w:rsid w:val="00C80421"/>
    <w:pPr>
      <w:spacing w:before="100" w:beforeAutospacing="1" w:after="210" w:line="240" w:lineRule="auto"/>
    </w:pPr>
    <w:rPr>
      <w:rFonts w:eastAsia="Times New Roman" w:cs="Times New Roman"/>
      <w:sz w:val="24"/>
      <w:szCs w:val="24"/>
    </w:rPr>
  </w:style>
  <w:style w:type="paragraph" w:customStyle="1" w:styleId="store-slideshow">
    <w:name w:val="store-slideshow"/>
    <w:basedOn w:val="Normal"/>
    <w:rsid w:val="00C80421"/>
    <w:pPr>
      <w:spacing w:before="100" w:beforeAutospacing="1" w:after="210" w:line="240" w:lineRule="auto"/>
    </w:pPr>
    <w:rPr>
      <w:rFonts w:eastAsia="Times New Roman" w:cs="Times New Roman"/>
      <w:sz w:val="24"/>
      <w:szCs w:val="24"/>
    </w:rPr>
  </w:style>
  <w:style w:type="paragraph" w:customStyle="1" w:styleId="triangle">
    <w:name w:val="triangle"/>
    <w:basedOn w:val="Normal"/>
    <w:rsid w:val="00C80421"/>
    <w:pPr>
      <w:spacing w:before="100" w:beforeAutospacing="1" w:after="210" w:line="240" w:lineRule="auto"/>
    </w:pPr>
    <w:rPr>
      <w:rFonts w:eastAsia="Times New Roman" w:cs="Times New Roman"/>
      <w:sz w:val="24"/>
      <w:szCs w:val="24"/>
    </w:rPr>
  </w:style>
  <w:style w:type="paragraph" w:customStyle="1" w:styleId="currency-label">
    <w:name w:val="currency-label"/>
    <w:basedOn w:val="Normal"/>
    <w:rsid w:val="00C80421"/>
    <w:pPr>
      <w:spacing w:before="100" w:beforeAutospacing="1" w:after="210" w:line="240" w:lineRule="auto"/>
    </w:pPr>
    <w:rPr>
      <w:rFonts w:eastAsia="Times New Roman" w:cs="Times New Roman"/>
      <w:sz w:val="24"/>
      <w:szCs w:val="24"/>
    </w:rPr>
  </w:style>
  <w:style w:type="paragraph" w:customStyle="1" w:styleId="section-boxes">
    <w:name w:val="section-boxes"/>
    <w:basedOn w:val="Normal"/>
    <w:rsid w:val="00C80421"/>
    <w:pPr>
      <w:spacing w:before="100" w:beforeAutospacing="1" w:after="210" w:line="240" w:lineRule="auto"/>
    </w:pPr>
    <w:rPr>
      <w:rFonts w:eastAsia="Times New Roman" w:cs="Times New Roman"/>
      <w:sz w:val="24"/>
      <w:szCs w:val="24"/>
    </w:rPr>
  </w:style>
  <w:style w:type="paragraph" w:customStyle="1" w:styleId="box">
    <w:name w:val="box"/>
    <w:basedOn w:val="Normal"/>
    <w:rsid w:val="00C80421"/>
    <w:pPr>
      <w:spacing w:before="100" w:beforeAutospacing="1" w:after="210" w:line="240" w:lineRule="auto"/>
    </w:pPr>
    <w:rPr>
      <w:rFonts w:eastAsia="Times New Roman" w:cs="Times New Roman"/>
      <w:sz w:val="24"/>
      <w:szCs w:val="24"/>
    </w:rPr>
  </w:style>
  <w:style w:type="paragraph" w:customStyle="1" w:styleId="event">
    <w:name w:val="event"/>
    <w:basedOn w:val="Normal"/>
    <w:rsid w:val="00C80421"/>
    <w:pPr>
      <w:spacing w:before="100" w:beforeAutospacing="1" w:after="210" w:line="240" w:lineRule="auto"/>
    </w:pPr>
    <w:rPr>
      <w:rFonts w:eastAsia="Times New Roman" w:cs="Times New Roman"/>
      <w:sz w:val="24"/>
      <w:szCs w:val="24"/>
    </w:rPr>
  </w:style>
  <w:style w:type="paragraph" w:customStyle="1" w:styleId="hero-title">
    <w:name w:val="hero-title"/>
    <w:basedOn w:val="Normal"/>
    <w:rsid w:val="00C80421"/>
    <w:pPr>
      <w:spacing w:before="100" w:beforeAutospacing="1" w:after="210" w:line="240" w:lineRule="auto"/>
    </w:pPr>
    <w:rPr>
      <w:rFonts w:eastAsia="Times New Roman" w:cs="Times New Roman"/>
      <w:sz w:val="24"/>
      <w:szCs w:val="24"/>
    </w:rPr>
  </w:style>
  <w:style w:type="paragraph" w:customStyle="1" w:styleId="banner-1">
    <w:name w:val="banner-1"/>
    <w:basedOn w:val="Normal"/>
    <w:rsid w:val="00C80421"/>
    <w:pPr>
      <w:spacing w:before="100" w:beforeAutospacing="1" w:after="210" w:line="240" w:lineRule="auto"/>
    </w:pPr>
    <w:rPr>
      <w:rFonts w:eastAsia="Times New Roman" w:cs="Times New Roman"/>
      <w:sz w:val="24"/>
      <w:szCs w:val="24"/>
    </w:rPr>
  </w:style>
  <w:style w:type="paragraph" w:customStyle="1" w:styleId="banner-2">
    <w:name w:val="banner-2"/>
    <w:basedOn w:val="Normal"/>
    <w:rsid w:val="00C80421"/>
    <w:pPr>
      <w:spacing w:before="100" w:beforeAutospacing="1" w:after="210" w:line="240" w:lineRule="auto"/>
    </w:pPr>
    <w:rPr>
      <w:rFonts w:eastAsia="Times New Roman" w:cs="Times New Roman"/>
      <w:sz w:val="24"/>
      <w:szCs w:val="24"/>
    </w:rPr>
  </w:style>
  <w:style w:type="paragraph" w:customStyle="1" w:styleId="banner-3">
    <w:name w:val="banner-3"/>
    <w:basedOn w:val="Normal"/>
    <w:rsid w:val="00C80421"/>
    <w:pPr>
      <w:spacing w:before="100" w:beforeAutospacing="1" w:after="210" w:line="240" w:lineRule="auto"/>
    </w:pPr>
    <w:rPr>
      <w:rFonts w:eastAsia="Times New Roman" w:cs="Times New Roman"/>
      <w:sz w:val="24"/>
      <w:szCs w:val="24"/>
    </w:rPr>
  </w:style>
  <w:style w:type="paragraph" w:customStyle="1" w:styleId="banner-4">
    <w:name w:val="banner-4"/>
    <w:basedOn w:val="Normal"/>
    <w:rsid w:val="00C80421"/>
    <w:pPr>
      <w:spacing w:before="100" w:beforeAutospacing="1" w:after="210" w:line="240" w:lineRule="auto"/>
    </w:pPr>
    <w:rPr>
      <w:rFonts w:eastAsia="Times New Roman" w:cs="Times New Roman"/>
      <w:sz w:val="24"/>
      <w:szCs w:val="24"/>
    </w:rPr>
  </w:style>
  <w:style w:type="paragraph" w:customStyle="1" w:styleId="banner-5">
    <w:name w:val="banner-5"/>
    <w:basedOn w:val="Normal"/>
    <w:rsid w:val="00C80421"/>
    <w:pPr>
      <w:spacing w:before="100" w:beforeAutospacing="1" w:after="210" w:line="240" w:lineRule="auto"/>
    </w:pPr>
    <w:rPr>
      <w:rFonts w:eastAsia="Times New Roman" w:cs="Times New Roman"/>
      <w:sz w:val="24"/>
      <w:szCs w:val="24"/>
    </w:rPr>
  </w:style>
  <w:style w:type="paragraph" w:customStyle="1" w:styleId="banner-6">
    <w:name w:val="banner-6"/>
    <w:basedOn w:val="Normal"/>
    <w:rsid w:val="00C80421"/>
    <w:pPr>
      <w:spacing w:before="100" w:beforeAutospacing="1" w:after="210" w:line="240" w:lineRule="auto"/>
    </w:pPr>
    <w:rPr>
      <w:rFonts w:eastAsia="Times New Roman" w:cs="Times New Roman"/>
      <w:sz w:val="24"/>
      <w:szCs w:val="24"/>
    </w:rPr>
  </w:style>
  <w:style w:type="paragraph" w:customStyle="1" w:styleId="case-study-thumb">
    <w:name w:val="case-study-thumb"/>
    <w:basedOn w:val="Normal"/>
    <w:rsid w:val="00C80421"/>
    <w:pPr>
      <w:spacing w:before="100" w:beforeAutospacing="1" w:after="210" w:line="240" w:lineRule="auto"/>
    </w:pPr>
    <w:rPr>
      <w:rFonts w:eastAsia="Times New Roman" w:cs="Times New Roman"/>
      <w:sz w:val="24"/>
      <w:szCs w:val="24"/>
    </w:rPr>
  </w:style>
  <w:style w:type="paragraph" w:customStyle="1" w:styleId="footnote">
    <w:name w:val="footnote"/>
    <w:basedOn w:val="Normal"/>
    <w:rsid w:val="00C80421"/>
    <w:pPr>
      <w:spacing w:before="100" w:beforeAutospacing="1" w:after="210" w:line="240" w:lineRule="auto"/>
    </w:pPr>
    <w:rPr>
      <w:rFonts w:eastAsia="Times New Roman" w:cs="Times New Roman"/>
      <w:sz w:val="24"/>
      <w:szCs w:val="24"/>
    </w:rPr>
  </w:style>
  <w:style w:type="paragraph" w:customStyle="1" w:styleId="service-blocks">
    <w:name w:val="service-blocks"/>
    <w:basedOn w:val="Normal"/>
    <w:rsid w:val="00C80421"/>
    <w:pPr>
      <w:spacing w:before="100" w:beforeAutospacing="1" w:after="210" w:line="240" w:lineRule="auto"/>
    </w:pPr>
    <w:rPr>
      <w:rFonts w:eastAsia="Times New Roman" w:cs="Times New Roman"/>
      <w:sz w:val="24"/>
      <w:szCs w:val="24"/>
    </w:rPr>
  </w:style>
  <w:style w:type="paragraph" w:customStyle="1" w:styleId="arrow">
    <w:name w:val="arrow"/>
    <w:basedOn w:val="Normal"/>
    <w:rsid w:val="00C80421"/>
    <w:pPr>
      <w:spacing w:before="100" w:beforeAutospacing="1" w:after="210" w:line="240" w:lineRule="auto"/>
    </w:pPr>
    <w:rPr>
      <w:rFonts w:eastAsia="Times New Roman" w:cs="Times New Roman"/>
      <w:sz w:val="24"/>
      <w:szCs w:val="24"/>
    </w:rPr>
  </w:style>
  <w:style w:type="paragraph" w:customStyle="1" w:styleId="left-cont">
    <w:name w:val="left-cont"/>
    <w:basedOn w:val="Normal"/>
    <w:rsid w:val="00C80421"/>
    <w:pPr>
      <w:spacing w:before="100" w:beforeAutospacing="1" w:after="210" w:line="240" w:lineRule="auto"/>
    </w:pPr>
    <w:rPr>
      <w:rFonts w:eastAsia="Times New Roman" w:cs="Times New Roman"/>
      <w:sz w:val="24"/>
      <w:szCs w:val="24"/>
    </w:rPr>
  </w:style>
  <w:style w:type="paragraph" w:customStyle="1" w:styleId="video">
    <w:name w:val="video"/>
    <w:basedOn w:val="Normal"/>
    <w:rsid w:val="00C80421"/>
    <w:pPr>
      <w:spacing w:before="100" w:beforeAutospacing="1" w:after="210" w:line="240" w:lineRule="auto"/>
    </w:pPr>
    <w:rPr>
      <w:rFonts w:eastAsia="Times New Roman" w:cs="Times New Roman"/>
      <w:sz w:val="24"/>
      <w:szCs w:val="24"/>
    </w:rPr>
  </w:style>
  <w:style w:type="paragraph" w:customStyle="1" w:styleId="gallery-vid">
    <w:name w:val="gallery-vid"/>
    <w:basedOn w:val="Normal"/>
    <w:rsid w:val="00C80421"/>
    <w:pPr>
      <w:spacing w:before="100" w:beforeAutospacing="1" w:after="210" w:line="240" w:lineRule="auto"/>
    </w:pPr>
    <w:rPr>
      <w:rFonts w:eastAsia="Times New Roman" w:cs="Times New Roman"/>
      <w:sz w:val="24"/>
      <w:szCs w:val="24"/>
    </w:rPr>
  </w:style>
  <w:style w:type="paragraph" w:customStyle="1" w:styleId="gallery-img">
    <w:name w:val="gallery-img"/>
    <w:basedOn w:val="Normal"/>
    <w:rsid w:val="00C80421"/>
    <w:pPr>
      <w:spacing w:before="100" w:beforeAutospacing="1" w:after="210" w:line="240" w:lineRule="auto"/>
    </w:pPr>
    <w:rPr>
      <w:rFonts w:eastAsia="Times New Roman" w:cs="Times New Roman"/>
      <w:sz w:val="24"/>
      <w:szCs w:val="24"/>
    </w:rPr>
  </w:style>
  <w:style w:type="paragraph" w:customStyle="1" w:styleId="iaas">
    <w:name w:val="iaas"/>
    <w:basedOn w:val="Normal"/>
    <w:rsid w:val="00C80421"/>
    <w:pPr>
      <w:spacing w:before="100" w:beforeAutospacing="1" w:after="210" w:line="240" w:lineRule="auto"/>
    </w:pPr>
    <w:rPr>
      <w:rFonts w:eastAsia="Times New Roman" w:cs="Times New Roman"/>
      <w:sz w:val="24"/>
      <w:szCs w:val="24"/>
    </w:rPr>
  </w:style>
  <w:style w:type="paragraph" w:customStyle="1" w:styleId="integration">
    <w:name w:val="integration"/>
    <w:basedOn w:val="Normal"/>
    <w:rsid w:val="00C80421"/>
    <w:pPr>
      <w:spacing w:before="100" w:beforeAutospacing="1" w:after="210" w:line="240" w:lineRule="auto"/>
    </w:pPr>
    <w:rPr>
      <w:rFonts w:eastAsia="Times New Roman" w:cs="Times New Roman"/>
      <w:sz w:val="24"/>
      <w:szCs w:val="24"/>
    </w:rPr>
  </w:style>
  <w:style w:type="paragraph" w:customStyle="1" w:styleId="media">
    <w:name w:val="media"/>
    <w:basedOn w:val="Normal"/>
    <w:rsid w:val="00C80421"/>
    <w:pPr>
      <w:spacing w:before="100" w:beforeAutospacing="1" w:after="210" w:line="240" w:lineRule="auto"/>
    </w:pPr>
    <w:rPr>
      <w:rFonts w:eastAsia="Times New Roman" w:cs="Times New Roman"/>
      <w:sz w:val="24"/>
      <w:szCs w:val="24"/>
    </w:rPr>
  </w:style>
  <w:style w:type="paragraph" w:customStyle="1" w:styleId="mobile-gaming">
    <w:name w:val="mobile-gaming"/>
    <w:basedOn w:val="Normal"/>
    <w:rsid w:val="00C80421"/>
    <w:pPr>
      <w:spacing w:before="100" w:beforeAutospacing="1" w:after="210" w:line="240" w:lineRule="auto"/>
    </w:pPr>
    <w:rPr>
      <w:rFonts w:eastAsia="Times New Roman" w:cs="Times New Roman"/>
      <w:sz w:val="24"/>
      <w:szCs w:val="24"/>
    </w:rPr>
  </w:style>
  <w:style w:type="paragraph" w:customStyle="1" w:styleId="azure">
    <w:name w:val="azure"/>
    <w:basedOn w:val="Normal"/>
    <w:rsid w:val="00C80421"/>
    <w:pPr>
      <w:spacing w:before="100" w:beforeAutospacing="1" w:after="210" w:line="240" w:lineRule="auto"/>
    </w:pPr>
    <w:rPr>
      <w:rFonts w:eastAsia="Times New Roman" w:cs="Times New Roman"/>
      <w:sz w:val="24"/>
      <w:szCs w:val="24"/>
    </w:rPr>
  </w:style>
  <w:style w:type="paragraph" w:customStyle="1" w:styleId="buttons">
    <w:name w:val="buttons"/>
    <w:basedOn w:val="Normal"/>
    <w:rsid w:val="00C80421"/>
    <w:pPr>
      <w:spacing w:before="100" w:beforeAutospacing="1" w:after="210" w:line="240" w:lineRule="auto"/>
    </w:pPr>
    <w:rPr>
      <w:rFonts w:eastAsia="Times New Roman" w:cs="Times New Roman"/>
      <w:sz w:val="24"/>
      <w:szCs w:val="24"/>
    </w:rPr>
  </w:style>
  <w:style w:type="paragraph" w:customStyle="1" w:styleId="evidence">
    <w:name w:val="evidence"/>
    <w:basedOn w:val="Normal"/>
    <w:rsid w:val="00C80421"/>
    <w:pPr>
      <w:spacing w:before="100" w:beforeAutospacing="1" w:after="210" w:line="240" w:lineRule="auto"/>
    </w:pPr>
    <w:rPr>
      <w:rFonts w:eastAsia="Times New Roman" w:cs="Times New Roman"/>
      <w:sz w:val="24"/>
      <w:szCs w:val="24"/>
    </w:rPr>
  </w:style>
  <w:style w:type="paragraph" w:customStyle="1" w:styleId="customers">
    <w:name w:val="customers"/>
    <w:basedOn w:val="Normal"/>
    <w:rsid w:val="00C80421"/>
    <w:pPr>
      <w:spacing w:before="100" w:beforeAutospacing="1" w:after="210" w:line="240" w:lineRule="auto"/>
    </w:pPr>
    <w:rPr>
      <w:rFonts w:eastAsia="Times New Roman" w:cs="Times New Roman"/>
      <w:sz w:val="24"/>
      <w:szCs w:val="24"/>
    </w:rPr>
  </w:style>
  <w:style w:type="paragraph" w:customStyle="1" w:styleId="divvideotitle">
    <w:name w:val="divvideotitle"/>
    <w:basedOn w:val="Normal"/>
    <w:rsid w:val="00C80421"/>
    <w:pPr>
      <w:spacing w:before="100" w:beforeAutospacing="1" w:after="210" w:line="240" w:lineRule="auto"/>
    </w:pPr>
    <w:rPr>
      <w:rFonts w:eastAsia="Times New Roman" w:cs="Times New Roman"/>
      <w:sz w:val="24"/>
      <w:szCs w:val="24"/>
    </w:rPr>
  </w:style>
  <w:style w:type="paragraph" w:customStyle="1" w:styleId="divvideodescription">
    <w:name w:val="divvideodescription"/>
    <w:basedOn w:val="Normal"/>
    <w:rsid w:val="00C80421"/>
    <w:pPr>
      <w:spacing w:before="100" w:beforeAutospacing="1" w:after="210" w:line="240" w:lineRule="auto"/>
    </w:pPr>
    <w:rPr>
      <w:rFonts w:eastAsia="Times New Roman" w:cs="Times New Roman"/>
      <w:sz w:val="24"/>
      <w:szCs w:val="24"/>
    </w:rPr>
  </w:style>
  <w:style w:type="paragraph" w:customStyle="1" w:styleId="divvideopublishdate">
    <w:name w:val="divvideopublishdate"/>
    <w:basedOn w:val="Normal"/>
    <w:rsid w:val="00C80421"/>
    <w:pPr>
      <w:spacing w:before="100" w:beforeAutospacing="1" w:after="210" w:line="240" w:lineRule="auto"/>
    </w:pPr>
    <w:rPr>
      <w:rFonts w:eastAsia="Times New Roman" w:cs="Times New Roman"/>
      <w:sz w:val="24"/>
      <w:szCs w:val="24"/>
    </w:rPr>
  </w:style>
  <w:style w:type="paragraph" w:customStyle="1" w:styleId="content">
    <w:name w:val="content"/>
    <w:basedOn w:val="Normal"/>
    <w:rsid w:val="00C80421"/>
    <w:pPr>
      <w:spacing w:before="100" w:beforeAutospacing="1" w:after="210" w:line="240" w:lineRule="auto"/>
    </w:pPr>
    <w:rPr>
      <w:rFonts w:eastAsia="Times New Roman" w:cs="Times New Roman"/>
      <w:sz w:val="24"/>
      <w:szCs w:val="24"/>
    </w:rPr>
  </w:style>
  <w:style w:type="paragraph" w:customStyle="1" w:styleId="Caption1">
    <w:name w:val="Captio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
    <w:name w:val="wa-scriptcenter-control"/>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
    <w:name w:val="wa-scriptcenter-script"/>
    <w:basedOn w:val="Normal"/>
    <w:rsid w:val="00C80421"/>
    <w:pPr>
      <w:spacing w:before="100" w:beforeAutospacing="1" w:after="210" w:line="240" w:lineRule="auto"/>
    </w:pPr>
    <w:rPr>
      <w:rFonts w:eastAsia="Times New Roman" w:cs="Times New Roman"/>
      <w:sz w:val="24"/>
      <w:szCs w:val="24"/>
    </w:rPr>
  </w:style>
  <w:style w:type="paragraph" w:customStyle="1" w:styleId="author">
    <w:name w:val="author"/>
    <w:basedOn w:val="Normal"/>
    <w:rsid w:val="00C80421"/>
    <w:pPr>
      <w:spacing w:before="100" w:beforeAutospacing="1" w:after="210" w:line="240" w:lineRule="auto"/>
    </w:pPr>
    <w:rPr>
      <w:rFonts w:eastAsia="Times New Roman" w:cs="Times New Roman"/>
      <w:sz w:val="24"/>
      <w:szCs w:val="24"/>
    </w:rPr>
  </w:style>
  <w:style w:type="paragraph" w:customStyle="1" w:styleId="minus">
    <w:name w:val="minus"/>
    <w:basedOn w:val="Normal"/>
    <w:rsid w:val="00C80421"/>
    <w:pPr>
      <w:spacing w:before="100" w:beforeAutospacing="1" w:after="210" w:line="240" w:lineRule="auto"/>
    </w:pPr>
    <w:rPr>
      <w:rFonts w:eastAsia="Times New Roman" w:cs="Times New Roman"/>
      <w:sz w:val="24"/>
      <w:szCs w:val="24"/>
    </w:rPr>
  </w:style>
  <w:style w:type="paragraph" w:customStyle="1" w:styleId="hourly-price">
    <w:name w:val="hourly-price"/>
    <w:basedOn w:val="Normal"/>
    <w:rsid w:val="00C80421"/>
    <w:pPr>
      <w:spacing w:before="100" w:beforeAutospacing="1" w:after="210" w:line="240" w:lineRule="auto"/>
    </w:pPr>
    <w:rPr>
      <w:rFonts w:eastAsia="Times New Roman" w:cs="Times New Roman"/>
      <w:sz w:val="24"/>
      <w:szCs w:val="24"/>
    </w:rPr>
  </w:style>
  <w:style w:type="paragraph" w:customStyle="1" w:styleId="more-resources-h">
    <w:name w:val="more-resources-h"/>
    <w:basedOn w:val="Normal"/>
    <w:rsid w:val="00C80421"/>
    <w:pPr>
      <w:spacing w:before="100" w:beforeAutospacing="1" w:after="210" w:line="240" w:lineRule="auto"/>
    </w:pPr>
    <w:rPr>
      <w:rFonts w:eastAsia="Times New Roman" w:cs="Times New Roman"/>
      <w:sz w:val="24"/>
      <w:szCs w:val="24"/>
    </w:rPr>
  </w:style>
  <w:style w:type="paragraph" w:customStyle="1" w:styleId="wa-gallery-storeplans-details">
    <w:name w:val="wa-gallery-storeplans-details"/>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
    <w:name w:val="wa-gallery-storeplans-price"/>
    <w:basedOn w:val="Normal"/>
    <w:rsid w:val="00C80421"/>
    <w:pPr>
      <w:spacing w:before="100" w:beforeAutospacing="1" w:after="210" w:line="240" w:lineRule="auto"/>
    </w:pPr>
    <w:rPr>
      <w:rFonts w:eastAsia="Times New Roman" w:cs="Times New Roman"/>
      <w:sz w:val="24"/>
      <w:szCs w:val="24"/>
    </w:rPr>
  </w:style>
  <w:style w:type="paragraph" w:customStyle="1" w:styleId="app-title">
    <w:name w:val="app-title"/>
    <w:basedOn w:val="Normal"/>
    <w:rsid w:val="00C80421"/>
    <w:pPr>
      <w:spacing w:before="100" w:beforeAutospacing="1" w:after="210" w:line="240" w:lineRule="auto"/>
    </w:pPr>
    <w:rPr>
      <w:rFonts w:eastAsia="Times New Roman" w:cs="Times New Roman"/>
      <w:sz w:val="24"/>
      <w:szCs w:val="24"/>
    </w:rPr>
  </w:style>
  <w:style w:type="paragraph" w:customStyle="1" w:styleId="short-description">
    <w:name w:val="short-description"/>
    <w:basedOn w:val="Normal"/>
    <w:rsid w:val="00C80421"/>
    <w:pPr>
      <w:spacing w:before="100" w:beforeAutospacing="1" w:after="210" w:line="240" w:lineRule="auto"/>
    </w:pPr>
    <w:rPr>
      <w:rFonts w:eastAsia="Times New Roman" w:cs="Times New Roman"/>
      <w:sz w:val="24"/>
      <w:szCs w:val="24"/>
    </w:rPr>
  </w:style>
  <w:style w:type="paragraph" w:customStyle="1" w:styleId="spacer">
    <w:name w:val="spacer"/>
    <w:basedOn w:val="Normal"/>
    <w:rsid w:val="00C80421"/>
    <w:pPr>
      <w:spacing w:before="100" w:beforeAutospacing="1" w:after="210" w:line="240" w:lineRule="auto"/>
    </w:pPr>
    <w:rPr>
      <w:rFonts w:eastAsia="Times New Roman" w:cs="Times New Roman"/>
      <w:sz w:val="24"/>
      <w:szCs w:val="24"/>
    </w:rPr>
  </w:style>
  <w:style w:type="paragraph" w:customStyle="1" w:styleId="price">
    <w:name w:val="price"/>
    <w:basedOn w:val="Normal"/>
    <w:rsid w:val="00C80421"/>
    <w:pPr>
      <w:spacing w:before="100" w:beforeAutospacing="1" w:after="210" w:line="240" w:lineRule="auto"/>
    </w:pPr>
    <w:rPr>
      <w:rFonts w:eastAsia="Times New Roman" w:cs="Times New Roman"/>
      <w:sz w:val="24"/>
      <w:szCs w:val="24"/>
    </w:rPr>
  </w:style>
  <w:style w:type="paragraph" w:customStyle="1" w:styleId="thumbnail">
    <w:name w:val="thumbnail"/>
    <w:basedOn w:val="Normal"/>
    <w:rsid w:val="00C80421"/>
    <w:pPr>
      <w:spacing w:before="100" w:beforeAutospacing="1" w:after="210" w:line="240" w:lineRule="auto"/>
    </w:pPr>
    <w:rPr>
      <w:rFonts w:eastAsia="Times New Roman" w:cs="Times New Roman"/>
      <w:sz w:val="24"/>
      <w:szCs w:val="24"/>
    </w:rPr>
  </w:style>
  <w:style w:type="paragraph" w:customStyle="1" w:styleId="relwrap">
    <w:name w:val="relwrap"/>
    <w:basedOn w:val="Normal"/>
    <w:rsid w:val="00C80421"/>
    <w:pPr>
      <w:spacing w:before="100" w:beforeAutospacing="1" w:after="210" w:line="240" w:lineRule="auto"/>
    </w:pPr>
    <w:rPr>
      <w:rFonts w:eastAsia="Times New Roman" w:cs="Times New Roman"/>
      <w:sz w:val="24"/>
      <w:szCs w:val="24"/>
    </w:rPr>
  </w:style>
  <w:style w:type="paragraph" w:customStyle="1" w:styleId="customer-link">
    <w:name w:val="customer-link"/>
    <w:basedOn w:val="Normal"/>
    <w:rsid w:val="00C80421"/>
    <w:pPr>
      <w:spacing w:before="100" w:beforeAutospacing="1" w:after="210" w:line="240" w:lineRule="auto"/>
    </w:pPr>
    <w:rPr>
      <w:rFonts w:eastAsia="Times New Roman" w:cs="Times New Roman"/>
      <w:sz w:val="24"/>
      <w:szCs w:val="24"/>
    </w:rPr>
  </w:style>
  <w:style w:type="paragraph" w:customStyle="1" w:styleId="step-1">
    <w:name w:val="step-1"/>
    <w:basedOn w:val="Normal"/>
    <w:rsid w:val="00C80421"/>
    <w:pPr>
      <w:spacing w:before="100" w:beforeAutospacing="1" w:after="210" w:line="240" w:lineRule="auto"/>
    </w:pPr>
    <w:rPr>
      <w:rFonts w:eastAsia="Times New Roman" w:cs="Times New Roman"/>
      <w:sz w:val="24"/>
      <w:szCs w:val="24"/>
    </w:rPr>
  </w:style>
  <w:style w:type="paragraph" w:customStyle="1" w:styleId="step-2">
    <w:name w:val="step-2"/>
    <w:basedOn w:val="Normal"/>
    <w:rsid w:val="00C80421"/>
    <w:pPr>
      <w:spacing w:before="100" w:beforeAutospacing="1" w:after="210" w:line="240" w:lineRule="auto"/>
    </w:pPr>
    <w:rPr>
      <w:rFonts w:eastAsia="Times New Roman" w:cs="Times New Roman"/>
      <w:sz w:val="24"/>
      <w:szCs w:val="24"/>
    </w:rPr>
  </w:style>
  <w:style w:type="paragraph" w:customStyle="1" w:styleId="step-3">
    <w:name w:val="step-3"/>
    <w:basedOn w:val="Normal"/>
    <w:rsid w:val="00C80421"/>
    <w:pPr>
      <w:spacing w:before="100" w:beforeAutospacing="1" w:after="210" w:line="240" w:lineRule="auto"/>
    </w:pPr>
    <w:rPr>
      <w:rFonts w:eastAsia="Times New Roman" w:cs="Times New Roman"/>
      <w:sz w:val="24"/>
      <w:szCs w:val="24"/>
    </w:rPr>
  </w:style>
  <w:style w:type="paragraph" w:customStyle="1" w:styleId="step-4">
    <w:name w:val="step-4"/>
    <w:basedOn w:val="Normal"/>
    <w:rsid w:val="00C80421"/>
    <w:pPr>
      <w:spacing w:before="100" w:beforeAutospacing="1" w:after="210" w:line="240" w:lineRule="auto"/>
    </w:pPr>
    <w:rPr>
      <w:rFonts w:eastAsia="Times New Roman" w:cs="Times New Roman"/>
      <w:sz w:val="24"/>
      <w:szCs w:val="24"/>
    </w:rPr>
  </w:style>
  <w:style w:type="paragraph" w:customStyle="1" w:styleId="step-5">
    <w:name w:val="step-5"/>
    <w:basedOn w:val="Normal"/>
    <w:rsid w:val="00C80421"/>
    <w:pPr>
      <w:spacing w:before="100" w:beforeAutospacing="1" w:after="210" w:line="240" w:lineRule="auto"/>
    </w:pPr>
    <w:rPr>
      <w:rFonts w:eastAsia="Times New Roman" w:cs="Times New Roman"/>
      <w:sz w:val="24"/>
      <w:szCs w:val="24"/>
    </w:rPr>
  </w:style>
  <w:style w:type="paragraph" w:customStyle="1" w:styleId="step-6">
    <w:name w:val="step-6"/>
    <w:basedOn w:val="Normal"/>
    <w:rsid w:val="00C80421"/>
    <w:pPr>
      <w:spacing w:before="100" w:beforeAutospacing="1" w:after="210" w:line="240" w:lineRule="auto"/>
    </w:pPr>
    <w:rPr>
      <w:rFonts w:eastAsia="Times New Roman" w:cs="Times New Roman"/>
      <w:sz w:val="24"/>
      <w:szCs w:val="24"/>
    </w:rPr>
  </w:style>
  <w:style w:type="paragraph" w:customStyle="1" w:styleId="b1">
    <w:name w:val="b1"/>
    <w:basedOn w:val="Normal"/>
    <w:rsid w:val="00C80421"/>
    <w:pPr>
      <w:spacing w:before="100" w:beforeAutospacing="1" w:after="210" w:line="240" w:lineRule="auto"/>
    </w:pPr>
    <w:rPr>
      <w:rFonts w:eastAsia="Times New Roman" w:cs="Times New Roman"/>
      <w:sz w:val="24"/>
      <w:szCs w:val="24"/>
    </w:rPr>
  </w:style>
  <w:style w:type="paragraph" w:customStyle="1" w:styleId="b2">
    <w:name w:val="b2"/>
    <w:basedOn w:val="Normal"/>
    <w:rsid w:val="00C80421"/>
    <w:pPr>
      <w:spacing w:before="100" w:beforeAutospacing="1" w:after="210" w:line="240" w:lineRule="auto"/>
    </w:pPr>
    <w:rPr>
      <w:rFonts w:eastAsia="Times New Roman" w:cs="Times New Roman"/>
      <w:sz w:val="24"/>
      <w:szCs w:val="24"/>
    </w:rPr>
  </w:style>
  <w:style w:type="paragraph" w:customStyle="1" w:styleId="b3">
    <w:name w:val="b3"/>
    <w:basedOn w:val="Normal"/>
    <w:rsid w:val="00C80421"/>
    <w:pPr>
      <w:spacing w:before="100" w:beforeAutospacing="1" w:after="210" w:line="240" w:lineRule="auto"/>
    </w:pPr>
    <w:rPr>
      <w:rFonts w:eastAsia="Times New Roman" w:cs="Times New Roman"/>
      <w:sz w:val="24"/>
      <w:szCs w:val="24"/>
    </w:rPr>
  </w:style>
  <w:style w:type="paragraph" w:customStyle="1" w:styleId="header-freetrial">
    <w:name w:val="header-freetrial"/>
    <w:basedOn w:val="Normal"/>
    <w:rsid w:val="00C80421"/>
    <w:pPr>
      <w:spacing w:before="100" w:beforeAutospacing="1" w:after="210" w:line="240" w:lineRule="auto"/>
    </w:pPr>
    <w:rPr>
      <w:rFonts w:eastAsia="Times New Roman" w:cs="Times New Roman"/>
      <w:sz w:val="24"/>
      <w:szCs w:val="24"/>
    </w:rPr>
  </w:style>
  <w:style w:type="paragraph" w:customStyle="1" w:styleId="trigger">
    <w:name w:val="trigger"/>
    <w:basedOn w:val="Normal"/>
    <w:rsid w:val="00C80421"/>
    <w:pPr>
      <w:spacing w:before="100" w:beforeAutospacing="1" w:after="210" w:line="240" w:lineRule="auto"/>
    </w:pPr>
    <w:rPr>
      <w:rFonts w:eastAsia="Times New Roman" w:cs="Times New Roman"/>
      <w:sz w:val="24"/>
      <w:szCs w:val="24"/>
    </w:rPr>
  </w:style>
  <w:style w:type="paragraph" w:customStyle="1" w:styleId="usd">
    <w:name w:val="usd"/>
    <w:basedOn w:val="Normal"/>
    <w:rsid w:val="00C80421"/>
    <w:pPr>
      <w:spacing w:before="100" w:beforeAutospacing="1" w:after="210" w:line="240" w:lineRule="auto"/>
    </w:pPr>
    <w:rPr>
      <w:rFonts w:eastAsia="Times New Roman" w:cs="Times New Roman"/>
      <w:sz w:val="24"/>
      <w:szCs w:val="24"/>
    </w:rPr>
  </w:style>
  <w:style w:type="paragraph" w:customStyle="1" w:styleId="dev-callout">
    <w:name w:val="dev-callout"/>
    <w:basedOn w:val="Normal"/>
    <w:rsid w:val="00C80421"/>
    <w:pPr>
      <w:spacing w:before="100" w:beforeAutospacing="1" w:after="210" w:line="240" w:lineRule="auto"/>
    </w:pPr>
    <w:rPr>
      <w:rFonts w:eastAsia="Times New Roman" w:cs="Times New Roman"/>
      <w:sz w:val="24"/>
      <w:szCs w:val="24"/>
    </w:rPr>
  </w:style>
  <w:style w:type="paragraph" w:customStyle="1" w:styleId="gray-btn">
    <w:name w:val="gray-btn"/>
    <w:basedOn w:val="Normal"/>
    <w:rsid w:val="00C80421"/>
    <w:pPr>
      <w:spacing w:before="100" w:beforeAutospacing="1" w:after="210" w:line="240" w:lineRule="auto"/>
    </w:pPr>
    <w:rPr>
      <w:rFonts w:eastAsia="Times New Roman" w:cs="Times New Roman"/>
      <w:sz w:val="24"/>
      <w:szCs w:val="24"/>
    </w:rPr>
  </w:style>
  <w:style w:type="paragraph" w:customStyle="1" w:styleId="rss">
    <w:name w:val="rss"/>
    <w:basedOn w:val="Normal"/>
    <w:rsid w:val="00C80421"/>
    <w:pPr>
      <w:spacing w:before="100" w:beforeAutospacing="1" w:after="210" w:line="240" w:lineRule="auto"/>
    </w:pPr>
    <w:rPr>
      <w:rFonts w:eastAsia="Times New Roman" w:cs="Times New Roman"/>
      <w:sz w:val="24"/>
      <w:szCs w:val="24"/>
    </w:rPr>
  </w:style>
  <w:style w:type="paragraph" w:customStyle="1" w:styleId="calendar">
    <w:name w:val="calendar"/>
    <w:basedOn w:val="Normal"/>
    <w:rsid w:val="00C80421"/>
    <w:pPr>
      <w:spacing w:before="100" w:beforeAutospacing="1" w:after="210" w:line="240" w:lineRule="auto"/>
    </w:pPr>
    <w:rPr>
      <w:rFonts w:eastAsia="Times New Roman" w:cs="Times New Roman"/>
      <w:sz w:val="24"/>
      <w:szCs w:val="24"/>
    </w:rPr>
  </w:style>
  <w:style w:type="paragraph" w:customStyle="1" w:styleId="live-chat">
    <w:name w:val="live-chat"/>
    <w:basedOn w:val="Normal"/>
    <w:rsid w:val="00C80421"/>
    <w:pPr>
      <w:spacing w:before="100" w:beforeAutospacing="1" w:after="210" w:line="240" w:lineRule="auto"/>
    </w:pPr>
    <w:rPr>
      <w:rFonts w:eastAsia="Times New Roman" w:cs="Times New Roman"/>
      <w:sz w:val="24"/>
      <w:szCs w:val="24"/>
    </w:rPr>
  </w:style>
  <w:style w:type="paragraph" w:customStyle="1" w:styleId="vs13">
    <w:name w:val="vs13"/>
    <w:basedOn w:val="Normal"/>
    <w:rsid w:val="00C80421"/>
    <w:pPr>
      <w:spacing w:before="100" w:beforeAutospacing="1" w:after="210" w:line="240" w:lineRule="auto"/>
    </w:pPr>
    <w:rPr>
      <w:rFonts w:eastAsia="Times New Roman" w:cs="Times New Roman"/>
      <w:sz w:val="24"/>
      <w:szCs w:val="24"/>
    </w:rPr>
  </w:style>
  <w:style w:type="paragraph" w:customStyle="1" w:styleId="select-event">
    <w:name w:val="select-event"/>
    <w:basedOn w:val="Normal"/>
    <w:rsid w:val="00C80421"/>
    <w:pPr>
      <w:spacing w:before="100" w:beforeAutospacing="1" w:after="210" w:line="240" w:lineRule="auto"/>
    </w:pPr>
    <w:rPr>
      <w:rFonts w:eastAsia="Times New Roman" w:cs="Times New Roman"/>
      <w:sz w:val="24"/>
      <w:szCs w:val="24"/>
    </w:rPr>
  </w:style>
  <w:style w:type="paragraph" w:customStyle="1" w:styleId="select-series">
    <w:name w:val="select-series"/>
    <w:basedOn w:val="Normal"/>
    <w:rsid w:val="00C80421"/>
    <w:pPr>
      <w:spacing w:before="100" w:beforeAutospacing="1" w:after="210" w:line="240" w:lineRule="auto"/>
    </w:pPr>
    <w:rPr>
      <w:rFonts w:eastAsia="Times New Roman" w:cs="Times New Roman"/>
      <w:sz w:val="24"/>
      <w:szCs w:val="24"/>
    </w:rPr>
  </w:style>
  <w:style w:type="paragraph" w:customStyle="1" w:styleId="series-separator">
    <w:name w:val="series-separator"/>
    <w:basedOn w:val="Normal"/>
    <w:rsid w:val="00C80421"/>
    <w:pPr>
      <w:spacing w:before="100" w:beforeAutospacing="1" w:after="210" w:line="240" w:lineRule="auto"/>
    </w:pPr>
    <w:rPr>
      <w:rFonts w:eastAsia="Times New Roman" w:cs="Times New Roman"/>
      <w:sz w:val="24"/>
      <w:szCs w:val="24"/>
    </w:rPr>
  </w:style>
  <w:style w:type="paragraph" w:customStyle="1" w:styleId="divseriesmeta">
    <w:name w:val="divseriesmeta"/>
    <w:basedOn w:val="Normal"/>
    <w:rsid w:val="00C80421"/>
    <w:pPr>
      <w:spacing w:before="100" w:beforeAutospacing="1" w:after="210" w:line="240" w:lineRule="auto"/>
    </w:pPr>
    <w:rPr>
      <w:rFonts w:eastAsia="Times New Roman" w:cs="Times New Roman"/>
      <w:sz w:val="24"/>
      <w:szCs w:val="24"/>
    </w:rPr>
  </w:style>
  <w:style w:type="paragraph" w:customStyle="1" w:styleId="divvideoseriesvideo">
    <w:name w:val="divvideoseriesvideo"/>
    <w:basedOn w:val="Normal"/>
    <w:rsid w:val="00C80421"/>
    <w:pPr>
      <w:spacing w:before="100" w:beforeAutospacing="1" w:after="210" w:line="240" w:lineRule="auto"/>
    </w:pPr>
    <w:rPr>
      <w:rFonts w:eastAsia="Times New Roman" w:cs="Times New Roman"/>
      <w:sz w:val="24"/>
      <w:szCs w:val="24"/>
    </w:rPr>
  </w:style>
  <w:style w:type="paragraph" w:customStyle="1" w:styleId="divthumbnail">
    <w:name w:val="divthumbnail"/>
    <w:basedOn w:val="Normal"/>
    <w:rsid w:val="00C80421"/>
    <w:pPr>
      <w:spacing w:before="100" w:beforeAutospacing="1" w:after="210" w:line="240" w:lineRule="auto"/>
    </w:pPr>
    <w:rPr>
      <w:rFonts w:eastAsia="Times New Roman" w:cs="Times New Roman"/>
      <w:sz w:val="24"/>
      <w:szCs w:val="24"/>
    </w:rPr>
  </w:style>
  <w:style w:type="paragraph" w:customStyle="1" w:styleId="diviframewrapper">
    <w:name w:val="diviframewrapper"/>
    <w:basedOn w:val="Normal"/>
    <w:rsid w:val="00C80421"/>
    <w:pPr>
      <w:spacing w:before="100" w:beforeAutospacing="1" w:after="210" w:line="240" w:lineRule="auto"/>
    </w:pPr>
    <w:rPr>
      <w:rFonts w:eastAsia="Times New Roman" w:cs="Times New Roman"/>
      <w:sz w:val="24"/>
      <w:szCs w:val="24"/>
    </w:rPr>
  </w:style>
  <w:style w:type="paragraph" w:customStyle="1" w:styleId="download">
    <w:name w:val="download"/>
    <w:basedOn w:val="Normal"/>
    <w:rsid w:val="00C80421"/>
    <w:pPr>
      <w:spacing w:before="100" w:beforeAutospacing="1" w:after="210" w:line="240" w:lineRule="auto"/>
    </w:pPr>
    <w:rPr>
      <w:rFonts w:eastAsia="Times New Roman" w:cs="Times New Roman"/>
      <w:sz w:val="24"/>
      <w:szCs w:val="24"/>
    </w:rPr>
  </w:style>
  <w:style w:type="paragraph" w:customStyle="1" w:styleId="divseriesdescription">
    <w:name w:val="divseriesdescription"/>
    <w:basedOn w:val="Normal"/>
    <w:rsid w:val="00C80421"/>
    <w:pPr>
      <w:spacing w:before="100" w:beforeAutospacing="1" w:after="210" w:line="240" w:lineRule="auto"/>
    </w:pPr>
    <w:rPr>
      <w:rFonts w:eastAsia="Times New Roman" w:cs="Times New Roman"/>
      <w:sz w:val="24"/>
      <w:szCs w:val="24"/>
    </w:rPr>
  </w:style>
  <w:style w:type="paragraph" w:customStyle="1" w:styleId="divserieslink">
    <w:name w:val="divserieslink"/>
    <w:basedOn w:val="Normal"/>
    <w:rsid w:val="00C80421"/>
    <w:pPr>
      <w:spacing w:before="100" w:beforeAutospacing="1" w:after="210" w:line="240" w:lineRule="auto"/>
    </w:pPr>
    <w:rPr>
      <w:rFonts w:eastAsia="Times New Roman" w:cs="Times New Roman"/>
      <w:sz w:val="24"/>
      <w:szCs w:val="24"/>
    </w:rPr>
  </w:style>
  <w:style w:type="paragraph" w:customStyle="1" w:styleId="divthumbnailmeta">
    <w:name w:val="divthumbnailmeta"/>
    <w:basedOn w:val="Normal"/>
    <w:rsid w:val="00C80421"/>
    <w:pPr>
      <w:spacing w:before="100" w:beforeAutospacing="1" w:after="210" w:line="240" w:lineRule="auto"/>
    </w:pPr>
    <w:rPr>
      <w:rFonts w:eastAsia="Times New Roman" w:cs="Times New Roman"/>
      <w:sz w:val="24"/>
      <w:szCs w:val="24"/>
    </w:rPr>
  </w:style>
  <w:style w:type="paragraph" w:customStyle="1" w:styleId="teaser">
    <w:name w:val="teaser"/>
    <w:basedOn w:val="Normal"/>
    <w:rsid w:val="00C80421"/>
    <w:pPr>
      <w:spacing w:before="100" w:beforeAutospacing="1" w:after="210" w:line="240" w:lineRule="auto"/>
    </w:pPr>
    <w:rPr>
      <w:rFonts w:eastAsia="Times New Roman" w:cs="Times New Roman"/>
      <w:sz w:val="24"/>
      <w:szCs w:val="24"/>
    </w:rPr>
  </w:style>
  <w:style w:type="paragraph" w:customStyle="1" w:styleId="spanresultsloading">
    <w:name w:val="spanresultsloading"/>
    <w:basedOn w:val="Normal"/>
    <w:rsid w:val="00C80421"/>
    <w:pPr>
      <w:spacing w:before="100" w:beforeAutospacing="1" w:after="210" w:line="240" w:lineRule="auto"/>
    </w:pPr>
    <w:rPr>
      <w:rFonts w:eastAsia="Times New Roman" w:cs="Times New Roman"/>
      <w:sz w:val="24"/>
      <w:szCs w:val="24"/>
    </w:rPr>
  </w:style>
  <w:style w:type="paragraph" w:customStyle="1" w:styleId="divmeta">
    <w:name w:val="divmeta"/>
    <w:basedOn w:val="Normal"/>
    <w:rsid w:val="00C80421"/>
    <w:pPr>
      <w:spacing w:before="100" w:beforeAutospacing="1" w:after="210" w:line="240" w:lineRule="auto"/>
    </w:pPr>
    <w:rPr>
      <w:rFonts w:eastAsia="Times New Roman" w:cs="Times New Roman"/>
      <w:sz w:val="24"/>
      <w:szCs w:val="24"/>
    </w:rPr>
  </w:style>
  <w:style w:type="paragraph" w:customStyle="1" w:styleId="social-buttons">
    <w:name w:val="social-buttons"/>
    <w:basedOn w:val="Normal"/>
    <w:rsid w:val="00C80421"/>
    <w:pPr>
      <w:spacing w:before="100" w:beforeAutospacing="1" w:after="210" w:line="240" w:lineRule="auto"/>
    </w:pPr>
    <w:rPr>
      <w:rFonts w:eastAsia="Times New Roman" w:cs="Times New Roman"/>
      <w:sz w:val="24"/>
      <w:szCs w:val="24"/>
    </w:rPr>
  </w:style>
  <w:style w:type="paragraph" w:customStyle="1" w:styleId="social-buttonsiframe">
    <w:name w:val="social-buttons&gt;iframe"/>
    <w:basedOn w:val="Normal"/>
    <w:rsid w:val="00C80421"/>
    <w:pPr>
      <w:spacing w:before="100" w:beforeAutospacing="1" w:after="210" w:line="240" w:lineRule="auto"/>
    </w:pPr>
    <w:rPr>
      <w:rFonts w:eastAsia="Times New Roman" w:cs="Times New Roman"/>
      <w:sz w:val="24"/>
      <w:szCs w:val="24"/>
    </w:rPr>
  </w:style>
  <w:style w:type="paragraph" w:customStyle="1" w:styleId="social-buttonsdiv">
    <w:name w:val="social-buttons&gt;div"/>
    <w:basedOn w:val="Normal"/>
    <w:rsid w:val="00C80421"/>
    <w:pPr>
      <w:spacing w:before="100" w:beforeAutospacing="1" w:after="210" w:line="240" w:lineRule="auto"/>
    </w:pPr>
    <w:rPr>
      <w:rFonts w:eastAsia="Times New Roman" w:cs="Times New Roman"/>
      <w:sz w:val="24"/>
      <w:szCs w:val="24"/>
    </w:rPr>
  </w:style>
  <w:style w:type="paragraph" w:customStyle="1" w:styleId="tab-panel">
    <w:name w:val="tab-panel"/>
    <w:basedOn w:val="Normal"/>
    <w:rsid w:val="00C80421"/>
    <w:pPr>
      <w:spacing w:before="100" w:beforeAutospacing="1" w:after="210" w:line="240" w:lineRule="auto"/>
    </w:pPr>
    <w:rPr>
      <w:rFonts w:eastAsia="Times New Roman" w:cs="Times New Roman"/>
      <w:sz w:val="24"/>
      <w:szCs w:val="24"/>
    </w:rPr>
  </w:style>
  <w:style w:type="paragraph" w:customStyle="1" w:styleId="service-picker">
    <w:name w:val="service-picker"/>
    <w:basedOn w:val="Normal"/>
    <w:rsid w:val="00C80421"/>
    <w:pPr>
      <w:spacing w:before="100" w:beforeAutospacing="1" w:after="210" w:line="240" w:lineRule="auto"/>
    </w:pPr>
    <w:rPr>
      <w:rFonts w:eastAsia="Times New Roman" w:cs="Times New Roman"/>
      <w:sz w:val="24"/>
      <w:szCs w:val="24"/>
    </w:rPr>
  </w:style>
  <w:style w:type="paragraph" w:customStyle="1" w:styleId="service-pickerp">
    <w:name w:val="service-picker&gt;p"/>
    <w:basedOn w:val="Normal"/>
    <w:rsid w:val="00C80421"/>
    <w:pPr>
      <w:spacing w:before="100" w:beforeAutospacing="1" w:after="210" w:line="240" w:lineRule="auto"/>
    </w:pPr>
    <w:rPr>
      <w:rFonts w:eastAsia="Times New Roman" w:cs="Times New Roman"/>
      <w:sz w:val="24"/>
      <w:szCs w:val="24"/>
    </w:rPr>
  </w:style>
  <w:style w:type="paragraph" w:customStyle="1" w:styleId="solution-picker">
    <w:name w:val="solution-picker"/>
    <w:basedOn w:val="Normal"/>
    <w:rsid w:val="00C80421"/>
    <w:pPr>
      <w:spacing w:before="100" w:beforeAutospacing="1" w:after="210" w:line="240" w:lineRule="auto"/>
    </w:pPr>
    <w:rPr>
      <w:rFonts w:eastAsia="Times New Roman" w:cs="Times New Roman"/>
      <w:sz w:val="24"/>
      <w:szCs w:val="24"/>
    </w:rPr>
  </w:style>
  <w:style w:type="paragraph" w:customStyle="1" w:styleId="videodiv">
    <w:name w:val="video&gt;div"/>
    <w:basedOn w:val="Normal"/>
    <w:rsid w:val="00C80421"/>
    <w:pPr>
      <w:spacing w:before="100" w:beforeAutospacing="1" w:after="210" w:line="240" w:lineRule="auto"/>
    </w:pPr>
    <w:rPr>
      <w:rFonts w:eastAsia="Times New Roman" w:cs="Times New Roman"/>
      <w:sz w:val="24"/>
      <w:szCs w:val="24"/>
    </w:rPr>
  </w:style>
  <w:style w:type="paragraph" w:customStyle="1" w:styleId="divsocial">
    <w:name w:val="divsocial"/>
    <w:basedOn w:val="Normal"/>
    <w:rsid w:val="00C80421"/>
    <w:pPr>
      <w:spacing w:before="100" w:beforeAutospacing="1" w:after="210" w:line="240" w:lineRule="auto"/>
    </w:pPr>
    <w:rPr>
      <w:rFonts w:eastAsia="Times New Roman" w:cs="Times New Roman"/>
      <w:sz w:val="24"/>
      <w:szCs w:val="24"/>
    </w:rPr>
  </w:style>
  <w:style w:type="paragraph" w:customStyle="1" w:styleId="related-content">
    <w:name w:val="related-content"/>
    <w:basedOn w:val="Normal"/>
    <w:rsid w:val="00C80421"/>
    <w:pPr>
      <w:spacing w:before="100" w:beforeAutospacing="1" w:after="210" w:line="240" w:lineRule="auto"/>
    </w:pPr>
    <w:rPr>
      <w:rFonts w:eastAsia="Times New Roman" w:cs="Times New Roman"/>
      <w:sz w:val="24"/>
      <w:szCs w:val="24"/>
    </w:rPr>
  </w:style>
  <w:style w:type="paragraph" w:customStyle="1" w:styleId="meta">
    <w:name w:val="meta"/>
    <w:basedOn w:val="Normal"/>
    <w:rsid w:val="00C80421"/>
    <w:pPr>
      <w:spacing w:before="100" w:beforeAutospacing="1" w:after="210" w:line="240" w:lineRule="auto"/>
    </w:pPr>
    <w:rPr>
      <w:rFonts w:eastAsia="Times New Roman" w:cs="Times New Roman"/>
      <w:sz w:val="24"/>
      <w:szCs w:val="24"/>
    </w:rPr>
  </w:style>
  <w:style w:type="paragraph" w:customStyle="1" w:styleId="metaspan">
    <w:name w:val="meta&gt;span"/>
    <w:basedOn w:val="Normal"/>
    <w:rsid w:val="00C80421"/>
    <w:pPr>
      <w:spacing w:before="100" w:beforeAutospacing="1" w:after="210" w:line="240" w:lineRule="auto"/>
    </w:pPr>
    <w:rPr>
      <w:rFonts w:eastAsia="Times New Roman" w:cs="Times New Roman"/>
      <w:sz w:val="24"/>
      <w:szCs w:val="24"/>
    </w:rPr>
  </w:style>
  <w:style w:type="paragraph" w:customStyle="1" w:styleId="compute">
    <w:name w:val="compute"/>
    <w:basedOn w:val="Normal"/>
    <w:rsid w:val="00C80421"/>
    <w:pPr>
      <w:spacing w:before="100" w:beforeAutospacing="1" w:after="210" w:line="240" w:lineRule="auto"/>
    </w:pPr>
    <w:rPr>
      <w:rFonts w:eastAsia="Times New Roman" w:cs="Times New Roman"/>
      <w:sz w:val="24"/>
      <w:szCs w:val="24"/>
    </w:rPr>
  </w:style>
  <w:style w:type="paragraph" w:customStyle="1" w:styleId="search">
    <w:name w:val="search"/>
    <w:basedOn w:val="Normal"/>
    <w:rsid w:val="00C80421"/>
    <w:pPr>
      <w:spacing w:before="100" w:beforeAutospacing="1" w:after="210" w:line="240" w:lineRule="auto"/>
    </w:pPr>
    <w:rPr>
      <w:rFonts w:eastAsia="Times New Roman" w:cs="Times New Roman"/>
      <w:sz w:val="24"/>
      <w:szCs w:val="24"/>
    </w:rPr>
  </w:style>
  <w:style w:type="paragraph" w:customStyle="1" w:styleId="captionspan">
    <w:name w:val="caption&gt;span"/>
    <w:basedOn w:val="Normal"/>
    <w:rsid w:val="00C80421"/>
    <w:pPr>
      <w:spacing w:before="100" w:beforeAutospacing="1" w:after="210" w:line="240" w:lineRule="auto"/>
    </w:pPr>
    <w:rPr>
      <w:rFonts w:eastAsia="Times New Roman" w:cs="Times New Roman"/>
      <w:sz w:val="24"/>
      <w:szCs w:val="24"/>
    </w:rPr>
  </w:style>
  <w:style w:type="paragraph" w:customStyle="1" w:styleId="iframe-wrapper">
    <w:name w:val="iframe-wrapper"/>
    <w:basedOn w:val="Normal"/>
    <w:rsid w:val="00C80421"/>
    <w:pPr>
      <w:spacing w:before="100" w:beforeAutospacing="1" w:after="210" w:line="240" w:lineRule="auto"/>
    </w:pPr>
    <w:rPr>
      <w:rFonts w:eastAsia="Times New Roman" w:cs="Times New Roman"/>
      <w:sz w:val="24"/>
      <w:szCs w:val="24"/>
    </w:rPr>
  </w:style>
  <w:style w:type="paragraph" w:customStyle="1" w:styleId="thumbnail-meta">
    <w:name w:val="thumbnail-meta"/>
    <w:basedOn w:val="Normal"/>
    <w:rsid w:val="00C80421"/>
    <w:pPr>
      <w:spacing w:before="100" w:beforeAutospacing="1" w:after="210" w:line="240" w:lineRule="auto"/>
    </w:pPr>
    <w:rPr>
      <w:rFonts w:eastAsia="Times New Roman" w:cs="Times New Roman"/>
      <w:sz w:val="24"/>
      <w:szCs w:val="24"/>
    </w:rPr>
  </w:style>
  <w:style w:type="paragraph" w:customStyle="1" w:styleId="service-label">
    <w:name w:val="service-label"/>
    <w:basedOn w:val="Normal"/>
    <w:rsid w:val="00C80421"/>
    <w:pPr>
      <w:spacing w:before="100" w:beforeAutospacing="1" w:after="210" w:line="240" w:lineRule="auto"/>
    </w:pPr>
    <w:rPr>
      <w:rFonts w:eastAsia="Times New Roman" w:cs="Times New Roman"/>
      <w:sz w:val="24"/>
      <w:szCs w:val="24"/>
    </w:rPr>
  </w:style>
  <w:style w:type="character" w:customStyle="1" w:styleId="play-btn1">
    <w:name w:val="play-btn1"/>
    <w:basedOn w:val="DefaultParagraphFont"/>
    <w:rsid w:val="00C80421"/>
  </w:style>
  <w:style w:type="character" w:customStyle="1" w:styleId="thumbnail1">
    <w:name w:val="thumbnail1"/>
    <w:basedOn w:val="DefaultParagraphFont"/>
    <w:rsid w:val="00C80421"/>
  </w:style>
  <w:style w:type="character" w:customStyle="1" w:styleId="title10">
    <w:name w:val="title1"/>
    <w:basedOn w:val="DefaultParagraphFont"/>
    <w:rsid w:val="00C80421"/>
  </w:style>
  <w:style w:type="character" w:customStyle="1" w:styleId="desc1">
    <w:name w:val="desc1"/>
    <w:basedOn w:val="DefaultParagraphFont"/>
    <w:rsid w:val="00C80421"/>
  </w:style>
  <w:style w:type="character" w:customStyle="1" w:styleId="more">
    <w:name w:val="more"/>
    <w:basedOn w:val="DefaultParagraphFont"/>
    <w:rsid w:val="00C80421"/>
  </w:style>
  <w:style w:type="character" w:customStyle="1" w:styleId="less">
    <w:name w:val="less"/>
    <w:basedOn w:val="DefaultParagraphFont"/>
    <w:rsid w:val="00C80421"/>
  </w:style>
  <w:style w:type="character" w:customStyle="1" w:styleId="selected1">
    <w:name w:val="selected1"/>
    <w:basedOn w:val="DefaultParagraphFont"/>
    <w:rsid w:val="00C80421"/>
  </w:style>
  <w:style w:type="character" w:customStyle="1" w:styleId="small1">
    <w:name w:val="small1"/>
    <w:basedOn w:val="DefaultParagraphFont"/>
    <w:rsid w:val="00C80421"/>
  </w:style>
  <w:style w:type="character" w:customStyle="1" w:styleId="image-subtitle">
    <w:name w:val="image-subtitle"/>
    <w:basedOn w:val="DefaultParagraphFont"/>
    <w:rsid w:val="00C80421"/>
  </w:style>
  <w:style w:type="character" w:customStyle="1" w:styleId="video-icon1">
    <w:name w:val="video-icon1"/>
    <w:basedOn w:val="DefaultParagraphFont"/>
    <w:rsid w:val="00C80421"/>
  </w:style>
  <w:style w:type="character" w:customStyle="1" w:styleId="minus1">
    <w:name w:val="minus1"/>
    <w:basedOn w:val="DefaultParagraphFont"/>
    <w:rsid w:val="00C80421"/>
  </w:style>
  <w:style w:type="character" w:customStyle="1" w:styleId="trianglelink1">
    <w:name w:val="trianglelink1"/>
    <w:basedOn w:val="DefaultParagraphFont"/>
    <w:rsid w:val="00C80421"/>
    <w:rPr>
      <w:sz w:val="24"/>
      <w:szCs w:val="24"/>
    </w:rPr>
  </w:style>
  <w:style w:type="paragraph" w:customStyle="1" w:styleId="ui-datepicker-header1">
    <w:name w:val="ui-datepicker-header1"/>
    <w:basedOn w:val="Normal"/>
    <w:rsid w:val="00C80421"/>
    <w:pPr>
      <w:spacing w:before="100" w:beforeAutospacing="1" w:after="210" w:line="240" w:lineRule="auto"/>
    </w:pPr>
    <w:rPr>
      <w:rFonts w:eastAsia="Times New Roman" w:cs="Times New Roman"/>
      <w:sz w:val="24"/>
      <w:szCs w:val="24"/>
    </w:rPr>
  </w:style>
  <w:style w:type="paragraph" w:customStyle="1" w:styleId="ui-datepicker-prev1">
    <w:name w:val="ui-datepicker-prev1"/>
    <w:basedOn w:val="Normal"/>
    <w:rsid w:val="00C80421"/>
    <w:pPr>
      <w:spacing w:before="100" w:beforeAutospacing="1" w:after="210" w:line="240" w:lineRule="auto"/>
    </w:pPr>
    <w:rPr>
      <w:rFonts w:eastAsia="Times New Roman" w:cs="Times New Roman"/>
      <w:sz w:val="24"/>
      <w:szCs w:val="24"/>
    </w:rPr>
  </w:style>
  <w:style w:type="paragraph" w:customStyle="1" w:styleId="ui-datepicker-next1">
    <w:name w:val="ui-datepicker-next1"/>
    <w:basedOn w:val="Normal"/>
    <w:rsid w:val="00C80421"/>
    <w:pPr>
      <w:spacing w:before="100" w:beforeAutospacing="1" w:after="210" w:line="240" w:lineRule="auto"/>
    </w:pPr>
    <w:rPr>
      <w:rFonts w:eastAsia="Times New Roman" w:cs="Times New Roman"/>
      <w:sz w:val="24"/>
      <w:szCs w:val="24"/>
    </w:rPr>
  </w:style>
  <w:style w:type="paragraph" w:customStyle="1" w:styleId="ui-datepicker-title1">
    <w:name w:val="ui-datepicker-title1"/>
    <w:basedOn w:val="Normal"/>
    <w:rsid w:val="00C80421"/>
    <w:pPr>
      <w:spacing w:line="432" w:lineRule="atLeast"/>
      <w:ind w:left="552" w:right="552"/>
      <w:jc w:val="center"/>
    </w:pPr>
    <w:rPr>
      <w:rFonts w:eastAsia="Times New Roman" w:cs="Times New Roman"/>
      <w:sz w:val="24"/>
      <w:szCs w:val="24"/>
    </w:rPr>
  </w:style>
  <w:style w:type="paragraph" w:customStyle="1" w:styleId="ui-datepicker-buttonpane1">
    <w:name w:val="ui-datepicker-buttonpane1"/>
    <w:basedOn w:val="Normal"/>
    <w:rsid w:val="00C80421"/>
    <w:pPr>
      <w:spacing w:before="168" w:line="240" w:lineRule="auto"/>
    </w:pPr>
    <w:rPr>
      <w:rFonts w:eastAsia="Times New Roman" w:cs="Times New Roman"/>
      <w:sz w:val="24"/>
      <w:szCs w:val="24"/>
    </w:rPr>
  </w:style>
  <w:style w:type="paragraph" w:customStyle="1" w:styleId="ui-datepicker-group1">
    <w:name w:val="ui-datepicker-group1"/>
    <w:basedOn w:val="Normal"/>
    <w:rsid w:val="00C80421"/>
    <w:pPr>
      <w:spacing w:before="100" w:beforeAutospacing="1" w:after="210" w:line="240" w:lineRule="auto"/>
    </w:pPr>
    <w:rPr>
      <w:rFonts w:eastAsia="Times New Roman" w:cs="Times New Roman"/>
      <w:sz w:val="24"/>
      <w:szCs w:val="24"/>
    </w:rPr>
  </w:style>
  <w:style w:type="paragraph" w:customStyle="1" w:styleId="ui-datepicker-group2">
    <w:name w:val="ui-datepicker-group2"/>
    <w:basedOn w:val="Normal"/>
    <w:rsid w:val="00C80421"/>
    <w:pPr>
      <w:spacing w:before="100" w:beforeAutospacing="1" w:after="210" w:line="240" w:lineRule="auto"/>
    </w:pPr>
    <w:rPr>
      <w:rFonts w:eastAsia="Times New Roman" w:cs="Times New Roman"/>
      <w:sz w:val="24"/>
      <w:szCs w:val="24"/>
    </w:rPr>
  </w:style>
  <w:style w:type="paragraph" w:customStyle="1" w:styleId="ui-datepicker-group3">
    <w:name w:val="ui-datepicker-group3"/>
    <w:basedOn w:val="Normal"/>
    <w:rsid w:val="00C80421"/>
    <w:pPr>
      <w:spacing w:before="100" w:beforeAutospacing="1" w:after="210" w:line="240" w:lineRule="auto"/>
    </w:pPr>
    <w:rPr>
      <w:rFonts w:eastAsia="Times New Roman" w:cs="Times New Roman"/>
      <w:sz w:val="24"/>
      <w:szCs w:val="24"/>
    </w:rPr>
  </w:style>
  <w:style w:type="paragraph" w:customStyle="1" w:styleId="ui-datepicker-header2">
    <w:name w:val="ui-datepicker-header2"/>
    <w:basedOn w:val="Normal"/>
    <w:rsid w:val="00C80421"/>
    <w:pPr>
      <w:spacing w:before="100" w:beforeAutospacing="1" w:after="210" w:line="240" w:lineRule="auto"/>
    </w:pPr>
    <w:rPr>
      <w:rFonts w:eastAsia="Times New Roman" w:cs="Times New Roman"/>
      <w:sz w:val="24"/>
      <w:szCs w:val="24"/>
    </w:rPr>
  </w:style>
  <w:style w:type="paragraph" w:customStyle="1" w:styleId="ui-datepicker-header3">
    <w:name w:val="ui-datepicker-header3"/>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2">
    <w:name w:val="ui-datepicker-buttonpane2"/>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3">
    <w:name w:val="ui-datepicker-buttonpane3"/>
    <w:basedOn w:val="Normal"/>
    <w:rsid w:val="00C80421"/>
    <w:pPr>
      <w:spacing w:before="100" w:beforeAutospacing="1" w:after="210" w:line="240" w:lineRule="auto"/>
    </w:pPr>
    <w:rPr>
      <w:rFonts w:eastAsia="Times New Roman" w:cs="Times New Roman"/>
      <w:sz w:val="24"/>
      <w:szCs w:val="24"/>
    </w:rPr>
  </w:style>
  <w:style w:type="paragraph" w:customStyle="1" w:styleId="ui-datepicker-header4">
    <w:name w:val="ui-datepicker-header4"/>
    <w:basedOn w:val="Normal"/>
    <w:rsid w:val="00C80421"/>
    <w:pPr>
      <w:spacing w:before="100" w:beforeAutospacing="1" w:after="210" w:line="240" w:lineRule="auto"/>
    </w:pPr>
    <w:rPr>
      <w:rFonts w:eastAsia="Times New Roman" w:cs="Times New Roman"/>
      <w:sz w:val="24"/>
      <w:szCs w:val="24"/>
    </w:rPr>
  </w:style>
  <w:style w:type="paragraph" w:customStyle="1" w:styleId="ui-datepicker-header5">
    <w:name w:val="ui-datepicker-header5"/>
    <w:basedOn w:val="Normal"/>
    <w:rsid w:val="00C80421"/>
    <w:pPr>
      <w:spacing w:before="100" w:beforeAutospacing="1" w:after="210" w:line="240" w:lineRule="auto"/>
    </w:pPr>
    <w:rPr>
      <w:rFonts w:eastAsia="Times New Roman" w:cs="Times New Roman"/>
      <w:sz w:val="24"/>
      <w:szCs w:val="24"/>
    </w:rPr>
  </w:style>
  <w:style w:type="paragraph" w:customStyle="1" w:styleId="ui-slider-handle1">
    <w:name w:val="ui-slider-handle1"/>
    <w:basedOn w:val="Normal"/>
    <w:rsid w:val="00C80421"/>
    <w:pPr>
      <w:spacing w:before="100" w:beforeAutospacing="1" w:after="210" w:line="240" w:lineRule="auto"/>
    </w:pPr>
    <w:rPr>
      <w:rFonts w:eastAsia="Times New Roman" w:cs="Times New Roman"/>
      <w:sz w:val="24"/>
      <w:szCs w:val="24"/>
    </w:rPr>
  </w:style>
  <w:style w:type="paragraph" w:customStyle="1" w:styleId="ui-slider-range1">
    <w:name w:val="ui-slider-range1"/>
    <w:basedOn w:val="Normal"/>
    <w:rsid w:val="00C80421"/>
    <w:pPr>
      <w:spacing w:before="100" w:beforeAutospacing="1" w:after="210" w:line="240" w:lineRule="auto"/>
    </w:pPr>
    <w:rPr>
      <w:rFonts w:eastAsia="Times New Roman" w:cs="Times New Roman"/>
      <w:sz w:val="17"/>
      <w:szCs w:val="17"/>
    </w:rPr>
  </w:style>
  <w:style w:type="paragraph" w:customStyle="1" w:styleId="ui-slider-handle2">
    <w:name w:val="ui-slider-handle2"/>
    <w:basedOn w:val="Normal"/>
    <w:rsid w:val="00C80421"/>
    <w:pPr>
      <w:spacing w:before="100" w:beforeAutospacing="1" w:after="210" w:line="240" w:lineRule="auto"/>
      <w:ind w:left="-144"/>
    </w:pPr>
    <w:rPr>
      <w:rFonts w:eastAsia="Times New Roman" w:cs="Times New Roman"/>
      <w:sz w:val="24"/>
      <w:szCs w:val="24"/>
    </w:rPr>
  </w:style>
  <w:style w:type="paragraph" w:customStyle="1" w:styleId="ui-slider-handle3">
    <w:name w:val="ui-slider-handle3"/>
    <w:basedOn w:val="Normal"/>
    <w:rsid w:val="00C80421"/>
    <w:pPr>
      <w:spacing w:before="100" w:beforeAutospacing="1" w:line="240" w:lineRule="auto"/>
    </w:pPr>
    <w:rPr>
      <w:rFonts w:eastAsia="Times New Roman" w:cs="Times New Roman"/>
      <w:sz w:val="24"/>
      <w:szCs w:val="24"/>
    </w:rPr>
  </w:style>
  <w:style w:type="paragraph" w:customStyle="1" w:styleId="ui-slider-range2">
    <w:name w:val="ui-slider-range2"/>
    <w:basedOn w:val="Normal"/>
    <w:rsid w:val="00C80421"/>
    <w:pPr>
      <w:spacing w:before="100" w:beforeAutospacing="1" w:after="210" w:line="240" w:lineRule="auto"/>
    </w:pPr>
    <w:rPr>
      <w:rFonts w:eastAsia="Times New Roman" w:cs="Times New Roman"/>
      <w:sz w:val="24"/>
      <w:szCs w:val="24"/>
    </w:rPr>
  </w:style>
  <w:style w:type="paragraph" w:customStyle="1" w:styleId="ui-widget1">
    <w:name w:val="ui-widget1"/>
    <w:basedOn w:val="Normal"/>
    <w:rsid w:val="00C80421"/>
    <w:pPr>
      <w:spacing w:before="100" w:beforeAutospacing="1" w:after="210" w:line="240" w:lineRule="auto"/>
    </w:pPr>
    <w:rPr>
      <w:rFonts w:ascii="Trebuchet MS" w:eastAsia="Times New Roman" w:hAnsi="Trebuchet MS" w:cs="Times New Roman"/>
      <w:sz w:val="24"/>
      <w:szCs w:val="24"/>
    </w:rPr>
  </w:style>
  <w:style w:type="paragraph" w:customStyle="1" w:styleId="ui-state-default1">
    <w:name w:val="ui-state-default1"/>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default2">
    <w:name w:val="ui-state-default2"/>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1">
    <w:name w:val="ui-state-hover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hover2">
    <w:name w:val="ui-state-hover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1">
    <w:name w:val="ui-state-focus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2">
    <w:name w:val="ui-state-focus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1">
    <w:name w:val="ui-state-active1"/>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active2">
    <w:name w:val="ui-state-active2"/>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1">
    <w:name w:val="ui-state-highlight1"/>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highlight2">
    <w:name w:val="ui-state-highlight2"/>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1">
    <w:name w:val="ui-state-error1"/>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2">
    <w:name w:val="ui-state-error2"/>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1">
    <w:name w:val="ui-state-error-text1"/>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state-error-text2">
    <w:name w:val="ui-state-error-text2"/>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1">
    <w:name w:val="ui-priority-primary1"/>
    <w:basedOn w:val="Normal"/>
    <w:rsid w:val="00C80421"/>
    <w:pPr>
      <w:spacing w:before="100" w:beforeAutospacing="1" w:after="210" w:line="240" w:lineRule="auto"/>
    </w:pPr>
    <w:rPr>
      <w:rFonts w:eastAsia="Times New Roman" w:cs="Times New Roman"/>
      <w:b/>
      <w:bCs/>
      <w:sz w:val="24"/>
      <w:szCs w:val="24"/>
    </w:rPr>
  </w:style>
  <w:style w:type="paragraph" w:customStyle="1" w:styleId="ui-priority-primary2">
    <w:name w:val="ui-priority-primary2"/>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1">
    <w:name w:val="ui-priority-secondary1"/>
    <w:basedOn w:val="Normal"/>
    <w:rsid w:val="00C80421"/>
    <w:pPr>
      <w:spacing w:before="100" w:beforeAutospacing="1" w:after="210" w:line="240" w:lineRule="auto"/>
    </w:pPr>
    <w:rPr>
      <w:rFonts w:eastAsia="Times New Roman" w:cs="Times New Roman"/>
      <w:sz w:val="24"/>
      <w:szCs w:val="24"/>
    </w:rPr>
  </w:style>
  <w:style w:type="paragraph" w:customStyle="1" w:styleId="ui-priority-secondary2">
    <w:name w:val="ui-priority-secondary2"/>
    <w:basedOn w:val="Normal"/>
    <w:rsid w:val="00C80421"/>
    <w:pPr>
      <w:spacing w:before="100" w:beforeAutospacing="1" w:after="210" w:line="240" w:lineRule="auto"/>
    </w:pPr>
    <w:rPr>
      <w:rFonts w:eastAsia="Times New Roman" w:cs="Times New Roman"/>
      <w:sz w:val="24"/>
      <w:szCs w:val="24"/>
    </w:rPr>
  </w:style>
  <w:style w:type="paragraph" w:customStyle="1" w:styleId="ui-state-disabled1">
    <w:name w:val="ui-state-disabled1"/>
    <w:basedOn w:val="Normal"/>
    <w:rsid w:val="00C80421"/>
    <w:pPr>
      <w:spacing w:before="100" w:beforeAutospacing="1" w:after="210" w:line="240" w:lineRule="auto"/>
    </w:pPr>
    <w:rPr>
      <w:rFonts w:eastAsia="Times New Roman" w:cs="Times New Roman"/>
      <w:sz w:val="24"/>
      <w:szCs w:val="24"/>
    </w:rPr>
  </w:style>
  <w:style w:type="paragraph" w:customStyle="1" w:styleId="ui-state-disabled2">
    <w:name w:val="ui-state-disabled2"/>
    <w:basedOn w:val="Normal"/>
    <w:rsid w:val="00C80421"/>
    <w:pPr>
      <w:spacing w:before="100" w:beforeAutospacing="1" w:after="210" w:line="240" w:lineRule="auto"/>
    </w:pPr>
    <w:rPr>
      <w:rFonts w:eastAsia="Times New Roman" w:cs="Times New Roman"/>
      <w:sz w:val="24"/>
      <w:szCs w:val="24"/>
    </w:rPr>
  </w:style>
  <w:style w:type="paragraph" w:customStyle="1" w:styleId="ui-icon1">
    <w:name w:val="ui-icon1"/>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2">
    <w:name w:val="ui-icon2"/>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3">
    <w:name w:val="ui-icon3"/>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4">
    <w:name w:val="ui-icon4"/>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5">
    <w:name w:val="ui-icon5"/>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6">
    <w:name w:val="ui-icon6"/>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7">
    <w:name w:val="ui-icon7"/>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8">
    <w:name w:val="ui-icon8"/>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9">
    <w:name w:val="ui-icon9"/>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wa-resourceblock1">
    <w:name w:val="wa-resourceblock1"/>
    <w:basedOn w:val="Normal"/>
    <w:rsid w:val="00C80421"/>
    <w:pPr>
      <w:shd w:val="clear" w:color="auto" w:fill="3E3D4D"/>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resourceblock-header1">
    <w:name w:val="wa-resourceblock-header1"/>
    <w:basedOn w:val="Normal"/>
    <w:rsid w:val="00C80421"/>
    <w:pPr>
      <w:spacing w:before="100" w:beforeAutospacing="1" w:after="180" w:line="288" w:lineRule="atLeast"/>
    </w:pPr>
    <w:rPr>
      <w:rFonts w:ascii="wf_segoe-ui_normal" w:eastAsia="Times New Roman" w:hAnsi="wf_segoe-ui_normal" w:cs="Times New Roman"/>
      <w:color w:val="FFFFFF"/>
      <w:sz w:val="30"/>
      <w:szCs w:val="30"/>
    </w:rPr>
  </w:style>
  <w:style w:type="paragraph" w:customStyle="1" w:styleId="wa-resourceblock2">
    <w:name w:val="wa-resourceblock2"/>
    <w:basedOn w:val="Normal"/>
    <w:rsid w:val="00C80421"/>
    <w:pPr>
      <w:shd w:val="clear" w:color="auto" w:fill="969696"/>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box1">
    <w:name w:val="wa-box1"/>
    <w:basedOn w:val="Normal"/>
    <w:rsid w:val="00C80421"/>
    <w:pPr>
      <w:shd w:val="clear" w:color="auto" w:fill="3E3D4D"/>
      <w:spacing w:before="100" w:beforeAutospacing="1" w:after="210" w:line="240" w:lineRule="auto"/>
    </w:pPr>
    <w:rPr>
      <w:rFonts w:eastAsia="Times New Roman" w:cs="Times New Roman"/>
      <w:color w:val="FFFFFF"/>
      <w:sz w:val="24"/>
      <w:szCs w:val="24"/>
    </w:rPr>
  </w:style>
  <w:style w:type="paragraph" w:customStyle="1" w:styleId="wa-box2">
    <w:name w:val="wa-box2"/>
    <w:basedOn w:val="Normal"/>
    <w:rsid w:val="00C80421"/>
    <w:pPr>
      <w:shd w:val="clear" w:color="auto" w:fill="7FBA00"/>
      <w:spacing w:before="100" w:beforeAutospacing="1" w:after="210" w:line="240" w:lineRule="auto"/>
    </w:pPr>
    <w:rPr>
      <w:rFonts w:eastAsia="Times New Roman" w:cs="Times New Roman"/>
      <w:color w:val="FFFFFF"/>
      <w:sz w:val="24"/>
      <w:szCs w:val="24"/>
    </w:rPr>
  </w:style>
  <w:style w:type="paragraph" w:customStyle="1" w:styleId="wa-box-active1">
    <w:name w:val="wa-box-active1"/>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box-disabled1">
    <w:name w:val="wa-box-disabled1"/>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box-disabled2">
    <w:name w:val="wa-box-disabled2"/>
    <w:basedOn w:val="Normal"/>
    <w:rsid w:val="00C80421"/>
    <w:pPr>
      <w:shd w:val="clear" w:color="auto" w:fill="0072C6"/>
      <w:spacing w:before="100" w:beforeAutospacing="1" w:after="210" w:line="240" w:lineRule="auto"/>
    </w:pPr>
    <w:rPr>
      <w:rFonts w:eastAsia="Times New Roman" w:cs="Times New Roman"/>
      <w:color w:val="FFFFFF"/>
      <w:sz w:val="24"/>
      <w:szCs w:val="24"/>
    </w:rPr>
  </w:style>
  <w:style w:type="paragraph" w:customStyle="1" w:styleId="wa-checkboxlist-title1">
    <w:name w:val="wa-checkboxlist-title1"/>
    <w:basedOn w:val="Normal"/>
    <w:rsid w:val="00C80421"/>
    <w:pPr>
      <w:spacing w:before="100" w:beforeAutospacing="1" w:after="210" w:line="240" w:lineRule="auto"/>
    </w:pPr>
    <w:rPr>
      <w:rFonts w:eastAsia="Times New Roman" w:cs="Times New Roman"/>
      <w:caps/>
      <w:sz w:val="24"/>
      <w:szCs w:val="24"/>
    </w:rPr>
  </w:style>
  <w:style w:type="paragraph" w:customStyle="1" w:styleId="wa-checkbox1">
    <w:name w:val="wa-checkbox1"/>
    <w:basedOn w:val="Normal"/>
    <w:rsid w:val="00C80421"/>
    <w:pPr>
      <w:spacing w:before="100" w:beforeAutospacing="1" w:after="210" w:line="240" w:lineRule="auto"/>
    </w:pPr>
    <w:rPr>
      <w:rFonts w:eastAsia="Times New Roman" w:cs="Times New Roman"/>
      <w:sz w:val="24"/>
      <w:szCs w:val="24"/>
    </w:rPr>
  </w:style>
  <w:style w:type="paragraph" w:customStyle="1" w:styleId="wa-dropdown1">
    <w:name w:val="wa-dropdown1"/>
    <w:basedOn w:val="Normal"/>
    <w:rsid w:val="00C80421"/>
    <w:pPr>
      <w:spacing w:before="100" w:beforeAutospacing="1" w:after="210" w:line="240" w:lineRule="auto"/>
    </w:pPr>
    <w:rPr>
      <w:rFonts w:eastAsia="Times New Roman" w:cs="Times New Roman"/>
      <w:szCs w:val="21"/>
    </w:rPr>
  </w:style>
  <w:style w:type="paragraph" w:customStyle="1" w:styleId="wa-dropdown-value1">
    <w:name w:val="wa-dropdown-value1"/>
    <w:basedOn w:val="Normal"/>
    <w:rsid w:val="00C80421"/>
    <w:pPr>
      <w:spacing w:before="100" w:beforeAutospacing="1" w:after="210" w:line="375" w:lineRule="atLeast"/>
      <w:textAlignment w:val="center"/>
    </w:pPr>
    <w:rPr>
      <w:rFonts w:eastAsia="Times New Roman" w:cs="Times New Roman"/>
      <w:sz w:val="24"/>
      <w:szCs w:val="24"/>
    </w:rPr>
  </w:style>
  <w:style w:type="paragraph" w:customStyle="1" w:styleId="wa-dropdown-arrow1">
    <w:name w:val="wa-dropdown-arrow1"/>
    <w:basedOn w:val="Normal"/>
    <w:rsid w:val="00C80421"/>
    <w:pPr>
      <w:spacing w:before="100" w:beforeAutospacing="1" w:after="210" w:line="240" w:lineRule="auto"/>
      <w:textAlignment w:val="center"/>
    </w:pPr>
    <w:rPr>
      <w:rFonts w:eastAsia="Times New Roman" w:cs="Times New Roman"/>
      <w:sz w:val="2"/>
      <w:szCs w:val="2"/>
    </w:rPr>
  </w:style>
  <w:style w:type="paragraph" w:customStyle="1" w:styleId="wa-faq-answer1">
    <w:name w:val="wa-faq-answer1"/>
    <w:basedOn w:val="Normal"/>
    <w:rsid w:val="00C80421"/>
    <w:pPr>
      <w:spacing w:before="100" w:beforeAutospacing="1" w:after="210" w:line="240" w:lineRule="auto"/>
    </w:pPr>
    <w:rPr>
      <w:rFonts w:eastAsia="Times New Roman" w:cs="Times New Roman"/>
      <w:vanish/>
      <w:sz w:val="24"/>
      <w:szCs w:val="24"/>
    </w:rPr>
  </w:style>
  <w:style w:type="paragraph" w:customStyle="1" w:styleId="wa-faq-answer2">
    <w:name w:val="wa-faq-answer2"/>
    <w:basedOn w:val="Normal"/>
    <w:rsid w:val="00C80421"/>
    <w:pPr>
      <w:spacing w:before="100" w:beforeAutospacing="1" w:after="210" w:line="240" w:lineRule="auto"/>
    </w:pPr>
    <w:rPr>
      <w:rFonts w:eastAsia="Times New Roman" w:cs="Times New Roman"/>
      <w:sz w:val="24"/>
      <w:szCs w:val="24"/>
    </w:rPr>
  </w:style>
  <w:style w:type="paragraph" w:customStyle="1" w:styleId="wa-step-legend1">
    <w:name w:val="wa-step-legend1"/>
    <w:basedOn w:val="Normal"/>
    <w:rsid w:val="00C80421"/>
    <w:pPr>
      <w:spacing w:line="240" w:lineRule="auto"/>
    </w:pPr>
    <w:rPr>
      <w:rFonts w:eastAsia="Times New Roman" w:cs="Times New Roman"/>
      <w:sz w:val="24"/>
      <w:szCs w:val="24"/>
    </w:rPr>
  </w:style>
  <w:style w:type="paragraph" w:customStyle="1" w:styleId="wa-step-next1">
    <w:name w:val="wa-step-next1"/>
    <w:basedOn w:val="Normal"/>
    <w:rsid w:val="00C80421"/>
    <w:pPr>
      <w:spacing w:before="100" w:beforeAutospacing="1" w:after="210" w:line="240" w:lineRule="auto"/>
    </w:pPr>
    <w:rPr>
      <w:rFonts w:eastAsia="Times New Roman" w:cs="Times New Roman"/>
      <w:sz w:val="24"/>
      <w:szCs w:val="24"/>
    </w:rPr>
  </w:style>
  <w:style w:type="paragraph" w:customStyle="1" w:styleId="wa-step-prev1">
    <w:name w:val="wa-step-prev1"/>
    <w:basedOn w:val="Normal"/>
    <w:rsid w:val="00C80421"/>
    <w:pPr>
      <w:spacing w:before="100" w:beforeAutospacing="1" w:after="210" w:line="240" w:lineRule="auto"/>
    </w:pPr>
    <w:rPr>
      <w:rFonts w:eastAsia="Times New Roman" w:cs="Times New Roman"/>
      <w:sz w:val="24"/>
      <w:szCs w:val="24"/>
    </w:rPr>
  </w:style>
  <w:style w:type="paragraph" w:customStyle="1" w:styleId="wa-steps-grid1">
    <w:name w:val="wa-steps-grid1"/>
    <w:basedOn w:val="Normal"/>
    <w:rsid w:val="00C80421"/>
    <w:pPr>
      <w:spacing w:line="240" w:lineRule="auto"/>
      <w:ind w:left="-150"/>
    </w:pPr>
    <w:rPr>
      <w:rFonts w:eastAsia="Times New Roman" w:cs="Times New Roman"/>
      <w:sz w:val="24"/>
      <w:szCs w:val="24"/>
    </w:rPr>
  </w:style>
  <w:style w:type="paragraph" w:customStyle="1" w:styleId="wa-toggle-value1">
    <w:name w:val="wa-toggle-value1"/>
    <w:basedOn w:val="Normal"/>
    <w:rsid w:val="00C80421"/>
    <w:pPr>
      <w:shd w:val="clear" w:color="auto" w:fill="969696"/>
      <w:spacing w:line="240" w:lineRule="auto"/>
      <w:jc w:val="center"/>
    </w:pPr>
    <w:rPr>
      <w:rFonts w:eastAsia="Times New Roman" w:cs="Times New Roman"/>
      <w:color w:val="FFFFFF"/>
      <w:sz w:val="18"/>
      <w:szCs w:val="18"/>
    </w:rPr>
  </w:style>
  <w:style w:type="paragraph" w:customStyle="1" w:styleId="wa-toggle-active1">
    <w:name w:val="wa-toggle-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wa-tab1">
    <w:name w:val="wa-tab1"/>
    <w:basedOn w:val="Normal"/>
    <w:rsid w:val="00C80421"/>
    <w:pPr>
      <w:shd w:val="clear" w:color="auto" w:fill="FFFFFF"/>
      <w:spacing w:before="100" w:beforeAutospacing="1" w:after="210" w:line="600" w:lineRule="atLeast"/>
      <w:jc w:val="center"/>
    </w:pPr>
    <w:rPr>
      <w:rFonts w:eastAsia="Times New Roman" w:cs="Times New Roman"/>
      <w:color w:val="505050"/>
      <w:sz w:val="24"/>
      <w:szCs w:val="24"/>
    </w:rPr>
  </w:style>
  <w:style w:type="paragraph" w:customStyle="1" w:styleId="wa-tab2">
    <w:name w:val="wa-tab2"/>
    <w:basedOn w:val="Normal"/>
    <w:rsid w:val="00C80421"/>
    <w:pPr>
      <w:shd w:val="clear" w:color="auto" w:fill="0072C6"/>
      <w:spacing w:before="100" w:beforeAutospacing="1" w:after="210" w:line="600" w:lineRule="atLeast"/>
      <w:jc w:val="center"/>
    </w:pPr>
    <w:rPr>
      <w:rFonts w:eastAsia="Times New Roman" w:cs="Times New Roman"/>
      <w:color w:val="FFFFFF"/>
      <w:sz w:val="24"/>
      <w:szCs w:val="24"/>
    </w:rPr>
  </w:style>
  <w:style w:type="paragraph" w:customStyle="1" w:styleId="wa-tab-active1">
    <w:name w:val="wa-tab-active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active2">
    <w:name w:val="wa-tab-active2"/>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3">
    <w:name w:val="wa-tab3"/>
    <w:basedOn w:val="Normal"/>
    <w:rsid w:val="00C80421"/>
    <w:pPr>
      <w:shd w:val="clear" w:color="auto" w:fill="DD5900"/>
      <w:spacing w:before="100" w:beforeAutospacing="1" w:after="210" w:line="240" w:lineRule="auto"/>
    </w:pPr>
    <w:rPr>
      <w:rFonts w:eastAsia="Times New Roman" w:cs="Times New Roman"/>
      <w:color w:val="FFFFFF"/>
      <w:sz w:val="24"/>
      <w:szCs w:val="24"/>
    </w:rPr>
  </w:style>
  <w:style w:type="paragraph" w:customStyle="1" w:styleId="wa-tab4">
    <w:name w:val="wa-tab4"/>
    <w:basedOn w:val="Normal"/>
    <w:rsid w:val="00C80421"/>
    <w:pPr>
      <w:shd w:val="clear" w:color="auto" w:fill="FF8C00"/>
      <w:spacing w:before="100" w:beforeAutospacing="1" w:after="210" w:line="240" w:lineRule="auto"/>
    </w:pPr>
    <w:rPr>
      <w:rFonts w:eastAsia="Times New Roman" w:cs="Times New Roman"/>
      <w:color w:val="FFFFFF"/>
      <w:sz w:val="24"/>
      <w:szCs w:val="24"/>
    </w:rPr>
  </w:style>
  <w:style w:type="paragraph" w:customStyle="1" w:styleId="wa-tab-active3">
    <w:name w:val="wa-tab-active3"/>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active4">
    <w:name w:val="wa-tab-active4"/>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5">
    <w:name w:val="wa-tab5"/>
    <w:basedOn w:val="Normal"/>
    <w:rsid w:val="00C80421"/>
    <w:pPr>
      <w:shd w:val="clear" w:color="auto" w:fill="969696"/>
      <w:spacing w:before="100" w:beforeAutospacing="1" w:after="210" w:line="300" w:lineRule="atLeast"/>
    </w:pPr>
    <w:rPr>
      <w:rFonts w:eastAsia="Times New Roman" w:cs="Times New Roman"/>
      <w:color w:val="FFFFFF"/>
      <w:szCs w:val="21"/>
    </w:rPr>
  </w:style>
  <w:style w:type="paragraph" w:customStyle="1" w:styleId="wa-tab6">
    <w:name w:val="wa-tab6"/>
    <w:basedOn w:val="Normal"/>
    <w:rsid w:val="00C80421"/>
    <w:pPr>
      <w:shd w:val="clear" w:color="auto" w:fill="00ABEC"/>
      <w:spacing w:before="100" w:beforeAutospacing="1" w:after="210" w:line="300" w:lineRule="atLeast"/>
    </w:pPr>
    <w:rPr>
      <w:rFonts w:eastAsia="Times New Roman" w:cs="Times New Roman"/>
      <w:color w:val="FFFFFF"/>
      <w:szCs w:val="21"/>
    </w:rPr>
  </w:style>
  <w:style w:type="paragraph" w:customStyle="1" w:styleId="wa-tab-active5">
    <w:name w:val="wa-tab-active5"/>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active6">
    <w:name w:val="wa-tab-active6"/>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7">
    <w:name w:val="wa-tab7"/>
    <w:basedOn w:val="Normal"/>
    <w:rsid w:val="00C80421"/>
    <w:pPr>
      <w:pBdr>
        <w:left w:val="single" w:sz="6" w:space="6" w:color="303030"/>
      </w:pBdr>
      <w:spacing w:before="100" w:beforeAutospacing="1" w:after="210" w:line="300" w:lineRule="atLeast"/>
    </w:pPr>
    <w:rPr>
      <w:rFonts w:eastAsia="Times New Roman" w:cs="Times New Roman"/>
      <w:color w:val="00ABEC"/>
      <w:sz w:val="27"/>
      <w:szCs w:val="27"/>
    </w:rPr>
  </w:style>
  <w:style w:type="paragraph" w:customStyle="1" w:styleId="wa-tab8">
    <w:name w:val="wa-tab8"/>
    <w:basedOn w:val="Normal"/>
    <w:rsid w:val="00C80421"/>
    <w:pPr>
      <w:pBdr>
        <w:left w:val="single" w:sz="6" w:space="6" w:color="303030"/>
      </w:pBdr>
      <w:spacing w:before="100" w:beforeAutospacing="1" w:after="210" w:line="300" w:lineRule="atLeast"/>
    </w:pPr>
    <w:rPr>
      <w:rFonts w:eastAsia="Times New Roman" w:cs="Times New Roman"/>
      <w:color w:val="0072C6"/>
      <w:sz w:val="27"/>
      <w:szCs w:val="27"/>
    </w:rPr>
  </w:style>
  <w:style w:type="paragraph" w:customStyle="1" w:styleId="wa-tab-active7">
    <w:name w:val="wa-tab-active7"/>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tab-active8">
    <w:name w:val="wa-tab-active8"/>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icon-boxed1">
    <w:name w:val="wa-icon-boxed1"/>
    <w:basedOn w:val="Normal"/>
    <w:rsid w:val="00C80421"/>
    <w:pPr>
      <w:shd w:val="clear" w:color="auto" w:fill="3E3D4D"/>
      <w:spacing w:after="210" w:line="240" w:lineRule="auto"/>
    </w:pPr>
    <w:rPr>
      <w:rFonts w:eastAsia="Times New Roman" w:cs="Times New Roman"/>
      <w:sz w:val="24"/>
      <w:szCs w:val="24"/>
    </w:rPr>
  </w:style>
  <w:style w:type="paragraph" w:customStyle="1" w:styleId="wa-icon-boxed2">
    <w:name w:val="wa-icon-boxed2"/>
    <w:basedOn w:val="Normal"/>
    <w:rsid w:val="00C80421"/>
    <w:pPr>
      <w:shd w:val="clear" w:color="auto" w:fill="3E3D4D"/>
      <w:spacing w:line="288" w:lineRule="atLeast"/>
      <w:textAlignment w:val="center"/>
    </w:pPr>
    <w:rPr>
      <w:rFonts w:ascii="wf_segoe-ui_normal" w:eastAsia="Times New Roman" w:hAnsi="wf_segoe-ui_normal" w:cs="Times New Roman"/>
      <w:color w:val="505050"/>
      <w:sz w:val="27"/>
      <w:szCs w:val="27"/>
    </w:rPr>
  </w:style>
  <w:style w:type="paragraph" w:customStyle="1" w:styleId="wa-icon-boxed3">
    <w:name w:val="wa-icon-boxed3"/>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icon-boxed4">
    <w:name w:val="wa-icon-boxed4"/>
    <w:basedOn w:val="Normal"/>
    <w:rsid w:val="00C80421"/>
    <w:pPr>
      <w:shd w:val="clear" w:color="auto" w:fill="FCD116"/>
      <w:spacing w:before="100" w:beforeAutospacing="1" w:after="210" w:line="240" w:lineRule="auto"/>
    </w:pPr>
    <w:rPr>
      <w:rFonts w:eastAsia="Times New Roman" w:cs="Times New Roman"/>
      <w:sz w:val="24"/>
      <w:szCs w:val="24"/>
    </w:rPr>
  </w:style>
  <w:style w:type="paragraph" w:customStyle="1" w:styleId="wa-icon-boxed5">
    <w:name w:val="wa-icon-boxed5"/>
    <w:basedOn w:val="Normal"/>
    <w:rsid w:val="00C80421"/>
    <w:pPr>
      <w:shd w:val="clear" w:color="auto" w:fill="E81123"/>
      <w:spacing w:before="100" w:beforeAutospacing="1" w:after="210" w:line="240" w:lineRule="auto"/>
    </w:pPr>
    <w:rPr>
      <w:rFonts w:eastAsia="Times New Roman" w:cs="Times New Roman"/>
      <w:sz w:val="24"/>
      <w:szCs w:val="24"/>
    </w:rPr>
  </w:style>
  <w:style w:type="paragraph" w:customStyle="1" w:styleId="wa-text-heading11">
    <w:name w:val="wa-text-heading11"/>
    <w:basedOn w:val="Normal"/>
    <w:rsid w:val="00C80421"/>
    <w:pPr>
      <w:spacing w:before="135" w:after="180" w:line="288" w:lineRule="atLeast"/>
    </w:pPr>
    <w:rPr>
      <w:rFonts w:ascii="wf_segoe-ui_light" w:eastAsia="Times New Roman" w:hAnsi="wf_segoe-ui_light" w:cs="Times New Roman"/>
      <w:color w:val="505050"/>
      <w:sz w:val="54"/>
      <w:szCs w:val="54"/>
    </w:rPr>
  </w:style>
  <w:style w:type="paragraph" w:customStyle="1" w:styleId="wa-text-heading21">
    <w:name w:val="wa-text-heading21"/>
    <w:basedOn w:val="Normal"/>
    <w:rsid w:val="00C80421"/>
    <w:pPr>
      <w:spacing w:before="135" w:after="180" w:line="288" w:lineRule="atLeast"/>
    </w:pPr>
    <w:rPr>
      <w:rFonts w:ascii="wf_segoe-ui_light" w:eastAsia="Times New Roman" w:hAnsi="wf_segoe-ui_light" w:cs="Times New Roman"/>
      <w:color w:val="505050"/>
      <w:sz w:val="45"/>
      <w:szCs w:val="45"/>
    </w:rPr>
  </w:style>
  <w:style w:type="paragraph" w:customStyle="1" w:styleId="wa-text-heading31">
    <w:name w:val="wa-text-heading31"/>
    <w:basedOn w:val="Normal"/>
    <w:rsid w:val="00C80421"/>
    <w:pPr>
      <w:spacing w:before="135" w:after="180" w:line="288" w:lineRule="atLeast"/>
    </w:pPr>
    <w:rPr>
      <w:rFonts w:ascii="wf_segoe-ui_light" w:eastAsia="Times New Roman" w:hAnsi="wf_segoe-ui_light" w:cs="Times New Roman"/>
      <w:color w:val="505050"/>
      <w:sz w:val="36"/>
      <w:szCs w:val="36"/>
    </w:rPr>
  </w:style>
  <w:style w:type="paragraph" w:customStyle="1" w:styleId="wa-text-heading41">
    <w:name w:val="wa-text-heading41"/>
    <w:basedOn w:val="Normal"/>
    <w:rsid w:val="00C80421"/>
    <w:pPr>
      <w:spacing w:before="135" w:after="180" w:line="288" w:lineRule="atLeast"/>
    </w:pPr>
    <w:rPr>
      <w:rFonts w:ascii="wf_segoe-ui_normal" w:eastAsia="Times New Roman" w:hAnsi="wf_segoe-ui_normal" w:cs="Times New Roman"/>
      <w:color w:val="505050"/>
      <w:sz w:val="30"/>
      <w:szCs w:val="30"/>
    </w:rPr>
  </w:style>
  <w:style w:type="paragraph" w:customStyle="1" w:styleId="wa-text-heading51">
    <w:name w:val="wa-text-heading51"/>
    <w:basedOn w:val="Normal"/>
    <w:rsid w:val="00C80421"/>
    <w:pPr>
      <w:spacing w:after="180" w:line="288" w:lineRule="atLeast"/>
    </w:pPr>
    <w:rPr>
      <w:rFonts w:ascii="wf_segoe-ui_normal" w:eastAsia="Times New Roman" w:hAnsi="wf_segoe-ui_normal" w:cs="Times New Roman"/>
      <w:color w:val="505050"/>
      <w:sz w:val="27"/>
      <w:szCs w:val="27"/>
    </w:rPr>
  </w:style>
  <w:style w:type="paragraph" w:customStyle="1" w:styleId="wa-text-heading61">
    <w:name w:val="wa-text-heading61"/>
    <w:basedOn w:val="Normal"/>
    <w:rsid w:val="00C80421"/>
    <w:pPr>
      <w:spacing w:after="180" w:line="288" w:lineRule="atLeast"/>
    </w:pPr>
    <w:rPr>
      <w:rFonts w:ascii="wf_segoe-ui_normal" w:eastAsia="Times New Roman" w:hAnsi="wf_segoe-ui_normal" w:cs="Times New Roman"/>
      <w:color w:val="505050"/>
      <w:sz w:val="24"/>
      <w:szCs w:val="24"/>
    </w:rPr>
  </w:style>
  <w:style w:type="paragraph" w:customStyle="1" w:styleId="wa-headingsuper1">
    <w:name w:val="wa-headingsuper1"/>
    <w:basedOn w:val="Normal"/>
    <w:rsid w:val="00C80421"/>
    <w:pPr>
      <w:spacing w:before="135" w:after="240" w:line="288" w:lineRule="atLeast"/>
    </w:pPr>
    <w:rPr>
      <w:rFonts w:ascii="wf_segoe-ui_light" w:eastAsia="Times New Roman" w:hAnsi="wf_segoe-ui_light" w:cs="Times New Roman"/>
      <w:color w:val="505050"/>
      <w:sz w:val="75"/>
      <w:szCs w:val="75"/>
    </w:rPr>
  </w:style>
  <w:style w:type="paragraph" w:customStyle="1" w:styleId="wa-section-spacervertical1">
    <w:name w:val="wa-section-spacervertical1"/>
    <w:basedOn w:val="Normal"/>
    <w:rsid w:val="00C80421"/>
    <w:pPr>
      <w:spacing w:before="525" w:after="135" w:line="360" w:lineRule="atLeast"/>
    </w:pPr>
    <w:rPr>
      <w:rFonts w:ascii="wf_segoe-ui_normal" w:eastAsia="Times New Roman" w:hAnsi="wf_segoe-ui_normal" w:cs="Times New Roman"/>
      <w:color w:val="505050"/>
      <w:szCs w:val="21"/>
    </w:rPr>
  </w:style>
  <w:style w:type="paragraph" w:customStyle="1" w:styleId="wa-section-spacerhorizontal1">
    <w:name w:val="wa-section-spacerhorizontal1"/>
    <w:basedOn w:val="Normal"/>
    <w:rsid w:val="00C80421"/>
    <w:pPr>
      <w:spacing w:before="135" w:after="135" w:line="360" w:lineRule="atLeast"/>
    </w:pPr>
    <w:rPr>
      <w:rFonts w:ascii="wf_segoe-ui_normal" w:eastAsia="Times New Roman" w:hAnsi="wf_segoe-ui_normal" w:cs="Times New Roman"/>
      <w:color w:val="505050"/>
      <w:szCs w:val="21"/>
    </w:rPr>
  </w:style>
  <w:style w:type="paragraph" w:customStyle="1" w:styleId="wa-section-spacerhorizontal2">
    <w:name w:val="wa-section-spacerhorizontal2"/>
    <w:basedOn w:val="Normal"/>
    <w:rsid w:val="00C80421"/>
    <w:pPr>
      <w:spacing w:before="100" w:beforeAutospacing="1" w:after="210" w:line="240" w:lineRule="auto"/>
      <w:ind w:left="225"/>
    </w:pPr>
    <w:rPr>
      <w:rFonts w:eastAsia="Times New Roman" w:cs="Times New Roman"/>
      <w:sz w:val="24"/>
      <w:szCs w:val="24"/>
    </w:rPr>
  </w:style>
  <w:style w:type="paragraph" w:customStyle="1" w:styleId="wa-section-spacerhorizontal3">
    <w:name w:val="wa-section-spacerhorizontal3"/>
    <w:basedOn w:val="Normal"/>
    <w:rsid w:val="00C80421"/>
    <w:pPr>
      <w:spacing w:before="100" w:beforeAutospacing="1" w:after="210" w:line="240" w:lineRule="auto"/>
    </w:pPr>
    <w:rPr>
      <w:rFonts w:eastAsia="Times New Roman" w:cs="Times New Roman"/>
      <w:sz w:val="24"/>
      <w:szCs w:val="24"/>
    </w:rPr>
  </w:style>
  <w:style w:type="paragraph" w:customStyle="1" w:styleId="app-logo1">
    <w:name w:val="app-logo1"/>
    <w:basedOn w:val="Normal"/>
    <w:rsid w:val="00C80421"/>
    <w:pPr>
      <w:spacing w:before="100" w:beforeAutospacing="1" w:line="240" w:lineRule="auto"/>
    </w:pPr>
    <w:rPr>
      <w:rFonts w:eastAsia="Times New Roman" w:cs="Times New Roman"/>
      <w:sz w:val="24"/>
      <w:szCs w:val="24"/>
    </w:rPr>
  </w:style>
  <w:style w:type="paragraph" w:customStyle="1" w:styleId="wa-customerstorydetail-visual1">
    <w:name w:val="wa-customerstorydetail-visual1"/>
    <w:basedOn w:val="Normal"/>
    <w:rsid w:val="00C80421"/>
    <w:pPr>
      <w:spacing w:after="750" w:line="360" w:lineRule="atLeast"/>
      <w:ind w:left="750"/>
    </w:pPr>
    <w:rPr>
      <w:rFonts w:ascii="wf_segoe-ui_normal" w:eastAsia="Times New Roman" w:hAnsi="wf_segoe-ui_normal" w:cs="Times New Roman"/>
      <w:color w:val="505050"/>
      <w:szCs w:val="21"/>
    </w:rPr>
  </w:style>
  <w:style w:type="paragraph" w:customStyle="1" w:styleId="posted-date1">
    <w:name w:val="posted-date1"/>
    <w:basedOn w:val="Normal"/>
    <w:rsid w:val="00C80421"/>
    <w:pPr>
      <w:pBdr>
        <w:bottom w:val="single" w:sz="6" w:space="15" w:color="DEDEDE"/>
      </w:pBdr>
      <w:spacing w:before="135" w:after="300" w:line="360" w:lineRule="atLeast"/>
    </w:pPr>
    <w:rPr>
      <w:rFonts w:ascii="wf_segoe-ui_normal" w:eastAsia="Times New Roman" w:hAnsi="wf_segoe-ui_normal" w:cs="Times New Roman"/>
      <w:color w:val="505050"/>
      <w:szCs w:val="21"/>
    </w:rPr>
  </w:style>
  <w:style w:type="paragraph" w:customStyle="1" w:styleId="wa-pricingdetail-header1">
    <w:name w:val="wa-pricingdetail-header1"/>
    <w:basedOn w:val="Normal"/>
    <w:rsid w:val="00C80421"/>
    <w:pPr>
      <w:pBdr>
        <w:bottom w:val="single" w:sz="6" w:space="0" w:color="969696"/>
      </w:pBdr>
      <w:spacing w:before="100" w:beforeAutospacing="1" w:after="210" w:line="240" w:lineRule="auto"/>
    </w:pPr>
    <w:rPr>
      <w:rFonts w:eastAsia="Times New Roman" w:cs="Times New Roman"/>
      <w:sz w:val="24"/>
      <w:szCs w:val="24"/>
    </w:rPr>
  </w:style>
  <w:style w:type="paragraph" w:customStyle="1" w:styleId="wa-notification1">
    <w:name w:val="wa-notification1"/>
    <w:basedOn w:val="Normal"/>
    <w:rsid w:val="00C80421"/>
    <w:pPr>
      <w:shd w:val="clear" w:color="auto" w:fill="EEEEEE"/>
      <w:spacing w:before="450" w:after="450" w:line="240" w:lineRule="auto"/>
    </w:pPr>
    <w:rPr>
      <w:rFonts w:eastAsia="Times New Roman" w:cs="Times New Roman"/>
      <w:vanish/>
      <w:sz w:val="24"/>
      <w:szCs w:val="24"/>
    </w:rPr>
  </w:style>
  <w:style w:type="paragraph" w:customStyle="1" w:styleId="commitment-boilerplate1">
    <w:name w:val="commitment-boilerplate1"/>
    <w:basedOn w:val="Normal"/>
    <w:rsid w:val="00C80421"/>
    <w:pPr>
      <w:pBdr>
        <w:top w:val="single" w:sz="6" w:space="0" w:color="969696"/>
      </w:pBdr>
      <w:spacing w:before="100" w:beforeAutospacing="1" w:after="210" w:line="240" w:lineRule="auto"/>
    </w:pPr>
    <w:rPr>
      <w:rFonts w:eastAsia="Times New Roman" w:cs="Times New Roman"/>
      <w:sz w:val="24"/>
      <w:szCs w:val="24"/>
    </w:rPr>
  </w:style>
  <w:style w:type="paragraph" w:customStyle="1" w:styleId="wa-sectionhero1">
    <w:name w:val="wa-sectionhero1"/>
    <w:basedOn w:val="Normal"/>
    <w:rsid w:val="00C80421"/>
    <w:pPr>
      <w:spacing w:before="100" w:beforeAutospacing="1" w:after="210" w:line="240" w:lineRule="auto"/>
    </w:pPr>
    <w:rPr>
      <w:rFonts w:eastAsia="Times New Roman" w:cs="Times New Roman"/>
      <w:sz w:val="24"/>
      <w:szCs w:val="24"/>
    </w:rPr>
  </w:style>
  <w:style w:type="paragraph" w:customStyle="1" w:styleId="wa-tabs1">
    <w:name w:val="wa-tabs1"/>
    <w:basedOn w:val="Normal"/>
    <w:rsid w:val="00C80421"/>
    <w:pPr>
      <w:spacing w:line="240" w:lineRule="auto"/>
      <w:ind w:left="-1350" w:right="-1350"/>
    </w:pPr>
    <w:rPr>
      <w:rFonts w:eastAsia="Times New Roman" w:cs="Times New Roman"/>
      <w:sz w:val="24"/>
      <w:szCs w:val="24"/>
    </w:rPr>
  </w:style>
  <w:style w:type="paragraph" w:customStyle="1" w:styleId="wa-checkboxlist1">
    <w:name w:val="wa-checkboxlist1"/>
    <w:basedOn w:val="Normal"/>
    <w:rsid w:val="00C80421"/>
    <w:pPr>
      <w:spacing w:line="240" w:lineRule="auto"/>
      <w:ind w:right="122"/>
    </w:pPr>
    <w:rPr>
      <w:rFonts w:eastAsia="Times New Roman" w:cs="Times New Roman"/>
      <w:color w:val="FFFFFF"/>
      <w:sz w:val="24"/>
      <w:szCs w:val="24"/>
    </w:rPr>
  </w:style>
  <w:style w:type="paragraph" w:customStyle="1" w:styleId="wa-galleryitem-logo1">
    <w:name w:val="wa-galleryitem-logo1"/>
    <w:basedOn w:val="Normal"/>
    <w:rsid w:val="00C80421"/>
    <w:pPr>
      <w:spacing w:before="100" w:beforeAutospacing="1" w:after="210" w:line="240" w:lineRule="auto"/>
    </w:pPr>
    <w:rPr>
      <w:rFonts w:eastAsia="Times New Roman" w:cs="Times New Roman"/>
      <w:sz w:val="24"/>
      <w:szCs w:val="24"/>
    </w:rPr>
  </w:style>
  <w:style w:type="paragraph" w:customStyle="1" w:styleId="wa-galleryitem-meta1">
    <w:name w:val="wa-galleryitem-meta1"/>
    <w:basedOn w:val="Normal"/>
    <w:rsid w:val="00C80421"/>
    <w:pPr>
      <w:spacing w:before="100" w:beforeAutospacing="1" w:after="210" w:line="195" w:lineRule="atLeast"/>
    </w:pPr>
    <w:rPr>
      <w:rFonts w:eastAsia="Times New Roman" w:cs="Times New Roman"/>
      <w:color w:val="999999"/>
      <w:sz w:val="17"/>
      <w:szCs w:val="17"/>
    </w:rPr>
  </w:style>
  <w:style w:type="paragraph" w:customStyle="1" w:styleId="wa-section-activedirectorylogo1">
    <w:name w:val="wa-section-activedirectorylogo1"/>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1">
    <w:name w:val="wa-section-activedirectory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activedirectorydetails1">
    <w:name w:val="wa-section-activedirectorydetails1"/>
    <w:basedOn w:val="Normal"/>
    <w:rsid w:val="00C80421"/>
    <w:pPr>
      <w:spacing w:before="300" w:after="210" w:line="240" w:lineRule="auto"/>
    </w:pPr>
    <w:rPr>
      <w:rFonts w:eastAsia="Times New Roman" w:cs="Times New Roman"/>
      <w:sz w:val="24"/>
      <w:szCs w:val="24"/>
    </w:rPr>
  </w:style>
  <w:style w:type="paragraph" w:customStyle="1" w:styleId="wa-tabs2">
    <w:name w:val="wa-tabs2"/>
    <w:basedOn w:val="Normal"/>
    <w:rsid w:val="00C80421"/>
    <w:pPr>
      <w:spacing w:before="750" w:line="240" w:lineRule="auto"/>
      <w:ind w:left="-1350" w:right="-1350"/>
    </w:pPr>
    <w:rPr>
      <w:rFonts w:eastAsia="Times New Roman" w:cs="Times New Roman"/>
      <w:sz w:val="24"/>
      <w:szCs w:val="24"/>
    </w:rPr>
  </w:style>
  <w:style w:type="paragraph" w:customStyle="1" w:styleId="wa-section-storelogo1">
    <w:name w:val="wa-section-storelogo1"/>
    <w:basedOn w:val="Normal"/>
    <w:rsid w:val="00C80421"/>
    <w:pPr>
      <w:spacing w:before="100" w:beforeAutospacing="1" w:after="210" w:line="240" w:lineRule="auto"/>
    </w:pPr>
    <w:rPr>
      <w:rFonts w:eastAsia="Times New Roman" w:cs="Times New Roman"/>
      <w:sz w:val="24"/>
      <w:szCs w:val="24"/>
    </w:rPr>
  </w:style>
  <w:style w:type="paragraph" w:customStyle="1" w:styleId="wa-section-storeinfo1">
    <w:name w:val="wa-section-store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storeplans1">
    <w:name w:val="wa-section-storeplans1"/>
    <w:basedOn w:val="Normal"/>
    <w:rsid w:val="00C80421"/>
    <w:pPr>
      <w:spacing w:before="300" w:after="210" w:line="240" w:lineRule="auto"/>
    </w:pPr>
    <w:rPr>
      <w:rFonts w:eastAsia="Times New Roman" w:cs="Times New Roman"/>
      <w:sz w:val="24"/>
      <w:szCs w:val="24"/>
    </w:rPr>
  </w:style>
  <w:style w:type="paragraph" w:customStyle="1" w:styleId="wa-gallery-storeplans1">
    <w:name w:val="wa-gallery-storeplans1"/>
    <w:basedOn w:val="Normal"/>
    <w:rsid w:val="00C80421"/>
    <w:pPr>
      <w:spacing w:before="100" w:beforeAutospacing="1" w:after="600" w:line="240" w:lineRule="auto"/>
    </w:pPr>
    <w:rPr>
      <w:rFonts w:eastAsia="Times New Roman" w:cs="Times New Roman"/>
      <w:sz w:val="24"/>
      <w:szCs w:val="24"/>
    </w:rPr>
  </w:style>
  <w:style w:type="paragraph" w:customStyle="1" w:styleId="wa-gallery-storeplans-details1">
    <w:name w:val="wa-gallery-storeplans-details1"/>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1">
    <w:name w:val="wa-gallery-storeplans-price1"/>
    <w:basedOn w:val="Normal"/>
    <w:rsid w:val="00C80421"/>
    <w:pPr>
      <w:shd w:val="clear" w:color="auto" w:fill="6A6A6A"/>
      <w:spacing w:before="100" w:beforeAutospacing="1" w:after="210" w:line="288" w:lineRule="atLeast"/>
      <w:jc w:val="center"/>
      <w:textAlignment w:val="center"/>
    </w:pPr>
    <w:rPr>
      <w:rFonts w:ascii="wf_segoe-ui_light" w:eastAsia="Times New Roman" w:hAnsi="wf_segoe-ui_light" w:cs="Times New Roman"/>
      <w:color w:val="FFFFFF"/>
      <w:sz w:val="36"/>
      <w:szCs w:val="36"/>
    </w:rPr>
  </w:style>
  <w:style w:type="paragraph" w:customStyle="1" w:styleId="wa-section-storelinks1">
    <w:name w:val="wa-section-storelinks1"/>
    <w:basedOn w:val="Normal"/>
    <w:rsid w:val="00C80421"/>
    <w:pPr>
      <w:spacing w:before="300" w:after="210" w:line="240" w:lineRule="auto"/>
      <w:ind w:left="300"/>
    </w:pPr>
    <w:rPr>
      <w:rFonts w:eastAsia="Times New Roman" w:cs="Times New Roman"/>
      <w:sz w:val="24"/>
      <w:szCs w:val="24"/>
    </w:rPr>
  </w:style>
  <w:style w:type="paragraph" w:customStyle="1" w:styleId="wa-section-spacerhorizontal4">
    <w:name w:val="wa-section-spacerhorizontal4"/>
    <w:basedOn w:val="Normal"/>
    <w:rsid w:val="00C80421"/>
    <w:pPr>
      <w:spacing w:before="100" w:beforeAutospacing="1" w:after="210" w:line="240" w:lineRule="auto"/>
      <w:ind w:left="734"/>
    </w:pPr>
    <w:rPr>
      <w:rFonts w:eastAsia="Times New Roman" w:cs="Times New Roman"/>
      <w:sz w:val="24"/>
      <w:szCs w:val="24"/>
    </w:rPr>
  </w:style>
  <w:style w:type="paragraph" w:customStyle="1" w:styleId="wa-linklist1">
    <w:name w:val="wa-linklist1"/>
    <w:basedOn w:val="Normal"/>
    <w:rsid w:val="00C80421"/>
    <w:pPr>
      <w:spacing w:after="525" w:line="240" w:lineRule="auto"/>
    </w:pPr>
    <w:rPr>
      <w:rFonts w:eastAsia="Times New Roman" w:cs="Times New Roman"/>
      <w:sz w:val="24"/>
      <w:szCs w:val="24"/>
    </w:rPr>
  </w:style>
  <w:style w:type="paragraph" w:customStyle="1" w:styleId="wa-section-spacerhorizontala1">
    <w:name w:val="wa-section-spacerhorizontal&gt;a1"/>
    <w:basedOn w:val="Normal"/>
    <w:rsid w:val="00C80421"/>
    <w:pPr>
      <w:spacing w:before="100" w:beforeAutospacing="1" w:after="210" w:line="240" w:lineRule="auto"/>
    </w:pPr>
    <w:rPr>
      <w:rFonts w:eastAsia="Times New Roman" w:cs="Times New Roman"/>
      <w:sz w:val="24"/>
      <w:szCs w:val="24"/>
    </w:rPr>
  </w:style>
  <w:style w:type="paragraph" w:customStyle="1" w:styleId="search-button1">
    <w:name w:val="search-button1"/>
    <w:basedOn w:val="Normal"/>
    <w:rsid w:val="00C80421"/>
    <w:pPr>
      <w:spacing w:before="100" w:beforeAutospacing="1" w:after="210" w:line="240" w:lineRule="auto"/>
    </w:pPr>
    <w:rPr>
      <w:rFonts w:eastAsia="Times New Roman" w:cs="Times New Roman"/>
      <w:sz w:val="24"/>
      <w:szCs w:val="24"/>
    </w:rPr>
  </w:style>
  <w:style w:type="paragraph" w:customStyle="1" w:styleId="phone1">
    <w:name w:val="phone1"/>
    <w:basedOn w:val="Normal"/>
    <w:rsid w:val="00C80421"/>
    <w:pPr>
      <w:spacing w:before="100" w:beforeAutospacing="1" w:after="210" w:line="240" w:lineRule="auto"/>
    </w:pPr>
    <w:rPr>
      <w:rFonts w:eastAsia="Times New Roman" w:cs="Times New Roman"/>
      <w:vanish/>
      <w:sz w:val="24"/>
      <w:szCs w:val="24"/>
    </w:rPr>
  </w:style>
  <w:style w:type="paragraph" w:customStyle="1" w:styleId="header-freetrial1">
    <w:name w:val="header-freetrial1"/>
    <w:basedOn w:val="Normal"/>
    <w:rsid w:val="00C80421"/>
    <w:pPr>
      <w:spacing w:before="100" w:beforeAutospacing="1" w:after="210" w:line="240" w:lineRule="auto"/>
    </w:pPr>
    <w:rPr>
      <w:rFonts w:eastAsia="Times New Roman" w:cs="Times New Roman"/>
      <w:caps/>
      <w:color w:val="88C23E"/>
      <w:sz w:val="24"/>
      <w:szCs w:val="24"/>
    </w:rPr>
  </w:style>
  <w:style w:type="paragraph" w:customStyle="1" w:styleId="nav-expander-div1">
    <w:name w:val="nav-expander-div1"/>
    <w:basedOn w:val="Normal"/>
    <w:rsid w:val="00C80421"/>
    <w:pPr>
      <w:shd w:val="clear" w:color="auto" w:fill="3E3D4D"/>
      <w:spacing w:before="100" w:beforeAutospacing="1" w:after="210" w:line="240" w:lineRule="auto"/>
      <w:ind w:left="-195"/>
    </w:pPr>
    <w:rPr>
      <w:rFonts w:eastAsia="Times New Roman" w:cs="Times New Roman"/>
      <w:sz w:val="24"/>
      <w:szCs w:val="24"/>
    </w:rPr>
  </w:style>
  <w:style w:type="paragraph" w:customStyle="1" w:styleId="current1">
    <w:name w:val="current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2">
    <w:name w:val="current2"/>
    <w:basedOn w:val="Normal"/>
    <w:rsid w:val="00C80421"/>
    <w:pPr>
      <w:spacing w:before="100" w:beforeAutospacing="1" w:after="210" w:line="240" w:lineRule="auto"/>
    </w:pPr>
    <w:rPr>
      <w:rFonts w:eastAsia="Times New Roman" w:cs="Times New Roman"/>
      <w:sz w:val="24"/>
      <w:szCs w:val="24"/>
    </w:rPr>
  </w:style>
  <w:style w:type="paragraph" w:customStyle="1" w:styleId="hidden-content1">
    <w:name w:val="hidden-content1"/>
    <w:basedOn w:val="Normal"/>
    <w:rsid w:val="00C80421"/>
    <w:pPr>
      <w:spacing w:before="100" w:beforeAutospacing="1" w:after="210" w:line="240" w:lineRule="auto"/>
    </w:pPr>
    <w:rPr>
      <w:rFonts w:eastAsia="Times New Roman" w:cs="Times New Roman"/>
      <w:vanish/>
      <w:sz w:val="24"/>
      <w:szCs w:val="24"/>
    </w:rPr>
  </w:style>
  <w:style w:type="paragraph" w:customStyle="1" w:styleId="scenario-feature-h1">
    <w:name w:val="scenario-feature-h1"/>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1">
    <w:name w:val="scenario-feature-p1"/>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video-icon2">
    <w:name w:val="video-icon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
    <w:name w:val="icon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me1">
    <w:name w:val="time1"/>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video-time1">
    <w:name w:val="video-time1"/>
    <w:basedOn w:val="Normal"/>
    <w:rsid w:val="00C80421"/>
    <w:pPr>
      <w:shd w:val="clear" w:color="auto" w:fill="666666"/>
      <w:spacing w:after="210" w:line="240" w:lineRule="auto"/>
    </w:pPr>
    <w:rPr>
      <w:rFonts w:eastAsia="Times New Roman" w:cs="Times New Roman"/>
      <w:b/>
      <w:bCs/>
      <w:color w:val="FFFFFF"/>
      <w:sz w:val="24"/>
      <w:szCs w:val="24"/>
    </w:rPr>
  </w:style>
  <w:style w:type="paragraph" w:customStyle="1" w:styleId="wizard-close1">
    <w:name w:val="wizard-close1"/>
    <w:basedOn w:val="Normal"/>
    <w:rsid w:val="00C80421"/>
    <w:pPr>
      <w:spacing w:line="240" w:lineRule="auto"/>
      <w:ind w:right="-345" w:firstLine="22384"/>
    </w:pPr>
    <w:rPr>
      <w:rFonts w:eastAsia="Times New Roman" w:cs="Times New Roman"/>
      <w:sz w:val="24"/>
      <w:szCs w:val="24"/>
    </w:rPr>
  </w:style>
  <w:style w:type="paragraph" w:customStyle="1" w:styleId="content-blocksdiv1">
    <w:name w:val="content-blocks&gt;div1"/>
    <w:basedOn w:val="Normal"/>
    <w:rsid w:val="00C80421"/>
    <w:pPr>
      <w:pBdr>
        <w:bottom w:val="single" w:sz="6" w:space="15" w:color="CCCCCC"/>
      </w:pBdr>
      <w:spacing w:before="100" w:beforeAutospacing="1" w:after="210" w:line="240" w:lineRule="auto"/>
    </w:pPr>
    <w:rPr>
      <w:rFonts w:eastAsia="Times New Roman" w:cs="Times New Roman"/>
      <w:sz w:val="24"/>
      <w:szCs w:val="24"/>
    </w:rPr>
  </w:style>
  <w:style w:type="paragraph" w:customStyle="1" w:styleId="logo1">
    <w:name w:val="log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download1">
    <w:name w:val="download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vs131">
    <w:name w:val="vs131"/>
    <w:basedOn w:val="Normal"/>
    <w:rsid w:val="00C80421"/>
    <w:pPr>
      <w:spacing w:before="100" w:beforeAutospacing="1" w:after="210" w:line="240" w:lineRule="auto"/>
    </w:pPr>
    <w:rPr>
      <w:rFonts w:eastAsia="Times New Roman" w:cs="Times New Roman"/>
      <w:sz w:val="24"/>
      <w:szCs w:val="24"/>
    </w:rPr>
  </w:style>
  <w:style w:type="paragraph" w:customStyle="1" w:styleId="bottom1">
    <w:name w:val="bottom1"/>
    <w:basedOn w:val="Normal"/>
    <w:rsid w:val="00C80421"/>
    <w:pPr>
      <w:spacing w:before="100" w:beforeAutospacing="1" w:line="240" w:lineRule="auto"/>
    </w:pPr>
    <w:rPr>
      <w:rFonts w:eastAsia="Times New Roman" w:cs="Times New Roman"/>
      <w:sz w:val="24"/>
      <w:szCs w:val="24"/>
    </w:rPr>
  </w:style>
  <w:style w:type="paragraph" w:customStyle="1" w:styleId="tri-block-title1">
    <w:name w:val="tri-block-title1"/>
    <w:basedOn w:val="Normal"/>
    <w:rsid w:val="00C80421"/>
    <w:pPr>
      <w:shd w:val="clear" w:color="auto" w:fill="561B75"/>
      <w:spacing w:before="100" w:beforeAutospacing="1" w:after="210" w:line="240" w:lineRule="auto"/>
    </w:pPr>
    <w:rPr>
      <w:rFonts w:eastAsia="Times New Roman" w:cs="Times New Roman"/>
      <w:color w:val="FFFFFF"/>
      <w:sz w:val="27"/>
      <w:szCs w:val="27"/>
    </w:rPr>
  </w:style>
  <w:style w:type="paragraph" w:customStyle="1" w:styleId="tri-block-title2">
    <w:name w:val="tri-block-title2"/>
    <w:basedOn w:val="Normal"/>
    <w:rsid w:val="00C80421"/>
    <w:pPr>
      <w:shd w:val="clear" w:color="auto" w:fill="3D1353"/>
      <w:spacing w:before="100" w:beforeAutospacing="1" w:after="210" w:line="240" w:lineRule="auto"/>
    </w:pPr>
    <w:rPr>
      <w:rFonts w:eastAsia="Times New Roman" w:cs="Times New Roman"/>
      <w:color w:val="FFFFFF"/>
      <w:sz w:val="27"/>
      <w:szCs w:val="27"/>
    </w:rPr>
  </w:style>
  <w:style w:type="paragraph" w:customStyle="1" w:styleId="background-mask1">
    <w:name w:val="background-mask1"/>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title3">
    <w:name w:val="tri-block-title3"/>
    <w:basedOn w:val="Normal"/>
    <w:rsid w:val="00C80421"/>
    <w:pPr>
      <w:shd w:val="clear" w:color="auto" w:fill="E1910F"/>
      <w:spacing w:before="100" w:beforeAutospacing="1" w:after="210" w:line="240" w:lineRule="auto"/>
    </w:pPr>
    <w:rPr>
      <w:rFonts w:eastAsia="Times New Roman" w:cs="Times New Roman"/>
      <w:color w:val="FFFFFF"/>
      <w:sz w:val="27"/>
      <w:szCs w:val="27"/>
    </w:rPr>
  </w:style>
  <w:style w:type="paragraph" w:customStyle="1" w:styleId="tri-block-title4">
    <w:name w:val="tri-block-title4"/>
    <w:basedOn w:val="Normal"/>
    <w:rsid w:val="00C80421"/>
    <w:pPr>
      <w:shd w:val="clear" w:color="auto" w:fill="DE7D13"/>
      <w:spacing w:before="100" w:beforeAutospacing="1" w:after="210" w:line="240" w:lineRule="auto"/>
    </w:pPr>
    <w:rPr>
      <w:rFonts w:eastAsia="Times New Roman" w:cs="Times New Roman"/>
      <w:color w:val="FFFFFF"/>
      <w:sz w:val="27"/>
      <w:szCs w:val="27"/>
    </w:rPr>
  </w:style>
  <w:style w:type="paragraph" w:customStyle="1" w:styleId="background-mask2">
    <w:name w:val="background-mask2"/>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
    <w:name w:val="icon2"/>
    <w:basedOn w:val="Normal"/>
    <w:rsid w:val="00C80421"/>
    <w:pPr>
      <w:spacing w:before="100" w:beforeAutospacing="1" w:after="210" w:line="240" w:lineRule="auto"/>
      <w:ind w:right="90" w:firstLine="22384"/>
    </w:pPr>
    <w:rPr>
      <w:rFonts w:eastAsia="Times New Roman" w:cs="Times New Roman"/>
      <w:sz w:val="24"/>
      <w:szCs w:val="24"/>
    </w:rPr>
  </w:style>
  <w:style w:type="paragraph" w:customStyle="1" w:styleId="header10">
    <w:name w:val="header1"/>
    <w:basedOn w:val="Normal"/>
    <w:rsid w:val="00C80421"/>
    <w:pPr>
      <w:spacing w:before="100" w:beforeAutospacing="1" w:after="210" w:line="240" w:lineRule="auto"/>
      <w:textAlignment w:val="center"/>
    </w:pPr>
    <w:rPr>
      <w:rFonts w:eastAsia="Times New Roman" w:cs="Times New Roman"/>
      <w:color w:val="FFFFFF"/>
      <w:sz w:val="27"/>
      <w:szCs w:val="27"/>
    </w:rPr>
  </w:style>
  <w:style w:type="paragraph" w:customStyle="1" w:styleId="tabber-selector1">
    <w:name w:val="tabber-selector1"/>
    <w:basedOn w:val="Normal"/>
    <w:rsid w:val="00C80421"/>
    <w:pPr>
      <w:spacing w:line="240" w:lineRule="auto"/>
      <w:ind w:left="-1470"/>
    </w:pPr>
    <w:rPr>
      <w:rFonts w:eastAsia="Times New Roman" w:cs="Times New Roman"/>
      <w:sz w:val="24"/>
      <w:szCs w:val="24"/>
    </w:rPr>
  </w:style>
  <w:style w:type="paragraph" w:customStyle="1" w:styleId="arrowlink1">
    <w:name w:val="arrowlink1"/>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icon3">
    <w:name w:val="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4">
    <w:name w:val="icon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5">
    <w:name w:val="icon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6">
    <w:name w:val="ico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7">
    <w:name w:val="icon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8">
    <w:name w:val="icon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9">
    <w:name w:val="icon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0">
    <w:name w:val="icon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1">
    <w:name w:val="ico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2">
    <w:name w:val="icon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3">
    <w:name w:val="icon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4">
    <w:name w:val="icon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5">
    <w:name w:val="icon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6">
    <w:name w:val="icon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7">
    <w:name w:val="icon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8">
    <w:name w:val="ico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9">
    <w:name w:val="icon1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0">
    <w:name w:val="icon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1">
    <w:name w:val="icon2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2">
    <w:name w:val="icon2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3">
    <w:name w:val="icon2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4">
    <w:name w:val="icon2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5">
    <w:name w:val="icon2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member-blocks1">
    <w:name w:val="member-blocks1"/>
    <w:basedOn w:val="Normal"/>
    <w:rsid w:val="00C80421"/>
    <w:pPr>
      <w:spacing w:line="240" w:lineRule="auto"/>
    </w:pPr>
    <w:rPr>
      <w:rFonts w:eastAsia="Times New Roman" w:cs="Times New Roman"/>
      <w:sz w:val="24"/>
      <w:szCs w:val="24"/>
    </w:rPr>
  </w:style>
  <w:style w:type="paragraph" w:customStyle="1" w:styleId="blue1">
    <w:name w:val="blu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yellow1">
    <w:name w:val="yellow1"/>
    <w:basedOn w:val="Normal"/>
    <w:rsid w:val="00C80421"/>
    <w:pPr>
      <w:shd w:val="clear" w:color="auto" w:fill="ECD125"/>
      <w:spacing w:before="100" w:beforeAutospacing="1" w:after="210" w:line="240" w:lineRule="auto"/>
    </w:pPr>
    <w:rPr>
      <w:rFonts w:eastAsia="Times New Roman" w:cs="Times New Roman"/>
      <w:sz w:val="24"/>
      <w:szCs w:val="24"/>
    </w:rPr>
  </w:style>
  <w:style w:type="paragraph" w:customStyle="1" w:styleId="green1">
    <w:name w:val="green1"/>
    <w:basedOn w:val="Normal"/>
    <w:rsid w:val="00C80421"/>
    <w:pPr>
      <w:shd w:val="clear" w:color="auto" w:fill="A5CE00"/>
      <w:spacing w:before="100" w:beforeAutospacing="1" w:after="210" w:line="240" w:lineRule="auto"/>
    </w:pPr>
    <w:rPr>
      <w:rFonts w:eastAsia="Times New Roman" w:cs="Times New Roman"/>
      <w:sz w:val="24"/>
      <w:szCs w:val="24"/>
    </w:rPr>
  </w:style>
  <w:style w:type="paragraph" w:customStyle="1" w:styleId="arrowlink2">
    <w:name w:val="arrowlink2"/>
    <w:basedOn w:val="Normal"/>
    <w:rsid w:val="00C80421"/>
    <w:pPr>
      <w:spacing w:before="100" w:beforeAutospacing="1" w:after="210" w:line="300" w:lineRule="atLeast"/>
    </w:pPr>
    <w:rPr>
      <w:rFonts w:eastAsia="Times New Roman" w:cs="Times New Roman"/>
      <w:color w:val="FFFFFF"/>
      <w:sz w:val="30"/>
      <w:szCs w:val="30"/>
    </w:rPr>
  </w:style>
  <w:style w:type="paragraph" w:customStyle="1" w:styleId="tabber-content1">
    <w:name w:val="tabber-content1"/>
    <w:basedOn w:val="Normal"/>
    <w:rsid w:val="00C80421"/>
    <w:pPr>
      <w:spacing w:before="225" w:line="240" w:lineRule="auto"/>
      <w:ind w:right="-570"/>
    </w:pPr>
    <w:rPr>
      <w:rFonts w:eastAsia="Times New Roman" w:cs="Times New Roman"/>
      <w:sz w:val="24"/>
      <w:szCs w:val="24"/>
    </w:rPr>
  </w:style>
  <w:style w:type="paragraph" w:customStyle="1" w:styleId="selected2">
    <w:name w:val="selected2"/>
    <w:basedOn w:val="Normal"/>
    <w:rsid w:val="00C80421"/>
    <w:pPr>
      <w:spacing w:before="100" w:beforeAutospacing="1" w:after="210" w:line="240" w:lineRule="auto"/>
    </w:pPr>
    <w:rPr>
      <w:rFonts w:eastAsia="Times New Roman" w:cs="Times New Roman"/>
      <w:sz w:val="24"/>
      <w:szCs w:val="24"/>
    </w:rPr>
  </w:style>
  <w:style w:type="paragraph" w:customStyle="1" w:styleId="tri-block-title5">
    <w:name w:val="tri-block-title5"/>
    <w:basedOn w:val="Normal"/>
    <w:rsid w:val="00C80421"/>
    <w:pPr>
      <w:shd w:val="clear" w:color="auto" w:fill="00BCF2"/>
      <w:spacing w:before="100" w:beforeAutospacing="1" w:after="210" w:line="240" w:lineRule="auto"/>
    </w:pPr>
    <w:rPr>
      <w:rFonts w:eastAsia="Times New Roman" w:cs="Times New Roman"/>
      <w:color w:val="FFFFFF"/>
      <w:sz w:val="27"/>
      <w:szCs w:val="27"/>
    </w:rPr>
  </w:style>
  <w:style w:type="paragraph" w:customStyle="1" w:styleId="background-mask3">
    <w:name w:val="background-mask3"/>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image-links1">
    <w:name w:val="tri-block-image-links1"/>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left1">
    <w:name w:val="pricing-overview-section-float-left1"/>
    <w:basedOn w:val="Normal"/>
    <w:rsid w:val="00C80421"/>
    <w:pPr>
      <w:spacing w:before="100" w:beforeAutospacing="1" w:after="210" w:line="240" w:lineRule="auto"/>
    </w:pPr>
    <w:rPr>
      <w:rFonts w:eastAsia="Times New Roman" w:cs="Times New Roman"/>
      <w:sz w:val="24"/>
      <w:szCs w:val="24"/>
    </w:rPr>
  </w:style>
  <w:style w:type="paragraph" w:customStyle="1" w:styleId="trigger1">
    <w:name w:val="trigger1"/>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trigger2">
    <w:name w:val="trigger2"/>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left-nav-header1">
    <w:name w:val="left-nav-header1"/>
    <w:basedOn w:val="Normal"/>
    <w:rsid w:val="00C80421"/>
    <w:pPr>
      <w:spacing w:before="150" w:after="210" w:line="240" w:lineRule="auto"/>
    </w:pPr>
    <w:rPr>
      <w:rFonts w:eastAsia="Times New Roman" w:cs="Times New Roman"/>
      <w:b/>
      <w:bCs/>
      <w:color w:val="666666"/>
      <w:sz w:val="27"/>
      <w:szCs w:val="27"/>
    </w:rPr>
  </w:style>
  <w:style w:type="paragraph" w:customStyle="1" w:styleId="textpage-left-content1">
    <w:name w:val="textpage-left-content1"/>
    <w:basedOn w:val="Normal"/>
    <w:rsid w:val="00C80421"/>
    <w:pPr>
      <w:spacing w:before="225" w:after="210" w:line="240" w:lineRule="auto"/>
      <w:ind w:right="-750"/>
    </w:pPr>
    <w:rPr>
      <w:rFonts w:eastAsia="Times New Roman" w:cs="Times New Roman"/>
      <w:sz w:val="24"/>
      <w:szCs w:val="24"/>
    </w:rPr>
  </w:style>
  <w:style w:type="paragraph" w:customStyle="1" w:styleId="leftnav1">
    <w:name w:val="leftnav1"/>
    <w:basedOn w:val="Normal"/>
    <w:rsid w:val="00C80421"/>
    <w:pPr>
      <w:spacing w:before="225" w:after="210" w:line="240" w:lineRule="auto"/>
      <w:ind w:left="-1350"/>
    </w:pPr>
    <w:rPr>
      <w:rFonts w:eastAsia="Times New Roman" w:cs="Times New Roman"/>
      <w:sz w:val="24"/>
      <w:szCs w:val="24"/>
    </w:rPr>
  </w:style>
  <w:style w:type="paragraph" w:customStyle="1" w:styleId="left-nav-header2">
    <w:name w:val="left-nav-header2"/>
    <w:basedOn w:val="Normal"/>
    <w:rsid w:val="00C80421"/>
    <w:pPr>
      <w:spacing w:before="300" w:after="105" w:line="240" w:lineRule="auto"/>
    </w:pPr>
    <w:rPr>
      <w:rFonts w:eastAsia="Times New Roman" w:cs="Times New Roman"/>
      <w:b/>
      <w:bCs/>
      <w:caps/>
      <w:color w:val="595A5C"/>
      <w:sz w:val="24"/>
      <w:szCs w:val="24"/>
    </w:rPr>
  </w:style>
  <w:style w:type="paragraph" w:customStyle="1" w:styleId="content-header1">
    <w:name w:val="content-header1"/>
    <w:basedOn w:val="Normal"/>
    <w:rsid w:val="00C80421"/>
    <w:pPr>
      <w:spacing w:after="210" w:line="240" w:lineRule="auto"/>
    </w:pPr>
    <w:rPr>
      <w:rFonts w:eastAsia="Times New Roman" w:cs="Times New Roman"/>
      <w:sz w:val="24"/>
      <w:szCs w:val="24"/>
    </w:rPr>
  </w:style>
  <w:style w:type="paragraph" w:customStyle="1" w:styleId="content-header2">
    <w:name w:val="content-header2"/>
    <w:basedOn w:val="Normal"/>
    <w:rsid w:val="00C80421"/>
    <w:pPr>
      <w:spacing w:after="210" w:line="240" w:lineRule="auto"/>
    </w:pPr>
    <w:rPr>
      <w:rFonts w:eastAsia="Times New Roman" w:cs="Times New Roman"/>
      <w:sz w:val="24"/>
      <w:szCs w:val="24"/>
    </w:rPr>
  </w:style>
  <w:style w:type="paragraph" w:customStyle="1" w:styleId="loc-show1">
    <w:name w:val="loc-show1"/>
    <w:basedOn w:val="Normal"/>
    <w:rsid w:val="00C80421"/>
    <w:pPr>
      <w:spacing w:before="100" w:beforeAutospacing="1" w:after="210" w:line="240" w:lineRule="auto"/>
    </w:pPr>
    <w:rPr>
      <w:rFonts w:eastAsia="Times New Roman" w:cs="Times New Roman"/>
      <w:vanish/>
      <w:sz w:val="24"/>
      <w:szCs w:val="24"/>
    </w:rPr>
  </w:style>
  <w:style w:type="paragraph" w:customStyle="1" w:styleId="wast-indent1">
    <w:name w:val="wast-indent1"/>
    <w:basedOn w:val="Normal"/>
    <w:rsid w:val="00C80421"/>
    <w:pPr>
      <w:spacing w:before="100" w:beforeAutospacing="1" w:after="210" w:line="240" w:lineRule="auto"/>
      <w:ind w:left="600"/>
    </w:pPr>
    <w:rPr>
      <w:rFonts w:eastAsia="Times New Roman" w:cs="Times New Roman"/>
      <w:sz w:val="24"/>
      <w:szCs w:val="24"/>
    </w:rPr>
  </w:style>
  <w:style w:type="paragraph" w:customStyle="1" w:styleId="sr-terms1">
    <w:name w:val="sr-terms1"/>
    <w:basedOn w:val="Normal"/>
    <w:rsid w:val="00C80421"/>
    <w:pPr>
      <w:spacing w:before="100" w:beforeAutospacing="1" w:after="210" w:line="645" w:lineRule="atLeast"/>
    </w:pPr>
    <w:rPr>
      <w:rFonts w:eastAsia="Times New Roman" w:cs="Times New Roman"/>
      <w:b/>
      <w:bCs/>
      <w:sz w:val="50"/>
      <w:szCs w:val="50"/>
    </w:rPr>
  </w:style>
  <w:style w:type="paragraph" w:customStyle="1" w:styleId="search-boxspan1">
    <w:name w:val="search-box&gt;span1"/>
    <w:basedOn w:val="Normal"/>
    <w:rsid w:val="00C80421"/>
    <w:pPr>
      <w:spacing w:before="100" w:beforeAutospacing="1" w:after="210" w:line="240" w:lineRule="auto"/>
    </w:pPr>
    <w:rPr>
      <w:rFonts w:eastAsia="Times New Roman" w:cs="Times New Roman"/>
      <w:vanish/>
      <w:sz w:val="24"/>
      <w:szCs w:val="24"/>
    </w:rPr>
  </w:style>
  <w:style w:type="paragraph" w:customStyle="1" w:styleId="offer-sign-up1">
    <w:name w:val="offer-sign-up1"/>
    <w:basedOn w:val="Normal"/>
    <w:rsid w:val="00C80421"/>
    <w:pPr>
      <w:spacing w:before="330" w:after="210" w:line="240" w:lineRule="auto"/>
    </w:pPr>
    <w:rPr>
      <w:rFonts w:eastAsia="Times New Roman" w:cs="Times New Roman"/>
      <w:sz w:val="24"/>
      <w:szCs w:val="24"/>
    </w:rPr>
  </w:style>
  <w:style w:type="paragraph" w:customStyle="1" w:styleId="offer-sign-up2">
    <w:name w:val="offer-sign-up2"/>
    <w:basedOn w:val="Normal"/>
    <w:rsid w:val="00C80421"/>
    <w:pPr>
      <w:spacing w:before="330" w:after="210" w:line="240" w:lineRule="auto"/>
    </w:pPr>
    <w:rPr>
      <w:rFonts w:eastAsia="Times New Roman" w:cs="Times New Roman"/>
      <w:sz w:val="24"/>
      <w:szCs w:val="24"/>
    </w:rPr>
  </w:style>
  <w:style w:type="paragraph" w:customStyle="1" w:styleId="hero1">
    <w:name w:val="hero1"/>
    <w:basedOn w:val="Normal"/>
    <w:rsid w:val="00C80421"/>
    <w:pPr>
      <w:shd w:val="clear" w:color="auto" w:fill="0070B8"/>
      <w:spacing w:line="240" w:lineRule="auto"/>
      <w:ind w:left="-1350" w:right="-1350"/>
    </w:pPr>
    <w:rPr>
      <w:rFonts w:eastAsia="Times New Roman" w:cs="Times New Roman"/>
      <w:sz w:val="24"/>
      <w:szCs w:val="24"/>
    </w:rPr>
  </w:style>
  <w:style w:type="paragraph" w:customStyle="1" w:styleId="dev-tools1">
    <w:name w:val="dev-tools1"/>
    <w:basedOn w:val="Normal"/>
    <w:rsid w:val="00C80421"/>
    <w:pPr>
      <w:pBdr>
        <w:top w:val="single" w:sz="6" w:space="0" w:color="D4D4D4"/>
      </w:pBdr>
      <w:spacing w:line="240" w:lineRule="auto"/>
      <w:ind w:left="-1350" w:right="-1350"/>
    </w:pPr>
    <w:rPr>
      <w:rFonts w:eastAsia="Times New Roman" w:cs="Times New Roman"/>
      <w:sz w:val="24"/>
      <w:szCs w:val="24"/>
    </w:rPr>
  </w:style>
  <w:style w:type="paragraph" w:customStyle="1" w:styleId="downloads1">
    <w:name w:val="downloads1"/>
    <w:basedOn w:val="Normal"/>
    <w:rsid w:val="00C80421"/>
    <w:pPr>
      <w:spacing w:line="240" w:lineRule="auto"/>
      <w:ind w:left="-1350" w:right="-1350"/>
    </w:pPr>
    <w:rPr>
      <w:rFonts w:eastAsia="Times New Roman" w:cs="Times New Roman"/>
      <w:sz w:val="24"/>
      <w:szCs w:val="24"/>
    </w:rPr>
  </w:style>
  <w:style w:type="paragraph" w:customStyle="1" w:styleId="dev-nav1">
    <w:name w:val="dev-nav1"/>
    <w:basedOn w:val="Normal"/>
    <w:rsid w:val="00C80421"/>
    <w:pPr>
      <w:shd w:val="clear" w:color="auto" w:fill="F0F0F0"/>
      <w:spacing w:before="100" w:beforeAutospacing="1" w:after="210" w:line="240" w:lineRule="auto"/>
    </w:pPr>
    <w:rPr>
      <w:rFonts w:eastAsia="Times New Roman" w:cs="Times New Roman"/>
      <w:sz w:val="24"/>
      <w:szCs w:val="24"/>
    </w:rPr>
  </w:style>
  <w:style w:type="paragraph" w:customStyle="1" w:styleId="dev-content1">
    <w:name w:val="dev-content1"/>
    <w:basedOn w:val="Normal"/>
    <w:rsid w:val="00C80421"/>
    <w:pPr>
      <w:spacing w:before="100" w:beforeAutospacing="1" w:after="210" w:line="240" w:lineRule="auto"/>
      <w:ind w:left="-60"/>
      <w:textAlignment w:val="top"/>
    </w:pPr>
    <w:rPr>
      <w:rFonts w:eastAsia="Times New Roman" w:cs="Times New Roman"/>
      <w:sz w:val="24"/>
      <w:szCs w:val="24"/>
    </w:rPr>
  </w:style>
  <w:style w:type="paragraph" w:customStyle="1" w:styleId="icon26">
    <w:name w:val="icon26"/>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7">
    <w:name w:val="icon27"/>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itle2">
    <w:name w:val="title2"/>
    <w:basedOn w:val="Normal"/>
    <w:rsid w:val="00C80421"/>
    <w:pPr>
      <w:spacing w:before="100" w:beforeAutospacing="1" w:after="240" w:line="240" w:lineRule="auto"/>
    </w:pPr>
    <w:rPr>
      <w:rFonts w:eastAsia="Times New Roman" w:cs="Times New Roman"/>
      <w:color w:val="000000"/>
      <w:szCs w:val="21"/>
    </w:rPr>
  </w:style>
  <w:style w:type="paragraph" w:customStyle="1" w:styleId="title3">
    <w:name w:val="title3"/>
    <w:basedOn w:val="Normal"/>
    <w:rsid w:val="00C80421"/>
    <w:pPr>
      <w:spacing w:before="100" w:beforeAutospacing="1" w:after="240" w:line="240" w:lineRule="auto"/>
    </w:pPr>
    <w:rPr>
      <w:rFonts w:eastAsia="Times New Roman" w:cs="Times New Roman"/>
      <w:color w:val="000000"/>
      <w:szCs w:val="21"/>
    </w:rPr>
  </w:style>
  <w:style w:type="paragraph" w:customStyle="1" w:styleId="small2">
    <w:name w:val="small2"/>
    <w:basedOn w:val="Normal"/>
    <w:rsid w:val="00C80421"/>
    <w:pPr>
      <w:spacing w:before="90" w:after="210" w:line="150" w:lineRule="atLeast"/>
    </w:pPr>
    <w:rPr>
      <w:rFonts w:eastAsia="Times New Roman" w:cs="Times New Roman"/>
      <w:color w:val="727284"/>
      <w:sz w:val="18"/>
      <w:szCs w:val="18"/>
    </w:rPr>
  </w:style>
  <w:style w:type="paragraph" w:customStyle="1" w:styleId="small3">
    <w:name w:val="small3"/>
    <w:basedOn w:val="Normal"/>
    <w:rsid w:val="00C80421"/>
    <w:pPr>
      <w:spacing w:before="90" w:after="210" w:line="150" w:lineRule="atLeast"/>
    </w:pPr>
    <w:rPr>
      <w:rFonts w:eastAsia="Times New Roman" w:cs="Times New Roman"/>
      <w:color w:val="727284"/>
      <w:sz w:val="18"/>
      <w:szCs w:val="18"/>
    </w:rPr>
  </w:style>
  <w:style w:type="paragraph" w:customStyle="1" w:styleId="dev-toolsdiv1">
    <w:name w:val="dev-tools&gt;div1"/>
    <w:basedOn w:val="Normal"/>
    <w:rsid w:val="00C80421"/>
    <w:pPr>
      <w:spacing w:before="210" w:line="240" w:lineRule="auto"/>
      <w:ind w:left="600"/>
    </w:pPr>
    <w:rPr>
      <w:rFonts w:eastAsia="Times New Roman" w:cs="Times New Roman"/>
      <w:sz w:val="24"/>
      <w:szCs w:val="24"/>
    </w:rPr>
  </w:style>
  <w:style w:type="paragraph" w:customStyle="1" w:styleId="mobile-cont1">
    <w:name w:val="mobile-cont1"/>
    <w:basedOn w:val="Normal"/>
    <w:rsid w:val="00C80421"/>
    <w:pPr>
      <w:spacing w:before="100" w:beforeAutospacing="1" w:after="210" w:line="240" w:lineRule="auto"/>
    </w:pPr>
    <w:rPr>
      <w:rFonts w:eastAsia="Times New Roman" w:cs="Times New Roman"/>
      <w:vanish/>
      <w:sz w:val="24"/>
      <w:szCs w:val="24"/>
    </w:rPr>
  </w:style>
  <w:style w:type="paragraph" w:customStyle="1" w:styleId="media-cont1">
    <w:name w:val="media-cont1"/>
    <w:basedOn w:val="Normal"/>
    <w:rsid w:val="00C80421"/>
    <w:pPr>
      <w:spacing w:before="100" w:beforeAutospacing="1" w:after="210" w:line="240" w:lineRule="auto"/>
    </w:pPr>
    <w:rPr>
      <w:rFonts w:eastAsia="Times New Roman" w:cs="Times New Roman"/>
      <w:vanish/>
      <w:sz w:val="24"/>
      <w:szCs w:val="24"/>
    </w:rPr>
  </w:style>
  <w:style w:type="paragraph" w:customStyle="1" w:styleId="net-cont1">
    <w:name w:val="net-cont1"/>
    <w:basedOn w:val="Normal"/>
    <w:rsid w:val="00C80421"/>
    <w:pPr>
      <w:spacing w:before="100" w:beforeAutospacing="1" w:after="210" w:line="240" w:lineRule="auto"/>
    </w:pPr>
    <w:rPr>
      <w:rFonts w:eastAsia="Times New Roman" w:cs="Times New Roman"/>
      <w:vanish/>
      <w:sz w:val="24"/>
      <w:szCs w:val="24"/>
    </w:rPr>
  </w:style>
  <w:style w:type="paragraph" w:customStyle="1" w:styleId="node-cont1">
    <w:name w:val="node-cont1"/>
    <w:basedOn w:val="Normal"/>
    <w:rsid w:val="00C80421"/>
    <w:pPr>
      <w:spacing w:before="100" w:beforeAutospacing="1" w:after="210" w:line="240" w:lineRule="auto"/>
    </w:pPr>
    <w:rPr>
      <w:rFonts w:eastAsia="Times New Roman" w:cs="Times New Roman"/>
      <w:vanish/>
      <w:sz w:val="24"/>
      <w:szCs w:val="24"/>
    </w:rPr>
  </w:style>
  <w:style w:type="paragraph" w:customStyle="1" w:styleId="php-cont1">
    <w:name w:val="php-cont1"/>
    <w:basedOn w:val="Normal"/>
    <w:rsid w:val="00C80421"/>
    <w:pPr>
      <w:spacing w:before="100" w:beforeAutospacing="1" w:after="210" w:line="240" w:lineRule="auto"/>
    </w:pPr>
    <w:rPr>
      <w:rFonts w:eastAsia="Times New Roman" w:cs="Times New Roman"/>
      <w:vanish/>
      <w:sz w:val="24"/>
      <w:szCs w:val="24"/>
    </w:rPr>
  </w:style>
  <w:style w:type="paragraph" w:customStyle="1" w:styleId="java-cont1">
    <w:name w:val="java-cont1"/>
    <w:basedOn w:val="Normal"/>
    <w:rsid w:val="00C80421"/>
    <w:pPr>
      <w:spacing w:before="100" w:beforeAutospacing="1" w:after="210" w:line="240" w:lineRule="auto"/>
    </w:pPr>
    <w:rPr>
      <w:rFonts w:eastAsia="Times New Roman" w:cs="Times New Roman"/>
      <w:vanish/>
      <w:sz w:val="24"/>
      <w:szCs w:val="24"/>
    </w:rPr>
  </w:style>
  <w:style w:type="paragraph" w:customStyle="1" w:styleId="python-cont1">
    <w:name w:val="python-cont1"/>
    <w:basedOn w:val="Normal"/>
    <w:rsid w:val="00C80421"/>
    <w:pPr>
      <w:spacing w:before="100" w:beforeAutospacing="1" w:after="210" w:line="240" w:lineRule="auto"/>
    </w:pPr>
    <w:rPr>
      <w:rFonts w:eastAsia="Times New Roman" w:cs="Times New Roman"/>
      <w:vanish/>
      <w:sz w:val="24"/>
      <w:szCs w:val="24"/>
    </w:rPr>
  </w:style>
  <w:style w:type="paragraph" w:customStyle="1" w:styleId="ruby-cont1">
    <w:name w:val="ruby-cont1"/>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
    <w:name w:val="free-trial-ribbon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partner-logo1">
    <w:name w:val="partner-logo1"/>
    <w:basedOn w:val="Normal"/>
    <w:rsid w:val="00C80421"/>
    <w:pPr>
      <w:spacing w:before="100" w:beforeAutospacing="1" w:after="210" w:line="375" w:lineRule="atLeast"/>
      <w:ind w:firstLine="22384"/>
    </w:pPr>
    <w:rPr>
      <w:rFonts w:eastAsia="Times New Roman" w:cs="Times New Roman"/>
      <w:sz w:val="30"/>
      <w:szCs w:val="30"/>
    </w:rPr>
  </w:style>
  <w:style w:type="paragraph" w:customStyle="1" w:styleId="quote10">
    <w:name w:val="quote1"/>
    <w:basedOn w:val="Normal"/>
    <w:rsid w:val="00C80421"/>
    <w:pPr>
      <w:spacing w:before="100" w:beforeAutospacing="1" w:after="210" w:line="315" w:lineRule="atLeast"/>
    </w:pPr>
    <w:rPr>
      <w:rFonts w:eastAsia="Times New Roman" w:cs="Times New Roman"/>
      <w:szCs w:val="21"/>
    </w:rPr>
  </w:style>
  <w:style w:type="paragraph" w:customStyle="1" w:styleId="partner-slide1">
    <w:name w:val="partner-slide1"/>
    <w:basedOn w:val="Normal"/>
    <w:rsid w:val="00C80421"/>
    <w:pPr>
      <w:spacing w:before="100" w:beforeAutospacing="1" w:after="210" w:line="240" w:lineRule="auto"/>
    </w:pPr>
    <w:rPr>
      <w:rFonts w:eastAsia="Times New Roman" w:cs="Times New Roman"/>
      <w:sz w:val="24"/>
      <w:szCs w:val="24"/>
    </w:rPr>
  </w:style>
  <w:style w:type="paragraph" w:customStyle="1" w:styleId="offercol1">
    <w:name w:val="offercol1"/>
    <w:basedOn w:val="Normal"/>
    <w:rsid w:val="00C80421"/>
    <w:pPr>
      <w:spacing w:before="300" w:line="240" w:lineRule="auto"/>
    </w:pPr>
    <w:rPr>
      <w:rFonts w:eastAsia="Times New Roman" w:cs="Times New Roman"/>
      <w:sz w:val="24"/>
      <w:szCs w:val="24"/>
    </w:rPr>
  </w:style>
  <w:style w:type="paragraph" w:customStyle="1" w:styleId="offerblock1">
    <w:name w:val="offerblock1"/>
    <w:basedOn w:val="Normal"/>
    <w:rsid w:val="00C80421"/>
    <w:pPr>
      <w:pBdr>
        <w:right w:val="single" w:sz="24" w:space="15" w:color="auto"/>
      </w:pBdr>
      <w:shd w:val="clear" w:color="auto" w:fill="F4F4F4"/>
      <w:spacing w:after="420" w:line="240" w:lineRule="auto"/>
    </w:pPr>
    <w:rPr>
      <w:rFonts w:eastAsia="Times New Roman" w:cs="Times New Roman"/>
      <w:sz w:val="24"/>
      <w:szCs w:val="24"/>
    </w:rPr>
  </w:style>
  <w:style w:type="paragraph" w:customStyle="1" w:styleId="purple1">
    <w:name w:val="purple1"/>
    <w:basedOn w:val="Normal"/>
    <w:rsid w:val="00C80421"/>
    <w:pPr>
      <w:spacing w:line="240" w:lineRule="auto"/>
    </w:pPr>
    <w:rPr>
      <w:rFonts w:eastAsia="Times New Roman" w:cs="Times New Roman"/>
      <w:sz w:val="24"/>
      <w:szCs w:val="24"/>
    </w:rPr>
  </w:style>
  <w:style w:type="paragraph" w:customStyle="1" w:styleId="pink1">
    <w:name w:val="pink1"/>
    <w:basedOn w:val="Normal"/>
    <w:rsid w:val="00C80421"/>
    <w:pPr>
      <w:spacing w:line="240" w:lineRule="auto"/>
    </w:pPr>
    <w:rPr>
      <w:rFonts w:eastAsia="Times New Roman" w:cs="Times New Roman"/>
      <w:sz w:val="24"/>
      <w:szCs w:val="24"/>
    </w:rPr>
  </w:style>
  <w:style w:type="paragraph" w:customStyle="1" w:styleId="green2">
    <w:name w:val="green2"/>
    <w:basedOn w:val="Normal"/>
    <w:rsid w:val="00C80421"/>
    <w:pPr>
      <w:spacing w:line="240" w:lineRule="auto"/>
    </w:pPr>
    <w:rPr>
      <w:rFonts w:eastAsia="Times New Roman" w:cs="Times New Roman"/>
      <w:sz w:val="24"/>
      <w:szCs w:val="24"/>
    </w:rPr>
  </w:style>
  <w:style w:type="paragraph" w:customStyle="1" w:styleId="blue2">
    <w:name w:val="blue2"/>
    <w:basedOn w:val="Normal"/>
    <w:rsid w:val="00C80421"/>
    <w:pPr>
      <w:spacing w:line="240" w:lineRule="auto"/>
    </w:pPr>
    <w:rPr>
      <w:rFonts w:eastAsia="Times New Roman" w:cs="Times New Roman"/>
      <w:sz w:val="24"/>
      <w:szCs w:val="24"/>
    </w:rPr>
  </w:style>
  <w:style w:type="paragraph" w:customStyle="1" w:styleId="logobox1">
    <w:name w:val="logobox1"/>
    <w:basedOn w:val="Normal"/>
    <w:rsid w:val="00C80421"/>
    <w:pPr>
      <w:spacing w:line="240" w:lineRule="auto"/>
      <w:ind w:right="375"/>
    </w:pPr>
    <w:rPr>
      <w:rFonts w:eastAsia="Times New Roman" w:cs="Times New Roman"/>
      <w:sz w:val="24"/>
      <w:szCs w:val="24"/>
    </w:rPr>
  </w:style>
  <w:style w:type="paragraph" w:customStyle="1" w:styleId="details1">
    <w:name w:val="details1"/>
    <w:basedOn w:val="Normal"/>
    <w:rsid w:val="00C80421"/>
    <w:pPr>
      <w:spacing w:line="240" w:lineRule="auto"/>
    </w:pPr>
    <w:rPr>
      <w:rFonts w:eastAsia="Times New Roman" w:cs="Times New Roman"/>
      <w:sz w:val="24"/>
      <w:szCs w:val="24"/>
    </w:rPr>
  </w:style>
  <w:style w:type="paragraph" w:customStyle="1" w:styleId="offer11">
    <w:name w:val="offer11"/>
    <w:basedOn w:val="Normal"/>
    <w:rsid w:val="00C80421"/>
    <w:pPr>
      <w:shd w:val="clear" w:color="auto" w:fill="FFFFFF"/>
      <w:spacing w:line="240" w:lineRule="auto"/>
    </w:pPr>
    <w:rPr>
      <w:rFonts w:eastAsia="Times New Roman" w:cs="Times New Roman"/>
      <w:sz w:val="24"/>
      <w:szCs w:val="24"/>
    </w:rPr>
  </w:style>
  <w:style w:type="paragraph" w:customStyle="1" w:styleId="offer21">
    <w:name w:val="offer21"/>
    <w:basedOn w:val="Normal"/>
    <w:rsid w:val="00C80421"/>
    <w:pPr>
      <w:shd w:val="clear" w:color="auto" w:fill="FFFFFF"/>
      <w:spacing w:line="240" w:lineRule="auto"/>
    </w:pPr>
    <w:rPr>
      <w:rFonts w:eastAsia="Times New Roman" w:cs="Times New Roman"/>
      <w:sz w:val="24"/>
      <w:szCs w:val="24"/>
    </w:rPr>
  </w:style>
  <w:style w:type="paragraph" w:customStyle="1" w:styleId="offer31">
    <w:name w:val="offer31"/>
    <w:basedOn w:val="Normal"/>
    <w:rsid w:val="00C80421"/>
    <w:pPr>
      <w:shd w:val="clear" w:color="auto" w:fill="FFFFFF"/>
      <w:spacing w:line="240" w:lineRule="auto"/>
    </w:pPr>
    <w:rPr>
      <w:rFonts w:eastAsia="Times New Roman" w:cs="Times New Roman"/>
      <w:sz w:val="24"/>
      <w:szCs w:val="24"/>
    </w:rPr>
  </w:style>
  <w:style w:type="paragraph" w:customStyle="1" w:styleId="offer41">
    <w:name w:val="offer41"/>
    <w:basedOn w:val="Normal"/>
    <w:rsid w:val="00C80421"/>
    <w:pPr>
      <w:shd w:val="clear" w:color="auto" w:fill="FFFFFF"/>
      <w:spacing w:line="240" w:lineRule="auto"/>
    </w:pPr>
    <w:rPr>
      <w:rFonts w:eastAsia="Times New Roman" w:cs="Times New Roman"/>
      <w:sz w:val="24"/>
      <w:szCs w:val="24"/>
    </w:rPr>
  </w:style>
  <w:style w:type="paragraph" w:customStyle="1" w:styleId="title4">
    <w:name w:val="title4"/>
    <w:basedOn w:val="Normal"/>
    <w:rsid w:val="00C80421"/>
    <w:pPr>
      <w:spacing w:after="135" w:line="690" w:lineRule="atLeast"/>
    </w:pPr>
    <w:rPr>
      <w:rFonts w:eastAsia="Times New Roman" w:cs="Times New Roman"/>
      <w:sz w:val="54"/>
      <w:szCs w:val="54"/>
    </w:rPr>
  </w:style>
  <w:style w:type="paragraph" w:customStyle="1" w:styleId="info1">
    <w:name w:val="info1"/>
    <w:basedOn w:val="Normal"/>
    <w:rsid w:val="00C80421"/>
    <w:pPr>
      <w:spacing w:after="210" w:line="420" w:lineRule="atLeast"/>
    </w:pPr>
    <w:rPr>
      <w:rFonts w:eastAsia="Times New Roman" w:cs="Times New Roman"/>
      <w:sz w:val="27"/>
      <w:szCs w:val="27"/>
    </w:rPr>
  </w:style>
  <w:style w:type="paragraph" w:customStyle="1" w:styleId="site-boxcta1">
    <w:name w:val="site-boxcta1"/>
    <w:basedOn w:val="Normal"/>
    <w:rsid w:val="00C80421"/>
    <w:pPr>
      <w:spacing w:before="300" w:after="210" w:line="240" w:lineRule="auto"/>
    </w:pPr>
    <w:rPr>
      <w:rFonts w:eastAsia="Times New Roman" w:cs="Times New Roman"/>
      <w:b/>
      <w:bCs/>
      <w:sz w:val="24"/>
      <w:szCs w:val="24"/>
    </w:rPr>
  </w:style>
  <w:style w:type="paragraph" w:customStyle="1" w:styleId="errors1">
    <w:name w:val="errors1"/>
    <w:basedOn w:val="Normal"/>
    <w:rsid w:val="00C80421"/>
    <w:pPr>
      <w:spacing w:before="900" w:line="240" w:lineRule="auto"/>
      <w:ind w:left="1200"/>
    </w:pPr>
    <w:rPr>
      <w:rFonts w:eastAsia="Times New Roman" w:cs="Times New Roman"/>
      <w:sz w:val="24"/>
      <w:szCs w:val="24"/>
    </w:rPr>
  </w:style>
  <w:style w:type="paragraph" w:customStyle="1" w:styleId="arrowlink3">
    <w:name w:val="arrowlink3"/>
    <w:basedOn w:val="Normal"/>
    <w:rsid w:val="00C80421"/>
    <w:pPr>
      <w:spacing w:before="375" w:after="375" w:line="435" w:lineRule="atLeast"/>
    </w:pPr>
    <w:rPr>
      <w:rFonts w:eastAsia="Times New Roman" w:cs="Times New Roman"/>
      <w:b/>
      <w:bCs/>
      <w:caps/>
      <w:color w:val="505050"/>
      <w:sz w:val="30"/>
      <w:szCs w:val="30"/>
    </w:rPr>
  </w:style>
  <w:style w:type="paragraph" w:customStyle="1" w:styleId="search-box1">
    <w:name w:val="search-box1"/>
    <w:basedOn w:val="Normal"/>
    <w:rsid w:val="00C80421"/>
    <w:pPr>
      <w:spacing w:before="510" w:after="210" w:line="240" w:lineRule="auto"/>
    </w:pPr>
    <w:rPr>
      <w:rFonts w:eastAsia="Times New Roman" w:cs="Times New Roman"/>
      <w:sz w:val="24"/>
      <w:szCs w:val="24"/>
    </w:rPr>
  </w:style>
  <w:style w:type="paragraph" w:customStyle="1" w:styleId="search-button2">
    <w:name w:val="search-button2"/>
    <w:basedOn w:val="Normal"/>
    <w:rsid w:val="00C80421"/>
    <w:pPr>
      <w:spacing w:before="100" w:beforeAutospacing="1" w:after="210" w:line="240" w:lineRule="auto"/>
      <w:ind w:left="75"/>
    </w:pPr>
    <w:rPr>
      <w:rFonts w:eastAsia="Times New Roman" w:cs="Times New Roman"/>
      <w:sz w:val="24"/>
      <w:szCs w:val="24"/>
    </w:rPr>
  </w:style>
  <w:style w:type="paragraph" w:customStyle="1" w:styleId="para1">
    <w:name w:val="para1"/>
    <w:basedOn w:val="Normal"/>
    <w:rsid w:val="00C80421"/>
    <w:pPr>
      <w:spacing w:before="100" w:beforeAutospacing="1" w:after="210" w:line="240" w:lineRule="auto"/>
      <w:jc w:val="center"/>
    </w:pPr>
    <w:rPr>
      <w:rFonts w:eastAsia="Times New Roman" w:cs="Times New Roman"/>
      <w:color w:val="FFFFFF"/>
      <w:sz w:val="27"/>
      <w:szCs w:val="27"/>
    </w:rPr>
  </w:style>
  <w:style w:type="paragraph" w:customStyle="1" w:styleId="icon28">
    <w:name w:val="icon28"/>
    <w:basedOn w:val="Normal"/>
    <w:rsid w:val="00C80421"/>
    <w:pPr>
      <w:spacing w:line="240" w:lineRule="auto"/>
      <w:ind w:firstLine="22384"/>
    </w:pPr>
    <w:rPr>
      <w:rFonts w:eastAsia="Times New Roman" w:cs="Times New Roman"/>
      <w:sz w:val="24"/>
      <w:szCs w:val="24"/>
    </w:rPr>
  </w:style>
  <w:style w:type="paragraph" w:customStyle="1" w:styleId="dev-help1">
    <w:name w:val="dev-help1"/>
    <w:basedOn w:val="Normal"/>
    <w:rsid w:val="00C80421"/>
    <w:pPr>
      <w:spacing w:before="100" w:beforeAutospacing="1" w:after="210" w:line="240" w:lineRule="auto"/>
    </w:pPr>
    <w:rPr>
      <w:rFonts w:eastAsia="Times New Roman" w:cs="Times New Roman"/>
      <w:sz w:val="24"/>
      <w:szCs w:val="24"/>
    </w:rPr>
  </w:style>
  <w:style w:type="paragraph" w:customStyle="1" w:styleId="header2">
    <w:name w:val="header2"/>
    <w:basedOn w:val="Normal"/>
    <w:rsid w:val="00C80421"/>
    <w:pPr>
      <w:spacing w:before="450" w:line="240" w:lineRule="auto"/>
    </w:pPr>
    <w:rPr>
      <w:rFonts w:eastAsia="Times New Roman" w:cs="Times New Roman"/>
      <w:color w:val="757575"/>
      <w:sz w:val="24"/>
      <w:szCs w:val="24"/>
    </w:rPr>
  </w:style>
  <w:style w:type="paragraph" w:customStyle="1" w:styleId="logo2">
    <w:name w:val="logo2"/>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subscription-div1">
    <w:name w:val="subscription-div1"/>
    <w:basedOn w:val="Normal"/>
    <w:rsid w:val="00C80421"/>
    <w:pPr>
      <w:spacing w:before="100" w:beforeAutospacing="1" w:after="375" w:line="240" w:lineRule="auto"/>
    </w:pPr>
    <w:rPr>
      <w:rFonts w:eastAsia="Times New Roman" w:cs="Times New Roman"/>
      <w:sz w:val="24"/>
      <w:szCs w:val="24"/>
    </w:rPr>
  </w:style>
  <w:style w:type="paragraph" w:customStyle="1" w:styleId="tokenhint1">
    <w:name w:val="tokenhint1"/>
    <w:basedOn w:val="Normal"/>
    <w:rsid w:val="00C80421"/>
    <w:pPr>
      <w:spacing w:before="100" w:beforeAutospacing="1" w:after="210" w:line="240" w:lineRule="auto"/>
    </w:pPr>
    <w:rPr>
      <w:rFonts w:eastAsia="Times New Roman" w:cs="Times New Roman"/>
      <w:color w:val="707070"/>
      <w:sz w:val="24"/>
      <w:szCs w:val="24"/>
    </w:rPr>
  </w:style>
  <w:style w:type="paragraph" w:customStyle="1" w:styleId="tos-link1">
    <w:name w:val="tos-link1"/>
    <w:basedOn w:val="Normal"/>
    <w:rsid w:val="00C80421"/>
    <w:pPr>
      <w:spacing w:before="100" w:beforeAutospacing="1" w:after="525" w:line="240" w:lineRule="auto"/>
    </w:pPr>
    <w:rPr>
      <w:rFonts w:eastAsia="Times New Roman" w:cs="Times New Roman"/>
      <w:sz w:val="24"/>
      <w:szCs w:val="24"/>
    </w:rPr>
  </w:style>
  <w:style w:type="paragraph" w:customStyle="1" w:styleId="signup-notification1">
    <w:name w:val="signup-notification1"/>
    <w:basedOn w:val="Normal"/>
    <w:rsid w:val="00C80421"/>
    <w:pPr>
      <w:spacing w:before="75" w:after="210" w:line="1500" w:lineRule="atLeast"/>
    </w:pPr>
    <w:rPr>
      <w:rFonts w:eastAsia="Times New Roman" w:cs="Times New Roman"/>
      <w:sz w:val="20"/>
      <w:szCs w:val="20"/>
    </w:rPr>
  </w:style>
  <w:style w:type="paragraph" w:customStyle="1" w:styleId="bas-terms-of-use1">
    <w:name w:val="bas-terms-of-use1"/>
    <w:basedOn w:val="Normal"/>
    <w:rsid w:val="00C80421"/>
    <w:pPr>
      <w:spacing w:before="100" w:beforeAutospacing="1" w:after="210" w:line="240" w:lineRule="atLeast"/>
    </w:pPr>
    <w:rPr>
      <w:rFonts w:eastAsia="Times New Roman" w:cs="Times New Roman"/>
      <w:color w:val="A5A5A5"/>
      <w:sz w:val="18"/>
      <w:szCs w:val="18"/>
    </w:rPr>
  </w:style>
  <w:style w:type="paragraph" w:customStyle="1" w:styleId="dev-onpage-left-content1">
    <w:name w:val="dev-onpage-left-content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dev-onpage-video-wrapper1">
    <w:name w:val="dev-onpage-video-wrapper1"/>
    <w:basedOn w:val="Normal"/>
    <w:rsid w:val="00C80421"/>
    <w:pPr>
      <w:pBdr>
        <w:left w:val="single" w:sz="6" w:space="11" w:color="CCCCCC"/>
      </w:pBdr>
      <w:spacing w:before="100" w:beforeAutospacing="1" w:after="210" w:line="240" w:lineRule="auto"/>
      <w:ind w:left="675"/>
    </w:pPr>
    <w:rPr>
      <w:rFonts w:eastAsia="Times New Roman" w:cs="Times New Roman"/>
      <w:sz w:val="24"/>
      <w:szCs w:val="24"/>
    </w:rPr>
  </w:style>
  <w:style w:type="paragraph" w:customStyle="1" w:styleId="label1">
    <w:name w:val="label1"/>
    <w:basedOn w:val="Normal"/>
    <w:rsid w:val="00C80421"/>
    <w:pPr>
      <w:spacing w:before="100" w:beforeAutospacing="1" w:after="210" w:line="240" w:lineRule="auto"/>
    </w:pPr>
    <w:rPr>
      <w:rFonts w:eastAsia="Times New Roman" w:cs="Times New Roman"/>
      <w:sz w:val="18"/>
      <w:szCs w:val="18"/>
    </w:rPr>
  </w:style>
  <w:style w:type="paragraph" w:customStyle="1" w:styleId="dev-onpage-video1">
    <w:name w:val="dev-onpage-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time2">
    <w:name w:val="time2"/>
    <w:basedOn w:val="Normal"/>
    <w:rsid w:val="00C80421"/>
    <w:pPr>
      <w:spacing w:before="100" w:beforeAutospacing="1" w:after="210" w:line="240" w:lineRule="auto"/>
    </w:pPr>
    <w:rPr>
      <w:rFonts w:eastAsia="Times New Roman" w:cs="Times New Roman"/>
      <w:sz w:val="17"/>
      <w:szCs w:val="17"/>
    </w:rPr>
  </w:style>
  <w:style w:type="paragraph" w:customStyle="1" w:styleId="icon29">
    <w:name w:val="icon2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30">
    <w:name w:val="icon3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arrowboxcta1">
    <w:name w:val="site-arrowboxcta1"/>
    <w:basedOn w:val="Normal"/>
    <w:rsid w:val="00C80421"/>
    <w:pPr>
      <w:spacing w:before="100" w:beforeAutospacing="1" w:after="210" w:line="210" w:lineRule="atLeast"/>
    </w:pPr>
    <w:rPr>
      <w:rFonts w:eastAsia="Times New Roman" w:cs="Times New Roman"/>
      <w:color w:val="919191"/>
      <w:sz w:val="15"/>
      <w:szCs w:val="15"/>
    </w:rPr>
  </w:style>
  <w:style w:type="paragraph" w:customStyle="1" w:styleId="muted1">
    <w:name w:val="muted1"/>
    <w:basedOn w:val="Normal"/>
    <w:rsid w:val="00C80421"/>
    <w:pPr>
      <w:spacing w:before="100" w:beforeAutospacing="1" w:after="525" w:line="240" w:lineRule="auto"/>
    </w:pPr>
    <w:rPr>
      <w:rFonts w:eastAsia="Times New Roman" w:cs="Times New Roman"/>
      <w:color w:val="919191"/>
      <w:sz w:val="24"/>
      <w:szCs w:val="24"/>
    </w:rPr>
  </w:style>
  <w:style w:type="paragraph" w:customStyle="1" w:styleId="oss-entitiesdiv1">
    <w:name w:val="oss-entities&gt;div1"/>
    <w:basedOn w:val="Normal"/>
    <w:rsid w:val="00C80421"/>
    <w:pPr>
      <w:spacing w:before="100" w:beforeAutospacing="1" w:after="450" w:line="240" w:lineRule="auto"/>
    </w:pPr>
    <w:rPr>
      <w:rFonts w:eastAsia="Times New Roman" w:cs="Times New Roman"/>
      <w:sz w:val="24"/>
      <w:szCs w:val="24"/>
    </w:rPr>
  </w:style>
  <w:style w:type="paragraph" w:customStyle="1" w:styleId="s-01">
    <w:name w:val="s-01"/>
    <w:basedOn w:val="Normal"/>
    <w:rsid w:val="00C80421"/>
    <w:pPr>
      <w:spacing w:line="240" w:lineRule="auto"/>
    </w:pPr>
    <w:rPr>
      <w:rFonts w:eastAsia="Times New Roman" w:cs="Times New Roman"/>
      <w:sz w:val="24"/>
      <w:szCs w:val="24"/>
    </w:rPr>
  </w:style>
  <w:style w:type="paragraph" w:customStyle="1" w:styleId="dev-center-hero-wrapper1">
    <w:name w:val="dev-center-hero-wrapper1"/>
    <w:basedOn w:val="Normal"/>
    <w:rsid w:val="00C80421"/>
    <w:pPr>
      <w:shd w:val="clear" w:color="auto" w:fill="E7E5DE"/>
      <w:spacing w:line="240" w:lineRule="auto"/>
      <w:ind w:left="-600"/>
    </w:pPr>
    <w:rPr>
      <w:rFonts w:eastAsia="Times New Roman" w:cs="Times New Roman"/>
      <w:sz w:val="24"/>
      <w:szCs w:val="24"/>
    </w:rPr>
  </w:style>
  <w:style w:type="paragraph" w:customStyle="1" w:styleId="slideshow-chunk1">
    <w:name w:val="slideshow-chunk1"/>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1">
    <w:name w:val="slideshow-control&gt;div&gt;div1"/>
    <w:basedOn w:val="Normal"/>
    <w:rsid w:val="00C80421"/>
    <w:pPr>
      <w:spacing w:before="100" w:beforeAutospacing="1" w:after="210" w:line="240" w:lineRule="auto"/>
    </w:pPr>
    <w:rPr>
      <w:rFonts w:eastAsia="Times New Roman" w:cs="Times New Roman"/>
      <w:sz w:val="24"/>
      <w:szCs w:val="24"/>
    </w:rPr>
  </w:style>
  <w:style w:type="paragraph" w:customStyle="1" w:styleId="dev-center-hero-aside1">
    <w:name w:val="dev-center-hero-aside1"/>
    <w:basedOn w:val="Normal"/>
    <w:rsid w:val="00C80421"/>
    <w:pPr>
      <w:spacing w:before="100" w:beforeAutospacing="1" w:after="210" w:line="240" w:lineRule="auto"/>
    </w:pPr>
    <w:rPr>
      <w:rFonts w:eastAsia="Times New Roman" w:cs="Times New Roman"/>
      <w:sz w:val="24"/>
      <w:szCs w:val="24"/>
    </w:rPr>
  </w:style>
  <w:style w:type="paragraph" w:customStyle="1" w:styleId="selector-os1">
    <w:name w:val="selector-os1"/>
    <w:basedOn w:val="Normal"/>
    <w:rsid w:val="00C80421"/>
    <w:pPr>
      <w:spacing w:after="300" w:line="240" w:lineRule="auto"/>
    </w:pPr>
    <w:rPr>
      <w:rFonts w:eastAsia="Times New Roman" w:cs="Times New Roman"/>
      <w:sz w:val="24"/>
      <w:szCs w:val="24"/>
    </w:rPr>
  </w:style>
  <w:style w:type="paragraph" w:customStyle="1" w:styleId="dev-center-hero-aside2">
    <w:name w:val="dev-center-hero-aside2"/>
    <w:basedOn w:val="Normal"/>
    <w:rsid w:val="00C80421"/>
    <w:pPr>
      <w:spacing w:before="100" w:beforeAutospacing="1" w:after="210" w:line="240" w:lineRule="auto"/>
    </w:pPr>
    <w:rPr>
      <w:rFonts w:eastAsia="Times New Roman" w:cs="Times New Roman"/>
      <w:sz w:val="24"/>
      <w:szCs w:val="24"/>
    </w:rPr>
  </w:style>
  <w:style w:type="paragraph" w:customStyle="1" w:styleId="selector-os2">
    <w:name w:val="selector-os2"/>
    <w:basedOn w:val="Normal"/>
    <w:rsid w:val="00C80421"/>
    <w:pPr>
      <w:spacing w:before="240" w:after="240" w:line="240" w:lineRule="auto"/>
    </w:pPr>
    <w:rPr>
      <w:rFonts w:eastAsia="Times New Roman" w:cs="Times New Roman"/>
      <w:sz w:val="24"/>
      <w:szCs w:val="24"/>
    </w:rPr>
  </w:style>
  <w:style w:type="paragraph" w:customStyle="1" w:styleId="site-arrowboxcta2">
    <w:name w:val="site-arrowboxcta2"/>
    <w:basedOn w:val="Normal"/>
    <w:rsid w:val="00C80421"/>
    <w:pPr>
      <w:spacing w:after="210" w:line="240" w:lineRule="auto"/>
    </w:pPr>
    <w:rPr>
      <w:rFonts w:eastAsia="Times New Roman" w:cs="Times New Roman"/>
      <w:sz w:val="30"/>
      <w:szCs w:val="30"/>
    </w:rPr>
  </w:style>
  <w:style w:type="paragraph" w:customStyle="1" w:styleId="content-blocks-three1">
    <w:name w:val="content-blocks-three1"/>
    <w:basedOn w:val="Normal"/>
    <w:rsid w:val="00C80421"/>
    <w:pPr>
      <w:spacing w:before="100" w:beforeAutospacing="1" w:after="450" w:line="240" w:lineRule="auto"/>
    </w:pPr>
    <w:rPr>
      <w:rFonts w:eastAsia="Times New Roman" w:cs="Times New Roman"/>
      <w:sz w:val="18"/>
      <w:szCs w:val="18"/>
    </w:rPr>
  </w:style>
  <w:style w:type="paragraph" w:customStyle="1" w:styleId="c11">
    <w:name w:val="c11"/>
    <w:basedOn w:val="Normal"/>
    <w:rsid w:val="00C80421"/>
    <w:pPr>
      <w:spacing w:after="180" w:line="240" w:lineRule="auto"/>
    </w:pPr>
    <w:rPr>
      <w:rFonts w:eastAsia="Times New Roman" w:cs="Times New Roman"/>
      <w:color w:val="666666"/>
      <w:sz w:val="24"/>
      <w:szCs w:val="24"/>
    </w:rPr>
  </w:style>
  <w:style w:type="paragraph" w:customStyle="1" w:styleId="content-blocks-threediv1">
    <w:name w:val="content-blocks-three&gt;div1"/>
    <w:basedOn w:val="Normal"/>
    <w:rsid w:val="00C80421"/>
    <w:pPr>
      <w:spacing w:before="100" w:beforeAutospacing="1" w:after="210" w:line="240" w:lineRule="auto"/>
      <w:ind w:left="367"/>
    </w:pPr>
    <w:rPr>
      <w:rFonts w:eastAsia="Times New Roman" w:cs="Times New Roman"/>
      <w:sz w:val="24"/>
      <w:szCs w:val="24"/>
    </w:rPr>
  </w:style>
  <w:style w:type="paragraph" w:customStyle="1" w:styleId="content-blocks-threediva1">
    <w:name w:val="content-blocks-three&gt;div&gt;a1"/>
    <w:basedOn w:val="Normal"/>
    <w:rsid w:val="00C80421"/>
    <w:pPr>
      <w:spacing w:before="100" w:beforeAutospacing="1" w:after="210" w:line="240" w:lineRule="auto"/>
    </w:pPr>
    <w:rPr>
      <w:rFonts w:eastAsia="Times New Roman" w:cs="Times New Roman"/>
      <w:sz w:val="2"/>
      <w:szCs w:val="2"/>
    </w:rPr>
  </w:style>
  <w:style w:type="paragraph" w:customStyle="1" w:styleId="c21">
    <w:name w:val="c21"/>
    <w:basedOn w:val="Normal"/>
    <w:rsid w:val="00C80421"/>
    <w:pPr>
      <w:spacing w:after="180" w:line="240" w:lineRule="auto"/>
    </w:pPr>
    <w:rPr>
      <w:rFonts w:eastAsia="Times New Roman" w:cs="Times New Roman"/>
      <w:color w:val="666666"/>
      <w:sz w:val="24"/>
      <w:szCs w:val="24"/>
    </w:rPr>
  </w:style>
  <w:style w:type="paragraph" w:customStyle="1" w:styleId="c31">
    <w:name w:val="c31"/>
    <w:basedOn w:val="Normal"/>
    <w:rsid w:val="00C80421"/>
    <w:pPr>
      <w:spacing w:after="180" w:line="240" w:lineRule="auto"/>
    </w:pPr>
    <w:rPr>
      <w:rFonts w:eastAsia="Times New Roman" w:cs="Times New Roman"/>
      <w:color w:val="666666"/>
      <w:sz w:val="24"/>
      <w:szCs w:val="24"/>
    </w:rPr>
  </w:style>
  <w:style w:type="paragraph" w:customStyle="1" w:styleId="c41">
    <w:name w:val="c41"/>
    <w:basedOn w:val="Normal"/>
    <w:rsid w:val="00C80421"/>
    <w:pPr>
      <w:spacing w:after="180" w:line="240" w:lineRule="auto"/>
    </w:pPr>
    <w:rPr>
      <w:rFonts w:eastAsia="Times New Roman" w:cs="Times New Roman"/>
      <w:color w:val="666666"/>
      <w:sz w:val="24"/>
      <w:szCs w:val="24"/>
    </w:rPr>
  </w:style>
  <w:style w:type="paragraph" w:customStyle="1" w:styleId="c51">
    <w:name w:val="c51"/>
    <w:basedOn w:val="Normal"/>
    <w:rsid w:val="00C80421"/>
    <w:pPr>
      <w:spacing w:after="180" w:line="240" w:lineRule="auto"/>
    </w:pPr>
    <w:rPr>
      <w:rFonts w:eastAsia="Times New Roman" w:cs="Times New Roman"/>
      <w:color w:val="666666"/>
      <w:sz w:val="24"/>
      <w:szCs w:val="24"/>
    </w:rPr>
  </w:style>
  <w:style w:type="paragraph" w:customStyle="1" w:styleId="c61">
    <w:name w:val="c61"/>
    <w:basedOn w:val="Normal"/>
    <w:rsid w:val="00C80421"/>
    <w:pPr>
      <w:spacing w:after="180" w:line="240" w:lineRule="auto"/>
    </w:pPr>
    <w:rPr>
      <w:rFonts w:eastAsia="Times New Roman" w:cs="Times New Roman"/>
      <w:color w:val="666666"/>
      <w:sz w:val="24"/>
      <w:szCs w:val="24"/>
    </w:rPr>
  </w:style>
  <w:style w:type="paragraph" w:customStyle="1" w:styleId="c81">
    <w:name w:val="c81"/>
    <w:basedOn w:val="Normal"/>
    <w:rsid w:val="00C80421"/>
    <w:pPr>
      <w:spacing w:after="180" w:line="240" w:lineRule="auto"/>
    </w:pPr>
    <w:rPr>
      <w:rFonts w:eastAsia="Times New Roman" w:cs="Times New Roman"/>
      <w:color w:val="666666"/>
      <w:sz w:val="24"/>
      <w:szCs w:val="24"/>
    </w:rPr>
  </w:style>
  <w:style w:type="paragraph" w:customStyle="1" w:styleId="c91">
    <w:name w:val="c91"/>
    <w:basedOn w:val="Normal"/>
    <w:rsid w:val="00C80421"/>
    <w:pPr>
      <w:spacing w:after="180" w:line="240" w:lineRule="auto"/>
    </w:pPr>
    <w:rPr>
      <w:rFonts w:eastAsia="Times New Roman" w:cs="Times New Roman"/>
      <w:color w:val="666666"/>
      <w:sz w:val="24"/>
      <w:szCs w:val="24"/>
    </w:rPr>
  </w:style>
  <w:style w:type="paragraph" w:customStyle="1" w:styleId="cno1">
    <w:name w:val="cno1"/>
    <w:basedOn w:val="Normal"/>
    <w:rsid w:val="00C80421"/>
    <w:pPr>
      <w:spacing w:after="180" w:line="240" w:lineRule="auto"/>
    </w:pPr>
    <w:rPr>
      <w:rFonts w:eastAsia="Times New Roman" w:cs="Times New Roman"/>
      <w:color w:val="666666"/>
      <w:sz w:val="24"/>
      <w:szCs w:val="24"/>
    </w:rPr>
  </w:style>
  <w:style w:type="paragraph" w:customStyle="1" w:styleId="cnoa1">
    <w:name w:val="cno&gt;a1"/>
    <w:basedOn w:val="Normal"/>
    <w:rsid w:val="00C80421"/>
    <w:pPr>
      <w:spacing w:after="180" w:line="240" w:lineRule="auto"/>
    </w:pPr>
    <w:rPr>
      <w:rFonts w:eastAsia="Times New Roman" w:cs="Times New Roman"/>
      <w:color w:val="666666"/>
      <w:sz w:val="24"/>
      <w:szCs w:val="24"/>
    </w:rPr>
  </w:style>
  <w:style w:type="paragraph" w:customStyle="1" w:styleId="dev-content-aside1">
    <w:name w:val="dev-content-aside1"/>
    <w:basedOn w:val="Normal"/>
    <w:rsid w:val="00C80421"/>
    <w:pPr>
      <w:pBdr>
        <w:left w:val="single" w:sz="6" w:space="15" w:color="DEDDD5"/>
      </w:pBdr>
      <w:spacing w:before="100" w:beforeAutospacing="1" w:after="210" w:line="240" w:lineRule="auto"/>
    </w:pPr>
    <w:rPr>
      <w:rFonts w:eastAsia="Times New Roman" w:cs="Times New Roman"/>
      <w:sz w:val="24"/>
      <w:szCs w:val="24"/>
    </w:rPr>
  </w:style>
  <w:style w:type="paragraph" w:customStyle="1" w:styleId="feedlist1">
    <w:name w:val="feedlist1"/>
    <w:basedOn w:val="Normal"/>
    <w:rsid w:val="00C80421"/>
    <w:pPr>
      <w:spacing w:line="240" w:lineRule="atLeast"/>
    </w:pPr>
    <w:rPr>
      <w:rFonts w:eastAsia="Times New Roman" w:cs="Times New Roman"/>
      <w:color w:val="808080"/>
      <w:sz w:val="24"/>
      <w:szCs w:val="24"/>
    </w:rPr>
  </w:style>
  <w:style w:type="paragraph" w:customStyle="1" w:styleId="rss-icon1">
    <w:name w:val="rss-icon1"/>
    <w:basedOn w:val="Normal"/>
    <w:rsid w:val="00C80421"/>
    <w:pPr>
      <w:spacing w:line="240" w:lineRule="atLeast"/>
    </w:pPr>
    <w:rPr>
      <w:rFonts w:eastAsia="Times New Roman" w:cs="Times New Roman"/>
      <w:b/>
      <w:bCs/>
      <w:color w:val="808080"/>
      <w:sz w:val="24"/>
      <w:szCs w:val="24"/>
    </w:rPr>
  </w:style>
  <w:style w:type="paragraph" w:customStyle="1" w:styleId="scenarios-freetrial-wrapper1">
    <w:name w:val="scenarios-freetrial-wrapper1"/>
    <w:basedOn w:val="Normal"/>
    <w:rsid w:val="00C80421"/>
    <w:pPr>
      <w:spacing w:before="300" w:after="210" w:line="240" w:lineRule="auto"/>
    </w:pPr>
    <w:rPr>
      <w:rFonts w:eastAsia="Times New Roman" w:cs="Times New Roman"/>
      <w:sz w:val="24"/>
      <w:szCs w:val="24"/>
    </w:rPr>
  </w:style>
  <w:style w:type="paragraph" w:customStyle="1" w:styleId="dev-center-hero-wrapper2">
    <w:name w:val="dev-center-hero-wrapper2"/>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site-arrowboxcta3">
    <w:name w:val="site-arrowboxcta3"/>
    <w:basedOn w:val="Normal"/>
    <w:rsid w:val="00C80421"/>
    <w:pPr>
      <w:spacing w:before="100" w:beforeAutospacing="1" w:after="210" w:line="240" w:lineRule="auto"/>
    </w:pPr>
    <w:rPr>
      <w:rFonts w:eastAsia="Times New Roman" w:cs="Times New Roman"/>
      <w:sz w:val="33"/>
      <w:szCs w:val="33"/>
    </w:rPr>
  </w:style>
  <w:style w:type="paragraph" w:customStyle="1" w:styleId="right-banner1">
    <w:name w:val="right-banner1"/>
    <w:basedOn w:val="Normal"/>
    <w:rsid w:val="00C80421"/>
    <w:pPr>
      <w:spacing w:line="240" w:lineRule="auto"/>
      <w:ind w:firstLine="22384"/>
    </w:pPr>
    <w:rPr>
      <w:rFonts w:eastAsia="Times New Roman" w:cs="Times New Roman"/>
      <w:sz w:val="24"/>
      <w:szCs w:val="24"/>
    </w:rPr>
  </w:style>
  <w:style w:type="paragraph" w:customStyle="1" w:styleId="site-arrowboxcta4">
    <w:name w:val="site-arrowboxcta4"/>
    <w:basedOn w:val="Normal"/>
    <w:rsid w:val="00C80421"/>
    <w:pPr>
      <w:spacing w:before="150" w:after="45" w:line="240" w:lineRule="auto"/>
    </w:pPr>
    <w:rPr>
      <w:rFonts w:eastAsia="Times New Roman" w:cs="Times New Roman"/>
      <w:color w:val="FFFFFF"/>
      <w:sz w:val="24"/>
      <w:szCs w:val="24"/>
    </w:rPr>
  </w:style>
  <w:style w:type="paragraph" w:customStyle="1" w:styleId="site-arrowboxcta5">
    <w:name w:val="site-arrowboxcta5"/>
    <w:basedOn w:val="Normal"/>
    <w:rsid w:val="00C80421"/>
    <w:pPr>
      <w:spacing w:before="435" w:after="45" w:line="240" w:lineRule="auto"/>
    </w:pPr>
    <w:rPr>
      <w:rFonts w:eastAsia="Times New Roman" w:cs="Times New Roman"/>
      <w:color w:val="FFFFFF"/>
      <w:sz w:val="24"/>
      <w:szCs w:val="24"/>
    </w:rPr>
  </w:style>
  <w:style w:type="paragraph" w:customStyle="1" w:styleId="sub1">
    <w:name w:val="sub1"/>
    <w:basedOn w:val="Normal"/>
    <w:rsid w:val="00C80421"/>
    <w:pPr>
      <w:spacing w:after="45" w:line="240" w:lineRule="auto"/>
    </w:pPr>
    <w:rPr>
      <w:rFonts w:eastAsia="Times New Roman" w:cs="Times New Roman"/>
      <w:color w:val="FFFFFF"/>
      <w:sz w:val="24"/>
      <w:szCs w:val="24"/>
    </w:rPr>
  </w:style>
  <w:style w:type="paragraph" w:customStyle="1" w:styleId="dev-center-hero-wrapper3">
    <w:name w:val="dev-center-hero-wrapper3"/>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4">
    <w:name w:val="dev-center-hero-wrapper4"/>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5">
    <w:name w:val="dev-center-hero-wrapper5"/>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6">
    <w:name w:val="dev-center-hero-wrapper6"/>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aside3">
    <w:name w:val="dev-center-hero-aside3"/>
    <w:basedOn w:val="Normal"/>
    <w:rsid w:val="00C80421"/>
    <w:pPr>
      <w:spacing w:before="100" w:beforeAutospacing="1" w:after="210" w:line="240" w:lineRule="auto"/>
    </w:pPr>
    <w:rPr>
      <w:rFonts w:eastAsia="Times New Roman" w:cs="Times New Roman"/>
      <w:sz w:val="24"/>
      <w:szCs w:val="24"/>
    </w:rPr>
  </w:style>
  <w:style w:type="paragraph" w:customStyle="1" w:styleId="dev-center-hero-aside4">
    <w:name w:val="dev-center-hero-aside4"/>
    <w:basedOn w:val="Normal"/>
    <w:rsid w:val="00C80421"/>
    <w:pPr>
      <w:spacing w:before="100" w:beforeAutospacing="1" w:after="210" w:line="240" w:lineRule="auto"/>
    </w:pPr>
    <w:rPr>
      <w:rFonts w:eastAsia="Times New Roman" w:cs="Times New Roman"/>
      <w:sz w:val="24"/>
      <w:szCs w:val="24"/>
    </w:rPr>
  </w:style>
  <w:style w:type="paragraph" w:customStyle="1" w:styleId="dev-center-hero-aside5">
    <w:name w:val="dev-center-hero-aside5"/>
    <w:basedOn w:val="Normal"/>
    <w:rsid w:val="00C80421"/>
    <w:pPr>
      <w:spacing w:before="100" w:beforeAutospacing="1" w:after="210" w:line="240" w:lineRule="auto"/>
    </w:pPr>
    <w:rPr>
      <w:rFonts w:eastAsia="Times New Roman" w:cs="Times New Roman"/>
      <w:sz w:val="24"/>
      <w:szCs w:val="24"/>
    </w:rPr>
  </w:style>
  <w:style w:type="paragraph" w:customStyle="1" w:styleId="dev-center-hero-aside6">
    <w:name w:val="dev-center-hero-aside6"/>
    <w:basedOn w:val="Normal"/>
    <w:rsid w:val="00C80421"/>
    <w:pPr>
      <w:spacing w:before="100" w:beforeAutospacing="1" w:after="210" w:line="240" w:lineRule="auto"/>
    </w:pPr>
    <w:rPr>
      <w:rFonts w:eastAsia="Times New Roman" w:cs="Times New Roman"/>
      <w:sz w:val="24"/>
      <w:szCs w:val="24"/>
    </w:rPr>
  </w:style>
  <w:style w:type="paragraph" w:customStyle="1" w:styleId="content-blocks-three2">
    <w:name w:val="content-blocks-three2"/>
    <w:basedOn w:val="Normal"/>
    <w:rsid w:val="00C80421"/>
    <w:pPr>
      <w:spacing w:before="100" w:beforeAutospacing="1" w:after="450" w:line="240" w:lineRule="auto"/>
    </w:pPr>
    <w:rPr>
      <w:rFonts w:eastAsia="Times New Roman" w:cs="Times New Roman"/>
      <w:sz w:val="18"/>
      <w:szCs w:val="18"/>
    </w:rPr>
  </w:style>
  <w:style w:type="paragraph" w:customStyle="1" w:styleId="content-blocks-three3">
    <w:name w:val="content-blocks-three3"/>
    <w:basedOn w:val="Normal"/>
    <w:rsid w:val="00C80421"/>
    <w:pPr>
      <w:spacing w:before="100" w:beforeAutospacing="1" w:after="450" w:line="240" w:lineRule="auto"/>
    </w:pPr>
    <w:rPr>
      <w:rFonts w:eastAsia="Times New Roman" w:cs="Times New Roman"/>
      <w:sz w:val="18"/>
      <w:szCs w:val="18"/>
    </w:rPr>
  </w:style>
  <w:style w:type="paragraph" w:customStyle="1" w:styleId="content-blocks-three4">
    <w:name w:val="content-blocks-three4"/>
    <w:basedOn w:val="Normal"/>
    <w:rsid w:val="00C80421"/>
    <w:pPr>
      <w:spacing w:before="100" w:beforeAutospacing="1" w:after="450" w:line="240" w:lineRule="auto"/>
    </w:pPr>
    <w:rPr>
      <w:rFonts w:eastAsia="Times New Roman" w:cs="Times New Roman"/>
      <w:sz w:val="18"/>
      <w:szCs w:val="18"/>
    </w:rPr>
  </w:style>
  <w:style w:type="paragraph" w:customStyle="1" w:styleId="content-blocks-three5">
    <w:name w:val="content-blocks-three5"/>
    <w:basedOn w:val="Normal"/>
    <w:rsid w:val="00C80421"/>
    <w:pPr>
      <w:spacing w:before="100" w:beforeAutospacing="1" w:after="450" w:line="240" w:lineRule="auto"/>
    </w:pPr>
    <w:rPr>
      <w:rFonts w:eastAsia="Times New Roman" w:cs="Times New Roman"/>
      <w:sz w:val="18"/>
      <w:szCs w:val="18"/>
    </w:rPr>
  </w:style>
  <w:style w:type="paragraph" w:customStyle="1" w:styleId="question1">
    <w:name w:val="question1"/>
    <w:basedOn w:val="Normal"/>
    <w:rsid w:val="00C80421"/>
    <w:pPr>
      <w:spacing w:before="90" w:after="90" w:line="240" w:lineRule="auto"/>
    </w:pPr>
    <w:rPr>
      <w:rFonts w:eastAsia="Times New Roman" w:cs="Times New Roman"/>
      <w:b/>
      <w:bCs/>
      <w:color w:val="323232"/>
      <w:szCs w:val="21"/>
    </w:rPr>
  </w:style>
  <w:style w:type="paragraph" w:customStyle="1" w:styleId="questiona1">
    <w:name w:val="question&gt;a1"/>
    <w:basedOn w:val="Normal"/>
    <w:rsid w:val="00C80421"/>
    <w:pPr>
      <w:spacing w:line="240" w:lineRule="auto"/>
    </w:pPr>
    <w:rPr>
      <w:rFonts w:eastAsia="Times New Roman" w:cs="Times New Roman"/>
      <w:color w:val="323232"/>
      <w:sz w:val="24"/>
      <w:szCs w:val="24"/>
    </w:rPr>
  </w:style>
  <w:style w:type="paragraph" w:customStyle="1" w:styleId="questionaspan1">
    <w:name w:val="question&gt;a&gt;span1"/>
    <w:basedOn w:val="Normal"/>
    <w:rsid w:val="00C80421"/>
    <w:pPr>
      <w:spacing w:before="100" w:beforeAutospacing="1" w:after="210" w:line="240" w:lineRule="auto"/>
      <w:ind w:left="-300"/>
    </w:pPr>
    <w:rPr>
      <w:rFonts w:eastAsia="Times New Roman" w:cs="Times New Roman"/>
      <w:sz w:val="24"/>
      <w:szCs w:val="24"/>
    </w:rPr>
  </w:style>
  <w:style w:type="paragraph" w:customStyle="1" w:styleId="questiona2">
    <w:name w:val="question&gt;a2"/>
    <w:basedOn w:val="Normal"/>
    <w:rsid w:val="00C80421"/>
    <w:pPr>
      <w:spacing w:line="240" w:lineRule="auto"/>
    </w:pPr>
    <w:rPr>
      <w:rFonts w:eastAsia="Times New Roman" w:cs="Times New Roman"/>
      <w:color w:val="00A8D9"/>
      <w:sz w:val="24"/>
      <w:szCs w:val="24"/>
    </w:rPr>
  </w:style>
  <w:style w:type="paragraph" w:customStyle="1" w:styleId="plus1">
    <w:name w:val="plus1"/>
    <w:basedOn w:val="Normal"/>
    <w:rsid w:val="00C80421"/>
    <w:pPr>
      <w:spacing w:before="100" w:beforeAutospacing="1" w:after="210" w:line="240" w:lineRule="auto"/>
    </w:pPr>
    <w:rPr>
      <w:rFonts w:eastAsia="Times New Roman" w:cs="Times New Roman"/>
      <w:sz w:val="24"/>
      <w:szCs w:val="24"/>
    </w:rPr>
  </w:style>
  <w:style w:type="paragraph" w:customStyle="1" w:styleId="answer1">
    <w:name w:val="answer1"/>
    <w:basedOn w:val="Normal"/>
    <w:rsid w:val="00C80421"/>
    <w:pPr>
      <w:spacing w:after="210" w:line="270" w:lineRule="atLeast"/>
      <w:ind w:left="450" w:right="900"/>
    </w:pPr>
    <w:rPr>
      <w:rFonts w:eastAsia="Times New Roman" w:cs="Times New Roman"/>
      <w:vanish/>
      <w:sz w:val="18"/>
      <w:szCs w:val="18"/>
    </w:rPr>
  </w:style>
  <w:style w:type="paragraph" w:customStyle="1" w:styleId="plus2">
    <w:name w:val="plus2"/>
    <w:basedOn w:val="Normal"/>
    <w:rsid w:val="00C80421"/>
    <w:pPr>
      <w:spacing w:before="100" w:beforeAutospacing="1" w:after="210" w:line="240" w:lineRule="auto"/>
    </w:pPr>
    <w:rPr>
      <w:rFonts w:eastAsia="Times New Roman" w:cs="Times New Roman"/>
      <w:sz w:val="24"/>
      <w:szCs w:val="24"/>
    </w:rPr>
  </w:style>
  <w:style w:type="paragraph" w:customStyle="1" w:styleId="minus2">
    <w:name w:val="minus2"/>
    <w:basedOn w:val="Normal"/>
    <w:rsid w:val="00C80421"/>
    <w:pPr>
      <w:spacing w:before="100" w:beforeAutospacing="1" w:after="210" w:line="240" w:lineRule="auto"/>
    </w:pPr>
    <w:rPr>
      <w:rFonts w:eastAsia="Times New Roman" w:cs="Times New Roman"/>
      <w:sz w:val="24"/>
      <w:szCs w:val="24"/>
    </w:rPr>
  </w:style>
  <w:style w:type="paragraph" w:customStyle="1" w:styleId="video-icon3">
    <w:name w:val="video-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time2">
    <w:name w:val="video-time2"/>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section1">
    <w:name w:val="section1"/>
    <w:basedOn w:val="Normal"/>
    <w:rsid w:val="00C80421"/>
    <w:pPr>
      <w:spacing w:before="100" w:beforeAutospacing="1" w:after="210" w:line="240" w:lineRule="auto"/>
    </w:pPr>
    <w:rPr>
      <w:rFonts w:eastAsia="Times New Roman" w:cs="Times New Roman"/>
      <w:sz w:val="24"/>
      <w:szCs w:val="24"/>
    </w:rPr>
  </w:style>
  <w:style w:type="paragraph" w:customStyle="1" w:styleId="content-blocks-two1">
    <w:name w:val="content-blocks-two1"/>
    <w:basedOn w:val="Normal"/>
    <w:rsid w:val="00C80421"/>
    <w:pPr>
      <w:spacing w:after="1200" w:line="240" w:lineRule="auto"/>
      <w:ind w:left="-210" w:right="-210"/>
    </w:pPr>
    <w:rPr>
      <w:rFonts w:eastAsia="Times New Roman" w:cs="Times New Roman"/>
      <w:sz w:val="24"/>
      <w:szCs w:val="24"/>
    </w:rPr>
  </w:style>
  <w:style w:type="paragraph" w:customStyle="1" w:styleId="block1">
    <w:name w:val="block1"/>
    <w:basedOn w:val="Normal"/>
    <w:rsid w:val="00C80421"/>
    <w:pPr>
      <w:shd w:val="clear" w:color="auto" w:fill="EAEAE6"/>
      <w:spacing w:after="210" w:line="240" w:lineRule="auto"/>
      <w:ind w:left="210"/>
    </w:pPr>
    <w:rPr>
      <w:rFonts w:eastAsia="Times New Roman" w:cs="Times New Roman"/>
      <w:sz w:val="24"/>
      <w:szCs w:val="24"/>
    </w:rPr>
  </w:style>
  <w:style w:type="paragraph" w:customStyle="1" w:styleId="app-title1">
    <w:name w:val="app-title1"/>
    <w:basedOn w:val="Normal"/>
    <w:rsid w:val="00C80421"/>
    <w:pPr>
      <w:spacing w:line="270" w:lineRule="atLeast"/>
      <w:textAlignment w:val="center"/>
    </w:pPr>
    <w:rPr>
      <w:rFonts w:eastAsia="Times New Roman" w:cs="Times New Roman"/>
      <w:color w:val="383838"/>
      <w:sz w:val="24"/>
      <w:szCs w:val="24"/>
    </w:rPr>
  </w:style>
  <w:style w:type="paragraph" w:customStyle="1" w:styleId="short-description1">
    <w:name w:val="short-description1"/>
    <w:basedOn w:val="Normal"/>
    <w:rsid w:val="00C80421"/>
    <w:pPr>
      <w:spacing w:before="180" w:after="180" w:line="255" w:lineRule="atLeast"/>
    </w:pPr>
    <w:rPr>
      <w:rFonts w:eastAsia="Times New Roman" w:cs="Times New Roman"/>
      <w:vanish/>
      <w:color w:val="777777"/>
      <w:sz w:val="18"/>
      <w:szCs w:val="18"/>
    </w:rPr>
  </w:style>
  <w:style w:type="paragraph" w:customStyle="1" w:styleId="site-arrowlink3">
    <w:name w:val="site-arrowlink3"/>
    <w:basedOn w:val="Normal"/>
    <w:rsid w:val="00C80421"/>
    <w:pPr>
      <w:spacing w:before="100" w:beforeAutospacing="1" w:after="210" w:line="240" w:lineRule="auto"/>
    </w:pPr>
    <w:rPr>
      <w:rFonts w:eastAsia="Times New Roman" w:cs="Times New Roman"/>
      <w:b/>
      <w:bCs/>
      <w:caps/>
      <w:color w:val="00BCF2"/>
      <w:sz w:val="17"/>
      <w:szCs w:val="17"/>
    </w:rPr>
  </w:style>
  <w:style w:type="paragraph" w:customStyle="1" w:styleId="site-arrowlink5">
    <w:name w:val="site-arrowlink5"/>
    <w:basedOn w:val="Normal"/>
    <w:rsid w:val="00C80421"/>
    <w:pPr>
      <w:spacing w:before="100" w:beforeAutospacing="1" w:after="210" w:line="240" w:lineRule="auto"/>
    </w:pPr>
    <w:rPr>
      <w:rFonts w:eastAsia="Times New Roman" w:cs="Times New Roman"/>
      <w:b/>
      <w:bCs/>
      <w:caps/>
      <w:color w:val="0072C6"/>
      <w:sz w:val="17"/>
      <w:szCs w:val="17"/>
    </w:rPr>
  </w:style>
  <w:style w:type="paragraph" w:customStyle="1" w:styleId="free-trial-ribbon2">
    <w:name w:val="free-trial-ribbon2"/>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ack-link1">
    <w:name w:val="back-link1"/>
    <w:basedOn w:val="Normal"/>
    <w:rsid w:val="00C80421"/>
    <w:pPr>
      <w:spacing w:before="100" w:beforeAutospacing="1" w:after="210" w:line="240" w:lineRule="auto"/>
    </w:pPr>
    <w:rPr>
      <w:rFonts w:eastAsia="Times New Roman" w:cs="Times New Roman"/>
      <w:sz w:val="27"/>
      <w:szCs w:val="27"/>
    </w:rPr>
  </w:style>
  <w:style w:type="paragraph" w:customStyle="1" w:styleId="app-description1">
    <w:name w:val="app-description1"/>
    <w:basedOn w:val="Normal"/>
    <w:rsid w:val="00C80421"/>
    <w:pPr>
      <w:spacing w:before="100" w:beforeAutospacing="1" w:after="210" w:line="240" w:lineRule="auto"/>
    </w:pPr>
    <w:rPr>
      <w:rFonts w:eastAsia="Times New Roman" w:cs="Times New Roman"/>
      <w:sz w:val="24"/>
      <w:szCs w:val="24"/>
    </w:rPr>
  </w:style>
  <w:style w:type="paragraph" w:customStyle="1" w:styleId="app-short-description1">
    <w:name w:val="app-short-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app-long-description1">
    <w:name w:val="app-long-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minimize-description1">
    <w:name w:val="minimize-description1"/>
    <w:basedOn w:val="Normal"/>
    <w:rsid w:val="00C80421"/>
    <w:pPr>
      <w:spacing w:before="100" w:beforeAutospacing="1" w:after="210" w:line="240" w:lineRule="auto"/>
    </w:pPr>
    <w:rPr>
      <w:rFonts w:eastAsia="Times New Roman" w:cs="Times New Roman"/>
      <w:vanish/>
      <w:sz w:val="24"/>
      <w:szCs w:val="24"/>
    </w:rPr>
  </w:style>
  <w:style w:type="paragraph" w:customStyle="1" w:styleId="app-links1">
    <w:name w:val="app-links1"/>
    <w:basedOn w:val="Normal"/>
    <w:rsid w:val="00C80421"/>
    <w:pPr>
      <w:spacing w:before="150" w:after="300" w:line="285" w:lineRule="atLeast"/>
    </w:pPr>
    <w:rPr>
      <w:rFonts w:eastAsia="Times New Roman" w:cs="Times New Roman"/>
      <w:color w:val="777777"/>
      <w:szCs w:val="21"/>
    </w:rPr>
  </w:style>
  <w:style w:type="paragraph" w:customStyle="1" w:styleId="app-plans1">
    <w:name w:val="app-plans1"/>
    <w:basedOn w:val="Normal"/>
    <w:rsid w:val="00C80421"/>
    <w:pPr>
      <w:spacing w:before="100" w:beforeAutospacing="1" w:after="750" w:line="240" w:lineRule="auto"/>
    </w:pPr>
    <w:rPr>
      <w:rFonts w:eastAsia="Times New Roman" w:cs="Times New Roman"/>
      <w:sz w:val="24"/>
      <w:szCs w:val="24"/>
    </w:rPr>
  </w:style>
  <w:style w:type="paragraph" w:customStyle="1" w:styleId="app-plan1">
    <w:name w:val="app-plan1"/>
    <w:basedOn w:val="Normal"/>
    <w:rsid w:val="00C80421"/>
    <w:pPr>
      <w:shd w:val="clear" w:color="auto" w:fill="F7F5F2"/>
      <w:spacing w:before="210" w:after="210" w:line="240" w:lineRule="auto"/>
    </w:pPr>
    <w:rPr>
      <w:rFonts w:eastAsia="Times New Roman" w:cs="Times New Roman"/>
      <w:sz w:val="24"/>
      <w:szCs w:val="24"/>
    </w:rPr>
  </w:style>
  <w:style w:type="paragraph" w:customStyle="1" w:styleId="app-planul1">
    <w:name w:val="app-plan&gt;ul1"/>
    <w:basedOn w:val="Normal"/>
    <w:rsid w:val="00C80421"/>
    <w:pPr>
      <w:spacing w:before="330" w:line="240" w:lineRule="auto"/>
      <w:ind w:left="750"/>
    </w:pPr>
    <w:rPr>
      <w:rFonts w:eastAsia="Times New Roman" w:cs="Times New Roman"/>
      <w:sz w:val="24"/>
      <w:szCs w:val="24"/>
    </w:rPr>
  </w:style>
  <w:style w:type="paragraph" w:customStyle="1" w:styleId="app-planulli1">
    <w:name w:val="app-plan&gt;ul&gt;li1"/>
    <w:basedOn w:val="Normal"/>
    <w:rsid w:val="00C80421"/>
    <w:pPr>
      <w:spacing w:before="100" w:beforeAutospacing="1" w:after="210" w:line="240" w:lineRule="auto"/>
      <w:ind w:left="300"/>
      <w:textAlignment w:val="top"/>
    </w:pPr>
    <w:rPr>
      <w:rFonts w:eastAsia="Times New Roman" w:cs="Times New Roman"/>
      <w:sz w:val="24"/>
      <w:szCs w:val="24"/>
    </w:rPr>
  </w:style>
  <w:style w:type="paragraph" w:customStyle="1" w:styleId="app-planulliul1">
    <w:name w:val="app-plan&gt;ul&gt;li&gt;ul1"/>
    <w:basedOn w:val="Normal"/>
    <w:rsid w:val="00C80421"/>
    <w:pPr>
      <w:spacing w:line="240" w:lineRule="auto"/>
    </w:pPr>
    <w:rPr>
      <w:rFonts w:eastAsia="Times New Roman" w:cs="Times New Roman"/>
      <w:sz w:val="24"/>
      <w:szCs w:val="24"/>
    </w:rPr>
  </w:style>
  <w:style w:type="paragraph" w:customStyle="1" w:styleId="description1">
    <w:name w:val="description1"/>
    <w:basedOn w:val="Normal"/>
    <w:rsid w:val="00C80421"/>
    <w:pPr>
      <w:spacing w:before="100" w:beforeAutospacing="1" w:after="210" w:line="240" w:lineRule="auto"/>
    </w:pPr>
    <w:rPr>
      <w:rFonts w:eastAsia="Times New Roman" w:cs="Times New Roman"/>
      <w:sz w:val="24"/>
      <w:szCs w:val="24"/>
    </w:rPr>
  </w:style>
  <w:style w:type="paragraph" w:customStyle="1" w:styleId="purchase1">
    <w:name w:val="purchase1"/>
    <w:basedOn w:val="Normal"/>
    <w:rsid w:val="00C80421"/>
    <w:pPr>
      <w:shd w:val="clear" w:color="auto" w:fill="969696"/>
      <w:spacing w:before="100" w:beforeAutospacing="1" w:after="210" w:line="240" w:lineRule="auto"/>
    </w:pPr>
    <w:rPr>
      <w:rFonts w:eastAsia="Times New Roman" w:cs="Times New Roman"/>
      <w:sz w:val="24"/>
      <w:szCs w:val="24"/>
    </w:rPr>
  </w:style>
  <w:style w:type="paragraph" w:customStyle="1" w:styleId="spacer1">
    <w:name w:val="spacer1"/>
    <w:basedOn w:val="Normal"/>
    <w:rsid w:val="00C80421"/>
    <w:pPr>
      <w:spacing w:line="240" w:lineRule="auto"/>
    </w:pPr>
    <w:rPr>
      <w:rFonts w:eastAsia="Times New Roman" w:cs="Times New Roman"/>
      <w:sz w:val="24"/>
      <w:szCs w:val="24"/>
    </w:rPr>
  </w:style>
  <w:style w:type="paragraph" w:customStyle="1" w:styleId="price1">
    <w:name w:val="price1"/>
    <w:basedOn w:val="Normal"/>
    <w:rsid w:val="00C80421"/>
    <w:pPr>
      <w:spacing w:line="240" w:lineRule="auto"/>
      <w:jc w:val="center"/>
    </w:pPr>
    <w:rPr>
      <w:rFonts w:eastAsia="Times New Roman" w:cs="Times New Roman"/>
      <w:color w:val="FFFFFF"/>
      <w:sz w:val="42"/>
      <w:szCs w:val="42"/>
    </w:rPr>
  </w:style>
  <w:style w:type="paragraph" w:customStyle="1" w:styleId="app-slideshow1">
    <w:name w:val="app-slideshow1"/>
    <w:basedOn w:val="Normal"/>
    <w:rsid w:val="00C80421"/>
    <w:pPr>
      <w:spacing w:line="240" w:lineRule="auto"/>
      <w:ind w:left="840" w:right="840"/>
    </w:pPr>
    <w:rPr>
      <w:rFonts w:eastAsia="Times New Roman" w:cs="Times New Roman"/>
      <w:sz w:val="24"/>
      <w:szCs w:val="24"/>
    </w:rPr>
  </w:style>
  <w:style w:type="paragraph" w:customStyle="1" w:styleId="store-slideshow1">
    <w:name w:val="store-slideshow1"/>
    <w:basedOn w:val="Normal"/>
    <w:rsid w:val="00C80421"/>
    <w:pPr>
      <w:spacing w:line="240" w:lineRule="auto"/>
    </w:pPr>
    <w:rPr>
      <w:rFonts w:eastAsia="Times New Roman" w:cs="Times New Roman"/>
      <w:sz w:val="24"/>
      <w:szCs w:val="24"/>
    </w:rPr>
  </w:style>
  <w:style w:type="paragraph" w:customStyle="1" w:styleId="slideshow-controldivdiv2">
    <w:name w:val="slideshow-control&gt;div&gt;div2"/>
    <w:basedOn w:val="Normal"/>
    <w:rsid w:val="00C80421"/>
    <w:pPr>
      <w:spacing w:before="100" w:beforeAutospacing="1" w:after="210" w:line="240" w:lineRule="auto"/>
    </w:pPr>
    <w:rPr>
      <w:rFonts w:eastAsia="Times New Roman" w:cs="Times New Roman"/>
      <w:sz w:val="24"/>
      <w:szCs w:val="24"/>
    </w:rPr>
  </w:style>
  <w:style w:type="paragraph" w:customStyle="1" w:styleId="site-boxcta2">
    <w:name w:val="site-boxcta2"/>
    <w:basedOn w:val="Normal"/>
    <w:rsid w:val="00C80421"/>
    <w:pPr>
      <w:spacing w:before="100" w:beforeAutospacing="1" w:after="210" w:line="240" w:lineRule="auto"/>
    </w:pPr>
    <w:rPr>
      <w:rFonts w:eastAsia="Times New Roman" w:cs="Times New Roman"/>
      <w:sz w:val="18"/>
      <w:szCs w:val="18"/>
    </w:rPr>
  </w:style>
  <w:style w:type="paragraph" w:customStyle="1" w:styleId="hide1">
    <w:name w:val="hide1"/>
    <w:basedOn w:val="Normal"/>
    <w:rsid w:val="00C80421"/>
    <w:pPr>
      <w:spacing w:before="100" w:beforeAutospacing="1" w:after="210" w:line="240" w:lineRule="auto"/>
    </w:pPr>
    <w:rPr>
      <w:rFonts w:eastAsia="Times New Roman" w:cs="Times New Roman"/>
      <w:vanish/>
      <w:sz w:val="24"/>
      <w:szCs w:val="24"/>
    </w:rPr>
  </w:style>
  <w:style w:type="paragraph" w:customStyle="1" w:styleId="offer-btn-activate1">
    <w:name w:val="offer-btn-activate1"/>
    <w:basedOn w:val="Normal"/>
    <w:rsid w:val="00C80421"/>
    <w:pPr>
      <w:spacing w:before="100" w:beforeAutospacing="1" w:after="210" w:line="240" w:lineRule="auto"/>
    </w:pPr>
    <w:rPr>
      <w:rFonts w:eastAsia="Times New Roman" w:cs="Times New Roman"/>
      <w:vanish/>
      <w:sz w:val="24"/>
      <w:szCs w:val="24"/>
    </w:rPr>
  </w:style>
  <w:style w:type="paragraph" w:customStyle="1" w:styleId="offer-btn-buy1">
    <w:name w:val="offer-btn-buy1"/>
    <w:basedOn w:val="Normal"/>
    <w:rsid w:val="00C80421"/>
    <w:pPr>
      <w:spacing w:before="100" w:beforeAutospacing="1" w:after="210" w:line="240" w:lineRule="auto"/>
    </w:pPr>
    <w:rPr>
      <w:rFonts w:eastAsia="Times New Roman" w:cs="Times New Roman"/>
      <w:vanish/>
      <w:sz w:val="24"/>
      <w:szCs w:val="24"/>
    </w:rPr>
  </w:style>
  <w:style w:type="character" w:customStyle="1" w:styleId="play-btn2">
    <w:name w:val="play-btn2"/>
    <w:basedOn w:val="DefaultParagraphFont"/>
    <w:rsid w:val="00C80421"/>
    <w:rPr>
      <w:vanish w:val="0"/>
      <w:webHidden w:val="0"/>
      <w:specVanish w:val="0"/>
    </w:rPr>
  </w:style>
  <w:style w:type="character" w:customStyle="1" w:styleId="thumbnail2">
    <w:name w:val="thumbnail2"/>
    <w:basedOn w:val="DefaultParagraphFont"/>
    <w:rsid w:val="00C80421"/>
    <w:rPr>
      <w:vanish w:val="0"/>
      <w:webHidden w:val="0"/>
      <w:specVanish w:val="0"/>
    </w:rPr>
  </w:style>
  <w:style w:type="character" w:customStyle="1" w:styleId="title5">
    <w:name w:val="title5"/>
    <w:basedOn w:val="DefaultParagraphFont"/>
    <w:rsid w:val="00C80421"/>
    <w:rPr>
      <w:vanish w:val="0"/>
      <w:webHidden w:val="0"/>
      <w:specVanish w:val="0"/>
    </w:rPr>
  </w:style>
  <w:style w:type="character" w:customStyle="1" w:styleId="desc2">
    <w:name w:val="desc2"/>
    <w:basedOn w:val="DefaultParagraphFont"/>
    <w:rsid w:val="00C80421"/>
    <w:rPr>
      <w:vanish w:val="0"/>
      <w:webHidden w:val="0"/>
      <w:specVanish w:val="0"/>
    </w:rPr>
  </w:style>
  <w:style w:type="paragraph" w:customStyle="1" w:styleId="play-btn3">
    <w:name w:val="play-btn3"/>
    <w:basedOn w:val="Normal"/>
    <w:rsid w:val="00C80421"/>
    <w:pPr>
      <w:spacing w:line="240" w:lineRule="auto"/>
      <w:ind w:left="-203" w:right="-203" w:firstLine="22384"/>
    </w:pPr>
    <w:rPr>
      <w:rFonts w:eastAsia="Times New Roman" w:cs="Times New Roman"/>
      <w:sz w:val="24"/>
      <w:szCs w:val="24"/>
    </w:rPr>
  </w:style>
  <w:style w:type="paragraph" w:customStyle="1" w:styleId="content-blocks-four1">
    <w:name w:val="content-blocks-four1"/>
    <w:basedOn w:val="Normal"/>
    <w:rsid w:val="00C80421"/>
    <w:pPr>
      <w:spacing w:line="240" w:lineRule="auto"/>
      <w:ind w:left="-90" w:right="-90"/>
    </w:pPr>
    <w:rPr>
      <w:rFonts w:eastAsia="Times New Roman" w:cs="Times New Roman"/>
      <w:sz w:val="24"/>
      <w:szCs w:val="24"/>
    </w:rPr>
  </w:style>
  <w:style w:type="paragraph" w:customStyle="1" w:styleId="block2">
    <w:name w:val="block2"/>
    <w:basedOn w:val="Normal"/>
    <w:rsid w:val="00C80421"/>
    <w:pPr>
      <w:spacing w:after="180" w:line="240" w:lineRule="auto"/>
      <w:ind w:left="90" w:right="90"/>
    </w:pPr>
    <w:rPr>
      <w:rFonts w:eastAsia="Times New Roman" w:cs="Times New Roman"/>
      <w:sz w:val="24"/>
      <w:szCs w:val="24"/>
    </w:rPr>
  </w:style>
  <w:style w:type="paragraph" w:customStyle="1" w:styleId="thumbnail3">
    <w:name w:val="thumbnail3"/>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play-btn4">
    <w:name w:val="play-btn4"/>
    <w:basedOn w:val="Normal"/>
    <w:rsid w:val="00C80421"/>
    <w:pPr>
      <w:spacing w:before="100" w:beforeAutospacing="1" w:after="210" w:line="240" w:lineRule="auto"/>
    </w:pPr>
    <w:rPr>
      <w:rFonts w:eastAsia="Times New Roman" w:cs="Times New Roman"/>
      <w:sz w:val="24"/>
      <w:szCs w:val="24"/>
    </w:rPr>
  </w:style>
  <w:style w:type="paragraph" w:customStyle="1" w:styleId="play-btn5">
    <w:name w:val="play-btn5"/>
    <w:basedOn w:val="Normal"/>
    <w:rsid w:val="00C80421"/>
    <w:pPr>
      <w:spacing w:before="100" w:beforeAutospacing="1" w:after="210" w:line="240" w:lineRule="auto"/>
    </w:pPr>
    <w:rPr>
      <w:rFonts w:eastAsia="Times New Roman" w:cs="Times New Roman"/>
      <w:sz w:val="24"/>
      <w:szCs w:val="24"/>
    </w:rPr>
  </w:style>
  <w:style w:type="paragraph" w:customStyle="1" w:styleId="title6">
    <w:name w:val="title6"/>
    <w:basedOn w:val="Normal"/>
    <w:rsid w:val="00C80421"/>
    <w:pPr>
      <w:spacing w:before="210" w:line="240" w:lineRule="atLeast"/>
    </w:pPr>
    <w:rPr>
      <w:rFonts w:eastAsia="Times New Roman" w:cs="Times New Roman"/>
      <w:b/>
      <w:bCs/>
      <w:caps/>
      <w:color w:val="505050"/>
      <w:sz w:val="18"/>
      <w:szCs w:val="18"/>
    </w:rPr>
  </w:style>
  <w:style w:type="paragraph" w:customStyle="1" w:styleId="desc3">
    <w:name w:val="desc3"/>
    <w:basedOn w:val="Normal"/>
    <w:rsid w:val="00C80421"/>
    <w:pPr>
      <w:spacing w:after="60" w:line="240" w:lineRule="atLeast"/>
    </w:pPr>
    <w:rPr>
      <w:rFonts w:eastAsia="Times New Roman" w:cs="Times New Roman"/>
      <w:color w:val="505050"/>
      <w:sz w:val="18"/>
      <w:szCs w:val="18"/>
    </w:rPr>
  </w:style>
  <w:style w:type="paragraph" w:customStyle="1" w:styleId="arrowlink4">
    <w:name w:val="arrowlink4"/>
    <w:basedOn w:val="Normal"/>
    <w:rsid w:val="00C80421"/>
    <w:pPr>
      <w:spacing w:before="100" w:beforeAutospacing="1" w:after="210" w:line="375" w:lineRule="atLeast"/>
    </w:pPr>
    <w:rPr>
      <w:rFonts w:eastAsia="Times New Roman" w:cs="Times New Roman"/>
      <w:b/>
      <w:bCs/>
      <w:caps/>
      <w:color w:val="00A8D2"/>
      <w:sz w:val="15"/>
      <w:szCs w:val="15"/>
    </w:rPr>
  </w:style>
  <w:style w:type="paragraph" w:customStyle="1" w:styleId="arrowlink5">
    <w:name w:val="arrowlink5"/>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footer-callout1">
    <w:name w:val="footer-callout1"/>
    <w:basedOn w:val="Normal"/>
    <w:rsid w:val="00C80421"/>
    <w:pPr>
      <w:spacing w:before="720" w:after="210" w:line="240" w:lineRule="auto"/>
    </w:pPr>
    <w:rPr>
      <w:rFonts w:eastAsia="Times New Roman" w:cs="Times New Roman"/>
      <w:sz w:val="24"/>
      <w:szCs w:val="24"/>
    </w:rPr>
  </w:style>
  <w:style w:type="paragraph" w:customStyle="1" w:styleId="case-study-block1">
    <w:name w:val="case-study-block1"/>
    <w:basedOn w:val="Normal"/>
    <w:rsid w:val="00C80421"/>
    <w:pPr>
      <w:spacing w:before="100" w:beforeAutospacing="1" w:after="210" w:line="240" w:lineRule="auto"/>
    </w:pPr>
    <w:rPr>
      <w:rFonts w:eastAsia="Times New Roman" w:cs="Times New Roman"/>
      <w:vanish/>
      <w:sz w:val="24"/>
      <w:szCs w:val="24"/>
    </w:rPr>
  </w:style>
  <w:style w:type="paragraph" w:customStyle="1" w:styleId="description2">
    <w:name w:val="description2"/>
    <w:basedOn w:val="Normal"/>
    <w:rsid w:val="00C80421"/>
    <w:pPr>
      <w:spacing w:before="100" w:beforeAutospacing="1" w:after="210" w:line="240" w:lineRule="auto"/>
      <w:ind w:right="3750"/>
    </w:pPr>
    <w:rPr>
      <w:rFonts w:eastAsia="Times New Roman" w:cs="Times New Roman"/>
      <w:sz w:val="24"/>
      <w:szCs w:val="24"/>
    </w:rPr>
  </w:style>
  <w:style w:type="paragraph" w:customStyle="1" w:styleId="active1">
    <w:name w:val="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hero2">
    <w:name w:val="hero2"/>
    <w:basedOn w:val="Normal"/>
    <w:rsid w:val="00C80421"/>
    <w:pPr>
      <w:spacing w:before="100" w:beforeAutospacing="1" w:after="210" w:line="240" w:lineRule="auto"/>
    </w:pPr>
    <w:rPr>
      <w:rFonts w:eastAsia="Times New Roman" w:cs="Times New Roman"/>
      <w:sz w:val="24"/>
      <w:szCs w:val="24"/>
    </w:rPr>
  </w:style>
  <w:style w:type="paragraph" w:customStyle="1" w:styleId="section2">
    <w:name w:val="section2"/>
    <w:basedOn w:val="Normal"/>
    <w:rsid w:val="00C80421"/>
    <w:pPr>
      <w:spacing w:before="100" w:beforeAutospacing="1" w:after="210" w:line="270" w:lineRule="atLeast"/>
    </w:pPr>
    <w:rPr>
      <w:rFonts w:eastAsia="Times New Roman" w:cs="Times New Roman"/>
      <w:sz w:val="18"/>
      <w:szCs w:val="18"/>
    </w:rPr>
  </w:style>
  <w:style w:type="character" w:customStyle="1" w:styleId="small4">
    <w:name w:val="small4"/>
    <w:basedOn w:val="DefaultParagraphFont"/>
    <w:rsid w:val="00C80421"/>
    <w:rPr>
      <w:b w:val="0"/>
      <w:bCs w:val="0"/>
      <w:sz w:val="15"/>
      <w:szCs w:val="15"/>
    </w:rPr>
  </w:style>
  <w:style w:type="paragraph" w:customStyle="1" w:styleId="subheading1">
    <w:name w:val="subheading1"/>
    <w:basedOn w:val="Normal"/>
    <w:rsid w:val="00C80421"/>
    <w:pPr>
      <w:spacing w:after="300" w:line="240" w:lineRule="auto"/>
    </w:pPr>
    <w:rPr>
      <w:rFonts w:eastAsia="Times New Roman" w:cs="Times New Roman"/>
      <w:sz w:val="24"/>
      <w:szCs w:val="24"/>
    </w:rPr>
  </w:style>
  <w:style w:type="paragraph" w:customStyle="1" w:styleId="arrowlink6">
    <w:name w:val="arrowlink6"/>
    <w:basedOn w:val="Normal"/>
    <w:rsid w:val="00C80421"/>
    <w:pPr>
      <w:spacing w:before="100" w:beforeAutospacing="1" w:after="210" w:line="375" w:lineRule="atLeast"/>
    </w:pPr>
    <w:rPr>
      <w:rFonts w:eastAsia="Times New Roman" w:cs="Times New Roman"/>
      <w:b/>
      <w:bCs/>
      <w:caps/>
      <w:color w:val="00A8D9"/>
      <w:sz w:val="15"/>
      <w:szCs w:val="15"/>
    </w:rPr>
  </w:style>
  <w:style w:type="paragraph" w:customStyle="1" w:styleId="arrowlink7">
    <w:name w:val="arrowlink7"/>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plan-option-selector1">
    <w:name w:val="plan-option-selector1"/>
    <w:basedOn w:val="Normal"/>
    <w:rsid w:val="00C80421"/>
    <w:pPr>
      <w:spacing w:after="210" w:line="240" w:lineRule="auto"/>
    </w:pPr>
    <w:rPr>
      <w:rFonts w:eastAsia="Times New Roman" w:cs="Times New Roman"/>
      <w:sz w:val="24"/>
      <w:szCs w:val="24"/>
    </w:rPr>
  </w:style>
  <w:style w:type="paragraph" w:customStyle="1" w:styleId="subheading2">
    <w:name w:val="subheading2"/>
    <w:basedOn w:val="Normal"/>
    <w:rsid w:val="00C80421"/>
    <w:pPr>
      <w:spacing w:after="210" w:line="360" w:lineRule="atLeast"/>
    </w:pPr>
    <w:rPr>
      <w:rFonts w:eastAsia="Times New Roman" w:cs="Times New Roman"/>
      <w:sz w:val="27"/>
      <w:szCs w:val="27"/>
    </w:rPr>
  </w:style>
  <w:style w:type="paragraph" w:customStyle="1" w:styleId="plan-selector1">
    <w:name w:val="plan-selector1"/>
    <w:basedOn w:val="Normal"/>
    <w:rsid w:val="00C80421"/>
    <w:pPr>
      <w:spacing w:before="360" w:after="210" w:line="240" w:lineRule="auto"/>
    </w:pPr>
    <w:rPr>
      <w:rFonts w:eastAsia="Times New Roman" w:cs="Times New Roman"/>
      <w:sz w:val="24"/>
      <w:szCs w:val="24"/>
    </w:rPr>
  </w:style>
  <w:style w:type="paragraph" w:customStyle="1" w:styleId="triangle1">
    <w:name w:val="triangle1"/>
    <w:basedOn w:val="Normal"/>
    <w:rsid w:val="00C80421"/>
    <w:pPr>
      <w:pBdr>
        <w:top w:val="single" w:sz="2" w:space="0" w:color="auto"/>
        <w:left w:val="single" w:sz="48" w:space="0" w:color="auto"/>
        <w:bottom w:val="single" w:sz="48" w:space="0" w:color="auto"/>
        <w:right w:val="single" w:sz="48" w:space="0" w:color="auto"/>
      </w:pBdr>
      <w:spacing w:before="100" w:beforeAutospacing="1" w:after="210" w:line="240" w:lineRule="auto"/>
    </w:pPr>
    <w:rPr>
      <w:rFonts w:eastAsia="Times New Roman" w:cs="Times New Roman"/>
      <w:sz w:val="24"/>
      <w:szCs w:val="24"/>
    </w:rPr>
  </w:style>
  <w:style w:type="paragraph" w:customStyle="1" w:styleId="hourly-price1">
    <w:name w:val="hourly-price1"/>
    <w:basedOn w:val="Normal"/>
    <w:rsid w:val="00C80421"/>
    <w:pPr>
      <w:spacing w:before="100" w:beforeAutospacing="1" w:after="210" w:line="240" w:lineRule="auto"/>
    </w:pPr>
    <w:rPr>
      <w:rFonts w:eastAsia="Times New Roman" w:cs="Times New Roman"/>
      <w:b/>
      <w:bCs/>
      <w:sz w:val="24"/>
      <w:szCs w:val="24"/>
    </w:rPr>
  </w:style>
  <w:style w:type="paragraph" w:customStyle="1" w:styleId="price-emphasis1">
    <w:name w:val="price-emphasis1"/>
    <w:basedOn w:val="Normal"/>
    <w:rsid w:val="00C80421"/>
    <w:pPr>
      <w:spacing w:before="100" w:beforeAutospacing="1" w:after="210" w:line="240" w:lineRule="auto"/>
    </w:pPr>
    <w:rPr>
      <w:rFonts w:eastAsia="Times New Roman" w:cs="Times New Roman"/>
      <w:b/>
      <w:bCs/>
      <w:sz w:val="24"/>
      <w:szCs w:val="24"/>
    </w:rPr>
  </w:style>
  <w:style w:type="paragraph" w:customStyle="1" w:styleId="table-aside1">
    <w:name w:val="table-aside1"/>
    <w:basedOn w:val="Normal"/>
    <w:rsid w:val="00C80421"/>
    <w:pPr>
      <w:spacing w:before="30" w:after="210" w:line="240" w:lineRule="auto"/>
    </w:pPr>
    <w:rPr>
      <w:rFonts w:eastAsia="Times New Roman" w:cs="Times New Roman"/>
      <w:sz w:val="24"/>
      <w:szCs w:val="24"/>
    </w:rPr>
  </w:style>
  <w:style w:type="paragraph" w:customStyle="1" w:styleId="single-price-item1">
    <w:name w:val="single-price-item1"/>
    <w:basedOn w:val="Normal"/>
    <w:rsid w:val="00C80421"/>
    <w:pPr>
      <w:spacing w:before="100" w:beforeAutospacing="1" w:after="210" w:line="240" w:lineRule="auto"/>
    </w:pPr>
    <w:rPr>
      <w:rFonts w:eastAsia="Times New Roman" w:cs="Times New Roman"/>
      <w:color w:val="505050"/>
      <w:sz w:val="24"/>
      <w:szCs w:val="24"/>
    </w:rPr>
  </w:style>
  <w:style w:type="paragraph" w:customStyle="1" w:styleId="table-footnote1">
    <w:name w:val="table-footnote1"/>
    <w:basedOn w:val="Normal"/>
    <w:rsid w:val="00C80421"/>
    <w:pPr>
      <w:spacing w:after="210" w:line="240" w:lineRule="auto"/>
    </w:pPr>
    <w:rPr>
      <w:rFonts w:eastAsia="Times New Roman" w:cs="Times New Roman"/>
      <w:color w:val="999999"/>
      <w:sz w:val="17"/>
      <w:szCs w:val="17"/>
    </w:rPr>
  </w:style>
  <w:style w:type="paragraph" w:customStyle="1" w:styleId="p-footnote1">
    <w:name w:val="p-footnote1"/>
    <w:basedOn w:val="Normal"/>
    <w:rsid w:val="00C80421"/>
    <w:pPr>
      <w:spacing w:after="210" w:line="240" w:lineRule="auto"/>
    </w:pPr>
    <w:rPr>
      <w:rFonts w:eastAsia="Times New Roman" w:cs="Times New Roman"/>
      <w:color w:val="999999"/>
      <w:sz w:val="17"/>
      <w:szCs w:val="17"/>
    </w:rPr>
  </w:style>
  <w:style w:type="paragraph" w:customStyle="1" w:styleId="currency-label1">
    <w:name w:val="currency-label1"/>
    <w:basedOn w:val="Normal"/>
    <w:rsid w:val="00C80421"/>
    <w:pPr>
      <w:spacing w:before="100" w:beforeAutospacing="1" w:after="210" w:line="240" w:lineRule="auto"/>
    </w:pPr>
    <w:rPr>
      <w:rFonts w:eastAsia="Times New Roman" w:cs="Times New Roman"/>
      <w:color w:val="666666"/>
      <w:sz w:val="24"/>
      <w:szCs w:val="24"/>
    </w:rPr>
  </w:style>
  <w:style w:type="paragraph" w:customStyle="1" w:styleId="scenarios-freetrial-wrapper2">
    <w:name w:val="scenarios-freetrial-wrapper2"/>
    <w:basedOn w:val="Normal"/>
    <w:rsid w:val="00C80421"/>
    <w:pPr>
      <w:spacing w:before="100" w:beforeAutospacing="1" w:after="210" w:line="240" w:lineRule="auto"/>
    </w:pPr>
    <w:rPr>
      <w:rFonts w:eastAsia="Times New Roman" w:cs="Times New Roman"/>
      <w:vanish/>
      <w:sz w:val="24"/>
      <w:szCs w:val="24"/>
    </w:rPr>
  </w:style>
  <w:style w:type="character" w:customStyle="1" w:styleId="image-subtitle1">
    <w:name w:val="image-subtitle1"/>
    <w:basedOn w:val="DefaultParagraphFont"/>
    <w:rsid w:val="00C80421"/>
    <w:rPr>
      <w:i/>
      <w:iCs/>
      <w:vanish w:val="0"/>
      <w:webHidden w:val="0"/>
      <w:specVanish w:val="0"/>
    </w:rPr>
  </w:style>
  <w:style w:type="paragraph" w:customStyle="1" w:styleId="page-body-sections1">
    <w:name w:val="page-body-sections1"/>
    <w:basedOn w:val="Normal"/>
    <w:rsid w:val="00C80421"/>
    <w:pPr>
      <w:spacing w:before="100" w:beforeAutospacing="1" w:after="210" w:line="360" w:lineRule="atLeast"/>
    </w:pPr>
    <w:rPr>
      <w:rFonts w:eastAsia="Times New Roman" w:cs="Times New Roman"/>
      <w:color w:val="505050"/>
      <w:sz w:val="24"/>
      <w:szCs w:val="24"/>
    </w:rPr>
  </w:style>
  <w:style w:type="paragraph" w:customStyle="1" w:styleId="section-boxes1">
    <w:name w:val="section-boxes1"/>
    <w:basedOn w:val="Normal"/>
    <w:rsid w:val="00C80421"/>
    <w:pPr>
      <w:spacing w:before="450" w:line="240" w:lineRule="auto"/>
      <w:ind w:left="-165" w:right="-165"/>
    </w:pPr>
    <w:rPr>
      <w:rFonts w:eastAsia="Times New Roman" w:cs="Times New Roman"/>
      <w:sz w:val="24"/>
      <w:szCs w:val="24"/>
    </w:rPr>
  </w:style>
  <w:style w:type="paragraph" w:customStyle="1" w:styleId="box1">
    <w:name w:val="box1"/>
    <w:basedOn w:val="Normal"/>
    <w:rsid w:val="00C80421"/>
    <w:pPr>
      <w:spacing w:line="270" w:lineRule="atLeast"/>
      <w:ind w:left="150" w:right="150"/>
    </w:pPr>
    <w:rPr>
      <w:rFonts w:eastAsia="Times New Roman" w:cs="Times New Roman"/>
      <w:sz w:val="18"/>
      <w:szCs w:val="18"/>
    </w:rPr>
  </w:style>
  <w:style w:type="paragraph" w:customStyle="1" w:styleId="section-boxes2">
    <w:name w:val="section-boxes2"/>
    <w:basedOn w:val="Normal"/>
    <w:rsid w:val="00C80421"/>
    <w:pPr>
      <w:spacing w:before="450" w:line="240" w:lineRule="auto"/>
      <w:ind w:left="-240" w:right="-240"/>
    </w:pPr>
    <w:rPr>
      <w:rFonts w:eastAsia="Times New Roman" w:cs="Times New Roman"/>
      <w:sz w:val="24"/>
      <w:szCs w:val="24"/>
    </w:rPr>
  </w:style>
  <w:style w:type="paragraph" w:customStyle="1" w:styleId="box2">
    <w:name w:val="box2"/>
    <w:basedOn w:val="Normal"/>
    <w:rsid w:val="00C80421"/>
    <w:pPr>
      <w:spacing w:line="270" w:lineRule="atLeast"/>
      <w:ind w:left="240" w:right="240"/>
    </w:pPr>
    <w:rPr>
      <w:rFonts w:eastAsia="Times New Roman" w:cs="Times New Roman"/>
      <w:sz w:val="18"/>
      <w:szCs w:val="18"/>
    </w:rPr>
  </w:style>
  <w:style w:type="paragraph" w:customStyle="1" w:styleId="site-arrowboxcta6">
    <w:name w:val="site-arrowboxcta6"/>
    <w:basedOn w:val="Normal"/>
    <w:rsid w:val="00C80421"/>
    <w:pPr>
      <w:spacing w:before="100" w:beforeAutospacing="1" w:after="210" w:line="240" w:lineRule="auto"/>
    </w:pPr>
    <w:rPr>
      <w:rFonts w:eastAsia="Times New Roman" w:cs="Times New Roman"/>
      <w:sz w:val="27"/>
      <w:szCs w:val="27"/>
    </w:rPr>
  </w:style>
  <w:style w:type="paragraph" w:customStyle="1" w:styleId="section3">
    <w:name w:val="section3"/>
    <w:basedOn w:val="Normal"/>
    <w:rsid w:val="00C80421"/>
    <w:pPr>
      <w:spacing w:before="100" w:beforeAutospacing="1" w:after="210" w:line="240" w:lineRule="auto"/>
    </w:pPr>
    <w:rPr>
      <w:rFonts w:eastAsia="Times New Roman" w:cs="Times New Roman"/>
      <w:vanish/>
      <w:sz w:val="24"/>
      <w:szCs w:val="24"/>
    </w:rPr>
  </w:style>
  <w:style w:type="paragraph" w:customStyle="1" w:styleId="page-body1">
    <w:name w:val="page-body1"/>
    <w:basedOn w:val="Normal"/>
    <w:rsid w:val="00C80421"/>
    <w:pPr>
      <w:spacing w:before="525" w:after="525" w:line="240" w:lineRule="auto"/>
    </w:pPr>
    <w:rPr>
      <w:rFonts w:eastAsia="Times New Roman" w:cs="Times New Roman"/>
      <w:sz w:val="24"/>
      <w:szCs w:val="24"/>
    </w:rPr>
  </w:style>
  <w:style w:type="paragraph" w:customStyle="1" w:styleId="col-left1">
    <w:name w:val="col-left1"/>
    <w:basedOn w:val="Normal"/>
    <w:rsid w:val="00C80421"/>
    <w:pPr>
      <w:spacing w:before="100" w:beforeAutospacing="1" w:after="210" w:line="240" w:lineRule="auto"/>
    </w:pPr>
    <w:rPr>
      <w:rFonts w:eastAsia="Times New Roman" w:cs="Times New Roman"/>
      <w:sz w:val="24"/>
      <w:szCs w:val="24"/>
    </w:rPr>
  </w:style>
  <w:style w:type="paragraph" w:customStyle="1" w:styleId="col-right1">
    <w:name w:val="col-right1"/>
    <w:basedOn w:val="Normal"/>
    <w:rsid w:val="00C80421"/>
    <w:pPr>
      <w:spacing w:before="900" w:after="210" w:line="240" w:lineRule="auto"/>
    </w:pPr>
    <w:rPr>
      <w:rFonts w:eastAsia="Times New Roman" w:cs="Times New Roman"/>
      <w:sz w:val="24"/>
      <w:szCs w:val="24"/>
    </w:rPr>
  </w:style>
  <w:style w:type="paragraph" w:customStyle="1" w:styleId="select-event-type1">
    <w:name w:val="select-event-type1"/>
    <w:basedOn w:val="Normal"/>
    <w:rsid w:val="00C80421"/>
    <w:pPr>
      <w:spacing w:before="100" w:beforeAutospacing="1" w:after="210" w:line="240" w:lineRule="auto"/>
    </w:pPr>
    <w:rPr>
      <w:rFonts w:eastAsia="Times New Roman" w:cs="Times New Roman"/>
      <w:sz w:val="24"/>
      <w:szCs w:val="24"/>
    </w:rPr>
  </w:style>
  <w:style w:type="paragraph" w:customStyle="1" w:styleId="select-country1">
    <w:name w:val="select-country1"/>
    <w:basedOn w:val="Normal"/>
    <w:rsid w:val="00C80421"/>
    <w:pPr>
      <w:spacing w:before="100" w:beforeAutospacing="1" w:after="210" w:line="240" w:lineRule="auto"/>
    </w:pPr>
    <w:rPr>
      <w:rFonts w:eastAsia="Times New Roman" w:cs="Times New Roman"/>
      <w:sz w:val="24"/>
      <w:szCs w:val="24"/>
    </w:rPr>
  </w:style>
  <w:style w:type="paragraph" w:customStyle="1" w:styleId="select-date1">
    <w:name w:val="select-date1"/>
    <w:basedOn w:val="Normal"/>
    <w:rsid w:val="00C80421"/>
    <w:pPr>
      <w:pBdr>
        <w:bottom w:val="single" w:sz="6" w:space="0" w:color="CCCCCC"/>
      </w:pBdr>
      <w:spacing w:before="100" w:beforeAutospacing="1" w:after="450" w:line="240" w:lineRule="auto"/>
    </w:pPr>
    <w:rPr>
      <w:rFonts w:eastAsia="Times New Roman" w:cs="Times New Roman"/>
      <w:sz w:val="24"/>
      <w:szCs w:val="24"/>
    </w:rPr>
  </w:style>
  <w:style w:type="paragraph" w:customStyle="1" w:styleId="event1">
    <w:name w:val="event1"/>
    <w:basedOn w:val="Normal"/>
    <w:rsid w:val="00C80421"/>
    <w:pPr>
      <w:spacing w:before="300" w:after="600" w:line="240" w:lineRule="auto"/>
    </w:pPr>
    <w:rPr>
      <w:rFonts w:eastAsia="Times New Roman" w:cs="Times New Roman"/>
      <w:sz w:val="24"/>
      <w:szCs w:val="24"/>
    </w:rPr>
  </w:style>
  <w:style w:type="paragraph" w:customStyle="1" w:styleId="big1">
    <w:name w:val="big1"/>
    <w:basedOn w:val="Normal"/>
    <w:rsid w:val="00C80421"/>
    <w:pPr>
      <w:spacing w:before="150" w:after="150" w:line="240" w:lineRule="auto"/>
    </w:pPr>
    <w:rPr>
      <w:rFonts w:eastAsia="Times New Roman" w:cs="Times New Roman"/>
      <w:sz w:val="54"/>
      <w:szCs w:val="54"/>
    </w:rPr>
  </w:style>
  <w:style w:type="paragraph" w:customStyle="1" w:styleId="free-trial-arrowlink1">
    <w:name w:val="free-trial-arrowlink1"/>
    <w:basedOn w:val="Normal"/>
    <w:rsid w:val="00C80421"/>
    <w:pPr>
      <w:spacing w:before="150" w:after="180" w:line="480" w:lineRule="atLeast"/>
    </w:pPr>
    <w:rPr>
      <w:rFonts w:eastAsia="Times New Roman" w:cs="Times New Roman"/>
      <w:color w:val="FFFFFF"/>
      <w:sz w:val="30"/>
      <w:szCs w:val="30"/>
    </w:rPr>
  </w:style>
  <w:style w:type="paragraph" w:customStyle="1" w:styleId="darkbg1">
    <w:name w:val="darkbg1"/>
    <w:basedOn w:val="Normal"/>
    <w:rsid w:val="00C80421"/>
    <w:pPr>
      <w:spacing w:before="900" w:after="210" w:line="240" w:lineRule="auto"/>
    </w:pPr>
    <w:rPr>
      <w:rFonts w:eastAsia="Times New Roman" w:cs="Times New Roman"/>
      <w:color w:val="FFFFFF"/>
      <w:sz w:val="24"/>
      <w:szCs w:val="24"/>
    </w:rPr>
  </w:style>
  <w:style w:type="paragraph" w:customStyle="1" w:styleId="section4">
    <w:name w:val="section4"/>
    <w:basedOn w:val="Normal"/>
    <w:rsid w:val="00C80421"/>
    <w:pPr>
      <w:spacing w:line="240" w:lineRule="auto"/>
      <w:ind w:left="-1350" w:right="-1350"/>
    </w:pPr>
    <w:rPr>
      <w:rFonts w:eastAsia="Times New Roman" w:cs="Times New Roman"/>
      <w:sz w:val="24"/>
      <w:szCs w:val="24"/>
    </w:rPr>
  </w:style>
  <w:style w:type="paragraph" w:customStyle="1" w:styleId="section-float-left1">
    <w:name w:val="section-float-left1"/>
    <w:basedOn w:val="Normal"/>
    <w:rsid w:val="00C80421"/>
    <w:pPr>
      <w:spacing w:before="100" w:beforeAutospacing="1" w:after="210" w:line="240" w:lineRule="auto"/>
    </w:pPr>
    <w:rPr>
      <w:rFonts w:eastAsia="Times New Roman" w:cs="Times New Roman"/>
      <w:sz w:val="24"/>
      <w:szCs w:val="24"/>
    </w:rPr>
  </w:style>
  <w:style w:type="paragraph" w:customStyle="1" w:styleId="section-float-right1">
    <w:name w:val="section-float-right1"/>
    <w:basedOn w:val="Normal"/>
    <w:rsid w:val="00C80421"/>
    <w:pPr>
      <w:spacing w:before="100" w:beforeAutospacing="1" w:after="210" w:line="240" w:lineRule="auto"/>
    </w:pPr>
    <w:rPr>
      <w:rFonts w:eastAsia="Times New Roman" w:cs="Times New Roman"/>
      <w:sz w:val="24"/>
      <w:szCs w:val="24"/>
    </w:rPr>
  </w:style>
  <w:style w:type="paragraph" w:customStyle="1" w:styleId="list10">
    <w:name w:val="list1"/>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toggle1">
    <w:name w:val="toggle1"/>
    <w:basedOn w:val="Normal"/>
    <w:rsid w:val="00C80421"/>
    <w:pPr>
      <w:spacing w:before="100" w:beforeAutospacing="1" w:after="210" w:line="240" w:lineRule="auto"/>
    </w:pPr>
    <w:rPr>
      <w:rFonts w:eastAsia="Times New Roman" w:cs="Times New Roman"/>
      <w:sz w:val="24"/>
      <w:szCs w:val="24"/>
    </w:rPr>
  </w:style>
  <w:style w:type="paragraph" w:customStyle="1" w:styleId="solutions-blocks1">
    <w:name w:val="solutions-blocks1"/>
    <w:basedOn w:val="Normal"/>
    <w:rsid w:val="00C80421"/>
    <w:pPr>
      <w:spacing w:line="240" w:lineRule="auto"/>
    </w:pPr>
    <w:rPr>
      <w:rFonts w:eastAsia="Times New Roman" w:cs="Times New Roman"/>
      <w:sz w:val="24"/>
      <w:szCs w:val="24"/>
    </w:rPr>
  </w:style>
  <w:style w:type="paragraph" w:customStyle="1" w:styleId="solutions-hover-contents1">
    <w:name w:val="solutions-hover-contents1"/>
    <w:basedOn w:val="Normal"/>
    <w:rsid w:val="00C80421"/>
    <w:pPr>
      <w:spacing w:before="100" w:beforeAutospacing="1" w:after="210" w:line="240" w:lineRule="auto"/>
      <w:ind w:left="360"/>
      <w:textAlignment w:val="top"/>
    </w:pPr>
    <w:rPr>
      <w:rFonts w:eastAsia="Times New Roman" w:cs="Times New Roman"/>
      <w:sz w:val="24"/>
      <w:szCs w:val="24"/>
    </w:rPr>
  </w:style>
  <w:style w:type="paragraph" w:customStyle="1" w:styleId="solutions-hover-contentsdiv1">
    <w:name w:val="solutions-hover-contents&gt;div1"/>
    <w:basedOn w:val="Normal"/>
    <w:rsid w:val="00C80421"/>
    <w:pPr>
      <w:spacing w:before="100" w:beforeAutospacing="1" w:after="210" w:line="240" w:lineRule="auto"/>
    </w:pPr>
    <w:rPr>
      <w:rFonts w:eastAsia="Times New Roman" w:cs="Times New Roman"/>
      <w:vanish/>
      <w:sz w:val="24"/>
      <w:szCs w:val="24"/>
    </w:rPr>
  </w:style>
  <w:style w:type="paragraph" w:customStyle="1" w:styleId="trianglelink2">
    <w:name w:val="trianglelink2"/>
    <w:basedOn w:val="Normal"/>
    <w:rsid w:val="00C80421"/>
    <w:pPr>
      <w:spacing w:after="210" w:line="240" w:lineRule="atLeast"/>
    </w:pPr>
    <w:rPr>
      <w:rFonts w:eastAsia="Times New Roman" w:cs="Times New Roman"/>
      <w:vanish/>
      <w:sz w:val="24"/>
      <w:szCs w:val="24"/>
    </w:rPr>
  </w:style>
  <w:style w:type="paragraph" w:customStyle="1" w:styleId="arrowlink8">
    <w:name w:val="arrowlink8"/>
    <w:basedOn w:val="Normal"/>
    <w:rsid w:val="00C80421"/>
    <w:pPr>
      <w:spacing w:after="210" w:line="375" w:lineRule="atLeast"/>
    </w:pPr>
    <w:rPr>
      <w:rFonts w:eastAsia="Times New Roman" w:cs="Times New Roman"/>
      <w:vanish/>
      <w:color w:val="505050"/>
      <w:sz w:val="30"/>
      <w:szCs w:val="30"/>
    </w:rPr>
  </w:style>
  <w:style w:type="paragraph" w:customStyle="1" w:styleId="home-hero-slideshow1">
    <w:name w:val="home-hero-slideshow1"/>
    <w:basedOn w:val="Normal"/>
    <w:rsid w:val="00C80421"/>
    <w:pPr>
      <w:spacing w:line="240" w:lineRule="auto"/>
      <w:ind w:left="-1350" w:right="-1350"/>
    </w:pPr>
    <w:rPr>
      <w:rFonts w:eastAsia="Times New Roman" w:cs="Times New Roman"/>
      <w:sz w:val="24"/>
      <w:szCs w:val="24"/>
    </w:rPr>
  </w:style>
  <w:style w:type="paragraph" w:customStyle="1" w:styleId="color-block1">
    <w:name w:val="color-block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relwrap1">
    <w:name w:val="relwrap1"/>
    <w:basedOn w:val="Normal"/>
    <w:rsid w:val="00C80421"/>
    <w:pPr>
      <w:spacing w:before="100" w:beforeAutospacing="1" w:after="210" w:line="240" w:lineRule="auto"/>
    </w:pPr>
    <w:rPr>
      <w:rFonts w:eastAsia="Times New Roman" w:cs="Times New Roman"/>
      <w:sz w:val="24"/>
      <w:szCs w:val="24"/>
    </w:rPr>
  </w:style>
  <w:style w:type="paragraph" w:customStyle="1" w:styleId="hero-title1">
    <w:name w:val="hero-title1"/>
    <w:basedOn w:val="Normal"/>
    <w:rsid w:val="00C80421"/>
    <w:pPr>
      <w:spacing w:before="100" w:beforeAutospacing="1" w:line="240" w:lineRule="auto"/>
    </w:pPr>
    <w:rPr>
      <w:rFonts w:eastAsia="Times New Roman" w:cs="Times New Roman"/>
      <w:color w:val="FFFFFF"/>
      <w:sz w:val="45"/>
      <w:szCs w:val="45"/>
    </w:rPr>
  </w:style>
  <w:style w:type="paragraph" w:customStyle="1" w:styleId="trianglelink3">
    <w:name w:val="trianglelink3"/>
    <w:basedOn w:val="Normal"/>
    <w:rsid w:val="00C80421"/>
    <w:pPr>
      <w:spacing w:before="100" w:beforeAutospacing="1" w:after="210" w:line="240" w:lineRule="atLeast"/>
    </w:pPr>
    <w:rPr>
      <w:rFonts w:eastAsia="Times New Roman" w:cs="Times New Roman"/>
      <w:sz w:val="23"/>
      <w:szCs w:val="23"/>
    </w:rPr>
  </w:style>
  <w:style w:type="character" w:customStyle="1" w:styleId="trianglelink4">
    <w:name w:val="trianglelink4"/>
    <w:basedOn w:val="DefaultParagraphFont"/>
    <w:rsid w:val="00C80421"/>
    <w:rPr>
      <w:vanish w:val="0"/>
      <w:webHidden w:val="0"/>
      <w:sz w:val="23"/>
      <w:szCs w:val="23"/>
      <w:specVanish w:val="0"/>
    </w:rPr>
  </w:style>
  <w:style w:type="paragraph" w:customStyle="1" w:styleId="banner-11">
    <w:name w:val="banner-11"/>
    <w:basedOn w:val="Normal"/>
    <w:rsid w:val="00C80421"/>
    <w:pPr>
      <w:spacing w:before="100" w:beforeAutospacing="1" w:after="210" w:line="240" w:lineRule="auto"/>
    </w:pPr>
    <w:rPr>
      <w:rFonts w:eastAsia="Times New Roman" w:cs="Times New Roman"/>
      <w:sz w:val="24"/>
      <w:szCs w:val="24"/>
    </w:rPr>
  </w:style>
  <w:style w:type="paragraph" w:customStyle="1" w:styleId="banner-21">
    <w:name w:val="banner-21"/>
    <w:basedOn w:val="Normal"/>
    <w:rsid w:val="00C80421"/>
    <w:pPr>
      <w:spacing w:before="100" w:beforeAutospacing="1" w:after="210" w:line="240" w:lineRule="auto"/>
    </w:pPr>
    <w:rPr>
      <w:rFonts w:eastAsia="Times New Roman" w:cs="Times New Roman"/>
      <w:sz w:val="24"/>
      <w:szCs w:val="24"/>
    </w:rPr>
  </w:style>
  <w:style w:type="paragraph" w:customStyle="1" w:styleId="banner-31">
    <w:name w:val="banner-31"/>
    <w:basedOn w:val="Normal"/>
    <w:rsid w:val="00C80421"/>
    <w:pPr>
      <w:spacing w:before="100" w:beforeAutospacing="1" w:after="210" w:line="240" w:lineRule="auto"/>
    </w:pPr>
    <w:rPr>
      <w:rFonts w:eastAsia="Times New Roman" w:cs="Times New Roman"/>
      <w:sz w:val="24"/>
      <w:szCs w:val="24"/>
    </w:rPr>
  </w:style>
  <w:style w:type="paragraph" w:customStyle="1" w:styleId="banner-41">
    <w:name w:val="banner-41"/>
    <w:basedOn w:val="Normal"/>
    <w:rsid w:val="00C80421"/>
    <w:pPr>
      <w:spacing w:before="100" w:beforeAutospacing="1" w:after="210" w:line="240" w:lineRule="auto"/>
    </w:pPr>
    <w:rPr>
      <w:rFonts w:eastAsia="Times New Roman" w:cs="Times New Roman"/>
      <w:sz w:val="24"/>
      <w:szCs w:val="24"/>
    </w:rPr>
  </w:style>
  <w:style w:type="paragraph" w:customStyle="1" w:styleId="banner-51">
    <w:name w:val="banner-51"/>
    <w:basedOn w:val="Normal"/>
    <w:rsid w:val="00C80421"/>
    <w:pPr>
      <w:spacing w:before="100" w:beforeAutospacing="1" w:after="210" w:line="240" w:lineRule="auto"/>
    </w:pPr>
    <w:rPr>
      <w:rFonts w:eastAsia="Times New Roman" w:cs="Times New Roman"/>
      <w:sz w:val="24"/>
      <w:szCs w:val="24"/>
    </w:rPr>
  </w:style>
  <w:style w:type="paragraph" w:customStyle="1" w:styleId="banner-61">
    <w:name w:val="banner-61"/>
    <w:basedOn w:val="Normal"/>
    <w:rsid w:val="00C80421"/>
    <w:pPr>
      <w:spacing w:before="100" w:beforeAutospacing="1" w:after="210" w:line="240" w:lineRule="auto"/>
    </w:pPr>
    <w:rPr>
      <w:rFonts w:eastAsia="Times New Roman" w:cs="Times New Roman"/>
      <w:sz w:val="24"/>
      <w:szCs w:val="24"/>
    </w:rPr>
  </w:style>
  <w:style w:type="paragraph" w:customStyle="1" w:styleId="banner-42">
    <w:name w:val="banner-42"/>
    <w:basedOn w:val="Normal"/>
    <w:rsid w:val="00C80421"/>
    <w:pPr>
      <w:spacing w:before="100" w:beforeAutospacing="1" w:after="210" w:line="240" w:lineRule="auto"/>
    </w:pPr>
    <w:rPr>
      <w:rFonts w:eastAsia="Times New Roman" w:cs="Times New Roman"/>
      <w:sz w:val="24"/>
      <w:szCs w:val="24"/>
    </w:rPr>
  </w:style>
  <w:style w:type="paragraph" w:customStyle="1" w:styleId="banner-52">
    <w:name w:val="banner-52"/>
    <w:basedOn w:val="Normal"/>
    <w:rsid w:val="00C80421"/>
    <w:pPr>
      <w:spacing w:before="100" w:beforeAutospacing="1" w:after="210" w:line="240" w:lineRule="auto"/>
    </w:pPr>
    <w:rPr>
      <w:rFonts w:eastAsia="Times New Roman" w:cs="Times New Roman"/>
      <w:sz w:val="24"/>
      <w:szCs w:val="24"/>
    </w:rPr>
  </w:style>
  <w:style w:type="paragraph" w:customStyle="1" w:styleId="banner-62">
    <w:name w:val="banner-62"/>
    <w:basedOn w:val="Normal"/>
    <w:rsid w:val="00C80421"/>
    <w:pPr>
      <w:spacing w:before="100" w:beforeAutospacing="1" w:after="210" w:line="240" w:lineRule="auto"/>
    </w:pPr>
    <w:rPr>
      <w:rFonts w:eastAsia="Times New Roman" w:cs="Times New Roman"/>
      <w:sz w:val="24"/>
      <w:szCs w:val="24"/>
    </w:rPr>
  </w:style>
  <w:style w:type="paragraph" w:customStyle="1" w:styleId="color-block2">
    <w:name w:val="color-block2"/>
    <w:basedOn w:val="Normal"/>
    <w:rsid w:val="00C80421"/>
    <w:pPr>
      <w:shd w:val="clear" w:color="auto" w:fill="68217A"/>
      <w:spacing w:before="100" w:beforeAutospacing="1" w:after="210" w:line="240" w:lineRule="auto"/>
    </w:pPr>
    <w:rPr>
      <w:rFonts w:eastAsia="Times New Roman" w:cs="Times New Roman"/>
      <w:color w:val="FFFFFF"/>
      <w:sz w:val="24"/>
      <w:szCs w:val="24"/>
    </w:rPr>
  </w:style>
  <w:style w:type="paragraph" w:customStyle="1" w:styleId="color-block3">
    <w:name w:val="color-block3"/>
    <w:basedOn w:val="Normal"/>
    <w:rsid w:val="00C80421"/>
    <w:pPr>
      <w:shd w:val="clear" w:color="auto" w:fill="F06421"/>
      <w:spacing w:before="100" w:beforeAutospacing="1" w:after="210" w:line="240" w:lineRule="auto"/>
    </w:pPr>
    <w:rPr>
      <w:rFonts w:eastAsia="Times New Roman" w:cs="Times New Roman"/>
      <w:color w:val="FFFFFF"/>
      <w:sz w:val="24"/>
      <w:szCs w:val="24"/>
    </w:rPr>
  </w:style>
  <w:style w:type="paragraph" w:customStyle="1" w:styleId="color-block4">
    <w:name w:val="color-block4"/>
    <w:basedOn w:val="Normal"/>
    <w:rsid w:val="00C80421"/>
    <w:pPr>
      <w:shd w:val="clear" w:color="auto" w:fill="89C402"/>
      <w:spacing w:before="100" w:beforeAutospacing="1" w:after="210" w:line="240" w:lineRule="auto"/>
    </w:pPr>
    <w:rPr>
      <w:rFonts w:eastAsia="Times New Roman" w:cs="Times New Roman"/>
      <w:color w:val="FFFFFF"/>
      <w:sz w:val="24"/>
      <w:szCs w:val="24"/>
    </w:rPr>
  </w:style>
  <w:style w:type="paragraph" w:customStyle="1" w:styleId="color-block5">
    <w:name w:val="color-block5"/>
    <w:basedOn w:val="Normal"/>
    <w:rsid w:val="00C80421"/>
    <w:pPr>
      <w:shd w:val="clear" w:color="auto" w:fill="BA141A"/>
      <w:spacing w:before="100" w:beforeAutospacing="1" w:after="210" w:line="240" w:lineRule="auto"/>
    </w:pPr>
    <w:rPr>
      <w:rFonts w:eastAsia="Times New Roman" w:cs="Times New Roman"/>
      <w:color w:val="FFFFFF"/>
      <w:sz w:val="24"/>
      <w:szCs w:val="24"/>
    </w:rPr>
  </w:style>
  <w:style w:type="paragraph" w:customStyle="1" w:styleId="color-block6">
    <w:name w:val="color-block6"/>
    <w:basedOn w:val="Normal"/>
    <w:rsid w:val="00C80421"/>
    <w:pPr>
      <w:spacing w:before="100" w:beforeAutospacing="1" w:after="210" w:line="240" w:lineRule="auto"/>
      <w:ind w:left="-240"/>
    </w:pPr>
    <w:rPr>
      <w:rFonts w:eastAsia="Times New Roman" w:cs="Times New Roman"/>
      <w:color w:val="FFFFFF"/>
      <w:sz w:val="24"/>
      <w:szCs w:val="24"/>
    </w:rPr>
  </w:style>
  <w:style w:type="paragraph" w:customStyle="1" w:styleId="hero-title2">
    <w:name w:val="hero-title2"/>
    <w:basedOn w:val="Normal"/>
    <w:rsid w:val="00C80421"/>
    <w:pPr>
      <w:spacing w:before="100" w:beforeAutospacing="1" w:after="300" w:line="240" w:lineRule="auto"/>
    </w:pPr>
    <w:rPr>
      <w:rFonts w:eastAsia="Times New Roman" w:cs="Times New Roman"/>
      <w:color w:val="FFFFFF"/>
      <w:sz w:val="42"/>
      <w:szCs w:val="42"/>
    </w:rPr>
  </w:style>
  <w:style w:type="paragraph" w:customStyle="1" w:styleId="hero-title3">
    <w:name w:val="hero-title3"/>
    <w:basedOn w:val="Normal"/>
    <w:rsid w:val="00C80421"/>
    <w:pPr>
      <w:spacing w:before="100" w:beforeAutospacing="1" w:line="240" w:lineRule="auto"/>
    </w:pPr>
    <w:rPr>
      <w:rFonts w:eastAsia="Times New Roman" w:cs="Times New Roman"/>
      <w:color w:val="FFFFFF"/>
      <w:sz w:val="39"/>
      <w:szCs w:val="39"/>
    </w:rPr>
  </w:style>
  <w:style w:type="paragraph" w:customStyle="1" w:styleId="hero-title4">
    <w:name w:val="hero-title4"/>
    <w:basedOn w:val="Normal"/>
    <w:rsid w:val="00C80421"/>
    <w:pPr>
      <w:spacing w:before="100" w:beforeAutospacing="1" w:line="240" w:lineRule="auto"/>
    </w:pPr>
    <w:rPr>
      <w:rFonts w:eastAsia="Times New Roman" w:cs="Times New Roman"/>
      <w:color w:val="FFFFFF"/>
      <w:sz w:val="39"/>
      <w:szCs w:val="39"/>
    </w:rPr>
  </w:style>
  <w:style w:type="paragraph" w:customStyle="1" w:styleId="hero-title5">
    <w:name w:val="hero-title5"/>
    <w:basedOn w:val="Normal"/>
    <w:rsid w:val="00C80421"/>
    <w:pPr>
      <w:spacing w:before="100" w:beforeAutospacing="1" w:line="240" w:lineRule="auto"/>
    </w:pPr>
    <w:rPr>
      <w:rFonts w:eastAsia="Times New Roman" w:cs="Times New Roman"/>
      <w:color w:val="FFFFFF"/>
      <w:sz w:val="35"/>
      <w:szCs w:val="35"/>
    </w:rPr>
  </w:style>
  <w:style w:type="paragraph" w:customStyle="1" w:styleId="hero-title6">
    <w:name w:val="hero-title6"/>
    <w:basedOn w:val="Normal"/>
    <w:rsid w:val="00C80421"/>
    <w:pPr>
      <w:spacing w:before="100" w:beforeAutospacing="1" w:line="240" w:lineRule="auto"/>
    </w:pPr>
    <w:rPr>
      <w:rFonts w:eastAsia="Times New Roman" w:cs="Times New Roman"/>
      <w:color w:val="FFFFFF"/>
      <w:sz w:val="36"/>
      <w:szCs w:val="36"/>
    </w:rPr>
  </w:style>
  <w:style w:type="paragraph" w:customStyle="1" w:styleId="small5">
    <w:name w:val="small5"/>
    <w:basedOn w:val="Normal"/>
    <w:rsid w:val="00C80421"/>
    <w:pPr>
      <w:spacing w:before="100" w:beforeAutospacing="1" w:after="210" w:line="240" w:lineRule="auto"/>
    </w:pPr>
    <w:rPr>
      <w:rFonts w:eastAsia="Times New Roman" w:cs="Times New Roman"/>
      <w:sz w:val="18"/>
      <w:szCs w:val="18"/>
    </w:rPr>
  </w:style>
  <w:style w:type="paragraph" w:customStyle="1" w:styleId="hero-title7">
    <w:name w:val="hero-title7"/>
    <w:basedOn w:val="Normal"/>
    <w:rsid w:val="00C80421"/>
    <w:pPr>
      <w:spacing w:before="100" w:beforeAutospacing="1" w:line="240" w:lineRule="auto"/>
    </w:pPr>
    <w:rPr>
      <w:rFonts w:eastAsia="Times New Roman" w:cs="Times New Roman"/>
      <w:color w:val="FFFFFF"/>
      <w:sz w:val="42"/>
      <w:szCs w:val="42"/>
    </w:rPr>
  </w:style>
  <w:style w:type="paragraph" w:customStyle="1" w:styleId="small6">
    <w:name w:val="small6"/>
    <w:basedOn w:val="Normal"/>
    <w:rsid w:val="00C80421"/>
    <w:pPr>
      <w:spacing w:before="100" w:beforeAutospacing="1" w:after="210" w:line="240" w:lineRule="auto"/>
    </w:pPr>
    <w:rPr>
      <w:rFonts w:eastAsia="Times New Roman" w:cs="Times New Roman"/>
      <w:szCs w:val="21"/>
    </w:rPr>
  </w:style>
  <w:style w:type="character" w:customStyle="1" w:styleId="small7">
    <w:name w:val="small7"/>
    <w:basedOn w:val="DefaultParagraphFont"/>
    <w:rsid w:val="00C80421"/>
    <w:rPr>
      <w:vanish w:val="0"/>
      <w:webHidden w:val="0"/>
      <w:sz w:val="30"/>
      <w:szCs w:val="30"/>
      <w:specVanish w:val="0"/>
    </w:rPr>
  </w:style>
  <w:style w:type="character" w:customStyle="1" w:styleId="small8">
    <w:name w:val="small8"/>
    <w:basedOn w:val="DefaultParagraphFont"/>
    <w:rsid w:val="00C80421"/>
    <w:rPr>
      <w:vanish w:val="0"/>
      <w:webHidden w:val="0"/>
      <w:sz w:val="30"/>
      <w:szCs w:val="30"/>
      <w:specVanish w:val="0"/>
    </w:rPr>
  </w:style>
  <w:style w:type="paragraph" w:customStyle="1" w:styleId="free-trial-ribbon3">
    <w:name w:val="free-trial-ribbon3"/>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2">
    <w:name w:val="section-float-left2"/>
    <w:basedOn w:val="Normal"/>
    <w:rsid w:val="00C80421"/>
    <w:pPr>
      <w:spacing w:before="100" w:beforeAutospacing="1" w:after="210" w:line="240" w:lineRule="auto"/>
    </w:pPr>
    <w:rPr>
      <w:rFonts w:eastAsia="Times New Roman" w:cs="Times New Roman"/>
      <w:sz w:val="24"/>
      <w:szCs w:val="24"/>
    </w:rPr>
  </w:style>
  <w:style w:type="paragraph" w:customStyle="1" w:styleId="section-float-right2">
    <w:name w:val="section-float-right2"/>
    <w:basedOn w:val="Normal"/>
    <w:rsid w:val="00C80421"/>
    <w:pPr>
      <w:spacing w:before="100" w:beforeAutospacing="1" w:after="210" w:line="240" w:lineRule="auto"/>
    </w:pPr>
    <w:rPr>
      <w:rFonts w:eastAsia="Times New Roman" w:cs="Times New Roman"/>
      <w:sz w:val="24"/>
      <w:szCs w:val="24"/>
    </w:rPr>
  </w:style>
  <w:style w:type="paragraph" w:customStyle="1" w:styleId="case-study-thumb1">
    <w:name w:val="case-study-thumb1"/>
    <w:basedOn w:val="Normal"/>
    <w:rsid w:val="00C80421"/>
    <w:pPr>
      <w:spacing w:before="100" w:beforeAutospacing="1" w:after="210" w:line="240" w:lineRule="auto"/>
    </w:pPr>
    <w:rPr>
      <w:rFonts w:eastAsia="Times New Roman" w:cs="Times New Roman"/>
      <w:sz w:val="24"/>
      <w:szCs w:val="24"/>
    </w:rPr>
  </w:style>
  <w:style w:type="paragraph" w:customStyle="1" w:styleId="solutions-blocks2">
    <w:name w:val="solutions-blocks2"/>
    <w:basedOn w:val="Normal"/>
    <w:rsid w:val="00C80421"/>
    <w:pPr>
      <w:spacing w:line="240" w:lineRule="auto"/>
    </w:pPr>
    <w:rPr>
      <w:rFonts w:eastAsia="Times New Roman" w:cs="Times New Roman"/>
      <w:sz w:val="24"/>
      <w:szCs w:val="24"/>
    </w:rPr>
  </w:style>
  <w:style w:type="paragraph" w:customStyle="1" w:styleId="solutions-hover-contents2">
    <w:name w:val="solutions-hover-contents2"/>
    <w:basedOn w:val="Normal"/>
    <w:rsid w:val="00C80421"/>
    <w:pPr>
      <w:spacing w:before="100" w:beforeAutospacing="1" w:after="210" w:line="240" w:lineRule="auto"/>
      <w:ind w:left="360"/>
      <w:textAlignment w:val="top"/>
    </w:pPr>
    <w:rPr>
      <w:rFonts w:eastAsia="Times New Roman" w:cs="Times New Roman"/>
      <w:sz w:val="24"/>
      <w:szCs w:val="24"/>
    </w:rPr>
  </w:style>
  <w:style w:type="paragraph" w:customStyle="1" w:styleId="free-trial-ribbon4">
    <w:name w:val="free-trial-ribbon4"/>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dark-bg1">
    <w:name w:val="dark-bg1"/>
    <w:basedOn w:val="Normal"/>
    <w:rsid w:val="00C80421"/>
    <w:pPr>
      <w:spacing w:before="100" w:beforeAutospacing="1" w:after="210" w:line="240" w:lineRule="auto"/>
    </w:pPr>
    <w:rPr>
      <w:rFonts w:eastAsia="Times New Roman" w:cs="Times New Roman"/>
      <w:sz w:val="24"/>
      <w:szCs w:val="24"/>
    </w:rPr>
  </w:style>
  <w:style w:type="paragraph" w:customStyle="1" w:styleId="section-float-left3">
    <w:name w:val="section-float-left3"/>
    <w:basedOn w:val="Normal"/>
    <w:rsid w:val="00C80421"/>
    <w:pPr>
      <w:spacing w:before="100" w:beforeAutospacing="1" w:after="210" w:line="240" w:lineRule="auto"/>
    </w:pPr>
    <w:rPr>
      <w:rFonts w:eastAsia="Times New Roman" w:cs="Times New Roman"/>
      <w:sz w:val="24"/>
      <w:szCs w:val="24"/>
    </w:rPr>
  </w:style>
  <w:style w:type="paragraph" w:customStyle="1" w:styleId="section-float-right3">
    <w:name w:val="section-float-right3"/>
    <w:basedOn w:val="Normal"/>
    <w:rsid w:val="00C80421"/>
    <w:pPr>
      <w:spacing w:before="100" w:beforeAutospacing="1" w:after="210" w:line="240" w:lineRule="auto"/>
    </w:pPr>
    <w:rPr>
      <w:rFonts w:eastAsia="Times New Roman" w:cs="Times New Roman"/>
      <w:sz w:val="24"/>
      <w:szCs w:val="24"/>
    </w:rPr>
  </w:style>
  <w:style w:type="paragraph" w:customStyle="1" w:styleId="case-study-thumb2">
    <w:name w:val="case-study-thumb2"/>
    <w:basedOn w:val="Normal"/>
    <w:rsid w:val="00C80421"/>
    <w:pPr>
      <w:spacing w:before="100" w:beforeAutospacing="1" w:after="210" w:line="240" w:lineRule="auto"/>
    </w:pPr>
    <w:rPr>
      <w:rFonts w:eastAsia="Times New Roman" w:cs="Times New Roman"/>
      <w:sz w:val="24"/>
      <w:szCs w:val="24"/>
    </w:rPr>
  </w:style>
  <w:style w:type="paragraph" w:customStyle="1" w:styleId="play-btn6">
    <w:name w:val="play-bt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olutions-blocks3">
    <w:name w:val="solutions-blocks3"/>
    <w:basedOn w:val="Normal"/>
    <w:rsid w:val="00C80421"/>
    <w:pPr>
      <w:spacing w:line="240" w:lineRule="auto"/>
    </w:pPr>
    <w:rPr>
      <w:rFonts w:eastAsia="Times New Roman" w:cs="Times New Roman"/>
      <w:sz w:val="24"/>
      <w:szCs w:val="24"/>
    </w:rPr>
  </w:style>
  <w:style w:type="paragraph" w:customStyle="1" w:styleId="solutions-hover-contents3">
    <w:name w:val="solutions-hover-contents3"/>
    <w:basedOn w:val="Normal"/>
    <w:rsid w:val="00C80421"/>
    <w:pPr>
      <w:spacing w:before="100" w:beforeAutospacing="1" w:after="210" w:line="240" w:lineRule="auto"/>
      <w:ind w:left="360"/>
      <w:textAlignment w:val="top"/>
    </w:pPr>
    <w:rPr>
      <w:rFonts w:eastAsia="Times New Roman" w:cs="Times New Roman"/>
      <w:sz w:val="24"/>
      <w:szCs w:val="24"/>
    </w:rPr>
  </w:style>
  <w:style w:type="paragraph" w:customStyle="1" w:styleId="free-trial-ribbon5">
    <w:name w:val="free-trial-ribbon5"/>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log-posts1">
    <w:name w:val="blog-posts1"/>
    <w:basedOn w:val="Normal"/>
    <w:rsid w:val="00C80421"/>
    <w:pPr>
      <w:spacing w:before="540" w:after="540" w:line="240" w:lineRule="auto"/>
    </w:pPr>
    <w:rPr>
      <w:rFonts w:eastAsia="Times New Roman" w:cs="Times New Roman"/>
      <w:sz w:val="24"/>
      <w:szCs w:val="24"/>
    </w:rPr>
  </w:style>
  <w:style w:type="paragraph" w:customStyle="1" w:styleId="feedlist2">
    <w:name w:val="feedlist2"/>
    <w:basedOn w:val="Normal"/>
    <w:rsid w:val="00C80421"/>
    <w:pPr>
      <w:spacing w:before="100" w:beforeAutospacing="1" w:after="210" w:line="240" w:lineRule="auto"/>
    </w:pPr>
    <w:rPr>
      <w:rFonts w:eastAsia="Times New Roman" w:cs="Times New Roman"/>
      <w:sz w:val="24"/>
      <w:szCs w:val="24"/>
    </w:rPr>
  </w:style>
  <w:style w:type="paragraph" w:customStyle="1" w:styleId="blog-sidebar1">
    <w:name w:val="blog-sidebar1"/>
    <w:basedOn w:val="Normal"/>
    <w:rsid w:val="00C80421"/>
    <w:pPr>
      <w:spacing w:before="855" w:after="210" w:line="240" w:lineRule="auto"/>
    </w:pPr>
    <w:rPr>
      <w:rFonts w:eastAsia="Times New Roman" w:cs="Times New Roman"/>
      <w:sz w:val="24"/>
      <w:szCs w:val="24"/>
    </w:rPr>
  </w:style>
  <w:style w:type="paragraph" w:customStyle="1" w:styleId="rss-button1">
    <w:name w:val="rss-button1"/>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2">
    <w:name w:val="rss-button2"/>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3">
    <w:name w:val="rss-button3"/>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section-float-right4">
    <w:name w:val="section-float-right4"/>
    <w:basedOn w:val="Normal"/>
    <w:rsid w:val="00C80421"/>
    <w:pPr>
      <w:spacing w:before="100" w:beforeAutospacing="1" w:after="210" w:line="240" w:lineRule="auto"/>
      <w:ind w:right="900"/>
    </w:pPr>
    <w:rPr>
      <w:rFonts w:eastAsia="Times New Roman" w:cs="Times New Roman"/>
      <w:sz w:val="24"/>
      <w:szCs w:val="24"/>
    </w:rPr>
  </w:style>
  <w:style w:type="paragraph" w:customStyle="1" w:styleId="section-float-left4">
    <w:name w:val="section-float-left4"/>
    <w:basedOn w:val="Normal"/>
    <w:rsid w:val="00C80421"/>
    <w:pPr>
      <w:spacing w:before="100" w:beforeAutospacing="1" w:after="210" w:line="240" w:lineRule="auto"/>
    </w:pPr>
    <w:rPr>
      <w:rFonts w:eastAsia="Times New Roman" w:cs="Times New Roman"/>
      <w:sz w:val="24"/>
      <w:szCs w:val="24"/>
    </w:rPr>
  </w:style>
  <w:style w:type="paragraph" w:customStyle="1" w:styleId="site-boxcta3">
    <w:name w:val="site-boxcta3"/>
    <w:basedOn w:val="Normal"/>
    <w:rsid w:val="00C80421"/>
    <w:pPr>
      <w:spacing w:before="100" w:beforeAutospacing="1" w:after="225" w:line="240" w:lineRule="auto"/>
    </w:pPr>
    <w:rPr>
      <w:rFonts w:eastAsia="Times New Roman" w:cs="Times New Roman"/>
      <w:sz w:val="30"/>
      <w:szCs w:val="30"/>
    </w:rPr>
  </w:style>
  <w:style w:type="paragraph" w:customStyle="1" w:styleId="section-float-left5">
    <w:name w:val="section-float-left5"/>
    <w:basedOn w:val="Normal"/>
    <w:rsid w:val="00C80421"/>
    <w:pPr>
      <w:spacing w:before="100" w:beforeAutospacing="1" w:after="210" w:line="240" w:lineRule="auto"/>
    </w:pPr>
    <w:rPr>
      <w:rFonts w:eastAsia="Times New Roman" w:cs="Times New Roman"/>
      <w:sz w:val="24"/>
      <w:szCs w:val="24"/>
    </w:rPr>
  </w:style>
  <w:style w:type="paragraph" w:customStyle="1" w:styleId="section-float-right5">
    <w:name w:val="section-float-right5"/>
    <w:basedOn w:val="Normal"/>
    <w:rsid w:val="00C80421"/>
    <w:pPr>
      <w:spacing w:before="100" w:beforeAutospacing="1" w:after="210" w:line="240" w:lineRule="auto"/>
    </w:pPr>
    <w:rPr>
      <w:rFonts w:eastAsia="Times New Roman" w:cs="Times New Roman"/>
      <w:sz w:val="24"/>
      <w:szCs w:val="24"/>
    </w:rPr>
  </w:style>
  <w:style w:type="paragraph" w:customStyle="1" w:styleId="top-border1">
    <w:name w:val="top-border1"/>
    <w:basedOn w:val="Normal"/>
    <w:rsid w:val="00C80421"/>
    <w:pPr>
      <w:pBdr>
        <w:top w:val="single" w:sz="6" w:space="3" w:color="CCCCCC"/>
      </w:pBdr>
      <w:spacing w:before="100" w:beforeAutospacing="1" w:after="210" w:line="240" w:lineRule="auto"/>
    </w:pPr>
    <w:rPr>
      <w:rFonts w:eastAsia="Times New Roman" w:cs="Times New Roman"/>
      <w:sz w:val="24"/>
      <w:szCs w:val="24"/>
    </w:rPr>
  </w:style>
  <w:style w:type="paragraph" w:customStyle="1" w:styleId="trianglelink5">
    <w:name w:val="trianglelink5"/>
    <w:basedOn w:val="Normal"/>
    <w:rsid w:val="00C80421"/>
    <w:pPr>
      <w:spacing w:before="100" w:beforeAutospacing="1" w:after="210" w:line="240" w:lineRule="atLeast"/>
    </w:pPr>
    <w:rPr>
      <w:rFonts w:eastAsia="Times New Roman" w:cs="Times New Roman"/>
      <w:sz w:val="27"/>
      <w:szCs w:val="27"/>
    </w:rPr>
  </w:style>
  <w:style w:type="paragraph" w:customStyle="1" w:styleId="section5">
    <w:name w:val="section5"/>
    <w:basedOn w:val="Normal"/>
    <w:rsid w:val="00C80421"/>
    <w:pPr>
      <w:spacing w:line="240" w:lineRule="auto"/>
      <w:ind w:left="-1350" w:right="-1350"/>
    </w:pPr>
    <w:rPr>
      <w:rFonts w:eastAsia="Times New Roman" w:cs="Times New Roman"/>
      <w:sz w:val="24"/>
      <w:szCs w:val="24"/>
    </w:rPr>
  </w:style>
  <w:style w:type="paragraph" w:customStyle="1" w:styleId="hero-center-content1">
    <w:name w:val="hero-center-content1"/>
    <w:basedOn w:val="Normal"/>
    <w:rsid w:val="00C80421"/>
    <w:pPr>
      <w:spacing w:before="100" w:beforeAutospacing="1" w:after="210" w:line="240" w:lineRule="auto"/>
    </w:pPr>
    <w:rPr>
      <w:rFonts w:eastAsia="Times New Roman" w:cs="Times New Roman"/>
      <w:sz w:val="24"/>
      <w:szCs w:val="24"/>
    </w:rPr>
  </w:style>
  <w:style w:type="paragraph" w:customStyle="1" w:styleId="footnote1">
    <w:name w:val="footnote1"/>
    <w:basedOn w:val="Normal"/>
    <w:rsid w:val="00C80421"/>
    <w:pPr>
      <w:spacing w:before="300" w:after="210" w:line="270" w:lineRule="atLeast"/>
    </w:pPr>
    <w:rPr>
      <w:rFonts w:eastAsia="Times New Roman" w:cs="Times New Roman"/>
      <w:sz w:val="18"/>
      <w:szCs w:val="18"/>
    </w:rPr>
  </w:style>
  <w:style w:type="paragraph" w:customStyle="1" w:styleId="section-float-left6">
    <w:name w:val="section-float-left6"/>
    <w:basedOn w:val="Normal"/>
    <w:rsid w:val="00C80421"/>
    <w:pPr>
      <w:spacing w:before="100" w:beforeAutospacing="1" w:after="210" w:line="240" w:lineRule="auto"/>
    </w:pPr>
    <w:rPr>
      <w:rFonts w:eastAsia="Times New Roman" w:cs="Times New Roman"/>
      <w:sz w:val="24"/>
      <w:szCs w:val="24"/>
    </w:rPr>
  </w:style>
  <w:style w:type="paragraph" w:customStyle="1" w:styleId="section-float-right6">
    <w:name w:val="section-float-right6"/>
    <w:basedOn w:val="Normal"/>
    <w:rsid w:val="00C80421"/>
    <w:pPr>
      <w:spacing w:before="100" w:beforeAutospacing="1" w:after="210" w:line="240" w:lineRule="auto"/>
    </w:pPr>
    <w:rPr>
      <w:rFonts w:eastAsia="Times New Roman" w:cs="Times New Roman"/>
      <w:sz w:val="24"/>
      <w:szCs w:val="24"/>
    </w:rPr>
  </w:style>
  <w:style w:type="paragraph" w:customStyle="1" w:styleId="free-trial-ribbon6">
    <w:name w:val="free-trial-ribbon6"/>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rvice-blocks1">
    <w:name w:val="service-blocks1"/>
    <w:basedOn w:val="Normal"/>
    <w:rsid w:val="00C80421"/>
    <w:pPr>
      <w:spacing w:before="100" w:beforeAutospacing="1" w:after="210" w:line="240" w:lineRule="auto"/>
      <w:ind w:right="-450"/>
    </w:pPr>
    <w:rPr>
      <w:rFonts w:eastAsia="Times New Roman" w:cs="Times New Roman"/>
      <w:sz w:val="24"/>
      <w:szCs w:val="24"/>
    </w:rPr>
  </w:style>
  <w:style w:type="paragraph" w:customStyle="1" w:styleId="block3">
    <w:name w:val="block3"/>
    <w:basedOn w:val="Normal"/>
    <w:rsid w:val="00C80421"/>
    <w:pPr>
      <w:spacing w:before="100" w:beforeAutospacing="1" w:after="210" w:line="240" w:lineRule="auto"/>
      <w:ind w:right="450"/>
    </w:pPr>
    <w:rPr>
      <w:rFonts w:eastAsia="Times New Roman" w:cs="Times New Roman"/>
      <w:sz w:val="24"/>
      <w:szCs w:val="24"/>
    </w:rPr>
  </w:style>
  <w:style w:type="paragraph" w:customStyle="1" w:styleId="service-icon1">
    <w:name w:val="service-icon1"/>
    <w:basedOn w:val="Normal"/>
    <w:rsid w:val="00C80421"/>
    <w:pPr>
      <w:shd w:val="clear" w:color="auto" w:fill="00ABEC"/>
      <w:spacing w:before="225" w:after="225" w:line="240" w:lineRule="auto"/>
    </w:pPr>
    <w:rPr>
      <w:rFonts w:eastAsia="Times New Roman" w:cs="Times New Roman"/>
      <w:sz w:val="24"/>
      <w:szCs w:val="24"/>
    </w:rPr>
  </w:style>
  <w:style w:type="paragraph" w:customStyle="1" w:styleId="service-icon2">
    <w:name w:val="service-icon2"/>
    <w:basedOn w:val="Normal"/>
    <w:rsid w:val="00C80421"/>
    <w:pPr>
      <w:shd w:val="clear" w:color="auto" w:fill="00ABEC"/>
      <w:spacing w:before="225" w:after="225" w:line="240" w:lineRule="auto"/>
    </w:pPr>
    <w:rPr>
      <w:rFonts w:eastAsia="Times New Roman" w:cs="Times New Roman"/>
      <w:sz w:val="24"/>
      <w:szCs w:val="24"/>
    </w:rPr>
  </w:style>
  <w:style w:type="paragraph" w:customStyle="1" w:styleId="free-trial-ribbon7">
    <w:name w:val="free-trial-ribbon7"/>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cbf-dev1">
    <w:name w:val="cbf-dev1"/>
    <w:basedOn w:val="Normal"/>
    <w:rsid w:val="00C80421"/>
    <w:pPr>
      <w:spacing w:before="100" w:beforeAutospacing="1" w:after="450" w:line="240" w:lineRule="auto"/>
    </w:pPr>
    <w:rPr>
      <w:rFonts w:eastAsia="Times New Roman" w:cs="Times New Roman"/>
      <w:sz w:val="24"/>
      <w:szCs w:val="24"/>
    </w:rPr>
  </w:style>
  <w:style w:type="paragraph" w:customStyle="1" w:styleId="cbf-dev2">
    <w:name w:val="cbf-dev2"/>
    <w:basedOn w:val="Normal"/>
    <w:rsid w:val="00C80421"/>
    <w:pPr>
      <w:spacing w:before="100" w:beforeAutospacing="1" w:after="450" w:line="240" w:lineRule="auto"/>
    </w:pPr>
    <w:rPr>
      <w:rFonts w:eastAsia="Times New Roman" w:cs="Times New Roman"/>
      <w:sz w:val="24"/>
      <w:szCs w:val="24"/>
    </w:rPr>
  </w:style>
  <w:style w:type="paragraph" w:customStyle="1" w:styleId="cbf-dev3">
    <w:name w:val="cbf-dev3"/>
    <w:basedOn w:val="Normal"/>
    <w:rsid w:val="00C80421"/>
    <w:pPr>
      <w:spacing w:before="100" w:beforeAutospacing="1" w:after="450" w:line="240" w:lineRule="auto"/>
    </w:pPr>
    <w:rPr>
      <w:rFonts w:eastAsia="Times New Roman" w:cs="Times New Roman"/>
      <w:sz w:val="24"/>
      <w:szCs w:val="24"/>
    </w:rPr>
  </w:style>
  <w:style w:type="paragraph" w:customStyle="1" w:styleId="arrow1">
    <w:name w:val="arrow1"/>
    <w:basedOn w:val="Normal"/>
    <w:rsid w:val="00C80421"/>
    <w:pPr>
      <w:spacing w:before="100" w:beforeAutospacing="1" w:after="210" w:line="240" w:lineRule="auto"/>
    </w:pPr>
    <w:rPr>
      <w:rFonts w:eastAsia="Times New Roman" w:cs="Times New Roman"/>
      <w:sz w:val="24"/>
      <w:szCs w:val="24"/>
    </w:rPr>
  </w:style>
  <w:style w:type="paragraph" w:customStyle="1" w:styleId="tabber-content2">
    <w:name w:val="tabber-content2"/>
    <w:basedOn w:val="Normal"/>
    <w:rsid w:val="00C80421"/>
    <w:pPr>
      <w:shd w:val="clear" w:color="auto" w:fill="FFFFFF"/>
      <w:spacing w:line="240" w:lineRule="auto"/>
      <w:ind w:left="-600" w:right="-1350"/>
    </w:pPr>
    <w:rPr>
      <w:rFonts w:eastAsia="Times New Roman" w:cs="Times New Roman"/>
      <w:sz w:val="24"/>
      <w:szCs w:val="24"/>
    </w:rPr>
  </w:style>
  <w:style w:type="paragraph" w:customStyle="1" w:styleId="color-blocks1">
    <w:name w:val="color-blocks1"/>
    <w:basedOn w:val="Normal"/>
    <w:rsid w:val="00C80421"/>
    <w:pPr>
      <w:spacing w:before="1350" w:line="240" w:lineRule="auto"/>
      <w:ind w:left="-263" w:right="-1050"/>
    </w:pPr>
    <w:rPr>
      <w:rFonts w:eastAsia="Times New Roman" w:cs="Times New Roman"/>
      <w:sz w:val="24"/>
      <w:szCs w:val="24"/>
    </w:rPr>
  </w:style>
  <w:style w:type="paragraph" w:customStyle="1" w:styleId="color-block7">
    <w:name w:val="color-block7"/>
    <w:basedOn w:val="Normal"/>
    <w:rsid w:val="00C80421"/>
    <w:pPr>
      <w:spacing w:line="240" w:lineRule="auto"/>
      <w:ind w:left="263" w:right="263"/>
    </w:pPr>
    <w:rPr>
      <w:rFonts w:eastAsia="Times New Roman" w:cs="Times New Roman"/>
      <w:color w:val="FFFFFF"/>
      <w:sz w:val="24"/>
      <w:szCs w:val="24"/>
    </w:rPr>
  </w:style>
  <w:style w:type="paragraph" w:customStyle="1" w:styleId="title7">
    <w:name w:val="title7"/>
    <w:basedOn w:val="Normal"/>
    <w:rsid w:val="00C80421"/>
    <w:pPr>
      <w:spacing w:before="100" w:beforeAutospacing="1" w:after="210" w:line="240" w:lineRule="auto"/>
    </w:pPr>
    <w:rPr>
      <w:rFonts w:eastAsia="Times New Roman" w:cs="Times New Roman"/>
      <w:sz w:val="45"/>
      <w:szCs w:val="45"/>
    </w:rPr>
  </w:style>
  <w:style w:type="paragraph" w:customStyle="1" w:styleId="desc4">
    <w:name w:val="desc4"/>
    <w:basedOn w:val="Normal"/>
    <w:rsid w:val="00C80421"/>
    <w:pPr>
      <w:spacing w:before="375" w:line="240" w:lineRule="auto"/>
    </w:pPr>
    <w:rPr>
      <w:rFonts w:eastAsia="Times New Roman" w:cs="Times New Roman"/>
      <w:sz w:val="24"/>
      <w:szCs w:val="24"/>
    </w:rPr>
  </w:style>
  <w:style w:type="paragraph" w:customStyle="1" w:styleId="rub-only1">
    <w:name w:val="rub-only1"/>
    <w:basedOn w:val="Normal"/>
    <w:rsid w:val="00C80421"/>
    <w:pPr>
      <w:spacing w:before="100" w:beforeAutospacing="1" w:after="210" w:line="240" w:lineRule="auto"/>
    </w:pPr>
    <w:rPr>
      <w:rFonts w:eastAsia="Times New Roman" w:cs="Times New Roman"/>
      <w:sz w:val="24"/>
      <w:szCs w:val="24"/>
    </w:rPr>
  </w:style>
  <w:style w:type="paragraph" w:customStyle="1" w:styleId="faq-question-expander1">
    <w:name w:val="faq-question-expander1"/>
    <w:basedOn w:val="Normal"/>
    <w:rsid w:val="00C80421"/>
    <w:pPr>
      <w:spacing w:before="375" w:after="210" w:line="240" w:lineRule="auto"/>
    </w:pPr>
    <w:rPr>
      <w:rFonts w:eastAsia="Times New Roman" w:cs="Times New Roman"/>
      <w:sz w:val="24"/>
      <w:szCs w:val="24"/>
    </w:rPr>
  </w:style>
  <w:style w:type="paragraph" w:customStyle="1" w:styleId="left-nav1">
    <w:name w:val="left-nav1"/>
    <w:basedOn w:val="Normal"/>
    <w:rsid w:val="00C80421"/>
    <w:pPr>
      <w:spacing w:line="165" w:lineRule="atLeast"/>
      <w:ind w:left="-2610" w:right="150"/>
    </w:pPr>
    <w:rPr>
      <w:rFonts w:eastAsia="Times New Roman" w:cs="Times New Roman"/>
      <w:color w:val="8A8A8A"/>
      <w:sz w:val="24"/>
      <w:szCs w:val="24"/>
    </w:rPr>
  </w:style>
  <w:style w:type="paragraph" w:customStyle="1" w:styleId="floating-nav1">
    <w:name w:val="floating-nav1"/>
    <w:basedOn w:val="Normal"/>
    <w:rsid w:val="00C80421"/>
    <w:pPr>
      <w:spacing w:before="100" w:beforeAutospacing="1" w:after="210" w:line="240" w:lineRule="auto"/>
    </w:pPr>
    <w:rPr>
      <w:rFonts w:eastAsia="Times New Roman" w:cs="Times New Roman"/>
      <w:sz w:val="24"/>
      <w:szCs w:val="24"/>
    </w:rPr>
  </w:style>
  <w:style w:type="paragraph" w:customStyle="1" w:styleId="current3">
    <w:name w:val="current3"/>
    <w:basedOn w:val="Normal"/>
    <w:rsid w:val="00C80421"/>
    <w:pPr>
      <w:spacing w:before="100" w:beforeAutospacing="1" w:after="210" w:line="240" w:lineRule="auto"/>
    </w:pPr>
    <w:rPr>
      <w:rFonts w:eastAsia="Times New Roman" w:cs="Times New Roman"/>
      <w:color w:val="00BCF2"/>
      <w:sz w:val="24"/>
      <w:szCs w:val="24"/>
    </w:rPr>
  </w:style>
  <w:style w:type="paragraph" w:customStyle="1" w:styleId="current4">
    <w:name w:val="current4"/>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5">
    <w:name w:val="current5"/>
    <w:basedOn w:val="Normal"/>
    <w:rsid w:val="00C80421"/>
    <w:pPr>
      <w:spacing w:before="100" w:beforeAutospacing="1" w:after="210" w:line="240" w:lineRule="auto"/>
    </w:pPr>
    <w:rPr>
      <w:rFonts w:eastAsia="Times New Roman" w:cs="Times New Roman"/>
      <w:color w:val="00BCF2"/>
      <w:sz w:val="24"/>
      <w:szCs w:val="24"/>
    </w:rPr>
  </w:style>
  <w:style w:type="paragraph" w:customStyle="1" w:styleId="tagline1">
    <w:name w:val="tagline1"/>
    <w:basedOn w:val="Normal"/>
    <w:rsid w:val="00C80421"/>
    <w:pPr>
      <w:pBdr>
        <w:bottom w:val="single" w:sz="6" w:space="12" w:color="CCCCCC"/>
      </w:pBdr>
      <w:spacing w:before="210" w:after="450" w:line="210" w:lineRule="atLeast"/>
    </w:pPr>
    <w:rPr>
      <w:rFonts w:eastAsia="Times New Roman" w:cs="Times New Roman"/>
      <w:sz w:val="24"/>
      <w:szCs w:val="24"/>
    </w:rPr>
  </w:style>
  <w:style w:type="paragraph" w:customStyle="1" w:styleId="abstract1">
    <w:name w:val="abstract1"/>
    <w:basedOn w:val="Normal"/>
    <w:rsid w:val="00C80421"/>
    <w:pPr>
      <w:pBdr>
        <w:top w:val="single" w:sz="6" w:space="9" w:color="CCCCCC"/>
        <w:bottom w:val="single" w:sz="6" w:space="9" w:color="CCCCCC"/>
      </w:pBdr>
      <w:shd w:val="clear" w:color="auto" w:fill="EAEAEA"/>
      <w:spacing w:after="450" w:line="240" w:lineRule="auto"/>
      <w:ind w:left="-180" w:right="-180"/>
    </w:pPr>
    <w:rPr>
      <w:rFonts w:eastAsia="Times New Roman" w:cs="Times New Roman"/>
      <w:color w:val="8A8A8A"/>
      <w:sz w:val="24"/>
      <w:szCs w:val="24"/>
    </w:rPr>
  </w:style>
  <w:style w:type="paragraph" w:customStyle="1" w:styleId="dev-onpage-video-wrapper2">
    <w:name w:val="dev-onpage-video-wrapper2"/>
    <w:basedOn w:val="Normal"/>
    <w:rsid w:val="00C80421"/>
    <w:pPr>
      <w:pBdr>
        <w:left w:val="single" w:sz="6" w:space="9" w:color="CCCCCC"/>
      </w:pBdr>
      <w:spacing w:before="270" w:after="270" w:line="240" w:lineRule="auto"/>
      <w:ind w:left="180"/>
    </w:pPr>
    <w:rPr>
      <w:rFonts w:eastAsia="Times New Roman" w:cs="Times New Roman"/>
      <w:sz w:val="24"/>
      <w:szCs w:val="24"/>
    </w:rPr>
  </w:style>
  <w:style w:type="paragraph" w:customStyle="1" w:styleId="time3">
    <w:name w:val="time3"/>
    <w:basedOn w:val="Normal"/>
    <w:rsid w:val="00C80421"/>
    <w:pPr>
      <w:spacing w:before="100" w:beforeAutospacing="1" w:after="210" w:line="240" w:lineRule="auto"/>
    </w:pPr>
    <w:rPr>
      <w:rFonts w:eastAsia="Times New Roman" w:cs="Times New Roman"/>
      <w:color w:val="8A8A8A"/>
      <w:sz w:val="17"/>
      <w:szCs w:val="17"/>
    </w:rPr>
  </w:style>
  <w:style w:type="paragraph" w:customStyle="1" w:styleId="dev-callout-new1">
    <w:name w:val="dev-callout-new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b/>
      <w:bCs/>
      <w:color w:val="8A8A8A"/>
      <w:sz w:val="15"/>
      <w:szCs w:val="15"/>
    </w:rPr>
  </w:style>
  <w:style w:type="paragraph" w:customStyle="1" w:styleId="dev-callout-new-collapsed1">
    <w:name w:val="dev-callout-new-collapsed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color w:val="8A8A8A"/>
      <w:sz w:val="24"/>
      <w:szCs w:val="24"/>
    </w:rPr>
  </w:style>
  <w:style w:type="paragraph" w:customStyle="1" w:styleId="dev-callout-content1">
    <w:name w:val="dev-callout-content1"/>
    <w:basedOn w:val="Normal"/>
    <w:rsid w:val="00C80421"/>
    <w:pPr>
      <w:spacing w:before="30" w:after="450" w:line="270" w:lineRule="atLeast"/>
      <w:ind w:left="180" w:right="180"/>
    </w:pPr>
    <w:rPr>
      <w:rFonts w:eastAsia="Times New Roman" w:cs="Times New Roman"/>
      <w:vanish/>
      <w:sz w:val="18"/>
      <w:szCs w:val="18"/>
    </w:rPr>
  </w:style>
  <w:style w:type="paragraph" w:customStyle="1" w:styleId="dev-callout-content2">
    <w:name w:val="dev-callout-content2"/>
    <w:basedOn w:val="Normal"/>
    <w:rsid w:val="00C80421"/>
    <w:pPr>
      <w:spacing w:before="30" w:after="450" w:line="270" w:lineRule="atLeast"/>
      <w:ind w:left="180" w:right="180"/>
    </w:pPr>
    <w:rPr>
      <w:rFonts w:eastAsia="Times New Roman" w:cs="Times New Roman"/>
      <w:vanish/>
      <w:sz w:val="18"/>
      <w:szCs w:val="18"/>
    </w:rPr>
  </w:style>
  <w:style w:type="paragraph" w:customStyle="1" w:styleId="subheading3">
    <w:name w:val="subheading3"/>
    <w:basedOn w:val="Normal"/>
    <w:rsid w:val="00C80421"/>
    <w:pPr>
      <w:spacing w:after="270" w:line="390" w:lineRule="atLeast"/>
    </w:pPr>
    <w:rPr>
      <w:rFonts w:eastAsia="Times New Roman" w:cs="Times New Roman"/>
      <w:color w:val="222222"/>
      <w:sz w:val="27"/>
      <w:szCs w:val="27"/>
    </w:rPr>
  </w:style>
  <w:style w:type="paragraph" w:customStyle="1" w:styleId="discover-more1">
    <w:name w:val="discover-more1"/>
    <w:basedOn w:val="Normal"/>
    <w:rsid w:val="00C80421"/>
    <w:pPr>
      <w:spacing w:before="100" w:beforeAutospacing="1" w:after="450" w:line="240" w:lineRule="auto"/>
    </w:pPr>
    <w:rPr>
      <w:rFonts w:eastAsia="Times New Roman" w:cs="Times New Roman"/>
      <w:sz w:val="24"/>
      <w:szCs w:val="24"/>
    </w:rPr>
  </w:style>
  <w:style w:type="paragraph" w:customStyle="1" w:styleId="article-information1">
    <w:name w:val="article-information1"/>
    <w:basedOn w:val="Normal"/>
    <w:rsid w:val="00C80421"/>
    <w:pPr>
      <w:spacing w:before="100" w:beforeAutospacing="1" w:after="150" w:line="240" w:lineRule="auto"/>
      <w:textAlignment w:val="top"/>
    </w:pPr>
    <w:rPr>
      <w:rFonts w:eastAsia="Times New Roman" w:cs="Times New Roman"/>
      <w:sz w:val="24"/>
      <w:szCs w:val="24"/>
    </w:rPr>
  </w:style>
  <w:style w:type="paragraph" w:customStyle="1" w:styleId="fb-like1">
    <w:name w:val="fb-like1"/>
    <w:basedOn w:val="Normal"/>
    <w:rsid w:val="00C80421"/>
    <w:pPr>
      <w:spacing w:before="100" w:beforeAutospacing="1" w:after="210" w:line="240" w:lineRule="auto"/>
      <w:ind w:right="270"/>
    </w:pPr>
    <w:rPr>
      <w:rFonts w:eastAsia="Times New Roman" w:cs="Times New Roman"/>
      <w:sz w:val="24"/>
      <w:szCs w:val="24"/>
    </w:rPr>
  </w:style>
  <w:style w:type="paragraph" w:customStyle="1" w:styleId="ui-datepicker-header6">
    <w:name w:val="ui-datepicker-header6"/>
    <w:basedOn w:val="Normal"/>
    <w:rsid w:val="00C80421"/>
    <w:pPr>
      <w:shd w:val="clear" w:color="auto" w:fill="BAD80A"/>
      <w:spacing w:before="100" w:beforeAutospacing="1" w:after="210" w:line="240" w:lineRule="auto"/>
    </w:pPr>
    <w:rPr>
      <w:rFonts w:eastAsia="Times New Roman" w:cs="Times New Roman"/>
      <w:sz w:val="24"/>
      <w:szCs w:val="24"/>
    </w:rPr>
  </w:style>
  <w:style w:type="paragraph" w:customStyle="1" w:styleId="azure-standard-select1">
    <w:name w:val="azure-standard-select1"/>
    <w:basedOn w:val="Normal"/>
    <w:rsid w:val="00C80421"/>
    <w:pPr>
      <w:spacing w:before="100" w:beforeAutospacing="1" w:after="210" w:line="240" w:lineRule="auto"/>
      <w:ind w:right="450"/>
    </w:pPr>
    <w:rPr>
      <w:rFonts w:eastAsia="Times New Roman" w:cs="Times New Roman"/>
      <w:sz w:val="24"/>
      <w:szCs w:val="24"/>
    </w:rPr>
  </w:style>
  <w:style w:type="paragraph" w:customStyle="1" w:styleId="azure-standard-select2">
    <w:name w:val="azure-standard-select2"/>
    <w:basedOn w:val="Normal"/>
    <w:rsid w:val="00C80421"/>
    <w:pPr>
      <w:spacing w:before="60" w:after="210" w:line="240" w:lineRule="auto"/>
    </w:pPr>
    <w:rPr>
      <w:rFonts w:eastAsia="Times New Roman" w:cs="Times New Roman"/>
      <w:sz w:val="24"/>
      <w:szCs w:val="24"/>
    </w:rPr>
  </w:style>
  <w:style w:type="paragraph" w:customStyle="1" w:styleId="ca-icon1">
    <w:name w:val="ca-icon1"/>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2">
    <w:name w:val="ca-icon2"/>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3">
    <w:name w:val="ca-icon3"/>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4">
    <w:name w:val="ca-icon4"/>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5">
    <w:name w:val="ca-icon5"/>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6">
    <w:name w:val="ca-icon6"/>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7">
    <w:name w:val="ca-icon7"/>
    <w:basedOn w:val="Normal"/>
    <w:rsid w:val="00C80421"/>
    <w:pPr>
      <w:spacing w:before="100" w:beforeAutospacing="1" w:after="210" w:line="240" w:lineRule="auto"/>
      <w:ind w:hanging="18913"/>
    </w:pPr>
    <w:rPr>
      <w:rFonts w:eastAsia="Times New Roman" w:cs="Times New Roman"/>
      <w:sz w:val="24"/>
      <w:szCs w:val="24"/>
    </w:rPr>
  </w:style>
  <w:style w:type="paragraph" w:customStyle="1" w:styleId="download-link1">
    <w:name w:val="download-link1"/>
    <w:basedOn w:val="Normal"/>
    <w:rsid w:val="00C80421"/>
    <w:pPr>
      <w:spacing w:before="100" w:beforeAutospacing="1" w:after="600" w:line="240" w:lineRule="auto"/>
      <w:ind w:left="1350"/>
    </w:pPr>
    <w:rPr>
      <w:rFonts w:eastAsia="Times New Roman" w:cs="Times New Roman"/>
      <w:sz w:val="24"/>
      <w:szCs w:val="24"/>
    </w:rPr>
  </w:style>
  <w:style w:type="paragraph" w:customStyle="1" w:styleId="band-wht-bg-pad-901">
    <w:name w:val="band-wht-bg-pad-901"/>
    <w:basedOn w:val="Normal"/>
    <w:rsid w:val="00C80421"/>
    <w:pPr>
      <w:spacing w:before="100" w:beforeAutospacing="1" w:after="210" w:line="240" w:lineRule="auto"/>
    </w:pPr>
    <w:rPr>
      <w:rFonts w:eastAsia="Times New Roman" w:cs="Times New Roman"/>
      <w:sz w:val="24"/>
      <w:szCs w:val="24"/>
    </w:rPr>
  </w:style>
  <w:style w:type="paragraph" w:customStyle="1" w:styleId="advanced1">
    <w:name w:val="advanced1"/>
    <w:basedOn w:val="Normal"/>
    <w:rsid w:val="00C80421"/>
    <w:pPr>
      <w:spacing w:before="100" w:beforeAutospacing="1" w:after="210" w:line="240" w:lineRule="auto"/>
    </w:pPr>
    <w:rPr>
      <w:rFonts w:eastAsia="Times New Roman" w:cs="Times New Roman"/>
      <w:sz w:val="24"/>
      <w:szCs w:val="24"/>
    </w:rPr>
  </w:style>
  <w:style w:type="paragraph" w:customStyle="1" w:styleId="fallback1">
    <w:name w:val="fallback1"/>
    <w:basedOn w:val="Normal"/>
    <w:rsid w:val="00C80421"/>
    <w:pPr>
      <w:spacing w:before="100" w:beforeAutospacing="1" w:after="210" w:line="240" w:lineRule="auto"/>
    </w:pPr>
    <w:rPr>
      <w:rFonts w:eastAsia="Times New Roman" w:cs="Times New Roman"/>
      <w:vanish/>
      <w:sz w:val="24"/>
      <w:szCs w:val="24"/>
    </w:rPr>
  </w:style>
  <w:style w:type="paragraph" w:customStyle="1" w:styleId="advanced2">
    <w:name w:val="advanced2"/>
    <w:basedOn w:val="Normal"/>
    <w:rsid w:val="00C80421"/>
    <w:pPr>
      <w:spacing w:before="100" w:beforeAutospacing="1" w:after="210" w:line="240" w:lineRule="auto"/>
    </w:pPr>
    <w:rPr>
      <w:rFonts w:eastAsia="Times New Roman" w:cs="Times New Roman"/>
      <w:vanish/>
      <w:sz w:val="24"/>
      <w:szCs w:val="24"/>
    </w:rPr>
  </w:style>
  <w:style w:type="paragraph" w:customStyle="1" w:styleId="fallback2">
    <w:name w:val="fallback2"/>
    <w:basedOn w:val="Normal"/>
    <w:rsid w:val="00C80421"/>
    <w:pPr>
      <w:spacing w:before="100" w:beforeAutospacing="1" w:after="210" w:line="240" w:lineRule="auto"/>
    </w:pPr>
    <w:rPr>
      <w:rFonts w:eastAsia="Times New Roman" w:cs="Times New Roman"/>
      <w:sz w:val="24"/>
      <w:szCs w:val="24"/>
    </w:rPr>
  </w:style>
  <w:style w:type="paragraph" w:customStyle="1" w:styleId="ui-widget-header1">
    <w:name w:val="ui-widget-header1"/>
    <w:basedOn w:val="Normal"/>
    <w:rsid w:val="00C80421"/>
    <w:pPr>
      <w:pBdr>
        <w:top w:val="single" w:sz="6" w:space="0" w:color="E78F08"/>
        <w:left w:val="single" w:sz="6" w:space="0" w:color="E78F08"/>
        <w:bottom w:val="single" w:sz="6" w:space="0" w:color="E78F08"/>
        <w:right w:val="single" w:sz="6" w:space="0" w:color="E78F08"/>
      </w:pBdr>
      <w:shd w:val="clear" w:color="auto" w:fill="01ADEF"/>
      <w:spacing w:before="100" w:beforeAutospacing="1" w:after="210" w:line="240" w:lineRule="auto"/>
    </w:pPr>
    <w:rPr>
      <w:rFonts w:eastAsia="Times New Roman" w:cs="Times New Roman"/>
      <w:b/>
      <w:bCs/>
      <w:color w:val="FFFFFF"/>
      <w:sz w:val="24"/>
      <w:szCs w:val="24"/>
    </w:rPr>
  </w:style>
  <w:style w:type="paragraph" w:customStyle="1" w:styleId="ui-state-default3">
    <w:name w:val="ui-state-default3"/>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4">
    <w:name w:val="ui-state-default4"/>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5">
    <w:name w:val="ui-state-default5"/>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hover3">
    <w:name w:val="ui-state-hover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4">
    <w:name w:val="ui-state-hover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5">
    <w:name w:val="ui-state-hover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3">
    <w:name w:val="ui-state-focus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4">
    <w:name w:val="ui-state-focus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5">
    <w:name w:val="ui-state-focus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active3">
    <w:name w:val="ui-state-active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4">
    <w:name w:val="ui-state-active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5">
    <w:name w:val="ui-state-active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highlight3">
    <w:name w:val="ui-state-highlight3"/>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4">
    <w:name w:val="ui-state-highlight4"/>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5">
    <w:name w:val="ui-state-highlight5"/>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lider1">
    <w:name w:val="ui-slider1"/>
    <w:basedOn w:val="Normal"/>
    <w:rsid w:val="00C80421"/>
    <w:pPr>
      <w:pBdr>
        <w:top w:val="single" w:sz="12" w:space="0" w:color="FFFFFF"/>
        <w:left w:val="single" w:sz="12" w:space="0" w:color="FFFFFF"/>
        <w:bottom w:val="single" w:sz="12" w:space="0" w:color="FFFFFF"/>
        <w:right w:val="single" w:sz="12" w:space="0" w:color="FFFFFF"/>
      </w:pBdr>
      <w:shd w:val="clear" w:color="auto" w:fill="E0E2E2"/>
      <w:spacing w:before="100" w:beforeAutospacing="1" w:after="210" w:line="240" w:lineRule="auto"/>
    </w:pPr>
    <w:rPr>
      <w:rFonts w:eastAsia="Times New Roman" w:cs="Times New Roman"/>
      <w:sz w:val="24"/>
      <w:szCs w:val="24"/>
    </w:rPr>
  </w:style>
  <w:style w:type="paragraph" w:customStyle="1" w:styleId="ui-slider-range3">
    <w:name w:val="ui-slider-range3"/>
    <w:basedOn w:val="Normal"/>
    <w:rsid w:val="00C80421"/>
    <w:pPr>
      <w:spacing w:before="100" w:beforeAutospacing="1" w:after="210" w:line="240" w:lineRule="auto"/>
    </w:pPr>
    <w:rPr>
      <w:rFonts w:eastAsia="Times New Roman" w:cs="Times New Roman"/>
      <w:sz w:val="17"/>
      <w:szCs w:val="17"/>
    </w:rPr>
  </w:style>
  <w:style w:type="paragraph" w:customStyle="1" w:styleId="ui-slider-horizontal1">
    <w:name w:val="ui-slider-horizontal1"/>
    <w:basedOn w:val="Normal"/>
    <w:rsid w:val="00C80421"/>
    <w:pPr>
      <w:spacing w:before="100" w:beforeAutospacing="1" w:line="240" w:lineRule="auto"/>
    </w:pPr>
    <w:rPr>
      <w:rFonts w:eastAsia="Times New Roman" w:cs="Times New Roman"/>
      <w:sz w:val="24"/>
      <w:szCs w:val="24"/>
    </w:rPr>
  </w:style>
  <w:style w:type="paragraph" w:customStyle="1" w:styleId="ui-slider-handle4">
    <w:name w:val="ui-slider-handle4"/>
    <w:basedOn w:val="Normal"/>
    <w:rsid w:val="00C80421"/>
    <w:pPr>
      <w:spacing w:before="100" w:beforeAutospacing="1" w:after="210" w:line="240" w:lineRule="auto"/>
      <w:ind w:left="-30"/>
    </w:pPr>
    <w:rPr>
      <w:rFonts w:eastAsia="Times New Roman" w:cs="Times New Roman"/>
      <w:sz w:val="24"/>
      <w:szCs w:val="24"/>
    </w:rPr>
  </w:style>
  <w:style w:type="paragraph" w:customStyle="1" w:styleId="slider-type1">
    <w:name w:val="slider-type1"/>
    <w:basedOn w:val="Normal"/>
    <w:rsid w:val="00C80421"/>
    <w:pPr>
      <w:spacing w:before="100" w:beforeAutospacing="1" w:after="210" w:line="240" w:lineRule="auto"/>
    </w:pPr>
    <w:rPr>
      <w:rFonts w:eastAsia="Times New Roman" w:cs="Times New Roman"/>
      <w:szCs w:val="21"/>
    </w:rPr>
  </w:style>
  <w:style w:type="paragraph" w:customStyle="1" w:styleId="usd1">
    <w:name w:val="usd1"/>
    <w:basedOn w:val="Normal"/>
    <w:rsid w:val="00C80421"/>
    <w:pPr>
      <w:pBdr>
        <w:top w:val="single" w:sz="6" w:space="0" w:color="CCCCCC"/>
      </w:pBdr>
      <w:spacing w:before="100" w:beforeAutospacing="1" w:after="210" w:line="240" w:lineRule="auto"/>
    </w:pPr>
    <w:rPr>
      <w:rFonts w:eastAsia="Times New Roman" w:cs="Times New Roman"/>
      <w:sz w:val="24"/>
      <w:szCs w:val="24"/>
    </w:rPr>
  </w:style>
  <w:style w:type="paragraph" w:customStyle="1" w:styleId="selector-name1">
    <w:name w:val="selector-name1"/>
    <w:basedOn w:val="Normal"/>
    <w:rsid w:val="00C80421"/>
    <w:pPr>
      <w:spacing w:line="240" w:lineRule="auto"/>
    </w:pPr>
    <w:rPr>
      <w:rFonts w:eastAsia="Times New Roman" w:cs="Times New Roman"/>
      <w:sz w:val="24"/>
      <w:szCs w:val="24"/>
    </w:rPr>
  </w:style>
  <w:style w:type="paragraph" w:customStyle="1" w:styleId="selector-abbr1">
    <w:name w:val="selector-abbr1"/>
    <w:basedOn w:val="Normal"/>
    <w:rsid w:val="00C80421"/>
    <w:pPr>
      <w:spacing w:line="240" w:lineRule="auto"/>
    </w:pPr>
    <w:rPr>
      <w:rFonts w:eastAsia="Times New Roman" w:cs="Times New Roman"/>
      <w:sz w:val="24"/>
      <w:szCs w:val="24"/>
    </w:rPr>
  </w:style>
  <w:style w:type="paragraph" w:customStyle="1" w:styleId="active2">
    <w:name w:val="active2"/>
    <w:basedOn w:val="Normal"/>
    <w:rsid w:val="00C80421"/>
    <w:pPr>
      <w:pBdr>
        <w:top w:val="single" w:sz="6" w:space="0" w:color="CCCCCC"/>
        <w:left w:val="single" w:sz="6" w:space="0" w:color="CCCCCC"/>
        <w:bottom w:val="single" w:sz="6" w:space="0" w:color="FFFFFF"/>
        <w:right w:val="single" w:sz="6" w:space="0" w:color="CCCCCC"/>
      </w:pBdr>
      <w:spacing w:before="100" w:beforeAutospacing="1" w:after="210" w:line="240" w:lineRule="auto"/>
    </w:pPr>
    <w:rPr>
      <w:rFonts w:eastAsia="Times New Roman" w:cs="Times New Roman"/>
      <w:b/>
      <w:bCs/>
      <w:color w:val="0CA2DA"/>
      <w:sz w:val="24"/>
      <w:szCs w:val="24"/>
    </w:rPr>
  </w:style>
  <w:style w:type="paragraph" w:customStyle="1" w:styleId="calculator-main1">
    <w:name w:val="calculator-main1"/>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1">
    <w:name w:val="subscribe-box1"/>
    <w:basedOn w:val="Normal"/>
    <w:rsid w:val="00C80421"/>
    <w:pPr>
      <w:spacing w:before="100" w:beforeAutospacing="1" w:after="210" w:line="240" w:lineRule="auto"/>
    </w:pPr>
    <w:rPr>
      <w:rFonts w:eastAsia="Times New Roman" w:cs="Times New Roman"/>
      <w:sz w:val="24"/>
      <w:szCs w:val="24"/>
    </w:rPr>
  </w:style>
  <w:style w:type="paragraph" w:customStyle="1" w:styleId="slider-div1">
    <w:name w:val="slider-div1"/>
    <w:basedOn w:val="Normal"/>
    <w:rsid w:val="00C80421"/>
    <w:pPr>
      <w:spacing w:before="100" w:beforeAutospacing="1" w:after="210" w:line="240" w:lineRule="auto"/>
    </w:pPr>
    <w:rPr>
      <w:rFonts w:eastAsia="Times New Roman" w:cs="Times New Roman"/>
      <w:vanish/>
      <w:sz w:val="24"/>
      <w:szCs w:val="24"/>
    </w:rPr>
  </w:style>
  <w:style w:type="paragraph" w:customStyle="1" w:styleId="slider-total1">
    <w:name w:val="slider-total1"/>
    <w:basedOn w:val="Normal"/>
    <w:rsid w:val="00C80421"/>
    <w:pPr>
      <w:spacing w:line="315" w:lineRule="atLeast"/>
    </w:pPr>
    <w:rPr>
      <w:rFonts w:eastAsia="Times New Roman" w:cs="Times New Roman"/>
      <w:b/>
      <w:bCs/>
      <w:vanish/>
      <w:color w:val="333333"/>
      <w:sz w:val="32"/>
      <w:szCs w:val="32"/>
    </w:rPr>
  </w:style>
  <w:style w:type="paragraph" w:customStyle="1" w:styleId="savings1">
    <w:name w:val="savings1"/>
    <w:basedOn w:val="Normal"/>
    <w:rsid w:val="00C80421"/>
    <w:pPr>
      <w:spacing w:before="100" w:beforeAutospacing="1" w:after="210" w:line="240" w:lineRule="auto"/>
    </w:pPr>
    <w:rPr>
      <w:rFonts w:eastAsia="Times New Roman" w:cs="Times New Roman"/>
      <w:b/>
      <w:bCs/>
      <w:sz w:val="24"/>
      <w:szCs w:val="24"/>
    </w:rPr>
  </w:style>
  <w:style w:type="paragraph" w:customStyle="1" w:styleId="slider-caption1">
    <w:name w:val="slider-caption1"/>
    <w:basedOn w:val="Normal"/>
    <w:rsid w:val="00C80421"/>
    <w:pPr>
      <w:spacing w:before="100" w:beforeAutospacing="1" w:after="210" w:line="240" w:lineRule="auto"/>
    </w:pPr>
    <w:rPr>
      <w:rFonts w:eastAsia="Times New Roman" w:cs="Times New Roman"/>
      <w:vanish/>
      <w:color w:val="919191"/>
      <w:sz w:val="24"/>
      <w:szCs w:val="24"/>
    </w:rPr>
  </w:style>
  <w:style w:type="paragraph" w:customStyle="1" w:styleId="buy-configure-sql-server-11">
    <w:name w:val="buy-configure-sql-server-11"/>
    <w:basedOn w:val="Normal"/>
    <w:rsid w:val="00C80421"/>
    <w:pPr>
      <w:spacing w:before="100" w:beforeAutospacing="1" w:line="240" w:lineRule="auto"/>
    </w:pPr>
    <w:rPr>
      <w:rFonts w:eastAsia="Times New Roman" w:cs="Times New Roman"/>
      <w:sz w:val="24"/>
      <w:szCs w:val="24"/>
    </w:rPr>
  </w:style>
  <w:style w:type="paragraph" w:customStyle="1" w:styleId="buy-configure-sql-server-21">
    <w:name w:val="buy-configure-sql-server-21"/>
    <w:basedOn w:val="Normal"/>
    <w:rsid w:val="00C80421"/>
    <w:pPr>
      <w:spacing w:before="100" w:beforeAutospacing="1" w:line="240" w:lineRule="auto"/>
    </w:pPr>
    <w:rPr>
      <w:rFonts w:eastAsia="Times New Roman" w:cs="Times New Roman"/>
      <w:sz w:val="24"/>
      <w:szCs w:val="24"/>
    </w:rPr>
  </w:style>
  <w:style w:type="paragraph" w:customStyle="1" w:styleId="buy-configure-biztalk-server-11">
    <w:name w:val="buy-configure-biztalk-server-11"/>
    <w:basedOn w:val="Normal"/>
    <w:rsid w:val="00C80421"/>
    <w:pPr>
      <w:spacing w:before="100" w:beforeAutospacing="1" w:line="240" w:lineRule="auto"/>
    </w:pPr>
    <w:rPr>
      <w:rFonts w:eastAsia="Times New Roman" w:cs="Times New Roman"/>
      <w:sz w:val="24"/>
      <w:szCs w:val="24"/>
    </w:rPr>
  </w:style>
  <w:style w:type="paragraph" w:customStyle="1" w:styleId="buy-configure-enterprise-linux-11">
    <w:name w:val="buy-configure-enterprise-linux-11"/>
    <w:basedOn w:val="Normal"/>
    <w:rsid w:val="00C80421"/>
    <w:pPr>
      <w:spacing w:before="100" w:beforeAutospacing="1" w:line="240" w:lineRule="auto"/>
    </w:pPr>
    <w:rPr>
      <w:rFonts w:eastAsia="Times New Roman" w:cs="Times New Roman"/>
      <w:sz w:val="24"/>
      <w:szCs w:val="24"/>
    </w:rPr>
  </w:style>
  <w:style w:type="paragraph" w:customStyle="1" w:styleId="slider-pricing-group1">
    <w:name w:val="slider-pricing-group1"/>
    <w:basedOn w:val="Normal"/>
    <w:rsid w:val="00C80421"/>
    <w:pPr>
      <w:spacing w:before="100" w:beforeAutospacing="1" w:after="210" w:line="240" w:lineRule="auto"/>
    </w:pPr>
    <w:rPr>
      <w:rFonts w:eastAsia="Times New Roman" w:cs="Times New Roman"/>
      <w:sz w:val="24"/>
      <w:szCs w:val="24"/>
    </w:rPr>
  </w:style>
  <w:style w:type="paragraph" w:customStyle="1" w:styleId="slider-pricing-group2">
    <w:name w:val="slider-pricing-group2"/>
    <w:basedOn w:val="Normal"/>
    <w:rsid w:val="00C80421"/>
    <w:pPr>
      <w:spacing w:before="100" w:beforeAutospacing="1" w:after="210" w:line="240" w:lineRule="auto"/>
    </w:pPr>
    <w:rPr>
      <w:rFonts w:eastAsia="Times New Roman" w:cs="Times New Roman"/>
      <w:sz w:val="24"/>
      <w:szCs w:val="24"/>
    </w:rPr>
  </w:style>
  <w:style w:type="paragraph" w:customStyle="1" w:styleId="slider-pricing-group3">
    <w:name w:val="slider-pricing-group3"/>
    <w:basedOn w:val="Normal"/>
    <w:rsid w:val="00C80421"/>
    <w:pPr>
      <w:spacing w:before="100" w:beforeAutospacing="1" w:after="210" w:line="240" w:lineRule="auto"/>
    </w:pPr>
    <w:rPr>
      <w:rFonts w:eastAsia="Times New Roman" w:cs="Times New Roman"/>
      <w:sz w:val="24"/>
      <w:szCs w:val="24"/>
    </w:rPr>
  </w:style>
  <w:style w:type="paragraph" w:customStyle="1" w:styleId="slider-pricing-group4">
    <w:name w:val="slider-pricing-group4"/>
    <w:basedOn w:val="Normal"/>
    <w:rsid w:val="00C80421"/>
    <w:pPr>
      <w:spacing w:before="100" w:beforeAutospacing="1" w:after="210" w:line="240" w:lineRule="auto"/>
    </w:pPr>
    <w:rPr>
      <w:rFonts w:eastAsia="Times New Roman" w:cs="Times New Roman"/>
      <w:sz w:val="24"/>
      <w:szCs w:val="24"/>
    </w:rPr>
  </w:style>
  <w:style w:type="paragraph" w:customStyle="1" w:styleId="slider-pricing-group5">
    <w:name w:val="slider-pricing-group5"/>
    <w:basedOn w:val="Normal"/>
    <w:rsid w:val="00C80421"/>
    <w:pPr>
      <w:spacing w:before="100" w:beforeAutospacing="1" w:after="210" w:line="240" w:lineRule="auto"/>
    </w:pPr>
    <w:rPr>
      <w:rFonts w:eastAsia="Times New Roman" w:cs="Times New Roman"/>
      <w:sz w:val="24"/>
      <w:szCs w:val="24"/>
    </w:rPr>
  </w:style>
  <w:style w:type="paragraph" w:customStyle="1" w:styleId="free-trial-ribbon8">
    <w:name w:val="free-trial-ribbon8"/>
    <w:basedOn w:val="Normal"/>
    <w:rsid w:val="00C80421"/>
    <w:pPr>
      <w:shd w:val="clear" w:color="auto" w:fill="00ABEC"/>
      <w:spacing w:before="750" w:line="240" w:lineRule="auto"/>
      <w:ind w:left="-600" w:right="-600"/>
    </w:pPr>
    <w:rPr>
      <w:rFonts w:eastAsia="Times New Roman" w:cs="Times New Roman"/>
      <w:color w:val="FFFFFF"/>
      <w:sz w:val="24"/>
      <w:szCs w:val="24"/>
    </w:rPr>
  </w:style>
  <w:style w:type="paragraph" w:customStyle="1" w:styleId="content-blocksdiv2">
    <w:name w:val="content-blocks&gt;div2"/>
    <w:basedOn w:val="Normal"/>
    <w:rsid w:val="00C80421"/>
    <w:pPr>
      <w:spacing w:before="100" w:beforeAutospacing="1" w:after="210" w:line="240" w:lineRule="auto"/>
      <w:ind w:left="420"/>
    </w:pPr>
    <w:rPr>
      <w:rFonts w:eastAsia="Times New Roman" w:cs="Times New Roman"/>
      <w:sz w:val="24"/>
      <w:szCs w:val="24"/>
    </w:rPr>
  </w:style>
  <w:style w:type="paragraph" w:customStyle="1" w:styleId="video-blocks1">
    <w:name w:val="video-blocks1"/>
    <w:basedOn w:val="Normal"/>
    <w:rsid w:val="00C80421"/>
    <w:pPr>
      <w:spacing w:before="750" w:line="240" w:lineRule="auto"/>
      <w:ind w:left="-90" w:right="-90"/>
    </w:pPr>
    <w:rPr>
      <w:rFonts w:eastAsia="Times New Roman" w:cs="Times New Roman"/>
      <w:sz w:val="24"/>
      <w:szCs w:val="24"/>
    </w:rPr>
  </w:style>
  <w:style w:type="paragraph" w:customStyle="1" w:styleId="block4">
    <w:name w:val="block4"/>
    <w:basedOn w:val="Normal"/>
    <w:rsid w:val="00C80421"/>
    <w:pPr>
      <w:spacing w:after="180" w:line="240" w:lineRule="auto"/>
      <w:ind w:left="90" w:right="90"/>
    </w:pPr>
    <w:rPr>
      <w:rFonts w:eastAsia="Times New Roman" w:cs="Times New Roman"/>
      <w:sz w:val="24"/>
      <w:szCs w:val="24"/>
    </w:rPr>
  </w:style>
  <w:style w:type="paragraph" w:customStyle="1" w:styleId="thumbnail4">
    <w:name w:val="thumbnail4"/>
    <w:basedOn w:val="Normal"/>
    <w:rsid w:val="00C80421"/>
    <w:pPr>
      <w:spacing w:before="100" w:beforeAutospacing="1" w:after="210" w:line="240" w:lineRule="auto"/>
    </w:pPr>
    <w:rPr>
      <w:rFonts w:eastAsia="Times New Roman" w:cs="Times New Roman"/>
      <w:sz w:val="24"/>
      <w:szCs w:val="24"/>
    </w:rPr>
  </w:style>
  <w:style w:type="paragraph" w:customStyle="1" w:styleId="play-btn7">
    <w:name w:val="play-btn7"/>
    <w:basedOn w:val="Normal"/>
    <w:rsid w:val="00C80421"/>
    <w:pPr>
      <w:spacing w:before="100" w:beforeAutospacing="1" w:after="210" w:line="240" w:lineRule="auto"/>
    </w:pPr>
    <w:rPr>
      <w:rFonts w:eastAsia="Times New Roman" w:cs="Times New Roman"/>
      <w:sz w:val="24"/>
      <w:szCs w:val="24"/>
    </w:rPr>
  </w:style>
  <w:style w:type="paragraph" w:customStyle="1" w:styleId="play-btn8">
    <w:name w:val="play-btn8"/>
    <w:basedOn w:val="Normal"/>
    <w:rsid w:val="00C80421"/>
    <w:pPr>
      <w:spacing w:before="100" w:beforeAutospacing="1" w:after="210" w:line="240" w:lineRule="auto"/>
    </w:pPr>
    <w:rPr>
      <w:rFonts w:eastAsia="Times New Roman" w:cs="Times New Roman"/>
      <w:sz w:val="24"/>
      <w:szCs w:val="24"/>
    </w:rPr>
  </w:style>
  <w:style w:type="paragraph" w:customStyle="1" w:styleId="title8">
    <w:name w:val="title8"/>
    <w:basedOn w:val="Normal"/>
    <w:rsid w:val="00C80421"/>
    <w:pPr>
      <w:spacing w:before="300" w:after="75" w:line="240" w:lineRule="auto"/>
    </w:pPr>
    <w:rPr>
      <w:rFonts w:eastAsia="Times New Roman" w:cs="Times New Roman"/>
      <w:color w:val="505050"/>
      <w:sz w:val="27"/>
      <w:szCs w:val="27"/>
    </w:rPr>
  </w:style>
  <w:style w:type="paragraph" w:customStyle="1" w:styleId="desc5">
    <w:name w:val="desc5"/>
    <w:basedOn w:val="Normal"/>
    <w:rsid w:val="00C80421"/>
    <w:pPr>
      <w:spacing w:after="60" w:line="270" w:lineRule="atLeast"/>
    </w:pPr>
    <w:rPr>
      <w:rFonts w:eastAsia="Times New Roman" w:cs="Times New Roman"/>
      <w:color w:val="505050"/>
      <w:sz w:val="18"/>
      <w:szCs w:val="18"/>
    </w:rPr>
  </w:style>
  <w:style w:type="paragraph" w:customStyle="1" w:styleId="free-trial-ribbon9">
    <w:name w:val="free-trial-ribbon9"/>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umbnail5">
    <w:name w:val="thumbnail5"/>
    <w:basedOn w:val="Normal"/>
    <w:rsid w:val="00C80421"/>
    <w:pPr>
      <w:spacing w:before="100" w:beforeAutospacing="1" w:after="210" w:line="240" w:lineRule="auto"/>
    </w:pPr>
    <w:rPr>
      <w:rFonts w:eastAsia="Times New Roman" w:cs="Times New Roman"/>
      <w:sz w:val="24"/>
      <w:szCs w:val="24"/>
    </w:rPr>
  </w:style>
  <w:style w:type="paragraph" w:customStyle="1" w:styleId="thumbnail6">
    <w:name w:val="thumbnail6"/>
    <w:basedOn w:val="Normal"/>
    <w:rsid w:val="00C80421"/>
    <w:pPr>
      <w:spacing w:before="100" w:beforeAutospacing="1" w:after="210" w:line="240" w:lineRule="auto"/>
    </w:pPr>
    <w:rPr>
      <w:rFonts w:eastAsia="Times New Roman" w:cs="Times New Roman"/>
      <w:sz w:val="24"/>
      <w:szCs w:val="24"/>
    </w:rPr>
  </w:style>
  <w:style w:type="paragraph" w:customStyle="1" w:styleId="thumbnail7">
    <w:name w:val="thumbnail7"/>
    <w:basedOn w:val="Normal"/>
    <w:rsid w:val="00C80421"/>
    <w:pPr>
      <w:spacing w:before="100" w:beforeAutospacing="1" w:after="210" w:line="240" w:lineRule="auto"/>
    </w:pPr>
    <w:rPr>
      <w:rFonts w:eastAsia="Times New Roman" w:cs="Times New Roman"/>
      <w:sz w:val="24"/>
      <w:szCs w:val="24"/>
    </w:rPr>
  </w:style>
  <w:style w:type="paragraph" w:customStyle="1" w:styleId="thumbnail8">
    <w:name w:val="thumbnail8"/>
    <w:basedOn w:val="Normal"/>
    <w:rsid w:val="00C80421"/>
    <w:pPr>
      <w:spacing w:before="100" w:beforeAutospacing="1" w:after="210" w:line="240" w:lineRule="auto"/>
    </w:pPr>
    <w:rPr>
      <w:rFonts w:eastAsia="Times New Roman" w:cs="Times New Roman"/>
      <w:sz w:val="24"/>
      <w:szCs w:val="24"/>
    </w:rPr>
  </w:style>
  <w:style w:type="paragraph" w:customStyle="1" w:styleId="c12">
    <w:name w:val="c12"/>
    <w:basedOn w:val="Normal"/>
    <w:rsid w:val="00C80421"/>
    <w:pPr>
      <w:spacing w:before="100" w:beforeAutospacing="1" w:after="210" w:line="240" w:lineRule="auto"/>
    </w:pPr>
    <w:rPr>
      <w:rFonts w:eastAsia="Times New Roman" w:cs="Times New Roman"/>
      <w:sz w:val="24"/>
      <w:szCs w:val="24"/>
    </w:rPr>
  </w:style>
  <w:style w:type="paragraph" w:customStyle="1" w:styleId="c22">
    <w:name w:val="c22"/>
    <w:basedOn w:val="Normal"/>
    <w:rsid w:val="00C80421"/>
    <w:pPr>
      <w:spacing w:before="100" w:beforeAutospacing="1" w:after="210" w:line="240" w:lineRule="auto"/>
    </w:pPr>
    <w:rPr>
      <w:rFonts w:eastAsia="Times New Roman" w:cs="Times New Roman"/>
      <w:sz w:val="24"/>
      <w:szCs w:val="24"/>
    </w:rPr>
  </w:style>
  <w:style w:type="paragraph" w:customStyle="1" w:styleId="c32">
    <w:name w:val="c32"/>
    <w:basedOn w:val="Normal"/>
    <w:rsid w:val="00C80421"/>
    <w:pPr>
      <w:spacing w:before="100" w:beforeAutospacing="1" w:after="210" w:line="240" w:lineRule="auto"/>
    </w:pPr>
    <w:rPr>
      <w:rFonts w:eastAsia="Times New Roman" w:cs="Times New Roman"/>
      <w:sz w:val="24"/>
      <w:szCs w:val="24"/>
    </w:rPr>
  </w:style>
  <w:style w:type="paragraph" w:customStyle="1" w:styleId="c42">
    <w:name w:val="c42"/>
    <w:basedOn w:val="Normal"/>
    <w:rsid w:val="00C80421"/>
    <w:pPr>
      <w:spacing w:before="100" w:beforeAutospacing="1" w:after="210" w:line="240" w:lineRule="auto"/>
    </w:pPr>
    <w:rPr>
      <w:rFonts w:eastAsia="Times New Roman" w:cs="Times New Roman"/>
      <w:sz w:val="24"/>
      <w:szCs w:val="24"/>
    </w:rPr>
  </w:style>
  <w:style w:type="paragraph" w:customStyle="1" w:styleId="c13">
    <w:name w:val="c13"/>
    <w:basedOn w:val="Normal"/>
    <w:rsid w:val="00C80421"/>
    <w:pPr>
      <w:spacing w:before="100" w:beforeAutospacing="1" w:after="210" w:line="240" w:lineRule="auto"/>
    </w:pPr>
    <w:rPr>
      <w:rFonts w:eastAsia="Times New Roman" w:cs="Times New Roman"/>
      <w:sz w:val="24"/>
      <w:szCs w:val="24"/>
    </w:rPr>
  </w:style>
  <w:style w:type="paragraph" w:customStyle="1" w:styleId="c23">
    <w:name w:val="c23"/>
    <w:basedOn w:val="Normal"/>
    <w:rsid w:val="00C80421"/>
    <w:pPr>
      <w:spacing w:before="100" w:beforeAutospacing="1" w:after="210" w:line="240" w:lineRule="auto"/>
    </w:pPr>
    <w:rPr>
      <w:rFonts w:eastAsia="Times New Roman" w:cs="Times New Roman"/>
      <w:sz w:val="24"/>
      <w:szCs w:val="24"/>
    </w:rPr>
  </w:style>
  <w:style w:type="paragraph" w:customStyle="1" w:styleId="c33">
    <w:name w:val="c33"/>
    <w:basedOn w:val="Normal"/>
    <w:rsid w:val="00C80421"/>
    <w:pPr>
      <w:spacing w:before="100" w:beforeAutospacing="1" w:after="210" w:line="240" w:lineRule="auto"/>
    </w:pPr>
    <w:rPr>
      <w:rFonts w:eastAsia="Times New Roman" w:cs="Times New Roman"/>
      <w:sz w:val="24"/>
      <w:szCs w:val="24"/>
    </w:rPr>
  </w:style>
  <w:style w:type="paragraph" w:customStyle="1" w:styleId="c43">
    <w:name w:val="c43"/>
    <w:basedOn w:val="Normal"/>
    <w:rsid w:val="00C80421"/>
    <w:pPr>
      <w:spacing w:before="100" w:beforeAutospacing="1" w:after="210" w:line="240" w:lineRule="auto"/>
    </w:pPr>
    <w:rPr>
      <w:rFonts w:eastAsia="Times New Roman" w:cs="Times New Roman"/>
      <w:sz w:val="24"/>
      <w:szCs w:val="24"/>
    </w:rPr>
  </w:style>
  <w:style w:type="paragraph" w:customStyle="1" w:styleId="scenario-feature-p2">
    <w:name w:val="scenario-feature-p2"/>
    <w:basedOn w:val="Normal"/>
    <w:rsid w:val="00C80421"/>
    <w:pPr>
      <w:shd w:val="clear" w:color="auto" w:fill="FFFFFF"/>
      <w:spacing w:before="100" w:beforeAutospacing="1" w:after="210" w:line="240" w:lineRule="auto"/>
    </w:pPr>
    <w:rPr>
      <w:rFonts w:eastAsia="Times New Roman" w:cs="Times New Roman"/>
      <w:color w:val="808080"/>
      <w:sz w:val="18"/>
      <w:szCs w:val="18"/>
    </w:rPr>
  </w:style>
  <w:style w:type="paragraph" w:customStyle="1" w:styleId="background-mask4">
    <w:name w:val="background-mask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ri-block-title6">
    <w:name w:val="tri-block-title6"/>
    <w:basedOn w:val="Normal"/>
    <w:rsid w:val="00C80421"/>
    <w:pPr>
      <w:shd w:val="clear" w:color="auto" w:fill="00BCF2"/>
      <w:spacing w:before="100" w:beforeAutospacing="1" w:after="210" w:line="240" w:lineRule="auto"/>
    </w:pPr>
    <w:rPr>
      <w:rFonts w:eastAsia="Times New Roman" w:cs="Times New Roman"/>
      <w:color w:val="FFFFFF"/>
      <w:sz w:val="24"/>
      <w:szCs w:val="24"/>
    </w:rPr>
  </w:style>
  <w:style w:type="paragraph" w:customStyle="1" w:styleId="tri-block-title7">
    <w:name w:val="tri-block-title7"/>
    <w:basedOn w:val="Normal"/>
    <w:rsid w:val="00C80421"/>
    <w:pPr>
      <w:shd w:val="clear" w:color="auto" w:fill="008FBF"/>
      <w:spacing w:before="100" w:beforeAutospacing="1" w:after="210" w:line="240" w:lineRule="auto"/>
    </w:pPr>
    <w:rPr>
      <w:rFonts w:eastAsia="Times New Roman" w:cs="Times New Roman"/>
      <w:color w:val="FFFFFF"/>
      <w:sz w:val="24"/>
      <w:szCs w:val="24"/>
    </w:rPr>
  </w:style>
  <w:style w:type="paragraph" w:customStyle="1" w:styleId="background-mask5">
    <w:name w:val="background-mask5"/>
    <w:basedOn w:val="Normal"/>
    <w:rsid w:val="00C80421"/>
    <w:pPr>
      <w:spacing w:before="100" w:beforeAutospacing="1" w:after="210" w:line="240" w:lineRule="auto"/>
    </w:pPr>
    <w:rPr>
      <w:rFonts w:eastAsia="Times New Roman" w:cs="Times New Roman"/>
      <w:sz w:val="24"/>
      <w:szCs w:val="24"/>
    </w:rPr>
  </w:style>
  <w:style w:type="paragraph" w:customStyle="1" w:styleId="background-mask6">
    <w:name w:val="background-mask6"/>
    <w:basedOn w:val="Normal"/>
    <w:rsid w:val="00C80421"/>
    <w:pPr>
      <w:spacing w:before="100" w:beforeAutospacing="1" w:after="210" w:line="240" w:lineRule="auto"/>
    </w:pPr>
    <w:rPr>
      <w:rFonts w:eastAsia="Times New Roman" w:cs="Times New Roman"/>
      <w:sz w:val="24"/>
      <w:szCs w:val="24"/>
    </w:rPr>
  </w:style>
  <w:style w:type="paragraph" w:customStyle="1" w:styleId="background-mask7">
    <w:name w:val="background-mask7"/>
    <w:basedOn w:val="Normal"/>
    <w:rsid w:val="00C80421"/>
    <w:pPr>
      <w:spacing w:before="100" w:beforeAutospacing="1" w:after="210" w:line="240" w:lineRule="auto"/>
    </w:pPr>
    <w:rPr>
      <w:rFonts w:eastAsia="Times New Roman" w:cs="Times New Roman"/>
      <w:sz w:val="24"/>
      <w:szCs w:val="24"/>
    </w:rPr>
  </w:style>
  <w:style w:type="paragraph" w:customStyle="1" w:styleId="background-mask8">
    <w:name w:val="background-mask8"/>
    <w:basedOn w:val="Normal"/>
    <w:rsid w:val="00C80421"/>
    <w:pPr>
      <w:spacing w:before="100" w:beforeAutospacing="1" w:after="210" w:line="240" w:lineRule="auto"/>
    </w:pPr>
    <w:rPr>
      <w:rFonts w:eastAsia="Times New Roman" w:cs="Times New Roman"/>
      <w:sz w:val="24"/>
      <w:szCs w:val="24"/>
    </w:rPr>
  </w:style>
  <w:style w:type="paragraph" w:customStyle="1" w:styleId="background-mask9">
    <w:name w:val="background-mask9"/>
    <w:basedOn w:val="Normal"/>
    <w:rsid w:val="00C80421"/>
    <w:pPr>
      <w:spacing w:before="100" w:beforeAutospacing="1" w:after="210" w:line="240" w:lineRule="auto"/>
    </w:pPr>
    <w:rPr>
      <w:rFonts w:eastAsia="Times New Roman" w:cs="Times New Roman"/>
      <w:sz w:val="24"/>
      <w:szCs w:val="24"/>
    </w:rPr>
  </w:style>
  <w:style w:type="paragraph" w:customStyle="1" w:styleId="background-mask10">
    <w:name w:val="background-mask10"/>
    <w:basedOn w:val="Normal"/>
    <w:rsid w:val="00C80421"/>
    <w:pPr>
      <w:spacing w:before="100" w:beforeAutospacing="1" w:after="210" w:line="240" w:lineRule="auto"/>
    </w:pPr>
    <w:rPr>
      <w:rFonts w:eastAsia="Times New Roman" w:cs="Times New Roman"/>
      <w:sz w:val="24"/>
      <w:szCs w:val="24"/>
    </w:rPr>
  </w:style>
  <w:style w:type="paragraph" w:customStyle="1" w:styleId="feedlist3">
    <w:name w:val="feedlist3"/>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3">
    <w:name w:val="slideshow-control&gt;div&gt;div3"/>
    <w:basedOn w:val="Normal"/>
    <w:rsid w:val="00C80421"/>
    <w:pPr>
      <w:spacing w:before="100" w:beforeAutospacing="1" w:after="210" w:line="240" w:lineRule="auto"/>
    </w:pPr>
    <w:rPr>
      <w:rFonts w:eastAsia="Times New Roman" w:cs="Times New Roman"/>
      <w:sz w:val="24"/>
      <w:szCs w:val="24"/>
    </w:rPr>
  </w:style>
  <w:style w:type="paragraph" w:customStyle="1" w:styleId="tagline-link1">
    <w:name w:val="tagline-link1"/>
    <w:basedOn w:val="Normal"/>
    <w:rsid w:val="00C80421"/>
    <w:pPr>
      <w:spacing w:before="100" w:beforeAutospacing="1" w:after="210" w:line="405" w:lineRule="atLeast"/>
    </w:pPr>
    <w:rPr>
      <w:rFonts w:eastAsia="Times New Roman" w:cs="Times New Roman"/>
      <w:color w:val="FFFFFF"/>
      <w:sz w:val="27"/>
      <w:szCs w:val="27"/>
    </w:rPr>
  </w:style>
  <w:style w:type="paragraph" w:customStyle="1" w:styleId="tagline-link2">
    <w:name w:val="tagline-link2"/>
    <w:basedOn w:val="Normal"/>
    <w:rsid w:val="00C80421"/>
    <w:pPr>
      <w:spacing w:before="100" w:beforeAutospacing="1" w:after="210" w:line="405" w:lineRule="atLeast"/>
    </w:pPr>
    <w:rPr>
      <w:rFonts w:eastAsia="Times New Roman" w:cs="Times New Roman"/>
      <w:color w:val="008FBF"/>
      <w:sz w:val="27"/>
      <w:szCs w:val="27"/>
    </w:rPr>
  </w:style>
  <w:style w:type="paragraph" w:customStyle="1" w:styleId="s-ctrl1">
    <w:name w:val="s-ctrl1"/>
    <w:basedOn w:val="Normal"/>
    <w:rsid w:val="00C80421"/>
    <w:pPr>
      <w:spacing w:line="240" w:lineRule="auto"/>
    </w:pPr>
    <w:rPr>
      <w:rFonts w:eastAsia="Times New Roman" w:cs="Times New Roman"/>
      <w:sz w:val="24"/>
      <w:szCs w:val="24"/>
    </w:rPr>
  </w:style>
  <w:style w:type="paragraph" w:customStyle="1" w:styleId="article1">
    <w:name w:val="article1"/>
    <w:basedOn w:val="Normal"/>
    <w:rsid w:val="00C80421"/>
    <w:pPr>
      <w:spacing w:before="100" w:beforeAutospacing="1" w:after="210" w:line="240" w:lineRule="auto"/>
    </w:pPr>
    <w:rPr>
      <w:rFonts w:eastAsia="Times New Roman" w:cs="Times New Roman"/>
      <w:sz w:val="24"/>
      <w:szCs w:val="24"/>
    </w:rPr>
  </w:style>
  <w:style w:type="character" w:customStyle="1" w:styleId="video-icon4">
    <w:name w:val="video-icon4"/>
    <w:basedOn w:val="DefaultParagraphFont"/>
    <w:rsid w:val="00C80421"/>
    <w:rPr>
      <w:shd w:val="clear" w:color="auto" w:fill="auto"/>
    </w:rPr>
  </w:style>
  <w:style w:type="paragraph" w:customStyle="1" w:styleId="floating-jump-to-nav1">
    <w:name w:val="floating-jump-to-nav1"/>
    <w:basedOn w:val="Normal"/>
    <w:rsid w:val="00C80421"/>
    <w:pPr>
      <w:spacing w:before="100" w:beforeAutospacing="1" w:after="210" w:line="240" w:lineRule="auto"/>
    </w:pPr>
    <w:rPr>
      <w:rFonts w:eastAsia="Times New Roman" w:cs="Times New Roman"/>
      <w:sz w:val="18"/>
      <w:szCs w:val="18"/>
    </w:rPr>
  </w:style>
  <w:style w:type="paragraph" w:customStyle="1" w:styleId="hero3">
    <w:name w:val="hero3"/>
    <w:basedOn w:val="Normal"/>
    <w:rsid w:val="00C80421"/>
    <w:pPr>
      <w:pBdr>
        <w:top w:val="single" w:sz="6" w:space="6" w:color="BBBDBF"/>
        <w:bottom w:val="single" w:sz="6" w:space="14" w:color="BBBDBF"/>
      </w:pBdr>
      <w:shd w:val="clear" w:color="auto" w:fill="F4F4F4"/>
      <w:spacing w:after="495" w:line="240" w:lineRule="auto"/>
    </w:pPr>
    <w:rPr>
      <w:rFonts w:eastAsia="Times New Roman" w:cs="Times New Roman"/>
      <w:sz w:val="24"/>
      <w:szCs w:val="24"/>
    </w:rPr>
  </w:style>
  <w:style w:type="paragraph" w:customStyle="1" w:styleId="left-cont1">
    <w:name w:val="left-cont1"/>
    <w:basedOn w:val="Normal"/>
    <w:rsid w:val="00C80421"/>
    <w:pPr>
      <w:spacing w:before="100" w:beforeAutospacing="1" w:after="210" w:line="240" w:lineRule="auto"/>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icon31">
    <w:name w:val="icon3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minus3">
    <w:name w:val="minus3"/>
    <w:basedOn w:val="DefaultParagraphFont"/>
    <w:rsid w:val="00C80421"/>
    <w:rPr>
      <w:shd w:val="clear" w:color="auto" w:fill="auto"/>
    </w:rPr>
  </w:style>
  <w:style w:type="paragraph" w:customStyle="1" w:styleId="overflow-article-div1">
    <w:name w:val="overflow-article-div1"/>
    <w:basedOn w:val="Normal"/>
    <w:rsid w:val="00C80421"/>
    <w:pPr>
      <w:spacing w:before="100" w:beforeAutospacing="1" w:after="210" w:line="240" w:lineRule="auto"/>
    </w:pPr>
    <w:rPr>
      <w:rFonts w:eastAsia="Times New Roman" w:cs="Times New Roman"/>
      <w:vanish/>
      <w:sz w:val="24"/>
      <w:szCs w:val="24"/>
    </w:rPr>
  </w:style>
  <w:style w:type="paragraph" w:customStyle="1" w:styleId="article-group1">
    <w:name w:val="article-group1"/>
    <w:basedOn w:val="Normal"/>
    <w:rsid w:val="00C80421"/>
    <w:pPr>
      <w:spacing w:before="100" w:beforeAutospacing="1" w:after="210" w:line="240" w:lineRule="auto"/>
    </w:pPr>
    <w:rPr>
      <w:rFonts w:eastAsia="Times New Roman" w:cs="Times New Roman"/>
      <w:vanish/>
      <w:sz w:val="24"/>
      <w:szCs w:val="24"/>
    </w:rPr>
  </w:style>
  <w:style w:type="paragraph" w:customStyle="1" w:styleId="section-float-right7">
    <w:name w:val="section-float-right7"/>
    <w:basedOn w:val="Normal"/>
    <w:rsid w:val="00C80421"/>
    <w:pPr>
      <w:spacing w:before="1050" w:after="210" w:line="240" w:lineRule="auto"/>
    </w:pPr>
    <w:rPr>
      <w:rFonts w:eastAsia="Times New Roman" w:cs="Times New Roman"/>
      <w:sz w:val="24"/>
      <w:szCs w:val="24"/>
    </w:rPr>
  </w:style>
  <w:style w:type="paragraph" w:customStyle="1" w:styleId="gallery-frame1">
    <w:name w:val="gallery-frame1"/>
    <w:basedOn w:val="Normal"/>
    <w:rsid w:val="00C80421"/>
    <w:pPr>
      <w:shd w:val="clear" w:color="auto" w:fill="CCCCCC"/>
      <w:spacing w:before="100" w:beforeAutospacing="1" w:after="210" w:line="240" w:lineRule="auto"/>
    </w:pPr>
    <w:rPr>
      <w:rFonts w:eastAsia="Times New Roman" w:cs="Times New Roman"/>
      <w:vanish/>
      <w:sz w:val="24"/>
      <w:szCs w:val="24"/>
    </w:rPr>
  </w:style>
  <w:style w:type="paragraph" w:customStyle="1" w:styleId="gallery-vid1">
    <w:name w:val="gallery-vid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gallery-img1">
    <w:name w:val="gallery-img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play-btn9">
    <w:name w:val="play-btn9"/>
    <w:basedOn w:val="Normal"/>
    <w:rsid w:val="00C80421"/>
    <w:pPr>
      <w:spacing w:before="100" w:beforeAutospacing="1" w:after="210" w:line="240" w:lineRule="auto"/>
    </w:pPr>
    <w:rPr>
      <w:rFonts w:eastAsia="Times New Roman" w:cs="Times New Roman"/>
      <w:sz w:val="24"/>
      <w:szCs w:val="24"/>
    </w:rPr>
  </w:style>
  <w:style w:type="paragraph" w:customStyle="1" w:styleId="play-btn10">
    <w:name w:val="play-btn10"/>
    <w:basedOn w:val="Normal"/>
    <w:rsid w:val="00C80421"/>
    <w:pPr>
      <w:spacing w:before="100" w:beforeAutospacing="1" w:after="210" w:line="240" w:lineRule="auto"/>
    </w:pPr>
    <w:rPr>
      <w:rFonts w:eastAsia="Times New Roman" w:cs="Times New Roman"/>
      <w:sz w:val="24"/>
      <w:szCs w:val="24"/>
    </w:rPr>
  </w:style>
  <w:style w:type="paragraph" w:customStyle="1" w:styleId="desc6">
    <w:name w:val="desc6"/>
    <w:basedOn w:val="Normal"/>
    <w:rsid w:val="00C80421"/>
    <w:pPr>
      <w:shd w:val="clear" w:color="auto" w:fill="505050"/>
      <w:spacing w:before="100" w:beforeAutospacing="1" w:after="210" w:line="255" w:lineRule="atLeast"/>
    </w:pPr>
    <w:rPr>
      <w:rFonts w:eastAsia="Times New Roman" w:cs="Times New Roman"/>
      <w:color w:val="FFFFFF"/>
      <w:sz w:val="18"/>
      <w:szCs w:val="18"/>
    </w:rPr>
  </w:style>
  <w:style w:type="paragraph" w:customStyle="1" w:styleId="horz-rule1">
    <w:name w:val="horz-rule1"/>
    <w:basedOn w:val="Normal"/>
    <w:rsid w:val="00C80421"/>
    <w:pPr>
      <w:pBdr>
        <w:bottom w:val="single" w:sz="6" w:space="0" w:color="CCCCCC"/>
      </w:pBdr>
      <w:spacing w:before="825" w:after="600" w:line="240" w:lineRule="auto"/>
    </w:pPr>
    <w:rPr>
      <w:rFonts w:eastAsia="Times New Roman" w:cs="Times New Roman"/>
      <w:sz w:val="24"/>
      <w:szCs w:val="24"/>
    </w:rPr>
  </w:style>
  <w:style w:type="paragraph" w:customStyle="1" w:styleId="seemorelink1">
    <w:name w:val="seemore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seelesslink1">
    <w:name w:val="seeless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more-resources-h1">
    <w:name w:val="more-resources-h1"/>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more-resources-h2">
    <w:name w:val="more-resources-h2"/>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group-toggle1">
    <w:name w:val="group-toggle1"/>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1">
    <w:name w:val="select-language1"/>
    <w:basedOn w:val="Normal"/>
    <w:rsid w:val="00C80421"/>
    <w:pPr>
      <w:spacing w:before="100" w:beforeAutospacing="1" w:after="210" w:line="240" w:lineRule="auto"/>
    </w:pPr>
    <w:rPr>
      <w:rFonts w:eastAsia="Times New Roman" w:cs="Times New Roman"/>
      <w:color w:val="505050"/>
      <w:sz w:val="24"/>
      <w:szCs w:val="24"/>
    </w:rPr>
  </w:style>
  <w:style w:type="paragraph" w:customStyle="1" w:styleId="list2">
    <w:name w:val="list2"/>
    <w:basedOn w:val="Normal"/>
    <w:rsid w:val="00C80421"/>
    <w:pPr>
      <w:shd w:val="clear" w:color="auto" w:fill="404040"/>
      <w:spacing w:before="100" w:beforeAutospacing="1" w:after="210" w:line="240" w:lineRule="auto"/>
    </w:pPr>
    <w:rPr>
      <w:rFonts w:eastAsia="Times New Roman" w:cs="Times New Roman"/>
      <w:sz w:val="24"/>
      <w:szCs w:val="24"/>
    </w:rPr>
  </w:style>
  <w:style w:type="paragraph" w:customStyle="1" w:styleId="cloud-services1">
    <w:name w:val="cloud-services1"/>
    <w:basedOn w:val="Normal"/>
    <w:rsid w:val="00C80421"/>
    <w:pPr>
      <w:spacing w:before="100" w:beforeAutospacing="1" w:after="210" w:line="240" w:lineRule="auto"/>
    </w:pPr>
    <w:rPr>
      <w:rFonts w:eastAsia="Times New Roman" w:cs="Times New Roman"/>
      <w:sz w:val="24"/>
      <w:szCs w:val="24"/>
    </w:rPr>
  </w:style>
  <w:style w:type="paragraph" w:customStyle="1" w:styleId="iaas1">
    <w:name w:val="iaas1"/>
    <w:basedOn w:val="Normal"/>
    <w:rsid w:val="00C80421"/>
    <w:pPr>
      <w:spacing w:before="100" w:beforeAutospacing="1" w:after="210" w:line="240" w:lineRule="auto"/>
    </w:pPr>
    <w:rPr>
      <w:rFonts w:eastAsia="Times New Roman" w:cs="Times New Roman"/>
      <w:sz w:val="24"/>
      <w:szCs w:val="24"/>
    </w:rPr>
  </w:style>
  <w:style w:type="paragraph" w:customStyle="1" w:styleId="integration1">
    <w:name w:val="integration1"/>
    <w:basedOn w:val="Normal"/>
    <w:rsid w:val="00C80421"/>
    <w:pPr>
      <w:spacing w:before="100" w:beforeAutospacing="1" w:after="210" w:line="240" w:lineRule="auto"/>
    </w:pPr>
    <w:rPr>
      <w:rFonts w:eastAsia="Times New Roman" w:cs="Times New Roman"/>
      <w:sz w:val="24"/>
      <w:szCs w:val="24"/>
    </w:rPr>
  </w:style>
  <w:style w:type="paragraph" w:customStyle="1" w:styleId="media1">
    <w:name w:val="media1"/>
    <w:basedOn w:val="Normal"/>
    <w:rsid w:val="00C80421"/>
    <w:pPr>
      <w:spacing w:before="100" w:beforeAutospacing="1" w:after="210" w:line="240" w:lineRule="auto"/>
    </w:pPr>
    <w:rPr>
      <w:rFonts w:eastAsia="Times New Roman" w:cs="Times New Roman"/>
      <w:sz w:val="24"/>
      <w:szCs w:val="24"/>
    </w:rPr>
  </w:style>
  <w:style w:type="paragraph" w:customStyle="1" w:styleId="mobile-gaming1">
    <w:name w:val="mobile-gaming1"/>
    <w:basedOn w:val="Normal"/>
    <w:rsid w:val="00C80421"/>
    <w:pPr>
      <w:spacing w:before="100" w:beforeAutospacing="1" w:after="210" w:line="240" w:lineRule="auto"/>
    </w:pPr>
    <w:rPr>
      <w:rFonts w:eastAsia="Times New Roman" w:cs="Times New Roman"/>
      <w:sz w:val="24"/>
      <w:szCs w:val="24"/>
    </w:rPr>
  </w:style>
  <w:style w:type="paragraph" w:customStyle="1" w:styleId="mobile-services1">
    <w:name w:val="mobile-services1"/>
    <w:basedOn w:val="Normal"/>
    <w:rsid w:val="00C80421"/>
    <w:pPr>
      <w:spacing w:before="100" w:beforeAutospacing="1" w:after="210" w:line="240" w:lineRule="auto"/>
    </w:pPr>
    <w:rPr>
      <w:rFonts w:eastAsia="Times New Roman" w:cs="Times New Roman"/>
      <w:sz w:val="24"/>
      <w:szCs w:val="24"/>
    </w:rPr>
  </w:style>
  <w:style w:type="paragraph" w:customStyle="1" w:styleId="azure1">
    <w:name w:val="azure1"/>
    <w:basedOn w:val="Normal"/>
    <w:rsid w:val="00C80421"/>
    <w:pPr>
      <w:spacing w:before="100" w:beforeAutospacing="1" w:after="210" w:line="240" w:lineRule="auto"/>
    </w:pPr>
    <w:rPr>
      <w:rFonts w:eastAsia="Times New Roman" w:cs="Times New Roman"/>
      <w:sz w:val="24"/>
      <w:szCs w:val="24"/>
    </w:rPr>
  </w:style>
  <w:style w:type="paragraph" w:customStyle="1" w:styleId="select-language2">
    <w:name w:val="select-language2"/>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3">
    <w:name w:val="select-language3"/>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4">
    <w:name w:val="select-language4"/>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5">
    <w:name w:val="select-language5"/>
    <w:basedOn w:val="Normal"/>
    <w:rsid w:val="00C80421"/>
    <w:pPr>
      <w:spacing w:before="100" w:beforeAutospacing="1" w:after="210" w:line="240" w:lineRule="auto"/>
    </w:pPr>
    <w:rPr>
      <w:rFonts w:eastAsia="Times New Roman" w:cs="Times New Roman"/>
      <w:vanish/>
      <w:sz w:val="24"/>
      <w:szCs w:val="24"/>
    </w:rPr>
  </w:style>
  <w:style w:type="paragraph" w:customStyle="1" w:styleId="dev-callout1">
    <w:name w:val="dev-callout1"/>
    <w:basedOn w:val="Normal"/>
    <w:rsid w:val="00C80421"/>
    <w:pPr>
      <w:pBdr>
        <w:left w:val="single" w:sz="24" w:space="23" w:color="97CA41"/>
      </w:pBdr>
      <w:shd w:val="clear" w:color="auto" w:fill="E6E7E9"/>
      <w:spacing w:before="100" w:beforeAutospacing="1" w:after="105" w:line="240" w:lineRule="auto"/>
    </w:pPr>
    <w:rPr>
      <w:rFonts w:eastAsia="Times New Roman" w:cs="Times New Roman"/>
      <w:b/>
      <w:bCs/>
      <w:caps/>
      <w:szCs w:val="21"/>
    </w:rPr>
  </w:style>
  <w:style w:type="paragraph" w:customStyle="1" w:styleId="left-nav2">
    <w:name w:val="left-nav2"/>
    <w:basedOn w:val="Normal"/>
    <w:rsid w:val="00C80421"/>
    <w:pPr>
      <w:spacing w:line="165" w:lineRule="atLeast"/>
      <w:ind w:right="150"/>
    </w:pPr>
    <w:rPr>
      <w:rFonts w:eastAsia="Times New Roman" w:cs="Times New Roman"/>
      <w:vanish/>
      <w:sz w:val="24"/>
      <w:szCs w:val="24"/>
    </w:rPr>
  </w:style>
  <w:style w:type="paragraph" w:customStyle="1" w:styleId="section-float-left7">
    <w:name w:val="section-float-left7"/>
    <w:basedOn w:val="Normal"/>
    <w:rsid w:val="00C80421"/>
    <w:pPr>
      <w:spacing w:before="100" w:beforeAutospacing="1" w:after="210" w:line="240" w:lineRule="auto"/>
    </w:pPr>
    <w:rPr>
      <w:rFonts w:eastAsia="Times New Roman" w:cs="Times New Roman"/>
      <w:sz w:val="24"/>
      <w:szCs w:val="24"/>
    </w:rPr>
  </w:style>
  <w:style w:type="paragraph" w:customStyle="1" w:styleId="title9">
    <w:name w:val="title9"/>
    <w:basedOn w:val="Normal"/>
    <w:rsid w:val="00C80421"/>
    <w:pPr>
      <w:spacing w:before="100" w:beforeAutospacing="1" w:after="210" w:line="360" w:lineRule="atLeast"/>
    </w:pPr>
    <w:rPr>
      <w:rFonts w:eastAsia="Times New Roman" w:cs="Times New Roman"/>
      <w:b/>
      <w:bCs/>
      <w:color w:val="FFFFFF"/>
      <w:szCs w:val="21"/>
    </w:rPr>
  </w:style>
  <w:style w:type="paragraph" w:customStyle="1" w:styleId="seemorelink-container1">
    <w:name w:val="seemorelink-container1"/>
    <w:basedOn w:val="Normal"/>
    <w:rsid w:val="00C80421"/>
    <w:pPr>
      <w:spacing w:after="210" w:line="240" w:lineRule="auto"/>
    </w:pPr>
    <w:rPr>
      <w:rFonts w:eastAsia="Times New Roman" w:cs="Times New Roman"/>
      <w:sz w:val="24"/>
      <w:szCs w:val="24"/>
    </w:rPr>
  </w:style>
  <w:style w:type="paragraph" w:customStyle="1" w:styleId="gallery-frame2">
    <w:name w:val="gallery-frame2"/>
    <w:basedOn w:val="Normal"/>
    <w:rsid w:val="00C80421"/>
    <w:pPr>
      <w:spacing w:before="100" w:beforeAutospacing="1" w:after="210" w:line="240" w:lineRule="auto"/>
    </w:pPr>
    <w:rPr>
      <w:rFonts w:eastAsia="Times New Roman" w:cs="Times New Roman"/>
      <w:vanish/>
      <w:sz w:val="24"/>
      <w:szCs w:val="24"/>
    </w:rPr>
  </w:style>
  <w:style w:type="paragraph" w:customStyle="1" w:styleId="section6">
    <w:name w:val="section6"/>
    <w:basedOn w:val="Normal"/>
    <w:rsid w:val="00C80421"/>
    <w:pPr>
      <w:spacing w:line="240" w:lineRule="auto"/>
      <w:ind w:left="-1350" w:right="-1350"/>
    </w:pPr>
    <w:rPr>
      <w:rFonts w:eastAsia="Times New Roman" w:cs="Times New Roman"/>
      <w:sz w:val="24"/>
      <w:szCs w:val="24"/>
    </w:rPr>
  </w:style>
  <w:style w:type="character" w:customStyle="1" w:styleId="more1">
    <w:name w:val="more1"/>
    <w:basedOn w:val="DefaultParagraphFont"/>
    <w:rsid w:val="00C80421"/>
    <w:rPr>
      <w:vanish w:val="0"/>
      <w:webHidden w:val="0"/>
      <w:sz w:val="14"/>
      <w:szCs w:val="14"/>
      <w:shd w:val="clear" w:color="auto" w:fill="auto"/>
      <w:specVanish w:val="0"/>
    </w:rPr>
  </w:style>
  <w:style w:type="character" w:customStyle="1" w:styleId="less1">
    <w:name w:val="less1"/>
    <w:basedOn w:val="DefaultParagraphFont"/>
    <w:rsid w:val="00C80421"/>
    <w:rPr>
      <w:vanish w:val="0"/>
      <w:webHidden w:val="0"/>
      <w:sz w:val="14"/>
      <w:szCs w:val="14"/>
      <w:shd w:val="clear" w:color="auto" w:fill="auto"/>
      <w:specVanish w:val="0"/>
    </w:rPr>
  </w:style>
  <w:style w:type="character" w:customStyle="1" w:styleId="selected3">
    <w:name w:val="selected3"/>
    <w:basedOn w:val="DefaultParagraphFont"/>
    <w:rsid w:val="00C80421"/>
    <w:rPr>
      <w:color w:val="00A8D9"/>
    </w:rPr>
  </w:style>
  <w:style w:type="paragraph" w:customStyle="1" w:styleId="hero4">
    <w:name w:val="hero4"/>
    <w:basedOn w:val="Normal"/>
    <w:rsid w:val="00C80421"/>
    <w:pPr>
      <w:shd w:val="clear" w:color="auto" w:fill="00ABEC"/>
      <w:spacing w:before="100" w:beforeAutospacing="1" w:after="210" w:line="240" w:lineRule="auto"/>
      <w:ind w:left="-1350"/>
    </w:pPr>
    <w:rPr>
      <w:rFonts w:eastAsia="Times New Roman" w:cs="Times New Roman"/>
      <w:sz w:val="24"/>
      <w:szCs w:val="24"/>
    </w:rPr>
  </w:style>
  <w:style w:type="paragraph" w:customStyle="1" w:styleId="hero5">
    <w:name w:val="hero5"/>
    <w:basedOn w:val="Normal"/>
    <w:rsid w:val="00C80421"/>
    <w:pPr>
      <w:shd w:val="clear" w:color="auto" w:fill="8DB346"/>
      <w:spacing w:before="100" w:beforeAutospacing="1" w:after="210" w:line="240" w:lineRule="auto"/>
    </w:pPr>
    <w:rPr>
      <w:rFonts w:eastAsia="Times New Roman" w:cs="Times New Roman"/>
      <w:sz w:val="24"/>
      <w:szCs w:val="24"/>
    </w:rPr>
  </w:style>
  <w:style w:type="paragraph" w:customStyle="1" w:styleId="hero6">
    <w:name w:val="hero6"/>
    <w:basedOn w:val="Normal"/>
    <w:rsid w:val="00C80421"/>
    <w:pPr>
      <w:spacing w:before="100" w:beforeAutospacing="1" w:after="210" w:line="240" w:lineRule="auto"/>
    </w:pPr>
    <w:rPr>
      <w:rFonts w:eastAsia="Times New Roman" w:cs="Times New Roman"/>
      <w:sz w:val="24"/>
      <w:szCs w:val="24"/>
    </w:rPr>
  </w:style>
  <w:style w:type="paragraph" w:customStyle="1" w:styleId="hero7">
    <w:name w:val="hero7"/>
    <w:basedOn w:val="Normal"/>
    <w:rsid w:val="00C80421"/>
    <w:pPr>
      <w:shd w:val="clear" w:color="auto" w:fill="552B80"/>
      <w:spacing w:before="100" w:beforeAutospacing="1" w:after="210" w:line="240" w:lineRule="auto"/>
    </w:pPr>
    <w:rPr>
      <w:rFonts w:eastAsia="Times New Roman" w:cs="Times New Roman"/>
      <w:sz w:val="24"/>
      <w:szCs w:val="24"/>
    </w:rPr>
  </w:style>
  <w:style w:type="paragraph" w:customStyle="1" w:styleId="hero8">
    <w:name w:val="hero8"/>
    <w:basedOn w:val="Normal"/>
    <w:rsid w:val="00C80421"/>
    <w:pPr>
      <w:shd w:val="clear" w:color="auto" w:fill="99C246"/>
      <w:spacing w:before="100" w:beforeAutospacing="1" w:after="210" w:line="240" w:lineRule="auto"/>
    </w:pPr>
    <w:rPr>
      <w:rFonts w:eastAsia="Times New Roman" w:cs="Times New Roman"/>
      <w:sz w:val="24"/>
      <w:szCs w:val="24"/>
    </w:rPr>
  </w:style>
  <w:style w:type="paragraph" w:customStyle="1" w:styleId="hero9">
    <w:name w:val="hero9"/>
    <w:basedOn w:val="Normal"/>
    <w:rsid w:val="00C80421"/>
    <w:pPr>
      <w:spacing w:before="100" w:beforeAutospacing="1" w:after="210" w:line="240" w:lineRule="auto"/>
    </w:pPr>
    <w:rPr>
      <w:rFonts w:eastAsia="Times New Roman" w:cs="Times New Roman"/>
      <w:sz w:val="24"/>
      <w:szCs w:val="24"/>
    </w:rPr>
  </w:style>
  <w:style w:type="paragraph" w:customStyle="1" w:styleId="hero10">
    <w:name w:val="hero10"/>
    <w:basedOn w:val="Normal"/>
    <w:rsid w:val="00C80421"/>
    <w:pPr>
      <w:spacing w:before="100" w:beforeAutospacing="1" w:after="210" w:line="240" w:lineRule="auto"/>
    </w:pPr>
    <w:rPr>
      <w:rFonts w:eastAsia="Times New Roman" w:cs="Times New Roman"/>
      <w:sz w:val="24"/>
      <w:szCs w:val="24"/>
    </w:rPr>
  </w:style>
  <w:style w:type="paragraph" w:customStyle="1" w:styleId="hero11">
    <w:name w:val="hero11"/>
    <w:basedOn w:val="Normal"/>
    <w:rsid w:val="00C80421"/>
    <w:pPr>
      <w:shd w:val="clear" w:color="auto" w:fill="704992"/>
      <w:spacing w:before="100" w:beforeAutospacing="1" w:after="210" w:line="240" w:lineRule="auto"/>
    </w:pPr>
    <w:rPr>
      <w:rFonts w:eastAsia="Times New Roman" w:cs="Times New Roman"/>
      <w:sz w:val="24"/>
      <w:szCs w:val="24"/>
    </w:rPr>
  </w:style>
  <w:style w:type="paragraph" w:customStyle="1" w:styleId="hero12">
    <w:name w:val="hero12"/>
    <w:basedOn w:val="Normal"/>
    <w:rsid w:val="00C80421"/>
    <w:pPr>
      <w:shd w:val="clear" w:color="auto" w:fill="0872B9"/>
      <w:spacing w:before="100" w:beforeAutospacing="1" w:after="210" w:line="240" w:lineRule="auto"/>
    </w:pPr>
    <w:rPr>
      <w:rFonts w:eastAsia="Times New Roman" w:cs="Times New Roman"/>
      <w:sz w:val="24"/>
      <w:szCs w:val="24"/>
    </w:rPr>
  </w:style>
  <w:style w:type="paragraph" w:customStyle="1" w:styleId="hero13">
    <w:name w:val="hero13"/>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4">
    <w:name w:val="hero14"/>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5">
    <w:name w:val="hero15"/>
    <w:basedOn w:val="Normal"/>
    <w:rsid w:val="00C80421"/>
    <w:pPr>
      <w:shd w:val="clear" w:color="auto" w:fill="662F8C"/>
      <w:spacing w:before="100" w:beforeAutospacing="1" w:after="210" w:line="240" w:lineRule="auto"/>
    </w:pPr>
    <w:rPr>
      <w:rFonts w:eastAsia="Times New Roman" w:cs="Times New Roman"/>
      <w:sz w:val="24"/>
      <w:szCs w:val="24"/>
    </w:rPr>
  </w:style>
  <w:style w:type="paragraph" w:customStyle="1" w:styleId="hero-content1">
    <w:name w:val="hero-content1"/>
    <w:basedOn w:val="Normal"/>
    <w:rsid w:val="00C80421"/>
    <w:pPr>
      <w:spacing w:before="100" w:beforeAutospacing="1" w:after="210" w:line="240" w:lineRule="auto"/>
    </w:pPr>
    <w:rPr>
      <w:rFonts w:eastAsia="Times New Roman" w:cs="Times New Roman"/>
      <w:sz w:val="24"/>
      <w:szCs w:val="24"/>
    </w:rPr>
  </w:style>
  <w:style w:type="paragraph" w:customStyle="1" w:styleId="tabs1">
    <w:name w:val="tabs1"/>
    <w:basedOn w:val="Normal"/>
    <w:rsid w:val="00C80421"/>
    <w:pPr>
      <w:spacing w:line="240" w:lineRule="auto"/>
    </w:pPr>
    <w:rPr>
      <w:rFonts w:eastAsia="Times New Roman" w:cs="Times New Roman"/>
      <w:sz w:val="24"/>
      <w:szCs w:val="24"/>
    </w:rPr>
  </w:style>
  <w:style w:type="paragraph" w:customStyle="1" w:styleId="sectiondiv1">
    <w:name w:val="section&gt;div1"/>
    <w:basedOn w:val="Normal"/>
    <w:rsid w:val="00C80421"/>
    <w:pPr>
      <w:pBdr>
        <w:bottom w:val="single" w:sz="6" w:space="31" w:color="D4D4D4"/>
      </w:pBdr>
      <w:spacing w:before="100" w:beforeAutospacing="1" w:after="210" w:line="240" w:lineRule="auto"/>
      <w:ind w:left="-1350"/>
    </w:pPr>
    <w:rPr>
      <w:rFonts w:eastAsia="Times New Roman" w:cs="Times New Roman"/>
      <w:sz w:val="24"/>
      <w:szCs w:val="24"/>
    </w:rPr>
  </w:style>
  <w:style w:type="paragraph" w:customStyle="1" w:styleId="services1">
    <w:name w:val="services1"/>
    <w:basedOn w:val="Normal"/>
    <w:rsid w:val="00C80421"/>
    <w:pPr>
      <w:pBdr>
        <w:bottom w:val="single" w:sz="6" w:space="31" w:color="D4D4D4"/>
      </w:pBdr>
      <w:shd w:val="clear" w:color="auto" w:fill="DEDEDE"/>
      <w:spacing w:before="100" w:beforeAutospacing="1" w:after="210" w:line="240" w:lineRule="auto"/>
      <w:ind w:left="-1350"/>
    </w:pPr>
    <w:rPr>
      <w:rFonts w:eastAsia="Times New Roman" w:cs="Times New Roman"/>
      <w:sz w:val="24"/>
      <w:szCs w:val="24"/>
    </w:rPr>
  </w:style>
  <w:style w:type="paragraph" w:customStyle="1" w:styleId="section7">
    <w:name w:val="section7"/>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0">
    <w:name w:val="free-trial-ribbon10"/>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ree-col-floatdiv1">
    <w:name w:val="three-col-float&gt;div1"/>
    <w:basedOn w:val="Normal"/>
    <w:rsid w:val="00C80421"/>
    <w:pPr>
      <w:spacing w:before="100" w:beforeAutospacing="1" w:after="210" w:line="240" w:lineRule="auto"/>
      <w:ind w:left="300"/>
    </w:pPr>
    <w:rPr>
      <w:rFonts w:eastAsia="Times New Roman" w:cs="Times New Roman"/>
      <w:sz w:val="24"/>
      <w:szCs w:val="24"/>
    </w:rPr>
  </w:style>
  <w:style w:type="paragraph" w:customStyle="1" w:styleId="three-col-float1">
    <w:name w:val="three-col-float1"/>
    <w:basedOn w:val="Normal"/>
    <w:rsid w:val="00C80421"/>
    <w:pPr>
      <w:spacing w:before="100" w:beforeAutospacing="1" w:after="210" w:line="240" w:lineRule="auto"/>
    </w:pPr>
    <w:rPr>
      <w:rFonts w:eastAsia="Times New Roman" w:cs="Times New Roman"/>
      <w:sz w:val="24"/>
      <w:szCs w:val="24"/>
    </w:rPr>
  </w:style>
  <w:style w:type="paragraph" w:customStyle="1" w:styleId="section8">
    <w:name w:val="section8"/>
    <w:basedOn w:val="Normal"/>
    <w:rsid w:val="00C80421"/>
    <w:pPr>
      <w:pBdr>
        <w:top w:val="single" w:sz="6" w:space="19" w:color="D4D4D4"/>
      </w:pBdr>
      <w:spacing w:before="375" w:line="240" w:lineRule="auto"/>
      <w:ind w:left="-495"/>
    </w:pPr>
    <w:rPr>
      <w:rFonts w:eastAsia="Times New Roman" w:cs="Times New Roman"/>
      <w:sz w:val="24"/>
      <w:szCs w:val="24"/>
    </w:rPr>
  </w:style>
  <w:style w:type="paragraph" w:customStyle="1" w:styleId="buttons1">
    <w:name w:val="buttons1"/>
    <w:basedOn w:val="Normal"/>
    <w:rsid w:val="00C80421"/>
    <w:pPr>
      <w:spacing w:line="375" w:lineRule="atLeast"/>
    </w:pPr>
    <w:rPr>
      <w:rFonts w:eastAsia="Times New Roman" w:cs="Times New Roman"/>
      <w:sz w:val="27"/>
      <w:szCs w:val="27"/>
    </w:rPr>
  </w:style>
  <w:style w:type="paragraph" w:customStyle="1" w:styleId="video2">
    <w:name w:val="video2"/>
    <w:basedOn w:val="Normal"/>
    <w:rsid w:val="00C80421"/>
    <w:pPr>
      <w:spacing w:before="100" w:beforeAutospacing="1" w:after="210" w:line="240" w:lineRule="auto"/>
    </w:pPr>
    <w:rPr>
      <w:rFonts w:eastAsia="Times New Roman" w:cs="Times New Roman"/>
      <w:sz w:val="24"/>
      <w:szCs w:val="24"/>
    </w:rPr>
  </w:style>
  <w:style w:type="paragraph" w:customStyle="1" w:styleId="channel9-expander1">
    <w:name w:val="channel9-expander1"/>
    <w:basedOn w:val="Normal"/>
    <w:rsid w:val="00C80421"/>
    <w:pPr>
      <w:spacing w:before="100" w:beforeAutospacing="1" w:after="210" w:line="240" w:lineRule="auto"/>
    </w:pPr>
    <w:rPr>
      <w:rFonts w:eastAsia="Times New Roman" w:cs="Times New Roman"/>
      <w:sz w:val="24"/>
      <w:szCs w:val="24"/>
    </w:rPr>
  </w:style>
  <w:style w:type="paragraph" w:customStyle="1" w:styleId="channel9-expander2">
    <w:name w:val="channel9-expander2"/>
    <w:basedOn w:val="Normal"/>
    <w:rsid w:val="00C80421"/>
    <w:pPr>
      <w:spacing w:before="100" w:beforeAutospacing="1" w:after="210" w:line="240" w:lineRule="auto"/>
    </w:pPr>
    <w:rPr>
      <w:rFonts w:eastAsia="Times New Roman" w:cs="Times New Roman"/>
      <w:sz w:val="24"/>
      <w:szCs w:val="24"/>
    </w:rPr>
  </w:style>
  <w:style w:type="paragraph" w:customStyle="1" w:styleId="channel9-expander3">
    <w:name w:val="channel9-expander3"/>
    <w:basedOn w:val="Normal"/>
    <w:rsid w:val="00C80421"/>
    <w:pPr>
      <w:spacing w:before="100" w:beforeAutospacing="1" w:after="210" w:line="240" w:lineRule="auto"/>
    </w:pPr>
    <w:rPr>
      <w:rFonts w:eastAsia="Times New Roman" w:cs="Times New Roman"/>
      <w:sz w:val="24"/>
      <w:szCs w:val="24"/>
    </w:rPr>
  </w:style>
  <w:style w:type="paragraph" w:customStyle="1" w:styleId="video3">
    <w:name w:val="video3"/>
    <w:basedOn w:val="Normal"/>
    <w:rsid w:val="00C80421"/>
    <w:pPr>
      <w:spacing w:before="100" w:beforeAutospacing="1" w:after="210" w:line="240" w:lineRule="auto"/>
    </w:pPr>
    <w:rPr>
      <w:rFonts w:eastAsia="Times New Roman" w:cs="Times New Roman"/>
      <w:sz w:val="24"/>
      <w:szCs w:val="24"/>
    </w:rPr>
  </w:style>
  <w:style w:type="paragraph" w:customStyle="1" w:styleId="channel9-expander4">
    <w:name w:val="channel9-expander4"/>
    <w:basedOn w:val="Normal"/>
    <w:rsid w:val="00C80421"/>
    <w:pPr>
      <w:spacing w:before="100" w:beforeAutospacing="1" w:after="210" w:line="240" w:lineRule="auto"/>
    </w:pPr>
    <w:rPr>
      <w:rFonts w:eastAsia="Times New Roman" w:cs="Times New Roman"/>
      <w:sz w:val="24"/>
      <w:szCs w:val="24"/>
    </w:rPr>
  </w:style>
  <w:style w:type="paragraph" w:customStyle="1" w:styleId="video4">
    <w:name w:val="video4"/>
    <w:basedOn w:val="Normal"/>
    <w:rsid w:val="00C80421"/>
    <w:pPr>
      <w:spacing w:before="100" w:beforeAutospacing="1" w:after="210" w:line="240" w:lineRule="auto"/>
    </w:pPr>
    <w:rPr>
      <w:rFonts w:eastAsia="Times New Roman" w:cs="Times New Roman"/>
      <w:sz w:val="24"/>
      <w:szCs w:val="24"/>
    </w:rPr>
  </w:style>
  <w:style w:type="paragraph" w:customStyle="1" w:styleId="video5">
    <w:name w:val="video5"/>
    <w:basedOn w:val="Normal"/>
    <w:rsid w:val="00C80421"/>
    <w:pPr>
      <w:spacing w:before="100" w:beforeAutospacing="1" w:after="210" w:line="240" w:lineRule="auto"/>
    </w:pPr>
    <w:rPr>
      <w:rFonts w:eastAsia="Times New Roman" w:cs="Times New Roman"/>
      <w:sz w:val="24"/>
      <w:szCs w:val="24"/>
    </w:rPr>
  </w:style>
  <w:style w:type="paragraph" w:customStyle="1" w:styleId="video6">
    <w:name w:val="video6"/>
    <w:basedOn w:val="Normal"/>
    <w:rsid w:val="00C80421"/>
    <w:pPr>
      <w:spacing w:before="100" w:beforeAutospacing="1" w:after="210" w:line="240" w:lineRule="auto"/>
    </w:pPr>
    <w:rPr>
      <w:rFonts w:eastAsia="Times New Roman" w:cs="Times New Roman"/>
      <w:sz w:val="24"/>
      <w:szCs w:val="24"/>
    </w:rPr>
  </w:style>
  <w:style w:type="paragraph" w:customStyle="1" w:styleId="channel9-expander5">
    <w:name w:val="channel9-expander5"/>
    <w:basedOn w:val="Normal"/>
    <w:rsid w:val="00C80421"/>
    <w:pPr>
      <w:spacing w:before="100" w:beforeAutospacing="1" w:after="210" w:line="240" w:lineRule="auto"/>
    </w:pPr>
    <w:rPr>
      <w:rFonts w:eastAsia="Times New Roman" w:cs="Times New Roman"/>
      <w:sz w:val="24"/>
      <w:szCs w:val="24"/>
    </w:rPr>
  </w:style>
  <w:style w:type="paragraph" w:customStyle="1" w:styleId="video7">
    <w:name w:val="video7"/>
    <w:basedOn w:val="Normal"/>
    <w:rsid w:val="00C80421"/>
    <w:pPr>
      <w:spacing w:before="100" w:beforeAutospacing="1" w:after="210" w:line="240" w:lineRule="auto"/>
    </w:pPr>
    <w:rPr>
      <w:rFonts w:eastAsia="Times New Roman" w:cs="Times New Roman"/>
      <w:sz w:val="24"/>
      <w:szCs w:val="24"/>
    </w:rPr>
  </w:style>
  <w:style w:type="paragraph" w:customStyle="1" w:styleId="channel9-expander6">
    <w:name w:val="channel9-expander6"/>
    <w:basedOn w:val="Normal"/>
    <w:rsid w:val="00C80421"/>
    <w:pPr>
      <w:spacing w:before="100" w:beforeAutospacing="1" w:after="210" w:line="240" w:lineRule="auto"/>
    </w:pPr>
    <w:rPr>
      <w:rFonts w:eastAsia="Times New Roman" w:cs="Times New Roman"/>
      <w:sz w:val="24"/>
      <w:szCs w:val="24"/>
    </w:rPr>
  </w:style>
  <w:style w:type="paragraph" w:customStyle="1" w:styleId="channel9-expander7">
    <w:name w:val="channel9-expander7"/>
    <w:basedOn w:val="Normal"/>
    <w:rsid w:val="00C80421"/>
    <w:pPr>
      <w:spacing w:before="100" w:beforeAutospacing="1" w:after="210" w:line="240" w:lineRule="auto"/>
    </w:pPr>
    <w:rPr>
      <w:rFonts w:eastAsia="Times New Roman" w:cs="Times New Roman"/>
      <w:sz w:val="24"/>
      <w:szCs w:val="24"/>
    </w:rPr>
  </w:style>
  <w:style w:type="paragraph" w:customStyle="1" w:styleId="quote2">
    <w:name w:val="quote2"/>
    <w:basedOn w:val="Normal"/>
    <w:rsid w:val="00C80421"/>
    <w:pPr>
      <w:spacing w:before="100" w:beforeAutospacing="1" w:after="210" w:line="240" w:lineRule="auto"/>
    </w:pPr>
    <w:rPr>
      <w:rFonts w:eastAsia="Times New Roman" w:cs="Times New Roman"/>
      <w:sz w:val="24"/>
      <w:szCs w:val="24"/>
    </w:rPr>
  </w:style>
  <w:style w:type="paragraph" w:customStyle="1" w:styleId="video8">
    <w:name w:val="video8"/>
    <w:basedOn w:val="Normal"/>
    <w:rsid w:val="00C80421"/>
    <w:pPr>
      <w:spacing w:before="100" w:beforeAutospacing="1" w:after="210" w:line="240" w:lineRule="auto"/>
    </w:pPr>
    <w:rPr>
      <w:rFonts w:eastAsia="Times New Roman" w:cs="Times New Roman"/>
      <w:sz w:val="24"/>
      <w:szCs w:val="24"/>
    </w:rPr>
  </w:style>
  <w:style w:type="paragraph" w:customStyle="1" w:styleId="video9">
    <w:name w:val="video9"/>
    <w:basedOn w:val="Normal"/>
    <w:rsid w:val="00C80421"/>
    <w:pPr>
      <w:spacing w:before="100" w:beforeAutospacing="1" w:after="210" w:line="240" w:lineRule="auto"/>
    </w:pPr>
    <w:rPr>
      <w:rFonts w:eastAsia="Times New Roman" w:cs="Times New Roman"/>
      <w:sz w:val="24"/>
      <w:szCs w:val="24"/>
    </w:rPr>
  </w:style>
  <w:style w:type="paragraph" w:customStyle="1" w:styleId="video10">
    <w:name w:val="video10"/>
    <w:basedOn w:val="Normal"/>
    <w:rsid w:val="00C80421"/>
    <w:pPr>
      <w:spacing w:before="100" w:beforeAutospacing="1" w:after="210" w:line="240" w:lineRule="auto"/>
    </w:pPr>
    <w:rPr>
      <w:rFonts w:eastAsia="Times New Roman" w:cs="Times New Roman"/>
      <w:sz w:val="24"/>
      <w:szCs w:val="24"/>
    </w:rPr>
  </w:style>
  <w:style w:type="paragraph" w:customStyle="1" w:styleId="channel9-expander8">
    <w:name w:val="channel9-expander8"/>
    <w:basedOn w:val="Normal"/>
    <w:rsid w:val="00C80421"/>
    <w:pPr>
      <w:spacing w:before="100" w:beforeAutospacing="1" w:after="210" w:line="240" w:lineRule="auto"/>
    </w:pPr>
    <w:rPr>
      <w:rFonts w:eastAsia="Times New Roman" w:cs="Times New Roman"/>
      <w:sz w:val="24"/>
      <w:szCs w:val="24"/>
    </w:rPr>
  </w:style>
  <w:style w:type="paragraph" w:customStyle="1" w:styleId="channel9-expander9">
    <w:name w:val="channel9-expander9"/>
    <w:basedOn w:val="Normal"/>
    <w:rsid w:val="00C80421"/>
    <w:pPr>
      <w:spacing w:before="100" w:beforeAutospacing="1" w:after="210" w:line="240" w:lineRule="auto"/>
    </w:pPr>
    <w:rPr>
      <w:rFonts w:eastAsia="Times New Roman" w:cs="Times New Roman"/>
      <w:sz w:val="24"/>
      <w:szCs w:val="24"/>
    </w:rPr>
  </w:style>
  <w:style w:type="paragraph" w:customStyle="1" w:styleId="channel9-expander10">
    <w:name w:val="channel9-expander10"/>
    <w:basedOn w:val="Normal"/>
    <w:rsid w:val="00C80421"/>
    <w:pPr>
      <w:spacing w:before="100" w:beforeAutospacing="1" w:after="210" w:line="240" w:lineRule="auto"/>
    </w:pPr>
    <w:rPr>
      <w:rFonts w:eastAsia="Times New Roman" w:cs="Times New Roman"/>
      <w:sz w:val="24"/>
      <w:szCs w:val="24"/>
    </w:rPr>
  </w:style>
  <w:style w:type="paragraph" w:customStyle="1" w:styleId="channel9-expander11">
    <w:name w:val="channel9-expander11"/>
    <w:basedOn w:val="Normal"/>
    <w:rsid w:val="00C80421"/>
    <w:pPr>
      <w:spacing w:before="100" w:beforeAutospacing="1" w:after="210" w:line="240" w:lineRule="auto"/>
    </w:pPr>
    <w:rPr>
      <w:rFonts w:eastAsia="Times New Roman" w:cs="Times New Roman"/>
      <w:sz w:val="24"/>
      <w:szCs w:val="24"/>
    </w:rPr>
  </w:style>
  <w:style w:type="paragraph" w:customStyle="1" w:styleId="video11">
    <w:name w:val="video11"/>
    <w:basedOn w:val="Normal"/>
    <w:rsid w:val="00C80421"/>
    <w:pPr>
      <w:spacing w:before="100" w:beforeAutospacing="1" w:after="210" w:line="240" w:lineRule="auto"/>
    </w:pPr>
    <w:rPr>
      <w:rFonts w:eastAsia="Times New Roman" w:cs="Times New Roman"/>
      <w:sz w:val="24"/>
      <w:szCs w:val="24"/>
    </w:rPr>
  </w:style>
  <w:style w:type="paragraph" w:customStyle="1" w:styleId="video12">
    <w:name w:val="video12"/>
    <w:basedOn w:val="Normal"/>
    <w:rsid w:val="00C80421"/>
    <w:pPr>
      <w:spacing w:before="100" w:beforeAutospacing="1" w:after="210" w:line="240" w:lineRule="auto"/>
    </w:pPr>
    <w:rPr>
      <w:rFonts w:eastAsia="Times New Roman" w:cs="Times New Roman"/>
      <w:sz w:val="24"/>
      <w:szCs w:val="24"/>
    </w:rPr>
  </w:style>
  <w:style w:type="paragraph" w:customStyle="1" w:styleId="evidence1">
    <w:name w:val="evidence1"/>
    <w:basedOn w:val="Normal"/>
    <w:rsid w:val="00C80421"/>
    <w:pPr>
      <w:spacing w:before="100" w:beforeAutospacing="1" w:after="210" w:line="240" w:lineRule="auto"/>
    </w:pPr>
    <w:rPr>
      <w:rFonts w:eastAsia="Times New Roman" w:cs="Times New Roman"/>
      <w:sz w:val="24"/>
      <w:szCs w:val="24"/>
    </w:rPr>
  </w:style>
  <w:style w:type="paragraph" w:customStyle="1" w:styleId="evidence2">
    <w:name w:val="evidence2"/>
    <w:basedOn w:val="Normal"/>
    <w:rsid w:val="00C80421"/>
    <w:pPr>
      <w:spacing w:before="100" w:beforeAutospacing="1" w:after="210" w:line="240" w:lineRule="auto"/>
    </w:pPr>
    <w:rPr>
      <w:rFonts w:eastAsia="Times New Roman" w:cs="Times New Roman"/>
      <w:sz w:val="24"/>
      <w:szCs w:val="24"/>
    </w:rPr>
  </w:style>
  <w:style w:type="paragraph" w:customStyle="1" w:styleId="channel9-expander12">
    <w:name w:val="channel9-expander12"/>
    <w:basedOn w:val="Normal"/>
    <w:rsid w:val="00C80421"/>
    <w:pPr>
      <w:spacing w:before="100" w:beforeAutospacing="1" w:after="210" w:line="240" w:lineRule="auto"/>
    </w:pPr>
    <w:rPr>
      <w:rFonts w:eastAsia="Times New Roman" w:cs="Times New Roman"/>
      <w:sz w:val="24"/>
      <w:szCs w:val="24"/>
    </w:rPr>
  </w:style>
  <w:style w:type="paragraph" w:customStyle="1" w:styleId="video13">
    <w:name w:val="video1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quote3">
    <w:name w:val="quote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author1">
    <w:name w:val="author1"/>
    <w:basedOn w:val="Normal"/>
    <w:rsid w:val="00C80421"/>
    <w:pPr>
      <w:spacing w:before="105" w:after="210" w:line="240" w:lineRule="auto"/>
    </w:pPr>
    <w:rPr>
      <w:rFonts w:eastAsia="Times New Roman" w:cs="Times New Roman"/>
      <w:sz w:val="24"/>
      <w:szCs w:val="24"/>
    </w:rPr>
  </w:style>
  <w:style w:type="paragraph" w:customStyle="1" w:styleId="author2">
    <w:name w:val="author2"/>
    <w:basedOn w:val="Normal"/>
    <w:rsid w:val="00C80421"/>
    <w:pPr>
      <w:spacing w:before="105" w:after="210" w:line="240" w:lineRule="auto"/>
    </w:pPr>
    <w:rPr>
      <w:rFonts w:eastAsia="Times New Roman" w:cs="Times New Roman"/>
      <w:sz w:val="24"/>
      <w:szCs w:val="24"/>
    </w:rPr>
  </w:style>
  <w:style w:type="paragraph" w:customStyle="1" w:styleId="section-float-left8">
    <w:name w:val="section-float-left8"/>
    <w:basedOn w:val="Normal"/>
    <w:rsid w:val="00C80421"/>
    <w:pPr>
      <w:spacing w:before="100" w:beforeAutospacing="1" w:after="210" w:line="240" w:lineRule="auto"/>
    </w:pPr>
    <w:rPr>
      <w:rFonts w:eastAsia="Times New Roman" w:cs="Times New Roman"/>
      <w:sz w:val="24"/>
      <w:szCs w:val="24"/>
    </w:rPr>
  </w:style>
  <w:style w:type="paragraph" w:customStyle="1" w:styleId="section-float-right8">
    <w:name w:val="section-float-right8"/>
    <w:basedOn w:val="Normal"/>
    <w:rsid w:val="00C80421"/>
    <w:pPr>
      <w:spacing w:before="100" w:beforeAutospacing="1" w:after="210" w:line="240" w:lineRule="auto"/>
    </w:pPr>
    <w:rPr>
      <w:rFonts w:eastAsia="Times New Roman" w:cs="Times New Roman"/>
      <w:sz w:val="24"/>
      <w:szCs w:val="24"/>
    </w:rPr>
  </w:style>
  <w:style w:type="paragraph" w:customStyle="1" w:styleId="evidence3">
    <w:name w:val="evidence3"/>
    <w:basedOn w:val="Normal"/>
    <w:rsid w:val="00C80421"/>
    <w:pPr>
      <w:spacing w:line="270" w:lineRule="atLeast"/>
    </w:pPr>
    <w:rPr>
      <w:rFonts w:eastAsia="Times New Roman" w:cs="Times New Roman"/>
      <w:i/>
      <w:iCs/>
      <w:color w:val="666666"/>
      <w:sz w:val="24"/>
      <w:szCs w:val="24"/>
    </w:rPr>
  </w:style>
  <w:style w:type="paragraph" w:customStyle="1" w:styleId="channel9-expander13">
    <w:name w:val="channel9-expander13"/>
    <w:basedOn w:val="Normal"/>
    <w:rsid w:val="00C80421"/>
    <w:pPr>
      <w:spacing w:before="100" w:beforeAutospacing="1" w:after="210" w:line="240" w:lineRule="auto"/>
    </w:pPr>
    <w:rPr>
      <w:rFonts w:eastAsia="Times New Roman" w:cs="Times New Roman"/>
      <w:sz w:val="24"/>
      <w:szCs w:val="24"/>
    </w:rPr>
  </w:style>
  <w:style w:type="paragraph" w:customStyle="1" w:styleId="desc7">
    <w:name w:val="desc7"/>
    <w:basedOn w:val="Normal"/>
    <w:rsid w:val="00C80421"/>
    <w:pPr>
      <w:spacing w:before="100" w:beforeAutospacing="1" w:after="210" w:line="240" w:lineRule="auto"/>
    </w:pPr>
    <w:rPr>
      <w:rFonts w:eastAsia="Times New Roman" w:cs="Times New Roman"/>
      <w:color w:val="666666"/>
      <w:sz w:val="24"/>
      <w:szCs w:val="24"/>
    </w:rPr>
  </w:style>
  <w:style w:type="paragraph" w:customStyle="1" w:styleId="play-btn11">
    <w:name w:val="play-bt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close-btn1">
    <w:name w:val="close-btn1"/>
    <w:basedOn w:val="Normal"/>
    <w:rsid w:val="00C80421"/>
    <w:pPr>
      <w:spacing w:before="100" w:beforeAutospacing="1" w:after="210" w:line="240" w:lineRule="auto"/>
    </w:pPr>
    <w:rPr>
      <w:rFonts w:eastAsia="Times New Roman" w:cs="Times New Roman"/>
      <w:vanish/>
      <w:sz w:val="24"/>
      <w:szCs w:val="24"/>
    </w:rPr>
  </w:style>
  <w:style w:type="paragraph" w:customStyle="1" w:styleId="vwrap1">
    <w:name w:val="vwrap1"/>
    <w:basedOn w:val="Normal"/>
    <w:rsid w:val="00C80421"/>
    <w:pPr>
      <w:spacing w:before="100" w:beforeAutospacing="1" w:after="210" w:line="240" w:lineRule="auto"/>
    </w:pPr>
    <w:rPr>
      <w:rFonts w:eastAsia="Times New Roman" w:cs="Times New Roman"/>
      <w:vanish/>
      <w:sz w:val="24"/>
      <w:szCs w:val="24"/>
    </w:rPr>
  </w:style>
  <w:style w:type="paragraph" w:customStyle="1" w:styleId="virtual-machines1">
    <w:name w:val="virtual-machines1"/>
    <w:basedOn w:val="Normal"/>
    <w:rsid w:val="00C80421"/>
    <w:pPr>
      <w:spacing w:before="100" w:beforeAutospacing="1" w:after="210" w:line="240" w:lineRule="auto"/>
    </w:pPr>
    <w:rPr>
      <w:rFonts w:eastAsia="Times New Roman" w:cs="Times New Roman"/>
      <w:sz w:val="24"/>
      <w:szCs w:val="24"/>
    </w:rPr>
  </w:style>
  <w:style w:type="paragraph" w:customStyle="1" w:styleId="cloud-services2">
    <w:name w:val="cloud-services2"/>
    <w:basedOn w:val="Normal"/>
    <w:rsid w:val="00C80421"/>
    <w:pPr>
      <w:spacing w:before="100" w:beforeAutospacing="1" w:after="210" w:line="240" w:lineRule="auto"/>
    </w:pPr>
    <w:rPr>
      <w:rFonts w:eastAsia="Times New Roman" w:cs="Times New Roman"/>
      <w:sz w:val="24"/>
      <w:szCs w:val="24"/>
    </w:rPr>
  </w:style>
  <w:style w:type="paragraph" w:customStyle="1" w:styleId="websites1">
    <w:name w:val="websites1"/>
    <w:basedOn w:val="Normal"/>
    <w:rsid w:val="00C80421"/>
    <w:pPr>
      <w:spacing w:before="100" w:beforeAutospacing="1" w:after="210" w:line="240" w:lineRule="auto"/>
    </w:pPr>
    <w:rPr>
      <w:rFonts w:eastAsia="Times New Roman" w:cs="Times New Roman"/>
      <w:sz w:val="24"/>
      <w:szCs w:val="24"/>
    </w:rPr>
  </w:style>
  <w:style w:type="paragraph" w:customStyle="1" w:styleId="mobile-services2">
    <w:name w:val="mobile-services2"/>
    <w:basedOn w:val="Normal"/>
    <w:rsid w:val="00C80421"/>
    <w:pPr>
      <w:spacing w:before="100" w:beforeAutospacing="1" w:after="210" w:line="240" w:lineRule="auto"/>
    </w:pPr>
    <w:rPr>
      <w:rFonts w:eastAsia="Times New Roman" w:cs="Times New Roman"/>
      <w:sz w:val="24"/>
      <w:szCs w:val="24"/>
    </w:rPr>
  </w:style>
  <w:style w:type="paragraph" w:customStyle="1" w:styleId="storage1">
    <w:name w:val="storage1"/>
    <w:basedOn w:val="Normal"/>
    <w:rsid w:val="00C80421"/>
    <w:pPr>
      <w:spacing w:before="100" w:beforeAutospacing="1" w:after="210" w:line="240" w:lineRule="auto"/>
    </w:pPr>
    <w:rPr>
      <w:rFonts w:eastAsia="Times New Roman" w:cs="Times New Roman"/>
      <w:sz w:val="24"/>
      <w:szCs w:val="24"/>
    </w:rPr>
  </w:style>
  <w:style w:type="paragraph" w:customStyle="1" w:styleId="sql-database1">
    <w:name w:val="sql-database1"/>
    <w:basedOn w:val="Normal"/>
    <w:rsid w:val="00C80421"/>
    <w:pPr>
      <w:spacing w:before="100" w:beforeAutospacing="1" w:after="210" w:line="240" w:lineRule="auto"/>
    </w:pPr>
    <w:rPr>
      <w:rFonts w:eastAsia="Times New Roman" w:cs="Times New Roman"/>
      <w:sz w:val="24"/>
      <w:szCs w:val="24"/>
    </w:rPr>
  </w:style>
  <w:style w:type="paragraph" w:customStyle="1" w:styleId="sql-reporting1">
    <w:name w:val="sql-reporting1"/>
    <w:basedOn w:val="Normal"/>
    <w:rsid w:val="00C80421"/>
    <w:pPr>
      <w:spacing w:before="100" w:beforeAutospacing="1" w:after="210" w:line="240" w:lineRule="auto"/>
    </w:pPr>
    <w:rPr>
      <w:rFonts w:eastAsia="Times New Roman" w:cs="Times New Roman"/>
      <w:sz w:val="24"/>
      <w:szCs w:val="24"/>
    </w:rPr>
  </w:style>
  <w:style w:type="paragraph" w:customStyle="1" w:styleId="backup1">
    <w:name w:val="backup1"/>
    <w:basedOn w:val="Normal"/>
    <w:rsid w:val="00C80421"/>
    <w:pPr>
      <w:spacing w:before="100" w:beforeAutospacing="1" w:after="210" w:line="240" w:lineRule="auto"/>
    </w:pPr>
    <w:rPr>
      <w:rFonts w:eastAsia="Times New Roman" w:cs="Times New Roman"/>
      <w:sz w:val="24"/>
      <w:szCs w:val="24"/>
    </w:rPr>
  </w:style>
  <w:style w:type="paragraph" w:customStyle="1" w:styleId="hdinsight1">
    <w:name w:val="hdinsight1"/>
    <w:basedOn w:val="Normal"/>
    <w:rsid w:val="00C80421"/>
    <w:pPr>
      <w:spacing w:before="100" w:beforeAutospacing="1" w:after="210" w:line="240" w:lineRule="auto"/>
    </w:pPr>
    <w:rPr>
      <w:rFonts w:eastAsia="Times New Roman" w:cs="Times New Roman"/>
      <w:sz w:val="24"/>
      <w:szCs w:val="24"/>
    </w:rPr>
  </w:style>
  <w:style w:type="paragraph" w:customStyle="1" w:styleId="recovery-manager1">
    <w:name w:val="recovery-manager1"/>
    <w:basedOn w:val="Normal"/>
    <w:rsid w:val="00C80421"/>
    <w:pPr>
      <w:spacing w:before="100" w:beforeAutospacing="1" w:after="210" w:line="240" w:lineRule="auto"/>
    </w:pPr>
    <w:rPr>
      <w:rFonts w:eastAsia="Times New Roman" w:cs="Times New Roman"/>
      <w:sz w:val="24"/>
      <w:szCs w:val="24"/>
    </w:rPr>
  </w:style>
  <w:style w:type="paragraph" w:customStyle="1" w:styleId="media-services1">
    <w:name w:val="media-services1"/>
    <w:basedOn w:val="Normal"/>
    <w:rsid w:val="00C80421"/>
    <w:pPr>
      <w:spacing w:before="100" w:beforeAutospacing="1" w:after="210" w:line="240" w:lineRule="auto"/>
    </w:pPr>
    <w:rPr>
      <w:rFonts w:eastAsia="Times New Roman" w:cs="Times New Roman"/>
      <w:sz w:val="24"/>
      <w:szCs w:val="24"/>
    </w:rPr>
  </w:style>
  <w:style w:type="paragraph" w:customStyle="1" w:styleId="active-directory1">
    <w:name w:val="active-directory1"/>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1">
    <w:name w:val="multi-factor-authentication1"/>
    <w:basedOn w:val="Normal"/>
    <w:rsid w:val="00C80421"/>
    <w:pPr>
      <w:spacing w:before="100" w:beforeAutospacing="1" w:after="210" w:line="240" w:lineRule="auto"/>
    </w:pPr>
    <w:rPr>
      <w:rFonts w:eastAsia="Times New Roman" w:cs="Times New Roman"/>
      <w:sz w:val="24"/>
      <w:szCs w:val="24"/>
    </w:rPr>
  </w:style>
  <w:style w:type="paragraph" w:customStyle="1" w:styleId="service-bus1">
    <w:name w:val="service-bus1"/>
    <w:basedOn w:val="Normal"/>
    <w:rsid w:val="00C80421"/>
    <w:pPr>
      <w:spacing w:before="100" w:beforeAutospacing="1" w:after="210" w:line="240" w:lineRule="auto"/>
    </w:pPr>
    <w:rPr>
      <w:rFonts w:eastAsia="Times New Roman" w:cs="Times New Roman"/>
      <w:sz w:val="24"/>
      <w:szCs w:val="24"/>
    </w:rPr>
  </w:style>
  <w:style w:type="paragraph" w:customStyle="1" w:styleId="notification-hubs1">
    <w:name w:val="notification-hubs1"/>
    <w:basedOn w:val="Normal"/>
    <w:rsid w:val="00C80421"/>
    <w:pPr>
      <w:spacing w:before="100" w:beforeAutospacing="1" w:after="210" w:line="240" w:lineRule="auto"/>
    </w:pPr>
    <w:rPr>
      <w:rFonts w:eastAsia="Times New Roman" w:cs="Times New Roman"/>
      <w:sz w:val="24"/>
      <w:szCs w:val="24"/>
    </w:rPr>
  </w:style>
  <w:style w:type="paragraph" w:customStyle="1" w:styleId="cache1">
    <w:name w:val="cache1"/>
    <w:basedOn w:val="Normal"/>
    <w:rsid w:val="00C80421"/>
    <w:pPr>
      <w:spacing w:before="100" w:beforeAutospacing="1" w:after="210" w:line="240" w:lineRule="auto"/>
    </w:pPr>
    <w:rPr>
      <w:rFonts w:eastAsia="Times New Roman" w:cs="Times New Roman"/>
      <w:sz w:val="24"/>
      <w:szCs w:val="24"/>
    </w:rPr>
  </w:style>
  <w:style w:type="paragraph" w:customStyle="1" w:styleId="biztalk-services1">
    <w:name w:val="biztalk-services1"/>
    <w:basedOn w:val="Normal"/>
    <w:rsid w:val="00C80421"/>
    <w:pPr>
      <w:spacing w:before="100" w:beforeAutospacing="1" w:after="210" w:line="240" w:lineRule="auto"/>
    </w:pPr>
    <w:rPr>
      <w:rFonts w:eastAsia="Times New Roman" w:cs="Times New Roman"/>
      <w:sz w:val="24"/>
      <w:szCs w:val="24"/>
    </w:rPr>
  </w:style>
  <w:style w:type="paragraph" w:customStyle="1" w:styleId="virtual-network1">
    <w:name w:val="virtual-network1"/>
    <w:basedOn w:val="Normal"/>
    <w:rsid w:val="00C80421"/>
    <w:pPr>
      <w:spacing w:before="100" w:beforeAutospacing="1" w:after="210" w:line="240" w:lineRule="auto"/>
    </w:pPr>
    <w:rPr>
      <w:rFonts w:eastAsia="Times New Roman" w:cs="Times New Roman"/>
      <w:sz w:val="24"/>
      <w:szCs w:val="24"/>
    </w:rPr>
  </w:style>
  <w:style w:type="paragraph" w:customStyle="1" w:styleId="traffic-manager1">
    <w:name w:val="traffic-manager1"/>
    <w:basedOn w:val="Normal"/>
    <w:rsid w:val="00C80421"/>
    <w:pPr>
      <w:spacing w:before="100" w:beforeAutospacing="1" w:after="210" w:line="240" w:lineRule="auto"/>
    </w:pPr>
    <w:rPr>
      <w:rFonts w:eastAsia="Times New Roman" w:cs="Times New Roman"/>
      <w:sz w:val="24"/>
      <w:szCs w:val="24"/>
    </w:rPr>
  </w:style>
  <w:style w:type="paragraph" w:customStyle="1" w:styleId="scheduler1">
    <w:name w:val="scheduler1"/>
    <w:basedOn w:val="Normal"/>
    <w:rsid w:val="00C80421"/>
    <w:pPr>
      <w:spacing w:before="100" w:beforeAutospacing="1" w:after="210" w:line="240" w:lineRule="auto"/>
    </w:pPr>
    <w:rPr>
      <w:rFonts w:eastAsia="Times New Roman" w:cs="Times New Roman"/>
      <w:sz w:val="24"/>
      <w:szCs w:val="24"/>
    </w:rPr>
  </w:style>
  <w:style w:type="paragraph" w:customStyle="1" w:styleId="vso1">
    <w:name w:val="vso1"/>
    <w:basedOn w:val="Normal"/>
    <w:rsid w:val="00C80421"/>
    <w:pPr>
      <w:spacing w:before="100" w:beforeAutospacing="1" w:after="210" w:line="240" w:lineRule="auto"/>
    </w:pPr>
    <w:rPr>
      <w:rFonts w:eastAsia="Times New Roman" w:cs="Times New Roman"/>
      <w:sz w:val="24"/>
      <w:szCs w:val="24"/>
    </w:rPr>
  </w:style>
  <w:style w:type="paragraph" w:customStyle="1" w:styleId="dark-bg2">
    <w:name w:val="dark-bg2"/>
    <w:basedOn w:val="Normal"/>
    <w:rsid w:val="00C80421"/>
    <w:pPr>
      <w:spacing w:before="100" w:beforeAutospacing="1" w:after="210" w:line="240" w:lineRule="auto"/>
    </w:pPr>
    <w:rPr>
      <w:rFonts w:eastAsia="Times New Roman" w:cs="Times New Roman"/>
      <w:sz w:val="24"/>
      <w:szCs w:val="24"/>
    </w:rPr>
  </w:style>
  <w:style w:type="paragraph" w:customStyle="1" w:styleId="solution-cta-link1">
    <w:name w:val="solution-cta-link1"/>
    <w:basedOn w:val="Normal"/>
    <w:rsid w:val="00C80421"/>
    <w:pPr>
      <w:spacing w:before="100" w:beforeAutospacing="1" w:after="210" w:line="240" w:lineRule="auto"/>
    </w:pPr>
    <w:rPr>
      <w:rFonts w:eastAsia="Times New Roman" w:cs="Times New Roman"/>
      <w:sz w:val="42"/>
      <w:szCs w:val="42"/>
    </w:rPr>
  </w:style>
  <w:style w:type="paragraph" w:customStyle="1" w:styleId="solution-cta-link2">
    <w:name w:val="solution-cta-link2"/>
    <w:basedOn w:val="Normal"/>
    <w:rsid w:val="00C80421"/>
    <w:pPr>
      <w:spacing w:before="100" w:beforeAutospacing="1" w:after="210" w:line="600" w:lineRule="atLeast"/>
    </w:pPr>
    <w:rPr>
      <w:rFonts w:eastAsia="Times New Roman" w:cs="Times New Roman"/>
      <w:sz w:val="39"/>
      <w:szCs w:val="39"/>
    </w:rPr>
  </w:style>
  <w:style w:type="paragraph" w:customStyle="1" w:styleId="solution-cta-link3">
    <w:name w:val="solution-cta-link3"/>
    <w:basedOn w:val="Normal"/>
    <w:rsid w:val="00C80421"/>
    <w:pPr>
      <w:spacing w:before="100" w:beforeAutospacing="1" w:after="210" w:line="240" w:lineRule="auto"/>
    </w:pPr>
    <w:rPr>
      <w:rFonts w:eastAsia="Times New Roman" w:cs="Times New Roman"/>
      <w:sz w:val="39"/>
      <w:szCs w:val="39"/>
    </w:rPr>
  </w:style>
  <w:style w:type="paragraph" w:customStyle="1" w:styleId="customers1">
    <w:name w:val="customers1"/>
    <w:basedOn w:val="Normal"/>
    <w:rsid w:val="00C80421"/>
    <w:pPr>
      <w:spacing w:before="100" w:beforeAutospacing="1" w:after="210" w:line="240" w:lineRule="auto"/>
    </w:pPr>
    <w:rPr>
      <w:rFonts w:eastAsia="Times New Roman" w:cs="Times New Roman"/>
      <w:sz w:val="24"/>
      <w:szCs w:val="24"/>
    </w:rPr>
  </w:style>
  <w:style w:type="paragraph" w:customStyle="1" w:styleId="customer-link1">
    <w:name w:val="customer-link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play-btn12">
    <w:name w:val="play-btn12"/>
    <w:basedOn w:val="DefaultParagraphFont"/>
    <w:rsid w:val="00C80421"/>
  </w:style>
  <w:style w:type="character" w:customStyle="1" w:styleId="play-btn13">
    <w:name w:val="play-btn13"/>
    <w:basedOn w:val="DefaultParagraphFont"/>
    <w:rsid w:val="00C80421"/>
  </w:style>
  <w:style w:type="paragraph" w:customStyle="1" w:styleId="pagination1">
    <w:name w:val="pagination1"/>
    <w:basedOn w:val="Normal"/>
    <w:rsid w:val="00C80421"/>
    <w:pPr>
      <w:pBdr>
        <w:bottom w:val="single" w:sz="6" w:space="11" w:color="CCCCCC"/>
      </w:pBdr>
      <w:spacing w:after="525" w:line="240" w:lineRule="auto"/>
      <w:jc w:val="center"/>
    </w:pPr>
    <w:rPr>
      <w:rFonts w:eastAsia="Times New Roman" w:cs="Times New Roman"/>
      <w:sz w:val="24"/>
      <w:szCs w:val="24"/>
    </w:rPr>
  </w:style>
  <w:style w:type="paragraph" w:customStyle="1" w:styleId="trianglelink6">
    <w:name w:val="trianglelink6"/>
    <w:basedOn w:val="Normal"/>
    <w:rsid w:val="00C80421"/>
    <w:pPr>
      <w:spacing w:before="75" w:after="210" w:line="240" w:lineRule="atLeast"/>
    </w:pPr>
    <w:rPr>
      <w:rFonts w:eastAsia="Times New Roman" w:cs="Times New Roman"/>
      <w:sz w:val="24"/>
      <w:szCs w:val="24"/>
    </w:rPr>
  </w:style>
  <w:style w:type="paragraph" w:customStyle="1" w:styleId="divvideo1">
    <w:name w:val="divvideo1"/>
    <w:basedOn w:val="Normal"/>
    <w:rsid w:val="00C80421"/>
    <w:pPr>
      <w:spacing w:before="100" w:beforeAutospacing="1" w:after="210" w:line="240" w:lineRule="auto"/>
    </w:pPr>
    <w:rPr>
      <w:rFonts w:eastAsia="Times New Roman" w:cs="Times New Roman"/>
      <w:sz w:val="24"/>
      <w:szCs w:val="24"/>
    </w:rPr>
  </w:style>
  <w:style w:type="paragraph" w:customStyle="1" w:styleId="divvideodiv1">
    <w:name w:val="divvideo&gt;div1"/>
    <w:basedOn w:val="Normal"/>
    <w:rsid w:val="00C80421"/>
    <w:pPr>
      <w:spacing w:before="150" w:after="150" w:line="240" w:lineRule="auto"/>
      <w:ind w:left="150" w:right="150"/>
    </w:pPr>
    <w:rPr>
      <w:rFonts w:eastAsia="Times New Roman" w:cs="Times New Roman"/>
      <w:sz w:val="24"/>
      <w:szCs w:val="24"/>
    </w:rPr>
  </w:style>
  <w:style w:type="paragraph" w:customStyle="1" w:styleId="divvideotitle1">
    <w:name w:val="divvideotitle1"/>
    <w:basedOn w:val="Normal"/>
    <w:rsid w:val="00C80421"/>
    <w:pPr>
      <w:spacing w:before="100" w:beforeAutospacing="1" w:after="210" w:line="240" w:lineRule="auto"/>
    </w:pPr>
    <w:rPr>
      <w:rFonts w:eastAsia="Times New Roman" w:cs="Times New Roman"/>
      <w:color w:val="3C3C3C"/>
      <w:sz w:val="24"/>
      <w:szCs w:val="24"/>
    </w:rPr>
  </w:style>
  <w:style w:type="paragraph" w:customStyle="1" w:styleId="divvideodescription1">
    <w:name w:val="divvideodescription1"/>
    <w:basedOn w:val="Normal"/>
    <w:rsid w:val="00C80421"/>
    <w:pPr>
      <w:spacing w:before="105" w:after="105" w:line="240" w:lineRule="auto"/>
      <w:ind w:left="105" w:right="105"/>
    </w:pPr>
    <w:rPr>
      <w:rFonts w:eastAsia="Times New Roman" w:cs="Times New Roman"/>
      <w:sz w:val="24"/>
      <w:szCs w:val="24"/>
    </w:rPr>
  </w:style>
  <w:style w:type="paragraph" w:customStyle="1" w:styleId="divvideopublishdate1">
    <w:name w:val="divvideopublishdate1"/>
    <w:basedOn w:val="Normal"/>
    <w:rsid w:val="00C80421"/>
    <w:pPr>
      <w:spacing w:before="105" w:after="105" w:line="240" w:lineRule="auto"/>
      <w:ind w:left="105" w:right="105"/>
    </w:pPr>
    <w:rPr>
      <w:rFonts w:eastAsia="Times New Roman" w:cs="Times New Roman"/>
      <w:sz w:val="24"/>
      <w:szCs w:val="24"/>
    </w:rPr>
  </w:style>
  <w:style w:type="paragraph" w:customStyle="1" w:styleId="divvideolength1">
    <w:name w:val="divvideolength1"/>
    <w:basedOn w:val="Normal"/>
    <w:rsid w:val="00C80421"/>
    <w:pPr>
      <w:spacing w:before="105" w:after="105" w:line="240" w:lineRule="auto"/>
      <w:ind w:left="105" w:right="105"/>
    </w:pPr>
    <w:rPr>
      <w:rFonts w:eastAsia="Times New Roman" w:cs="Times New Roman"/>
      <w:sz w:val="24"/>
      <w:szCs w:val="24"/>
    </w:rPr>
  </w:style>
  <w:style w:type="paragraph" w:customStyle="1" w:styleId="select-event1">
    <w:name w:val="select-event1"/>
    <w:basedOn w:val="Normal"/>
    <w:rsid w:val="00C80421"/>
    <w:pPr>
      <w:spacing w:before="100" w:beforeAutospacing="1" w:after="210" w:line="240" w:lineRule="auto"/>
    </w:pPr>
    <w:rPr>
      <w:rFonts w:eastAsia="Times New Roman" w:cs="Times New Roman"/>
      <w:vanish/>
      <w:sz w:val="24"/>
      <w:szCs w:val="24"/>
    </w:rPr>
  </w:style>
  <w:style w:type="paragraph" w:customStyle="1" w:styleId="select-series1">
    <w:name w:val="select-series1"/>
    <w:basedOn w:val="Normal"/>
    <w:rsid w:val="00C80421"/>
    <w:pPr>
      <w:spacing w:before="100" w:beforeAutospacing="1" w:after="210" w:line="240" w:lineRule="auto"/>
    </w:pPr>
    <w:rPr>
      <w:rFonts w:eastAsia="Times New Roman" w:cs="Times New Roman"/>
      <w:sz w:val="24"/>
      <w:szCs w:val="24"/>
    </w:rPr>
  </w:style>
  <w:style w:type="paragraph" w:customStyle="1" w:styleId="spanresultsloading1">
    <w:name w:val="spanresultsloading1"/>
    <w:basedOn w:val="Normal"/>
    <w:rsid w:val="00C80421"/>
    <w:pPr>
      <w:spacing w:before="100" w:beforeAutospacing="1" w:after="210" w:line="240" w:lineRule="auto"/>
      <w:ind w:left="750"/>
    </w:pPr>
    <w:rPr>
      <w:rFonts w:eastAsia="Times New Roman" w:cs="Times New Roman"/>
      <w:vanish/>
      <w:sz w:val="24"/>
      <w:szCs w:val="24"/>
    </w:rPr>
  </w:style>
  <w:style w:type="paragraph" w:customStyle="1" w:styleId="divthumbnail1">
    <w:name w:val="divthumbnail1"/>
    <w:basedOn w:val="Normal"/>
    <w:rsid w:val="00C80421"/>
    <w:pPr>
      <w:spacing w:before="100" w:beforeAutospacing="1" w:after="210" w:line="240" w:lineRule="auto"/>
    </w:pPr>
    <w:rPr>
      <w:rFonts w:eastAsia="Times New Roman" w:cs="Times New Roman"/>
      <w:sz w:val="24"/>
      <w:szCs w:val="24"/>
    </w:rPr>
  </w:style>
  <w:style w:type="character" w:customStyle="1" w:styleId="play-btn14">
    <w:name w:val="play-btn14"/>
    <w:basedOn w:val="DefaultParagraphFont"/>
    <w:rsid w:val="00C80421"/>
  </w:style>
  <w:style w:type="character" w:customStyle="1" w:styleId="play-btn15">
    <w:name w:val="play-btn15"/>
    <w:basedOn w:val="DefaultParagraphFont"/>
    <w:rsid w:val="00C80421"/>
  </w:style>
  <w:style w:type="paragraph" w:customStyle="1" w:styleId="divthumbnailmeta1">
    <w:name w:val="divthumbnailmeta1"/>
    <w:basedOn w:val="Normal"/>
    <w:rsid w:val="00C80421"/>
    <w:pPr>
      <w:shd w:val="clear" w:color="auto" w:fill="000000"/>
      <w:spacing w:before="5865" w:after="210" w:line="240" w:lineRule="auto"/>
    </w:pPr>
    <w:rPr>
      <w:rFonts w:eastAsia="Times New Roman" w:cs="Times New Roman"/>
      <w:color w:val="FFFFFF"/>
      <w:sz w:val="23"/>
      <w:szCs w:val="23"/>
    </w:rPr>
  </w:style>
  <w:style w:type="paragraph" w:customStyle="1" w:styleId="divvideopublishdate2">
    <w:name w:val="divvideopublishdate2"/>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2">
    <w:name w:val="divvideolength2"/>
    <w:basedOn w:val="Normal"/>
    <w:rsid w:val="00C80421"/>
    <w:pPr>
      <w:spacing w:before="100" w:beforeAutospacing="1" w:after="210" w:line="240" w:lineRule="auto"/>
      <w:ind w:left="750"/>
    </w:pPr>
    <w:rPr>
      <w:rFonts w:eastAsia="Times New Roman" w:cs="Times New Roman"/>
      <w:sz w:val="24"/>
      <w:szCs w:val="24"/>
    </w:rPr>
  </w:style>
  <w:style w:type="paragraph" w:customStyle="1" w:styleId="diviframewrapper1">
    <w:name w:val="div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divmeta1">
    <w:name w:val="divmeta1"/>
    <w:basedOn w:val="Normal"/>
    <w:rsid w:val="00C80421"/>
    <w:pPr>
      <w:spacing w:before="90" w:after="210" w:line="240" w:lineRule="auto"/>
      <w:ind w:left="45"/>
    </w:pPr>
    <w:rPr>
      <w:rFonts w:eastAsia="Times New Roman" w:cs="Times New Roman"/>
      <w:sz w:val="24"/>
      <w:szCs w:val="24"/>
    </w:rPr>
  </w:style>
  <w:style w:type="paragraph" w:customStyle="1" w:styleId="divvideodescription2">
    <w:name w:val="divvideodescription2"/>
    <w:basedOn w:val="Normal"/>
    <w:rsid w:val="00C80421"/>
    <w:pPr>
      <w:spacing w:before="30" w:after="210" w:line="240" w:lineRule="auto"/>
    </w:pPr>
    <w:rPr>
      <w:rFonts w:eastAsia="Times New Roman" w:cs="Times New Roman"/>
      <w:sz w:val="24"/>
      <w:szCs w:val="24"/>
    </w:rPr>
  </w:style>
  <w:style w:type="paragraph" w:customStyle="1" w:styleId="divsocial1">
    <w:name w:val="divsocial1"/>
    <w:basedOn w:val="Normal"/>
    <w:rsid w:val="00C80421"/>
    <w:pPr>
      <w:spacing w:before="525" w:after="210" w:line="240" w:lineRule="auto"/>
    </w:pPr>
    <w:rPr>
      <w:rFonts w:eastAsia="Times New Roman" w:cs="Times New Roman"/>
      <w:sz w:val="24"/>
      <w:szCs w:val="24"/>
    </w:rPr>
  </w:style>
  <w:style w:type="paragraph" w:customStyle="1" w:styleId="social-buttons1">
    <w:name w:val="social-buttons1"/>
    <w:basedOn w:val="Normal"/>
    <w:rsid w:val="00C80421"/>
    <w:pPr>
      <w:spacing w:before="100" w:beforeAutospacing="1" w:after="210" w:line="240" w:lineRule="auto"/>
    </w:pPr>
    <w:rPr>
      <w:rFonts w:eastAsia="Times New Roman" w:cs="Times New Roman"/>
      <w:sz w:val="24"/>
      <w:szCs w:val="24"/>
    </w:rPr>
  </w:style>
  <w:style w:type="paragraph" w:customStyle="1" w:styleId="social-buttonsdiv1">
    <w:name w:val="social-buttons&gt;div1"/>
    <w:basedOn w:val="Normal"/>
    <w:rsid w:val="00C80421"/>
    <w:pPr>
      <w:spacing w:before="100" w:beforeAutospacing="1" w:after="210" w:line="240" w:lineRule="auto"/>
      <w:ind w:right="300"/>
    </w:pPr>
    <w:rPr>
      <w:rFonts w:eastAsia="Times New Roman" w:cs="Times New Roman"/>
      <w:sz w:val="24"/>
      <w:szCs w:val="24"/>
    </w:rPr>
  </w:style>
  <w:style w:type="paragraph" w:customStyle="1" w:styleId="series-separator1">
    <w:name w:val="series-separator1"/>
    <w:basedOn w:val="Normal"/>
    <w:rsid w:val="00C80421"/>
    <w:pPr>
      <w:shd w:val="clear" w:color="auto" w:fill="CCCCCC"/>
      <w:spacing w:before="675" w:after="675" w:line="240" w:lineRule="auto"/>
    </w:pPr>
    <w:rPr>
      <w:rFonts w:eastAsia="Times New Roman" w:cs="Times New Roman"/>
      <w:sz w:val="24"/>
      <w:szCs w:val="24"/>
    </w:rPr>
  </w:style>
  <w:style w:type="paragraph" w:customStyle="1" w:styleId="divseriesmeta1">
    <w:name w:val="divseriesmeta1"/>
    <w:basedOn w:val="Normal"/>
    <w:rsid w:val="00C80421"/>
    <w:pPr>
      <w:spacing w:after="210" w:line="240" w:lineRule="auto"/>
      <w:ind w:right="1455"/>
      <w:textAlignment w:val="top"/>
    </w:pPr>
    <w:rPr>
      <w:rFonts w:eastAsia="Times New Roman" w:cs="Times New Roman"/>
      <w:sz w:val="24"/>
      <w:szCs w:val="24"/>
    </w:rPr>
  </w:style>
  <w:style w:type="paragraph" w:customStyle="1" w:styleId="divseriesdescription1">
    <w:name w:val="divseriesdescription1"/>
    <w:basedOn w:val="Normal"/>
    <w:rsid w:val="00C80421"/>
    <w:pPr>
      <w:spacing w:before="240" w:after="210" w:line="288" w:lineRule="auto"/>
    </w:pPr>
    <w:rPr>
      <w:rFonts w:eastAsia="Times New Roman" w:cs="Times New Roman"/>
      <w:sz w:val="24"/>
      <w:szCs w:val="24"/>
    </w:rPr>
  </w:style>
  <w:style w:type="paragraph" w:customStyle="1" w:styleId="divserieslink1">
    <w:name w:val="divserieslink1"/>
    <w:basedOn w:val="Normal"/>
    <w:rsid w:val="00C80421"/>
    <w:pPr>
      <w:spacing w:before="360" w:after="210" w:line="240" w:lineRule="auto"/>
    </w:pPr>
    <w:rPr>
      <w:rFonts w:eastAsia="Times New Roman" w:cs="Times New Roman"/>
      <w:sz w:val="24"/>
      <w:szCs w:val="24"/>
    </w:rPr>
  </w:style>
  <w:style w:type="paragraph" w:customStyle="1" w:styleId="divvideoseriesvideo1">
    <w:name w:val="divvideoseriesvideo1"/>
    <w:basedOn w:val="Normal"/>
    <w:rsid w:val="00C80421"/>
    <w:pPr>
      <w:spacing w:before="100" w:beforeAutospacing="1" w:after="210" w:line="240" w:lineRule="auto"/>
    </w:pPr>
    <w:rPr>
      <w:rFonts w:eastAsia="Times New Roman" w:cs="Times New Roman"/>
      <w:sz w:val="24"/>
      <w:szCs w:val="24"/>
    </w:rPr>
  </w:style>
  <w:style w:type="paragraph" w:customStyle="1" w:styleId="divthumbnail2">
    <w:name w:val="divthumbnail2"/>
    <w:basedOn w:val="Normal"/>
    <w:rsid w:val="00C80421"/>
    <w:pPr>
      <w:spacing w:before="100" w:beforeAutospacing="1" w:after="210" w:line="240" w:lineRule="auto"/>
      <w:ind w:left="1335"/>
    </w:pPr>
    <w:rPr>
      <w:rFonts w:eastAsia="Times New Roman" w:cs="Times New Roman"/>
      <w:sz w:val="24"/>
      <w:szCs w:val="24"/>
    </w:rPr>
  </w:style>
  <w:style w:type="paragraph" w:customStyle="1" w:styleId="divthumbnailmeta2">
    <w:name w:val="divthumbnailmeta2"/>
    <w:basedOn w:val="Normal"/>
    <w:rsid w:val="00C80421"/>
    <w:pPr>
      <w:shd w:val="clear" w:color="auto" w:fill="000000"/>
      <w:spacing w:before="100" w:beforeAutospacing="1" w:after="195" w:line="240" w:lineRule="auto"/>
    </w:pPr>
    <w:rPr>
      <w:rFonts w:eastAsia="Times New Roman" w:cs="Times New Roman"/>
      <w:color w:val="FFFFFF"/>
      <w:sz w:val="18"/>
      <w:szCs w:val="18"/>
    </w:rPr>
  </w:style>
  <w:style w:type="paragraph" w:customStyle="1" w:styleId="divvideotitle2">
    <w:name w:val="divvideotitle2"/>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3">
    <w:name w:val="divvideopublishdate3"/>
    <w:basedOn w:val="Normal"/>
    <w:rsid w:val="00C80421"/>
    <w:pPr>
      <w:spacing w:before="100" w:beforeAutospacing="1" w:after="210" w:line="240" w:lineRule="auto"/>
      <w:ind w:left="150"/>
    </w:pPr>
    <w:rPr>
      <w:rFonts w:eastAsia="Times New Roman" w:cs="Times New Roman"/>
      <w:sz w:val="15"/>
      <w:szCs w:val="15"/>
    </w:rPr>
  </w:style>
  <w:style w:type="paragraph" w:customStyle="1" w:styleId="divvideolength3">
    <w:name w:val="divvideolength3"/>
    <w:basedOn w:val="Normal"/>
    <w:rsid w:val="00C80421"/>
    <w:pPr>
      <w:spacing w:before="100" w:beforeAutospacing="1" w:after="210" w:line="240" w:lineRule="auto"/>
      <w:ind w:left="300"/>
    </w:pPr>
    <w:rPr>
      <w:rFonts w:eastAsia="Times New Roman" w:cs="Times New Roman"/>
      <w:sz w:val="15"/>
      <w:szCs w:val="15"/>
    </w:rPr>
  </w:style>
  <w:style w:type="paragraph" w:customStyle="1" w:styleId="play-btn16">
    <w:name w:val="play-btn16"/>
    <w:basedOn w:val="Normal"/>
    <w:rsid w:val="00C80421"/>
    <w:pPr>
      <w:spacing w:after="210" w:line="240" w:lineRule="auto"/>
      <w:ind w:left="-203"/>
    </w:pPr>
    <w:rPr>
      <w:rFonts w:eastAsia="Times New Roman" w:cs="Times New Roman"/>
      <w:sz w:val="24"/>
      <w:szCs w:val="24"/>
    </w:rPr>
  </w:style>
  <w:style w:type="paragraph" w:customStyle="1" w:styleId="divvideolength4">
    <w:name w:val="divvideolength4"/>
    <w:basedOn w:val="Normal"/>
    <w:rsid w:val="00C80421"/>
    <w:pPr>
      <w:spacing w:before="100" w:beforeAutospacing="1" w:after="210" w:line="240" w:lineRule="auto"/>
      <w:ind w:left="300"/>
    </w:pPr>
    <w:rPr>
      <w:rFonts w:eastAsia="Times New Roman" w:cs="Times New Roman"/>
      <w:sz w:val="24"/>
      <w:szCs w:val="24"/>
    </w:rPr>
  </w:style>
  <w:style w:type="paragraph" w:customStyle="1" w:styleId="divvideo2">
    <w:name w:val="divvideo2"/>
    <w:basedOn w:val="Normal"/>
    <w:rsid w:val="00C80421"/>
    <w:pPr>
      <w:spacing w:before="75" w:after="75" w:line="240" w:lineRule="auto"/>
      <w:ind w:left="225" w:right="225"/>
    </w:pPr>
    <w:rPr>
      <w:rFonts w:eastAsia="Times New Roman" w:cs="Times New Roman"/>
      <w:sz w:val="24"/>
      <w:szCs w:val="24"/>
    </w:rPr>
  </w:style>
  <w:style w:type="paragraph" w:customStyle="1" w:styleId="divthumbnail3">
    <w:name w:val="divthumbnail3"/>
    <w:basedOn w:val="Normal"/>
    <w:rsid w:val="00C80421"/>
    <w:pPr>
      <w:spacing w:before="100" w:beforeAutospacing="1" w:after="210" w:line="240" w:lineRule="auto"/>
    </w:pPr>
    <w:rPr>
      <w:rFonts w:eastAsia="Times New Roman" w:cs="Times New Roman"/>
      <w:sz w:val="24"/>
      <w:szCs w:val="24"/>
    </w:rPr>
  </w:style>
  <w:style w:type="paragraph" w:customStyle="1" w:styleId="divmeta2">
    <w:name w:val="divmeta2"/>
    <w:basedOn w:val="Normal"/>
    <w:rsid w:val="00C80421"/>
    <w:pPr>
      <w:shd w:val="clear" w:color="auto" w:fill="000000"/>
      <w:spacing w:before="100" w:beforeAutospacing="1" w:after="210" w:line="240" w:lineRule="auto"/>
    </w:pPr>
    <w:rPr>
      <w:rFonts w:eastAsia="Times New Roman" w:cs="Times New Roman"/>
      <w:color w:val="FFFFFF"/>
      <w:sz w:val="15"/>
      <w:szCs w:val="15"/>
    </w:rPr>
  </w:style>
  <w:style w:type="paragraph" w:customStyle="1" w:styleId="divvideolength5">
    <w:name w:val="divvideolength5"/>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4">
    <w:name w:val="divvideopublishdate4"/>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title3">
    <w:name w:val="divvideotitle3"/>
    <w:basedOn w:val="Normal"/>
    <w:rsid w:val="00C80421"/>
    <w:pPr>
      <w:spacing w:before="100" w:beforeAutospacing="1" w:line="240" w:lineRule="auto"/>
      <w:ind w:left="150"/>
    </w:pPr>
    <w:rPr>
      <w:rFonts w:eastAsia="Times New Roman" w:cs="Times New Roman"/>
      <w:sz w:val="18"/>
      <w:szCs w:val="18"/>
    </w:rPr>
  </w:style>
  <w:style w:type="paragraph" w:customStyle="1" w:styleId="diviframewrapper2">
    <w:name w:val="diviframewrapper2"/>
    <w:basedOn w:val="Normal"/>
    <w:rsid w:val="00C80421"/>
    <w:pPr>
      <w:spacing w:before="100" w:beforeAutospacing="1" w:after="210" w:line="240" w:lineRule="auto"/>
    </w:pPr>
    <w:rPr>
      <w:rFonts w:eastAsia="Times New Roman" w:cs="Times New Roman"/>
      <w:sz w:val="24"/>
      <w:szCs w:val="24"/>
    </w:rPr>
  </w:style>
  <w:style w:type="paragraph" w:customStyle="1" w:styleId="social-buttons2">
    <w:name w:val="social-buttons2"/>
    <w:basedOn w:val="Normal"/>
    <w:rsid w:val="00C80421"/>
    <w:pPr>
      <w:spacing w:before="100" w:beforeAutospacing="1" w:after="210" w:line="240" w:lineRule="auto"/>
    </w:pPr>
    <w:rPr>
      <w:rFonts w:eastAsia="Times New Roman" w:cs="Times New Roman"/>
      <w:sz w:val="24"/>
      <w:szCs w:val="24"/>
    </w:rPr>
  </w:style>
  <w:style w:type="paragraph" w:customStyle="1" w:styleId="social-buttonsiframe1">
    <w:name w:val="social-buttons&gt;iframe1"/>
    <w:basedOn w:val="Normal"/>
    <w:rsid w:val="00C80421"/>
    <w:pPr>
      <w:spacing w:before="100" w:beforeAutospacing="1" w:after="210" w:line="240" w:lineRule="auto"/>
      <w:ind w:left="300"/>
    </w:pPr>
    <w:rPr>
      <w:rFonts w:eastAsia="Times New Roman" w:cs="Times New Roman"/>
      <w:sz w:val="24"/>
      <w:szCs w:val="24"/>
    </w:rPr>
  </w:style>
  <w:style w:type="paragraph" w:customStyle="1" w:styleId="social-buttonsdiv2">
    <w:name w:val="social-buttons&gt;div2"/>
    <w:basedOn w:val="Normal"/>
    <w:rsid w:val="00C80421"/>
    <w:pPr>
      <w:spacing w:before="100" w:beforeAutospacing="1" w:after="210" w:line="240" w:lineRule="auto"/>
    </w:pPr>
    <w:rPr>
      <w:rFonts w:eastAsia="Times New Roman" w:cs="Times New Roman"/>
      <w:sz w:val="24"/>
      <w:szCs w:val="24"/>
    </w:rPr>
  </w:style>
  <w:style w:type="paragraph" w:customStyle="1" w:styleId="divthumbnail4">
    <w:name w:val="divthumbnail4"/>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diviframewrapper3">
    <w:name w:val="diviframewrapper3"/>
    <w:basedOn w:val="Normal"/>
    <w:rsid w:val="00C80421"/>
    <w:pPr>
      <w:spacing w:before="100" w:beforeAutospacing="1" w:after="210" w:line="240" w:lineRule="auto"/>
    </w:pPr>
    <w:rPr>
      <w:rFonts w:eastAsia="Times New Roman" w:cs="Times New Roman"/>
      <w:sz w:val="24"/>
      <w:szCs w:val="24"/>
    </w:rPr>
  </w:style>
  <w:style w:type="paragraph" w:customStyle="1" w:styleId="divvideotitle4">
    <w:name w:val="divvideotitle4"/>
    <w:basedOn w:val="Normal"/>
    <w:rsid w:val="00C80421"/>
    <w:pPr>
      <w:spacing w:before="225" w:after="225" w:line="240" w:lineRule="auto"/>
      <w:ind w:right="225"/>
    </w:pPr>
    <w:rPr>
      <w:rFonts w:eastAsia="Times New Roman" w:cs="Times New Roman"/>
      <w:b/>
      <w:bCs/>
      <w:sz w:val="30"/>
      <w:szCs w:val="30"/>
    </w:rPr>
  </w:style>
  <w:style w:type="paragraph" w:customStyle="1" w:styleId="divvideodescription3">
    <w:name w:val="divvideodescription3"/>
    <w:basedOn w:val="Normal"/>
    <w:rsid w:val="00C80421"/>
    <w:pPr>
      <w:spacing w:before="100" w:beforeAutospacing="1" w:after="150" w:line="240" w:lineRule="auto"/>
    </w:pPr>
    <w:rPr>
      <w:rFonts w:eastAsia="Times New Roman" w:cs="Times New Roman"/>
      <w:sz w:val="27"/>
      <w:szCs w:val="27"/>
    </w:rPr>
  </w:style>
  <w:style w:type="paragraph" w:customStyle="1" w:styleId="trianglelink7">
    <w:name w:val="trianglelink7"/>
    <w:basedOn w:val="Normal"/>
    <w:rsid w:val="00C80421"/>
    <w:pPr>
      <w:spacing w:after="210" w:line="240" w:lineRule="atLeast"/>
    </w:pPr>
    <w:rPr>
      <w:rFonts w:eastAsia="Times New Roman" w:cs="Times New Roman"/>
      <w:sz w:val="24"/>
      <w:szCs w:val="24"/>
    </w:rPr>
  </w:style>
  <w:style w:type="paragraph" w:customStyle="1" w:styleId="caption10">
    <w:name w:val="caption1"/>
    <w:basedOn w:val="Normal"/>
    <w:rsid w:val="00C80421"/>
    <w:pPr>
      <w:shd w:val="clear" w:color="auto" w:fill="000000"/>
      <w:spacing w:before="100" w:beforeAutospacing="1" w:after="210" w:line="240" w:lineRule="auto"/>
    </w:pPr>
    <w:rPr>
      <w:rFonts w:eastAsia="Times New Roman" w:cs="Times New Roman"/>
      <w:color w:val="FFFFFF"/>
      <w:sz w:val="17"/>
      <w:szCs w:val="17"/>
    </w:rPr>
  </w:style>
  <w:style w:type="paragraph" w:customStyle="1" w:styleId="captionspan1">
    <w:name w:val="caption&gt;span1"/>
    <w:basedOn w:val="Normal"/>
    <w:rsid w:val="00C80421"/>
    <w:pPr>
      <w:spacing w:before="100" w:beforeAutospacing="1" w:after="210" w:line="240" w:lineRule="auto"/>
    </w:pPr>
    <w:rPr>
      <w:rFonts w:eastAsia="Times New Roman" w:cs="Times New Roman"/>
      <w:sz w:val="24"/>
      <w:szCs w:val="24"/>
    </w:rPr>
  </w:style>
  <w:style w:type="paragraph" w:customStyle="1" w:styleId="gray-btn1">
    <w:name w:val="gray-btn1"/>
    <w:basedOn w:val="Normal"/>
    <w:rsid w:val="00C80421"/>
    <w:pPr>
      <w:shd w:val="clear" w:color="auto" w:fill="929496"/>
      <w:spacing w:before="100" w:beforeAutospacing="1" w:after="210" w:line="240" w:lineRule="auto"/>
      <w:textAlignment w:val="top"/>
    </w:pPr>
    <w:rPr>
      <w:rFonts w:eastAsia="Times New Roman" w:cs="Times New Roman"/>
      <w:color w:val="FFFFFF"/>
      <w:sz w:val="17"/>
      <w:szCs w:val="17"/>
    </w:rPr>
  </w:style>
  <w:style w:type="paragraph" w:customStyle="1" w:styleId="rss1">
    <w:name w:val="rss1"/>
    <w:basedOn w:val="Normal"/>
    <w:rsid w:val="00C80421"/>
    <w:pPr>
      <w:shd w:val="clear" w:color="auto" w:fill="FF8C00"/>
      <w:spacing w:before="100" w:beforeAutospacing="1" w:after="210" w:line="240" w:lineRule="auto"/>
      <w:textAlignment w:val="top"/>
    </w:pPr>
    <w:rPr>
      <w:rFonts w:eastAsia="Times New Roman" w:cs="Times New Roman"/>
      <w:color w:val="FFFFFF"/>
      <w:sz w:val="17"/>
      <w:szCs w:val="17"/>
    </w:rPr>
  </w:style>
  <w:style w:type="paragraph" w:customStyle="1" w:styleId="calendar1">
    <w:name w:val="calendar1"/>
    <w:basedOn w:val="Normal"/>
    <w:rsid w:val="00C80421"/>
    <w:pPr>
      <w:shd w:val="clear" w:color="auto" w:fill="929496"/>
      <w:spacing w:before="100" w:beforeAutospacing="1" w:after="210" w:line="240" w:lineRule="auto"/>
      <w:ind w:left="450"/>
    </w:pPr>
    <w:rPr>
      <w:rFonts w:eastAsia="Times New Roman" w:cs="Times New Roman"/>
      <w:sz w:val="24"/>
      <w:szCs w:val="24"/>
    </w:rPr>
  </w:style>
  <w:style w:type="paragraph" w:customStyle="1" w:styleId="live-chat1">
    <w:name w:val="live-chat1"/>
    <w:basedOn w:val="Normal"/>
    <w:rsid w:val="00C80421"/>
    <w:pPr>
      <w:spacing w:before="100" w:beforeAutospacing="1" w:after="210" w:line="240" w:lineRule="auto"/>
      <w:ind w:left="450"/>
    </w:pPr>
    <w:rPr>
      <w:rFonts w:eastAsia="Times New Roman" w:cs="Times New Roman"/>
      <w:sz w:val="24"/>
      <w:szCs w:val="24"/>
    </w:rPr>
  </w:style>
  <w:style w:type="paragraph" w:customStyle="1" w:styleId="thumbnail9">
    <w:name w:val="thumbnail9"/>
    <w:basedOn w:val="Normal"/>
    <w:rsid w:val="00C80421"/>
    <w:pPr>
      <w:spacing w:before="100" w:beforeAutospacing="1" w:after="210" w:line="240" w:lineRule="auto"/>
    </w:pPr>
    <w:rPr>
      <w:rFonts w:eastAsia="Times New Roman" w:cs="Times New Roman"/>
      <w:sz w:val="24"/>
      <w:szCs w:val="24"/>
    </w:rPr>
  </w:style>
  <w:style w:type="paragraph" w:customStyle="1" w:styleId="related-content1">
    <w:name w:val="related-content1"/>
    <w:basedOn w:val="Normal"/>
    <w:rsid w:val="00C80421"/>
    <w:pPr>
      <w:pBdr>
        <w:left w:val="single" w:sz="6" w:space="15" w:color="CCCCCC"/>
      </w:pBdr>
      <w:spacing w:before="270" w:after="210" w:line="240" w:lineRule="auto"/>
    </w:pPr>
    <w:rPr>
      <w:rFonts w:eastAsia="Times New Roman" w:cs="Times New Roman"/>
      <w:sz w:val="24"/>
      <w:szCs w:val="24"/>
    </w:rPr>
  </w:style>
  <w:style w:type="paragraph" w:customStyle="1" w:styleId="wa-linklist2">
    <w:name w:val="wa-linklist2"/>
    <w:basedOn w:val="Normal"/>
    <w:rsid w:val="00C80421"/>
    <w:pPr>
      <w:spacing w:line="240" w:lineRule="auto"/>
    </w:pPr>
    <w:rPr>
      <w:rFonts w:eastAsia="Times New Roman" w:cs="Times New Roman"/>
      <w:sz w:val="24"/>
      <w:szCs w:val="24"/>
    </w:rPr>
  </w:style>
  <w:style w:type="paragraph" w:customStyle="1" w:styleId="iframe-wrapper1">
    <w:name w:val="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thumbnail-meta1">
    <w:name w:val="thumbnail-meta1"/>
    <w:basedOn w:val="Normal"/>
    <w:rsid w:val="00C80421"/>
    <w:pPr>
      <w:shd w:val="clear" w:color="auto" w:fill="181818"/>
      <w:spacing w:before="100" w:beforeAutospacing="1" w:after="210" w:line="240" w:lineRule="auto"/>
    </w:pPr>
    <w:rPr>
      <w:rFonts w:eastAsia="Times New Roman" w:cs="Times New Roman"/>
      <w:color w:val="FFFFFF"/>
      <w:sz w:val="24"/>
      <w:szCs w:val="24"/>
    </w:rPr>
  </w:style>
  <w:style w:type="paragraph" w:customStyle="1" w:styleId="divvideopublishdate5">
    <w:name w:val="divvideopublishdate5"/>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6">
    <w:name w:val="divvideolength6"/>
    <w:basedOn w:val="Normal"/>
    <w:rsid w:val="00C80421"/>
    <w:pPr>
      <w:spacing w:before="100" w:beforeAutospacing="1" w:after="210" w:line="240" w:lineRule="auto"/>
      <w:ind w:left="750"/>
    </w:pPr>
    <w:rPr>
      <w:rFonts w:eastAsia="Times New Roman" w:cs="Times New Roman"/>
      <w:sz w:val="24"/>
      <w:szCs w:val="24"/>
    </w:rPr>
  </w:style>
  <w:style w:type="paragraph" w:customStyle="1" w:styleId="meta1">
    <w:name w:val="meta1"/>
    <w:basedOn w:val="Normal"/>
    <w:rsid w:val="00C80421"/>
    <w:pPr>
      <w:spacing w:before="315" w:after="210" w:line="240" w:lineRule="auto"/>
      <w:ind w:left="75"/>
    </w:pPr>
    <w:rPr>
      <w:rFonts w:eastAsia="Times New Roman" w:cs="Times New Roman"/>
      <w:sz w:val="24"/>
      <w:szCs w:val="24"/>
    </w:rPr>
  </w:style>
  <w:style w:type="paragraph" w:customStyle="1" w:styleId="metaspan1">
    <w:name w:val="meta&gt;span1"/>
    <w:basedOn w:val="Normal"/>
    <w:rsid w:val="00C80421"/>
    <w:pPr>
      <w:spacing w:before="100" w:beforeAutospacing="1" w:after="210" w:line="240" w:lineRule="auto"/>
    </w:pPr>
    <w:rPr>
      <w:rFonts w:eastAsia="Times New Roman" w:cs="Times New Roman"/>
      <w:sz w:val="32"/>
      <w:szCs w:val="32"/>
    </w:rPr>
  </w:style>
  <w:style w:type="paragraph" w:customStyle="1" w:styleId="social-buttonsiframe2">
    <w:name w:val="social-buttons&gt;iframe2"/>
    <w:basedOn w:val="Normal"/>
    <w:rsid w:val="00C80421"/>
    <w:pPr>
      <w:spacing w:before="100" w:beforeAutospacing="1" w:after="210" w:line="240" w:lineRule="auto"/>
      <w:ind w:left="450"/>
    </w:pPr>
    <w:rPr>
      <w:rFonts w:eastAsia="Times New Roman" w:cs="Times New Roman"/>
      <w:sz w:val="24"/>
      <w:szCs w:val="24"/>
    </w:rPr>
  </w:style>
  <w:style w:type="paragraph" w:customStyle="1" w:styleId="teaser1">
    <w:name w:val="teaser1"/>
    <w:basedOn w:val="Normal"/>
    <w:rsid w:val="00C80421"/>
    <w:pPr>
      <w:spacing w:before="100" w:beforeAutospacing="1" w:after="405" w:line="240" w:lineRule="auto"/>
    </w:pPr>
    <w:rPr>
      <w:rFonts w:eastAsia="Times New Roman" w:cs="Times New Roman"/>
      <w:sz w:val="24"/>
      <w:szCs w:val="24"/>
    </w:rPr>
  </w:style>
  <w:style w:type="paragraph" w:customStyle="1" w:styleId="tab-panel1">
    <w:name w:val="tab-panel1"/>
    <w:basedOn w:val="Normal"/>
    <w:rsid w:val="00C80421"/>
    <w:pPr>
      <w:shd w:val="clear" w:color="auto" w:fill="28A8E0"/>
      <w:spacing w:before="100" w:beforeAutospacing="1" w:after="210" w:line="240" w:lineRule="auto"/>
    </w:pPr>
    <w:rPr>
      <w:rFonts w:eastAsia="Times New Roman" w:cs="Times New Roman"/>
      <w:color w:val="FFFFFF"/>
      <w:sz w:val="24"/>
      <w:szCs w:val="24"/>
    </w:rPr>
  </w:style>
  <w:style w:type="paragraph" w:customStyle="1" w:styleId="service-picker1">
    <w:name w:val="service-picker1"/>
    <w:basedOn w:val="Normal"/>
    <w:rsid w:val="00C80421"/>
    <w:pPr>
      <w:spacing w:before="100" w:beforeAutospacing="1" w:after="210" w:line="240" w:lineRule="auto"/>
    </w:pPr>
    <w:rPr>
      <w:rFonts w:eastAsia="Times New Roman" w:cs="Times New Roman"/>
      <w:sz w:val="24"/>
      <w:szCs w:val="24"/>
    </w:rPr>
  </w:style>
  <w:style w:type="paragraph" w:customStyle="1" w:styleId="wa-checkboxlist2">
    <w:name w:val="wa-checkboxlist2"/>
    <w:basedOn w:val="Normal"/>
    <w:rsid w:val="00C80421"/>
    <w:pPr>
      <w:spacing w:line="240" w:lineRule="auto"/>
      <w:ind w:left="244"/>
      <w:textAlignment w:val="top"/>
    </w:pPr>
    <w:rPr>
      <w:rFonts w:eastAsia="Times New Roman" w:cs="Times New Roman"/>
      <w:vanish/>
      <w:color w:val="FFFFFF"/>
      <w:sz w:val="24"/>
      <w:szCs w:val="24"/>
    </w:rPr>
  </w:style>
  <w:style w:type="paragraph" w:customStyle="1" w:styleId="compute1">
    <w:name w:val="compute1"/>
    <w:basedOn w:val="Normal"/>
    <w:rsid w:val="00C80421"/>
    <w:pPr>
      <w:spacing w:before="100" w:beforeAutospacing="1" w:after="210" w:line="240" w:lineRule="auto"/>
    </w:pPr>
    <w:rPr>
      <w:rFonts w:eastAsia="Times New Roman" w:cs="Times New Roman"/>
      <w:sz w:val="24"/>
      <w:szCs w:val="24"/>
    </w:rPr>
  </w:style>
  <w:style w:type="paragraph" w:customStyle="1" w:styleId="service-pickerp1">
    <w:name w:val="service-picker&gt;p1"/>
    <w:basedOn w:val="Normal"/>
    <w:rsid w:val="00C80421"/>
    <w:pPr>
      <w:spacing w:before="100" w:beforeAutospacing="1" w:after="525" w:line="240" w:lineRule="auto"/>
    </w:pPr>
    <w:rPr>
      <w:rFonts w:eastAsia="Times New Roman" w:cs="Times New Roman"/>
      <w:vanish/>
      <w:sz w:val="24"/>
      <w:szCs w:val="24"/>
    </w:rPr>
  </w:style>
  <w:style w:type="paragraph" w:customStyle="1" w:styleId="search1">
    <w:name w:val="search1"/>
    <w:basedOn w:val="Normal"/>
    <w:rsid w:val="00C80421"/>
    <w:pPr>
      <w:spacing w:before="100" w:beforeAutospacing="1" w:after="210" w:line="240" w:lineRule="auto"/>
    </w:pPr>
    <w:rPr>
      <w:rFonts w:eastAsia="Times New Roman" w:cs="Times New Roman"/>
      <w:sz w:val="24"/>
      <w:szCs w:val="24"/>
    </w:rPr>
  </w:style>
  <w:style w:type="paragraph" w:customStyle="1" w:styleId="search-button3">
    <w:name w:val="search-button3"/>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solution-picker1">
    <w:name w:val="solution-picker1"/>
    <w:basedOn w:val="Normal"/>
    <w:rsid w:val="00C80421"/>
    <w:pPr>
      <w:spacing w:before="100" w:beforeAutospacing="1" w:after="210" w:line="240" w:lineRule="auto"/>
    </w:pPr>
    <w:rPr>
      <w:rFonts w:eastAsia="Times New Roman" w:cs="Times New Roman"/>
      <w:vanish/>
      <w:sz w:val="24"/>
      <w:szCs w:val="24"/>
    </w:rPr>
  </w:style>
  <w:style w:type="paragraph" w:customStyle="1" w:styleId="video14">
    <w:name w:val="video14"/>
    <w:basedOn w:val="Normal"/>
    <w:rsid w:val="00C80421"/>
    <w:pPr>
      <w:spacing w:before="465" w:after="465" w:line="240" w:lineRule="auto"/>
    </w:pPr>
    <w:rPr>
      <w:rFonts w:eastAsia="Times New Roman" w:cs="Times New Roman"/>
      <w:sz w:val="24"/>
      <w:szCs w:val="24"/>
    </w:rPr>
  </w:style>
  <w:style w:type="paragraph" w:customStyle="1" w:styleId="videodiv1">
    <w:name w:val="video&gt;div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thumbnail10">
    <w:name w:val="thumbnail10"/>
    <w:basedOn w:val="Normal"/>
    <w:rsid w:val="00C80421"/>
    <w:pPr>
      <w:shd w:val="clear" w:color="auto" w:fill="000000"/>
      <w:spacing w:before="100" w:beforeAutospacing="1" w:after="210" w:line="240" w:lineRule="auto"/>
    </w:pPr>
    <w:rPr>
      <w:rFonts w:eastAsia="Times New Roman" w:cs="Times New Roman"/>
      <w:sz w:val="24"/>
      <w:szCs w:val="24"/>
    </w:rPr>
  </w:style>
  <w:style w:type="character" w:customStyle="1" w:styleId="play-btn17">
    <w:name w:val="play-btn17"/>
    <w:basedOn w:val="DefaultParagraphFont"/>
    <w:rsid w:val="00C80421"/>
  </w:style>
  <w:style w:type="paragraph" w:customStyle="1" w:styleId="thumbnail-meta2">
    <w:name w:val="thumbnail-meta2"/>
    <w:basedOn w:val="Normal"/>
    <w:rsid w:val="00C80421"/>
    <w:pPr>
      <w:shd w:val="clear" w:color="auto" w:fill="181818"/>
      <w:spacing w:before="100" w:beforeAutospacing="1" w:after="210" w:line="240" w:lineRule="auto"/>
    </w:pPr>
    <w:rPr>
      <w:rFonts w:eastAsia="Times New Roman" w:cs="Times New Roman"/>
      <w:color w:val="FFFFFF"/>
      <w:sz w:val="20"/>
      <w:szCs w:val="20"/>
    </w:rPr>
  </w:style>
  <w:style w:type="paragraph" w:customStyle="1" w:styleId="meta2">
    <w:name w:val="meta2"/>
    <w:basedOn w:val="Normal"/>
    <w:rsid w:val="00C80421"/>
    <w:pPr>
      <w:spacing w:before="100" w:beforeAutospacing="1" w:after="210" w:line="240" w:lineRule="auto"/>
    </w:pPr>
    <w:rPr>
      <w:rFonts w:eastAsia="Times New Roman" w:cs="Times New Roman"/>
      <w:sz w:val="24"/>
      <w:szCs w:val="24"/>
    </w:rPr>
  </w:style>
  <w:style w:type="paragraph" w:customStyle="1" w:styleId="divvideotitle5">
    <w:name w:val="divvideotitle5"/>
    <w:basedOn w:val="Normal"/>
    <w:rsid w:val="00C80421"/>
    <w:pPr>
      <w:spacing w:after="150" w:line="240" w:lineRule="auto"/>
    </w:pPr>
    <w:rPr>
      <w:rFonts w:eastAsia="Times New Roman" w:cs="Times New Roman"/>
      <w:sz w:val="27"/>
      <w:szCs w:val="27"/>
    </w:rPr>
  </w:style>
  <w:style w:type="paragraph" w:customStyle="1" w:styleId="divvideodescription4">
    <w:name w:val="divvideodescription4"/>
    <w:basedOn w:val="Normal"/>
    <w:rsid w:val="00C80421"/>
    <w:pPr>
      <w:spacing w:before="100" w:beforeAutospacing="1" w:after="210" w:line="270" w:lineRule="atLeast"/>
    </w:pPr>
    <w:rPr>
      <w:rFonts w:eastAsia="Times New Roman" w:cs="Times New Roman"/>
      <w:sz w:val="24"/>
      <w:szCs w:val="24"/>
    </w:rPr>
  </w:style>
  <w:style w:type="paragraph" w:customStyle="1" w:styleId="service-label1">
    <w:name w:val="service-label1"/>
    <w:basedOn w:val="Normal"/>
    <w:rsid w:val="00C80421"/>
    <w:pPr>
      <w:spacing w:before="100" w:beforeAutospacing="1" w:after="210" w:line="240" w:lineRule="auto"/>
      <w:ind w:right="225"/>
    </w:pPr>
    <w:rPr>
      <w:rFonts w:eastAsia="Times New Roman" w:cs="Times New Roman"/>
      <w:b/>
      <w:bCs/>
      <w:sz w:val="24"/>
      <w:szCs w:val="24"/>
    </w:rPr>
  </w:style>
  <w:style w:type="paragraph" w:customStyle="1" w:styleId="hero16">
    <w:name w:val="hero16"/>
    <w:basedOn w:val="Normal"/>
    <w:rsid w:val="00C80421"/>
    <w:pPr>
      <w:shd w:val="clear" w:color="auto" w:fill="0070B8"/>
      <w:spacing w:before="100" w:beforeAutospacing="1" w:after="210" w:line="240" w:lineRule="auto"/>
    </w:pPr>
    <w:rPr>
      <w:rFonts w:eastAsia="Times New Roman" w:cs="Times New Roman"/>
      <w:sz w:val="24"/>
      <w:szCs w:val="24"/>
    </w:rPr>
  </w:style>
  <w:style w:type="paragraph" w:customStyle="1" w:styleId="content-blocks-four2">
    <w:name w:val="content-blocks-four2"/>
    <w:basedOn w:val="Normal"/>
    <w:rsid w:val="00C80421"/>
    <w:pPr>
      <w:spacing w:before="540" w:line="240" w:lineRule="auto"/>
      <w:ind w:left="-90" w:right="-90"/>
    </w:pPr>
    <w:rPr>
      <w:rFonts w:eastAsia="Times New Roman" w:cs="Times New Roman"/>
      <w:sz w:val="24"/>
      <w:szCs w:val="24"/>
    </w:rPr>
  </w:style>
  <w:style w:type="paragraph" w:customStyle="1" w:styleId="block5">
    <w:name w:val="block5"/>
    <w:basedOn w:val="Normal"/>
    <w:rsid w:val="00C80421"/>
    <w:pPr>
      <w:spacing w:after="180" w:line="240" w:lineRule="auto"/>
      <w:ind w:left="90" w:right="90"/>
    </w:pPr>
    <w:rPr>
      <w:rFonts w:eastAsia="Times New Roman" w:cs="Times New Roman"/>
      <w:sz w:val="24"/>
      <w:szCs w:val="24"/>
    </w:rPr>
  </w:style>
  <w:style w:type="paragraph" w:customStyle="1" w:styleId="thumbnail11">
    <w:name w:val="thumbnail11"/>
    <w:basedOn w:val="Normal"/>
    <w:rsid w:val="00C80421"/>
    <w:pPr>
      <w:shd w:val="clear" w:color="auto" w:fill="EEEEEE"/>
      <w:spacing w:before="100" w:beforeAutospacing="1" w:after="210" w:line="240" w:lineRule="auto"/>
      <w:ind w:firstLine="22384"/>
    </w:pPr>
    <w:rPr>
      <w:rFonts w:eastAsia="Times New Roman" w:cs="Times New Roman"/>
      <w:sz w:val="24"/>
      <w:szCs w:val="24"/>
    </w:rPr>
  </w:style>
  <w:style w:type="paragraph" w:customStyle="1" w:styleId="play-btn18">
    <w:name w:val="play-bt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tle100">
    <w:name w:val="title10"/>
    <w:basedOn w:val="Normal"/>
    <w:rsid w:val="00C80421"/>
    <w:pPr>
      <w:spacing w:before="210" w:line="240" w:lineRule="atLeast"/>
    </w:pPr>
    <w:rPr>
      <w:rFonts w:eastAsia="Times New Roman" w:cs="Times New Roman"/>
      <w:b/>
      <w:bCs/>
      <w:caps/>
      <w:color w:val="505050"/>
      <w:sz w:val="18"/>
      <w:szCs w:val="18"/>
    </w:rPr>
  </w:style>
  <w:style w:type="paragraph" w:customStyle="1" w:styleId="desc8">
    <w:name w:val="desc8"/>
    <w:basedOn w:val="Normal"/>
    <w:rsid w:val="00C80421"/>
    <w:pPr>
      <w:spacing w:after="60" w:line="270" w:lineRule="atLeast"/>
    </w:pPr>
    <w:rPr>
      <w:rFonts w:eastAsia="Times New Roman" w:cs="Times New Roman"/>
      <w:color w:val="505050"/>
      <w:szCs w:val="21"/>
    </w:rPr>
  </w:style>
  <w:style w:type="paragraph" w:customStyle="1" w:styleId="small9">
    <w:name w:val="small9"/>
    <w:basedOn w:val="Normal"/>
    <w:rsid w:val="00C80421"/>
    <w:pPr>
      <w:spacing w:before="100" w:beforeAutospacing="1" w:after="210" w:line="240" w:lineRule="auto"/>
    </w:pPr>
    <w:rPr>
      <w:rFonts w:eastAsia="Times New Roman" w:cs="Times New Roman"/>
      <w:sz w:val="18"/>
      <w:szCs w:val="18"/>
    </w:rPr>
  </w:style>
  <w:style w:type="paragraph" w:customStyle="1" w:styleId="hero17">
    <w:name w:val="hero17"/>
    <w:basedOn w:val="Normal"/>
    <w:rsid w:val="00C80421"/>
    <w:pPr>
      <w:spacing w:before="100" w:beforeAutospacing="1" w:after="210" w:line="240" w:lineRule="auto"/>
    </w:pPr>
    <w:rPr>
      <w:rFonts w:eastAsia="Times New Roman" w:cs="Times New Roman"/>
      <w:sz w:val="24"/>
      <w:szCs w:val="24"/>
    </w:rPr>
  </w:style>
  <w:style w:type="paragraph" w:customStyle="1" w:styleId="hero18">
    <w:name w:val="hero18"/>
    <w:basedOn w:val="Normal"/>
    <w:rsid w:val="00C80421"/>
    <w:pPr>
      <w:spacing w:before="100" w:beforeAutospacing="1" w:after="210" w:line="240" w:lineRule="auto"/>
    </w:pPr>
    <w:rPr>
      <w:rFonts w:eastAsia="Times New Roman" w:cs="Times New Roman"/>
      <w:sz w:val="24"/>
      <w:szCs w:val="24"/>
    </w:rPr>
  </w:style>
  <w:style w:type="paragraph" w:customStyle="1" w:styleId="step-11">
    <w:name w:val="step-11"/>
    <w:basedOn w:val="Normal"/>
    <w:rsid w:val="00C80421"/>
    <w:pPr>
      <w:spacing w:before="100" w:beforeAutospacing="1" w:after="210" w:line="240" w:lineRule="auto"/>
    </w:pPr>
    <w:rPr>
      <w:rFonts w:eastAsia="Times New Roman" w:cs="Times New Roman"/>
      <w:sz w:val="24"/>
      <w:szCs w:val="24"/>
    </w:rPr>
  </w:style>
  <w:style w:type="paragraph" w:customStyle="1" w:styleId="step-21">
    <w:name w:val="step-21"/>
    <w:basedOn w:val="Normal"/>
    <w:rsid w:val="00C80421"/>
    <w:pPr>
      <w:spacing w:before="100" w:beforeAutospacing="1" w:after="210" w:line="240" w:lineRule="auto"/>
    </w:pPr>
    <w:rPr>
      <w:rFonts w:eastAsia="Times New Roman" w:cs="Times New Roman"/>
      <w:sz w:val="24"/>
      <w:szCs w:val="24"/>
    </w:rPr>
  </w:style>
  <w:style w:type="paragraph" w:customStyle="1" w:styleId="step-31">
    <w:name w:val="step-31"/>
    <w:basedOn w:val="Normal"/>
    <w:rsid w:val="00C80421"/>
    <w:pPr>
      <w:spacing w:before="100" w:beforeAutospacing="1" w:after="210" w:line="240" w:lineRule="auto"/>
    </w:pPr>
    <w:rPr>
      <w:rFonts w:eastAsia="Times New Roman" w:cs="Times New Roman"/>
      <w:sz w:val="24"/>
      <w:szCs w:val="24"/>
    </w:rPr>
  </w:style>
  <w:style w:type="paragraph" w:customStyle="1" w:styleId="step-41">
    <w:name w:val="step-41"/>
    <w:basedOn w:val="Normal"/>
    <w:rsid w:val="00C80421"/>
    <w:pPr>
      <w:spacing w:before="100" w:beforeAutospacing="1" w:after="210" w:line="240" w:lineRule="auto"/>
    </w:pPr>
    <w:rPr>
      <w:rFonts w:eastAsia="Times New Roman" w:cs="Times New Roman"/>
      <w:sz w:val="24"/>
      <w:szCs w:val="24"/>
    </w:rPr>
  </w:style>
  <w:style w:type="paragraph" w:customStyle="1" w:styleId="step-51">
    <w:name w:val="step-51"/>
    <w:basedOn w:val="Normal"/>
    <w:rsid w:val="00C80421"/>
    <w:pPr>
      <w:spacing w:before="100" w:beforeAutospacing="1" w:after="210" w:line="240" w:lineRule="auto"/>
    </w:pPr>
    <w:rPr>
      <w:rFonts w:eastAsia="Times New Roman" w:cs="Times New Roman"/>
      <w:sz w:val="24"/>
      <w:szCs w:val="24"/>
    </w:rPr>
  </w:style>
  <w:style w:type="paragraph" w:customStyle="1" w:styleId="step-61">
    <w:name w:val="step-61"/>
    <w:basedOn w:val="Normal"/>
    <w:rsid w:val="00C80421"/>
    <w:pPr>
      <w:spacing w:before="100" w:beforeAutospacing="1" w:after="210" w:line="240" w:lineRule="auto"/>
    </w:pPr>
    <w:rPr>
      <w:rFonts w:eastAsia="Times New Roman" w:cs="Times New Roman"/>
      <w:sz w:val="24"/>
      <w:szCs w:val="24"/>
    </w:rPr>
  </w:style>
  <w:style w:type="paragraph" w:customStyle="1" w:styleId="img1">
    <w:name w:val="img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2">
    <w:name w:val="img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3">
    <w:name w:val="img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4">
    <w:name w:val="img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5">
    <w:name w:val="img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6">
    <w:name w:val="img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2">
    <w:name w:val="step-12"/>
    <w:basedOn w:val="Normal"/>
    <w:rsid w:val="00C80421"/>
    <w:pPr>
      <w:spacing w:before="100" w:beforeAutospacing="1" w:after="210" w:line="240" w:lineRule="auto"/>
    </w:pPr>
    <w:rPr>
      <w:rFonts w:eastAsia="Times New Roman" w:cs="Times New Roman"/>
      <w:sz w:val="24"/>
      <w:szCs w:val="24"/>
    </w:rPr>
  </w:style>
  <w:style w:type="paragraph" w:customStyle="1" w:styleId="step-22">
    <w:name w:val="step-22"/>
    <w:basedOn w:val="Normal"/>
    <w:rsid w:val="00C80421"/>
    <w:pPr>
      <w:spacing w:before="100" w:beforeAutospacing="1" w:after="210" w:line="240" w:lineRule="auto"/>
    </w:pPr>
    <w:rPr>
      <w:rFonts w:eastAsia="Times New Roman" w:cs="Times New Roman"/>
      <w:sz w:val="24"/>
      <w:szCs w:val="24"/>
    </w:rPr>
  </w:style>
  <w:style w:type="paragraph" w:customStyle="1" w:styleId="step-32">
    <w:name w:val="step-32"/>
    <w:basedOn w:val="Normal"/>
    <w:rsid w:val="00C80421"/>
    <w:pPr>
      <w:spacing w:before="100" w:beforeAutospacing="1" w:after="210" w:line="240" w:lineRule="auto"/>
    </w:pPr>
    <w:rPr>
      <w:rFonts w:eastAsia="Times New Roman" w:cs="Times New Roman"/>
      <w:sz w:val="24"/>
      <w:szCs w:val="24"/>
    </w:rPr>
  </w:style>
  <w:style w:type="paragraph" w:customStyle="1" w:styleId="step-42">
    <w:name w:val="step-42"/>
    <w:basedOn w:val="Normal"/>
    <w:rsid w:val="00C80421"/>
    <w:pPr>
      <w:spacing w:before="100" w:beforeAutospacing="1" w:after="210" w:line="240" w:lineRule="auto"/>
    </w:pPr>
    <w:rPr>
      <w:rFonts w:eastAsia="Times New Roman" w:cs="Times New Roman"/>
      <w:sz w:val="24"/>
      <w:szCs w:val="24"/>
    </w:rPr>
  </w:style>
  <w:style w:type="paragraph" w:customStyle="1" w:styleId="step-52">
    <w:name w:val="step-52"/>
    <w:basedOn w:val="Normal"/>
    <w:rsid w:val="00C80421"/>
    <w:pPr>
      <w:spacing w:before="100" w:beforeAutospacing="1" w:after="210" w:line="240" w:lineRule="auto"/>
    </w:pPr>
    <w:rPr>
      <w:rFonts w:eastAsia="Times New Roman" w:cs="Times New Roman"/>
      <w:sz w:val="24"/>
      <w:szCs w:val="24"/>
    </w:rPr>
  </w:style>
  <w:style w:type="paragraph" w:customStyle="1" w:styleId="step-62">
    <w:name w:val="step-62"/>
    <w:basedOn w:val="Normal"/>
    <w:rsid w:val="00C80421"/>
    <w:pPr>
      <w:spacing w:before="100" w:beforeAutospacing="1" w:after="210" w:line="240" w:lineRule="auto"/>
    </w:pPr>
    <w:rPr>
      <w:rFonts w:eastAsia="Times New Roman" w:cs="Times New Roman"/>
      <w:sz w:val="24"/>
      <w:szCs w:val="24"/>
    </w:rPr>
  </w:style>
  <w:style w:type="paragraph" w:customStyle="1" w:styleId="img7">
    <w:name w:val="img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8">
    <w:name w:val="img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9">
    <w:name w:val="img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0">
    <w:name w:val="img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1">
    <w:name w:val="img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2">
    <w:name w:val="img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3">
    <w:name w:val="step-13"/>
    <w:basedOn w:val="Normal"/>
    <w:rsid w:val="00C80421"/>
    <w:pPr>
      <w:spacing w:before="100" w:beforeAutospacing="1" w:after="210" w:line="240" w:lineRule="auto"/>
    </w:pPr>
    <w:rPr>
      <w:rFonts w:eastAsia="Times New Roman" w:cs="Times New Roman"/>
      <w:sz w:val="24"/>
      <w:szCs w:val="24"/>
    </w:rPr>
  </w:style>
  <w:style w:type="paragraph" w:customStyle="1" w:styleId="step-23">
    <w:name w:val="step-23"/>
    <w:basedOn w:val="Normal"/>
    <w:rsid w:val="00C80421"/>
    <w:pPr>
      <w:spacing w:before="100" w:beforeAutospacing="1" w:after="210" w:line="240" w:lineRule="auto"/>
    </w:pPr>
    <w:rPr>
      <w:rFonts w:eastAsia="Times New Roman" w:cs="Times New Roman"/>
      <w:sz w:val="24"/>
      <w:szCs w:val="24"/>
    </w:rPr>
  </w:style>
  <w:style w:type="paragraph" w:customStyle="1" w:styleId="step-33">
    <w:name w:val="step-33"/>
    <w:basedOn w:val="Normal"/>
    <w:rsid w:val="00C80421"/>
    <w:pPr>
      <w:spacing w:before="100" w:beforeAutospacing="1" w:after="210" w:line="240" w:lineRule="auto"/>
    </w:pPr>
    <w:rPr>
      <w:rFonts w:eastAsia="Times New Roman" w:cs="Times New Roman"/>
      <w:sz w:val="24"/>
      <w:szCs w:val="24"/>
    </w:rPr>
  </w:style>
  <w:style w:type="paragraph" w:customStyle="1" w:styleId="step-43">
    <w:name w:val="step-43"/>
    <w:basedOn w:val="Normal"/>
    <w:rsid w:val="00C80421"/>
    <w:pPr>
      <w:spacing w:before="100" w:beforeAutospacing="1" w:after="210" w:line="240" w:lineRule="auto"/>
    </w:pPr>
    <w:rPr>
      <w:rFonts w:eastAsia="Times New Roman" w:cs="Times New Roman"/>
      <w:sz w:val="24"/>
      <w:szCs w:val="24"/>
    </w:rPr>
  </w:style>
  <w:style w:type="paragraph" w:customStyle="1" w:styleId="step-53">
    <w:name w:val="step-53"/>
    <w:basedOn w:val="Normal"/>
    <w:rsid w:val="00C80421"/>
    <w:pPr>
      <w:spacing w:before="100" w:beforeAutospacing="1" w:after="210" w:line="240" w:lineRule="auto"/>
    </w:pPr>
    <w:rPr>
      <w:rFonts w:eastAsia="Times New Roman" w:cs="Times New Roman"/>
      <w:sz w:val="24"/>
      <w:szCs w:val="24"/>
    </w:rPr>
  </w:style>
  <w:style w:type="paragraph" w:customStyle="1" w:styleId="step-63">
    <w:name w:val="step-63"/>
    <w:basedOn w:val="Normal"/>
    <w:rsid w:val="00C80421"/>
    <w:pPr>
      <w:spacing w:before="100" w:beforeAutospacing="1" w:after="210" w:line="240" w:lineRule="auto"/>
    </w:pPr>
    <w:rPr>
      <w:rFonts w:eastAsia="Times New Roman" w:cs="Times New Roman"/>
      <w:sz w:val="24"/>
      <w:szCs w:val="24"/>
    </w:rPr>
  </w:style>
  <w:style w:type="paragraph" w:customStyle="1" w:styleId="img13">
    <w:name w:val="img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4">
    <w:name w:val="img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5">
    <w:name w:val="img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6">
    <w:name w:val="img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7">
    <w:name w:val="img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8">
    <w:name w:val="img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egend1">
    <w:name w:val="legend1"/>
    <w:basedOn w:val="Normal"/>
    <w:rsid w:val="00C80421"/>
    <w:pPr>
      <w:spacing w:line="375" w:lineRule="atLeast"/>
      <w:ind w:right="390"/>
    </w:pPr>
    <w:rPr>
      <w:rFonts w:eastAsia="Times New Roman" w:cs="Times New Roman"/>
      <w:vanish/>
      <w:sz w:val="24"/>
      <w:szCs w:val="24"/>
    </w:rPr>
  </w:style>
  <w:style w:type="paragraph" w:customStyle="1" w:styleId="default1">
    <w:name w:val="default1"/>
    <w:basedOn w:val="Normal"/>
    <w:rsid w:val="00C80421"/>
    <w:pPr>
      <w:spacing w:before="100" w:beforeAutospacing="1" w:after="210" w:line="240" w:lineRule="auto"/>
    </w:pPr>
    <w:rPr>
      <w:rFonts w:eastAsia="Times New Roman" w:cs="Times New Roman"/>
      <w:vanish/>
      <w:sz w:val="24"/>
      <w:szCs w:val="24"/>
    </w:rPr>
  </w:style>
  <w:style w:type="paragraph" w:customStyle="1" w:styleId="guide-stepsdiv1">
    <w:name w:val="guide-steps&gt;div1"/>
    <w:basedOn w:val="Normal"/>
    <w:rsid w:val="00C80421"/>
    <w:pPr>
      <w:spacing w:before="100" w:beforeAutospacing="1" w:after="210" w:line="240" w:lineRule="auto"/>
    </w:pPr>
    <w:rPr>
      <w:rFonts w:eastAsia="Times New Roman" w:cs="Times New Roman"/>
      <w:vanish/>
      <w:sz w:val="24"/>
      <w:szCs w:val="24"/>
    </w:rPr>
  </w:style>
  <w:style w:type="paragraph" w:customStyle="1" w:styleId="thumbnails1">
    <w:name w:val="thumbnails1"/>
    <w:basedOn w:val="Normal"/>
    <w:rsid w:val="00C80421"/>
    <w:pPr>
      <w:spacing w:before="100" w:beforeAutospacing="1" w:after="210" w:line="240" w:lineRule="auto"/>
    </w:pPr>
    <w:rPr>
      <w:rFonts w:eastAsia="Times New Roman" w:cs="Times New Roman"/>
      <w:sz w:val="24"/>
      <w:szCs w:val="24"/>
    </w:rPr>
  </w:style>
  <w:style w:type="paragraph" w:customStyle="1" w:styleId="img19">
    <w:name w:val="img19"/>
    <w:basedOn w:val="Normal"/>
    <w:rsid w:val="00C80421"/>
    <w:pPr>
      <w:spacing w:before="100" w:beforeAutospacing="1" w:after="210" w:line="240" w:lineRule="auto"/>
    </w:pPr>
    <w:rPr>
      <w:rFonts w:eastAsia="Times New Roman" w:cs="Times New Roman"/>
      <w:sz w:val="24"/>
      <w:szCs w:val="24"/>
    </w:rPr>
  </w:style>
  <w:style w:type="paragraph" w:customStyle="1" w:styleId="step-links1">
    <w:name w:val="step-links1"/>
    <w:basedOn w:val="Normal"/>
    <w:rsid w:val="00C80421"/>
    <w:pPr>
      <w:spacing w:after="210" w:line="240" w:lineRule="auto"/>
    </w:pPr>
    <w:rPr>
      <w:rFonts w:eastAsia="Times New Roman" w:cs="Times New Roman"/>
      <w:sz w:val="24"/>
      <w:szCs w:val="24"/>
    </w:rPr>
  </w:style>
  <w:style w:type="paragraph" w:customStyle="1" w:styleId="content1">
    <w:name w:val="content1"/>
    <w:basedOn w:val="Normal"/>
    <w:rsid w:val="00C80421"/>
    <w:pPr>
      <w:spacing w:before="100" w:beforeAutospacing="1" w:after="210" w:line="240" w:lineRule="auto"/>
    </w:pPr>
    <w:rPr>
      <w:rFonts w:eastAsia="Times New Roman" w:cs="Times New Roman"/>
      <w:sz w:val="24"/>
      <w:szCs w:val="24"/>
    </w:rPr>
  </w:style>
  <w:style w:type="paragraph" w:customStyle="1" w:styleId="previous1">
    <w:name w:val="previous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next1">
    <w:name w:val="next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ew-all1">
    <w:name w:val="view-all1"/>
    <w:basedOn w:val="Normal"/>
    <w:rsid w:val="00C80421"/>
    <w:pPr>
      <w:spacing w:before="100" w:beforeAutospacing="1" w:after="210" w:line="240" w:lineRule="auto"/>
      <w:ind w:left="300"/>
    </w:pPr>
    <w:rPr>
      <w:rFonts w:eastAsia="Times New Roman" w:cs="Times New Roman"/>
      <w:color w:val="666666"/>
      <w:sz w:val="24"/>
      <w:szCs w:val="24"/>
    </w:rPr>
  </w:style>
  <w:style w:type="paragraph" w:customStyle="1" w:styleId="img20">
    <w:name w:val="img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arrowlink9">
    <w:name w:val="arrowlink9"/>
    <w:basedOn w:val="Normal"/>
    <w:rsid w:val="00C80421"/>
    <w:pPr>
      <w:spacing w:before="100" w:beforeAutospacing="1" w:after="210" w:line="375" w:lineRule="atLeast"/>
    </w:pPr>
    <w:rPr>
      <w:rFonts w:eastAsia="Times New Roman" w:cs="Times New Roman"/>
      <w:color w:val="505050"/>
      <w:sz w:val="45"/>
      <w:szCs w:val="45"/>
    </w:rPr>
  </w:style>
  <w:style w:type="paragraph" w:customStyle="1" w:styleId="plus3">
    <w:name w:val="plus3"/>
    <w:basedOn w:val="Normal"/>
    <w:rsid w:val="00C80421"/>
    <w:pPr>
      <w:spacing w:before="100" w:beforeAutospacing="1" w:after="210" w:line="330" w:lineRule="atLeast"/>
    </w:pPr>
    <w:rPr>
      <w:rFonts w:eastAsia="Times New Roman" w:cs="Times New Roman"/>
      <w:sz w:val="24"/>
      <w:szCs w:val="24"/>
    </w:rPr>
  </w:style>
  <w:style w:type="paragraph" w:customStyle="1" w:styleId="question2">
    <w:name w:val="question2"/>
    <w:basedOn w:val="Normal"/>
    <w:rsid w:val="00C80421"/>
    <w:pPr>
      <w:spacing w:before="90" w:after="90" w:line="330" w:lineRule="atLeast"/>
    </w:pPr>
    <w:rPr>
      <w:rFonts w:eastAsia="Times New Roman" w:cs="Times New Roman"/>
      <w:b/>
      <w:bCs/>
      <w:color w:val="323232"/>
      <w:sz w:val="24"/>
      <w:szCs w:val="24"/>
    </w:rPr>
  </w:style>
  <w:style w:type="paragraph" w:customStyle="1" w:styleId="section-float-left9">
    <w:name w:val="section-float-left9"/>
    <w:basedOn w:val="Normal"/>
    <w:rsid w:val="00C80421"/>
    <w:pPr>
      <w:spacing w:before="100" w:beforeAutospacing="1" w:after="210" w:line="240" w:lineRule="auto"/>
    </w:pPr>
    <w:rPr>
      <w:rFonts w:eastAsia="Times New Roman" w:cs="Times New Roman"/>
      <w:sz w:val="24"/>
      <w:szCs w:val="24"/>
    </w:rPr>
  </w:style>
  <w:style w:type="paragraph" w:customStyle="1" w:styleId="section-float-right9">
    <w:name w:val="section-float-right9"/>
    <w:basedOn w:val="Normal"/>
    <w:rsid w:val="00C80421"/>
    <w:pPr>
      <w:spacing w:before="100" w:beforeAutospacing="1" w:after="210" w:line="240" w:lineRule="auto"/>
    </w:pPr>
    <w:rPr>
      <w:rFonts w:eastAsia="Times New Roman" w:cs="Times New Roman"/>
      <w:sz w:val="24"/>
      <w:szCs w:val="24"/>
    </w:rPr>
  </w:style>
  <w:style w:type="paragraph" w:customStyle="1" w:styleId="arrowbtn1">
    <w:name w:val="arrowbtn1"/>
    <w:basedOn w:val="Normal"/>
    <w:rsid w:val="00C80421"/>
    <w:pPr>
      <w:spacing w:before="450" w:after="210" w:line="240" w:lineRule="auto"/>
    </w:pPr>
    <w:rPr>
      <w:rFonts w:eastAsia="Times New Roman" w:cs="Times New Roman"/>
      <w:color w:val="FFFFFF"/>
      <w:sz w:val="45"/>
      <w:szCs w:val="45"/>
    </w:rPr>
  </w:style>
  <w:style w:type="paragraph" w:customStyle="1" w:styleId="slideshow-chunk2">
    <w:name w:val="slideshow-chunk2"/>
    <w:basedOn w:val="Normal"/>
    <w:rsid w:val="00C80421"/>
    <w:pPr>
      <w:spacing w:before="825" w:after="210" w:line="240" w:lineRule="auto"/>
    </w:pPr>
    <w:rPr>
      <w:rFonts w:eastAsia="Times New Roman" w:cs="Times New Roman"/>
      <w:sz w:val="24"/>
      <w:szCs w:val="24"/>
    </w:rPr>
  </w:style>
  <w:style w:type="paragraph" w:customStyle="1" w:styleId="slideshow-control1">
    <w:name w:val="slideshow-control1"/>
    <w:basedOn w:val="Normal"/>
    <w:rsid w:val="00C80421"/>
    <w:pPr>
      <w:spacing w:before="100" w:beforeAutospacing="1" w:after="210" w:line="240" w:lineRule="auto"/>
    </w:pPr>
    <w:rPr>
      <w:rFonts w:eastAsia="Times New Roman" w:cs="Times New Roman"/>
      <w:sz w:val="24"/>
      <w:szCs w:val="24"/>
    </w:rPr>
  </w:style>
  <w:style w:type="paragraph" w:customStyle="1" w:styleId="caption2">
    <w:name w:val="caption2"/>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3">
    <w:name w:val="caption3"/>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4">
    <w:name w:val="caption4"/>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5">
    <w:name w:val="caption5"/>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6">
    <w:name w:val="caption6"/>
    <w:basedOn w:val="Normal"/>
    <w:rsid w:val="00C80421"/>
    <w:pPr>
      <w:spacing w:before="100" w:beforeAutospacing="1" w:after="210" w:line="240" w:lineRule="auto"/>
      <w:jc w:val="center"/>
    </w:pPr>
    <w:rPr>
      <w:rFonts w:eastAsia="Times New Roman" w:cs="Times New Roman"/>
      <w:sz w:val="36"/>
      <w:szCs w:val="36"/>
    </w:rPr>
  </w:style>
  <w:style w:type="paragraph" w:customStyle="1" w:styleId="free-trial-ribbon11">
    <w:name w:val="free-trial-ribbon1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10">
    <w:name w:val="section-float-left10"/>
    <w:basedOn w:val="Normal"/>
    <w:rsid w:val="00C80421"/>
    <w:pPr>
      <w:spacing w:before="100" w:beforeAutospacing="1" w:after="210" w:line="240" w:lineRule="auto"/>
    </w:pPr>
    <w:rPr>
      <w:rFonts w:eastAsia="Times New Roman" w:cs="Times New Roman"/>
      <w:sz w:val="24"/>
      <w:szCs w:val="24"/>
    </w:rPr>
  </w:style>
  <w:style w:type="paragraph" w:customStyle="1" w:styleId="arrowbtn2">
    <w:name w:val="arrowbtn2"/>
    <w:basedOn w:val="Normal"/>
    <w:rsid w:val="00C80421"/>
    <w:pPr>
      <w:spacing w:before="150" w:after="120" w:line="240" w:lineRule="auto"/>
    </w:pPr>
    <w:rPr>
      <w:rFonts w:eastAsia="Times New Roman" w:cs="Times New Roman"/>
      <w:color w:val="FFFFFF"/>
      <w:sz w:val="45"/>
      <w:szCs w:val="45"/>
    </w:rPr>
  </w:style>
  <w:style w:type="paragraph" w:customStyle="1" w:styleId="section-float-left11">
    <w:name w:val="section-float-left11"/>
    <w:basedOn w:val="Normal"/>
    <w:rsid w:val="00C80421"/>
    <w:pPr>
      <w:spacing w:before="100" w:beforeAutospacing="1" w:after="210" w:line="240" w:lineRule="auto"/>
    </w:pPr>
    <w:rPr>
      <w:rFonts w:eastAsia="Times New Roman" w:cs="Times New Roman"/>
      <w:sz w:val="24"/>
      <w:szCs w:val="24"/>
    </w:rPr>
  </w:style>
  <w:style w:type="paragraph" w:customStyle="1" w:styleId="section-float-right10">
    <w:name w:val="section-float-right10"/>
    <w:basedOn w:val="Normal"/>
    <w:rsid w:val="00C80421"/>
    <w:pPr>
      <w:spacing w:before="100" w:beforeAutospacing="1" w:after="210" w:line="240" w:lineRule="auto"/>
    </w:pPr>
    <w:rPr>
      <w:rFonts w:eastAsia="Times New Roman" w:cs="Times New Roman"/>
      <w:sz w:val="24"/>
      <w:szCs w:val="24"/>
    </w:rPr>
  </w:style>
  <w:style w:type="paragraph" w:customStyle="1" w:styleId="section-boxes3">
    <w:name w:val="section-boxes3"/>
    <w:basedOn w:val="Normal"/>
    <w:rsid w:val="00C80421"/>
    <w:pPr>
      <w:spacing w:line="270" w:lineRule="atLeast"/>
      <w:ind w:left="-135" w:right="-135"/>
    </w:pPr>
    <w:rPr>
      <w:rFonts w:eastAsia="Times New Roman" w:cs="Times New Roman"/>
      <w:sz w:val="18"/>
      <w:szCs w:val="18"/>
    </w:rPr>
  </w:style>
  <w:style w:type="paragraph" w:customStyle="1" w:styleId="box3">
    <w:name w:val="box3"/>
    <w:basedOn w:val="Normal"/>
    <w:rsid w:val="00C80421"/>
    <w:pPr>
      <w:spacing w:line="240" w:lineRule="auto"/>
      <w:ind w:left="135" w:right="135"/>
    </w:pPr>
    <w:rPr>
      <w:rFonts w:eastAsia="Times New Roman" w:cs="Times New Roman"/>
      <w:sz w:val="24"/>
      <w:szCs w:val="24"/>
    </w:rPr>
  </w:style>
  <w:style w:type="paragraph" w:customStyle="1" w:styleId="section-float-right11">
    <w:name w:val="section-float-right11"/>
    <w:basedOn w:val="Normal"/>
    <w:rsid w:val="00C80421"/>
    <w:pPr>
      <w:spacing w:before="100" w:beforeAutospacing="1" w:after="210" w:line="240" w:lineRule="auto"/>
    </w:pPr>
    <w:rPr>
      <w:rFonts w:eastAsia="Times New Roman" w:cs="Times New Roman"/>
      <w:sz w:val="24"/>
      <w:szCs w:val="24"/>
    </w:rPr>
  </w:style>
  <w:style w:type="paragraph" w:customStyle="1" w:styleId="slideshow-chunk3">
    <w:name w:val="slideshow-chunk3"/>
    <w:basedOn w:val="Normal"/>
    <w:rsid w:val="00C80421"/>
    <w:pPr>
      <w:spacing w:after="210" w:line="240" w:lineRule="auto"/>
    </w:pPr>
    <w:rPr>
      <w:rFonts w:eastAsia="Times New Roman" w:cs="Times New Roman"/>
      <w:sz w:val="24"/>
      <w:szCs w:val="24"/>
    </w:rPr>
  </w:style>
  <w:style w:type="paragraph" w:customStyle="1" w:styleId="section9">
    <w:name w:val="section9"/>
    <w:basedOn w:val="Normal"/>
    <w:rsid w:val="00C80421"/>
    <w:pPr>
      <w:spacing w:before="100" w:beforeAutospacing="1" w:after="210" w:line="240" w:lineRule="auto"/>
    </w:pPr>
    <w:rPr>
      <w:rFonts w:eastAsia="Times New Roman" w:cs="Times New Roman"/>
      <w:sz w:val="24"/>
      <w:szCs w:val="24"/>
    </w:rPr>
  </w:style>
  <w:style w:type="paragraph" w:customStyle="1" w:styleId="arrowbtn3">
    <w:name w:val="arrowbtn3"/>
    <w:basedOn w:val="Normal"/>
    <w:rsid w:val="00C80421"/>
    <w:pPr>
      <w:spacing w:after="150" w:line="240" w:lineRule="auto"/>
    </w:pPr>
    <w:rPr>
      <w:rFonts w:eastAsia="Times New Roman" w:cs="Times New Roman"/>
      <w:color w:val="FFFFFF"/>
      <w:sz w:val="45"/>
      <w:szCs w:val="45"/>
    </w:rPr>
  </w:style>
  <w:style w:type="paragraph" w:customStyle="1" w:styleId="section-boxes4">
    <w:name w:val="section-boxes4"/>
    <w:basedOn w:val="Normal"/>
    <w:rsid w:val="00C80421"/>
    <w:pPr>
      <w:spacing w:before="390" w:after="600" w:line="240" w:lineRule="auto"/>
      <w:ind w:left="-165" w:right="-165"/>
    </w:pPr>
    <w:rPr>
      <w:rFonts w:eastAsia="Times New Roman" w:cs="Times New Roman"/>
      <w:sz w:val="24"/>
      <w:szCs w:val="24"/>
    </w:rPr>
  </w:style>
  <w:style w:type="paragraph" w:customStyle="1" w:styleId="box4">
    <w:name w:val="box4"/>
    <w:basedOn w:val="Normal"/>
    <w:rsid w:val="00C80421"/>
    <w:pPr>
      <w:shd w:val="clear" w:color="auto" w:fill="000000"/>
      <w:spacing w:line="240" w:lineRule="auto"/>
      <w:ind w:left="165" w:right="165"/>
    </w:pPr>
    <w:rPr>
      <w:rFonts w:eastAsia="Times New Roman" w:cs="Times New Roman"/>
      <w:sz w:val="24"/>
      <w:szCs w:val="24"/>
    </w:rPr>
  </w:style>
  <w:style w:type="paragraph" w:customStyle="1" w:styleId="b11">
    <w:name w:val="b11"/>
    <w:basedOn w:val="Normal"/>
    <w:rsid w:val="00C80421"/>
    <w:pPr>
      <w:spacing w:before="100" w:beforeAutospacing="1" w:after="210" w:line="240" w:lineRule="auto"/>
    </w:pPr>
    <w:rPr>
      <w:rFonts w:eastAsia="Times New Roman" w:cs="Times New Roman"/>
      <w:sz w:val="24"/>
      <w:szCs w:val="24"/>
    </w:rPr>
  </w:style>
  <w:style w:type="paragraph" w:customStyle="1" w:styleId="b21">
    <w:name w:val="b21"/>
    <w:basedOn w:val="Normal"/>
    <w:rsid w:val="00C80421"/>
    <w:pPr>
      <w:spacing w:before="100" w:beforeAutospacing="1" w:after="210" w:line="240" w:lineRule="auto"/>
    </w:pPr>
    <w:rPr>
      <w:rFonts w:eastAsia="Times New Roman" w:cs="Times New Roman"/>
      <w:sz w:val="24"/>
      <w:szCs w:val="24"/>
    </w:rPr>
  </w:style>
  <w:style w:type="paragraph" w:customStyle="1" w:styleId="b31">
    <w:name w:val="b31"/>
    <w:basedOn w:val="Normal"/>
    <w:rsid w:val="00C80421"/>
    <w:pPr>
      <w:spacing w:before="100" w:beforeAutospacing="1" w:after="210" w:line="240" w:lineRule="auto"/>
    </w:pPr>
    <w:rPr>
      <w:rFonts w:eastAsia="Times New Roman" w:cs="Times New Roman"/>
      <w:sz w:val="24"/>
      <w:szCs w:val="24"/>
    </w:rPr>
  </w:style>
  <w:style w:type="paragraph" w:customStyle="1" w:styleId="article-link1">
    <w:name w:val="article-link1"/>
    <w:basedOn w:val="Normal"/>
    <w:rsid w:val="00C80421"/>
    <w:pPr>
      <w:spacing w:before="100" w:beforeAutospacing="1" w:after="30" w:line="240" w:lineRule="auto"/>
    </w:pPr>
    <w:rPr>
      <w:rFonts w:eastAsia="Times New Roman" w:cs="Times New Roman"/>
      <w:sz w:val="24"/>
      <w:szCs w:val="24"/>
    </w:rPr>
  </w:style>
  <w:style w:type="paragraph" w:customStyle="1" w:styleId="article-desc1">
    <w:name w:val="article-desc1"/>
    <w:basedOn w:val="Normal"/>
    <w:rsid w:val="00C80421"/>
    <w:pPr>
      <w:spacing w:before="30" w:after="210" w:line="240" w:lineRule="auto"/>
    </w:pPr>
    <w:rPr>
      <w:rFonts w:eastAsia="Times New Roman" w:cs="Times New Roman"/>
      <w:color w:val="999999"/>
      <w:szCs w:val="21"/>
    </w:rPr>
  </w:style>
  <w:style w:type="paragraph" w:customStyle="1" w:styleId="hero19">
    <w:name w:val="hero19"/>
    <w:basedOn w:val="Normal"/>
    <w:rsid w:val="00C80421"/>
    <w:pPr>
      <w:spacing w:before="100" w:beforeAutospacing="1" w:after="210" w:line="240" w:lineRule="auto"/>
    </w:pPr>
    <w:rPr>
      <w:rFonts w:eastAsia="Times New Roman" w:cs="Times New Roman"/>
      <w:color w:val="FFFFFF"/>
      <w:sz w:val="24"/>
      <w:szCs w:val="24"/>
    </w:rPr>
  </w:style>
  <w:style w:type="paragraph" w:customStyle="1" w:styleId="section-float-left12">
    <w:name w:val="section-float-lef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2">
    <w:name w:val="section-float-righ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3">
    <w:name w:val="section-float-right13"/>
    <w:basedOn w:val="Normal"/>
    <w:rsid w:val="00C80421"/>
    <w:pPr>
      <w:spacing w:before="100" w:beforeAutospacing="1" w:after="210" w:line="240" w:lineRule="auto"/>
    </w:pPr>
    <w:rPr>
      <w:rFonts w:eastAsia="Times New Roman" w:cs="Times New Roman"/>
      <w:sz w:val="24"/>
      <w:szCs w:val="24"/>
    </w:rPr>
  </w:style>
  <w:style w:type="paragraph" w:customStyle="1" w:styleId="section-float-left13">
    <w:name w:val="section-float-left13"/>
    <w:basedOn w:val="Normal"/>
    <w:rsid w:val="00C80421"/>
    <w:pPr>
      <w:spacing w:before="100" w:beforeAutospacing="1" w:after="210" w:line="240" w:lineRule="auto"/>
    </w:pPr>
    <w:rPr>
      <w:rFonts w:eastAsia="Times New Roman" w:cs="Times New Roman"/>
      <w:sz w:val="24"/>
      <w:szCs w:val="24"/>
    </w:rPr>
  </w:style>
  <w:style w:type="paragraph" w:customStyle="1" w:styleId="s41">
    <w:name w:val="s41"/>
    <w:basedOn w:val="Normal"/>
    <w:rsid w:val="00C80421"/>
    <w:pPr>
      <w:spacing w:before="100" w:beforeAutospacing="1" w:after="210" w:line="240" w:lineRule="auto"/>
    </w:pPr>
    <w:rPr>
      <w:rFonts w:eastAsia="Times New Roman" w:cs="Times New Roman"/>
      <w:sz w:val="24"/>
      <w:szCs w:val="24"/>
    </w:rPr>
  </w:style>
  <w:style w:type="paragraph" w:customStyle="1" w:styleId="s51">
    <w:name w:val="s51"/>
    <w:basedOn w:val="Normal"/>
    <w:rsid w:val="00C80421"/>
    <w:pPr>
      <w:spacing w:before="100" w:beforeAutospacing="1" w:after="210" w:line="240" w:lineRule="auto"/>
    </w:pPr>
    <w:rPr>
      <w:rFonts w:eastAsia="Times New Roman" w:cs="Times New Roman"/>
      <w:sz w:val="24"/>
      <w:szCs w:val="24"/>
    </w:rPr>
  </w:style>
  <w:style w:type="paragraph" w:customStyle="1" w:styleId="s61">
    <w:name w:val="s6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1">
    <w:name w:val="wa-scriptcenter-controlcontainer1"/>
    <w:basedOn w:val="Normal"/>
    <w:rsid w:val="00C80421"/>
    <w:pPr>
      <w:pBdr>
        <w:bottom w:val="single" w:sz="6" w:space="11" w:color="CACACC"/>
      </w:pBdr>
      <w:spacing w:before="100" w:beforeAutospacing="1" w:after="750" w:line="240" w:lineRule="auto"/>
    </w:pPr>
    <w:rPr>
      <w:rFonts w:eastAsia="Times New Roman" w:cs="Times New Roman"/>
      <w:sz w:val="24"/>
      <w:szCs w:val="24"/>
    </w:rPr>
  </w:style>
  <w:style w:type="paragraph" w:customStyle="1" w:styleId="wa-scriptcenter-control1">
    <w:name w:val="wa-scriptcenter-control1"/>
    <w:basedOn w:val="Normal"/>
    <w:rsid w:val="00C80421"/>
    <w:pPr>
      <w:spacing w:before="100" w:beforeAutospacing="1" w:after="210" w:line="240" w:lineRule="auto"/>
      <w:ind w:left="450"/>
    </w:pPr>
    <w:rPr>
      <w:rFonts w:eastAsia="Times New Roman" w:cs="Times New Roman"/>
      <w:sz w:val="24"/>
      <w:szCs w:val="24"/>
    </w:rPr>
  </w:style>
  <w:style w:type="paragraph" w:customStyle="1" w:styleId="wa-scriptcenter-contentmain1">
    <w:name w:val="wa-scriptcenter-contentmai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1">
    <w:name w:val="wa-scriptcenter-contentaside1"/>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1">
    <w:name w:val="wa-scriptcenter-scriptcontainer1"/>
    <w:basedOn w:val="Normal"/>
    <w:rsid w:val="00C80421"/>
    <w:pPr>
      <w:spacing w:before="100" w:beforeAutospacing="1" w:after="750" w:line="240" w:lineRule="auto"/>
    </w:pPr>
    <w:rPr>
      <w:rFonts w:eastAsia="Times New Roman" w:cs="Times New Roman"/>
      <w:sz w:val="24"/>
      <w:szCs w:val="24"/>
    </w:rPr>
  </w:style>
  <w:style w:type="paragraph" w:customStyle="1" w:styleId="wa-scriptcenter-script1">
    <w:name w:val="wa-scriptcenter-script1"/>
    <w:basedOn w:val="Normal"/>
    <w:rsid w:val="00C80421"/>
    <w:pPr>
      <w:spacing w:before="100" w:beforeAutospacing="1" w:after="300" w:line="240" w:lineRule="auto"/>
    </w:pPr>
    <w:rPr>
      <w:rFonts w:eastAsia="Times New Roman" w:cs="Times New Roman"/>
      <w:sz w:val="24"/>
      <w:szCs w:val="24"/>
    </w:rPr>
  </w:style>
  <w:style w:type="paragraph" w:customStyle="1" w:styleId="wa-scriptcenter-furtherreading1">
    <w:name w:val="wa-scriptcenter-furtherreading1"/>
    <w:basedOn w:val="Normal"/>
    <w:rsid w:val="00C80421"/>
    <w:pPr>
      <w:spacing w:line="240" w:lineRule="auto"/>
    </w:pPr>
    <w:rPr>
      <w:rFonts w:eastAsia="Times New Roman" w:cs="Times New Roman"/>
      <w:sz w:val="24"/>
      <w:szCs w:val="24"/>
    </w:rPr>
  </w:style>
  <w:style w:type="paragraph" w:customStyle="1" w:styleId="pagination2">
    <w:name w:val="pagination2"/>
    <w:basedOn w:val="Normal"/>
    <w:rsid w:val="00C80421"/>
    <w:pPr>
      <w:spacing w:after="750" w:line="240" w:lineRule="auto"/>
      <w:jc w:val="center"/>
    </w:pPr>
    <w:rPr>
      <w:rFonts w:eastAsia="Times New Roman" w:cs="Times New Roman"/>
      <w:sz w:val="24"/>
      <w:szCs w:val="24"/>
    </w:rPr>
  </w:style>
  <w:style w:type="paragraph" w:customStyle="1" w:styleId="wa-resourceblocks-header1">
    <w:name w:val="wa-resourceblocks-header1"/>
    <w:basedOn w:val="Normal"/>
    <w:rsid w:val="00C80421"/>
    <w:pPr>
      <w:spacing w:before="100" w:beforeAutospacing="1" w:after="150" w:line="360" w:lineRule="atLeast"/>
    </w:pPr>
    <w:rPr>
      <w:rFonts w:eastAsia="Times New Roman" w:cs="Times New Roman"/>
      <w:sz w:val="30"/>
      <w:szCs w:val="30"/>
    </w:rPr>
  </w:style>
  <w:style w:type="paragraph" w:customStyle="1" w:styleId="pricing-quick-links1">
    <w:name w:val="pricing-quick-links1"/>
    <w:basedOn w:val="Normal"/>
    <w:rsid w:val="00C80421"/>
    <w:pPr>
      <w:spacing w:before="100" w:beforeAutospacing="1" w:after="210" w:line="240" w:lineRule="auto"/>
      <w:ind w:left="750"/>
    </w:pPr>
    <w:rPr>
      <w:rFonts w:eastAsia="Times New Roman" w:cs="Times New Roman"/>
      <w:sz w:val="24"/>
      <w:szCs w:val="24"/>
    </w:rPr>
  </w:style>
  <w:style w:type="paragraph" w:customStyle="1" w:styleId="search-box2">
    <w:name w:val="search-box2"/>
    <w:basedOn w:val="Normal"/>
    <w:rsid w:val="00C80421"/>
    <w:pPr>
      <w:spacing w:before="100" w:beforeAutospacing="1" w:after="210" w:line="240" w:lineRule="auto"/>
    </w:pPr>
    <w:rPr>
      <w:rFonts w:eastAsia="Times New Roman" w:cs="Times New Roman"/>
      <w:sz w:val="24"/>
      <w:szCs w:val="24"/>
    </w:rPr>
  </w:style>
  <w:style w:type="paragraph" w:customStyle="1" w:styleId="slider-pricing-group6">
    <w:name w:val="slider-pricing-group6"/>
    <w:basedOn w:val="Normal"/>
    <w:rsid w:val="00C80421"/>
    <w:pPr>
      <w:spacing w:before="100" w:beforeAutospacing="1" w:after="210" w:line="240" w:lineRule="auto"/>
    </w:pPr>
    <w:rPr>
      <w:rFonts w:eastAsia="Times New Roman" w:cs="Times New Roman"/>
      <w:sz w:val="24"/>
      <w:szCs w:val="24"/>
    </w:rPr>
  </w:style>
  <w:style w:type="paragraph" w:customStyle="1" w:styleId="ui-slider-range4">
    <w:name w:val="ui-slider-range4"/>
    <w:basedOn w:val="Normal"/>
    <w:rsid w:val="00C80421"/>
    <w:pPr>
      <w:spacing w:before="100" w:beforeAutospacing="1" w:after="210" w:line="240" w:lineRule="auto"/>
    </w:pPr>
    <w:rPr>
      <w:rFonts w:eastAsia="Times New Roman" w:cs="Times New Roman"/>
      <w:sz w:val="24"/>
      <w:szCs w:val="24"/>
    </w:rPr>
  </w:style>
  <w:style w:type="paragraph" w:customStyle="1" w:styleId="wizard-style1">
    <w:name w:val="wizard-style1"/>
    <w:basedOn w:val="Normal"/>
    <w:rsid w:val="00C80421"/>
    <w:pPr>
      <w:spacing w:before="100" w:beforeAutospacing="1" w:after="210" w:line="240" w:lineRule="auto"/>
    </w:pPr>
    <w:rPr>
      <w:rFonts w:eastAsia="Times New Roman" w:cs="Times New Roman"/>
      <w:vanish/>
      <w:sz w:val="24"/>
      <w:szCs w:val="24"/>
    </w:rPr>
  </w:style>
  <w:style w:type="paragraph" w:customStyle="1" w:styleId="wizard-style2">
    <w:name w:val="wizard-style2"/>
    <w:basedOn w:val="Normal"/>
    <w:rsid w:val="00C80421"/>
    <w:pPr>
      <w:spacing w:before="100" w:beforeAutospacing="1" w:after="210" w:line="240" w:lineRule="auto"/>
    </w:pPr>
    <w:rPr>
      <w:rFonts w:eastAsia="Times New Roman" w:cs="Times New Roman"/>
      <w:vanish/>
      <w:sz w:val="24"/>
      <w:szCs w:val="24"/>
    </w:rPr>
  </w:style>
  <w:style w:type="paragraph" w:customStyle="1" w:styleId="dev-onpage-video-wrapper3">
    <w:name w:val="dev-onpage-video-wrapper3"/>
    <w:basedOn w:val="Normal"/>
    <w:rsid w:val="00C80421"/>
    <w:pPr>
      <w:spacing w:before="100" w:beforeAutospacing="1" w:after="210" w:line="240" w:lineRule="auto"/>
    </w:pPr>
    <w:rPr>
      <w:rFonts w:eastAsia="Times New Roman" w:cs="Times New Roman"/>
      <w:sz w:val="24"/>
      <w:szCs w:val="24"/>
    </w:rPr>
  </w:style>
  <w:style w:type="paragraph" w:customStyle="1" w:styleId="hero20">
    <w:name w:val="hero20"/>
    <w:basedOn w:val="Normal"/>
    <w:rsid w:val="00C80421"/>
    <w:pPr>
      <w:spacing w:before="2430" w:after="210" w:line="240" w:lineRule="auto"/>
    </w:pPr>
    <w:rPr>
      <w:rFonts w:eastAsia="Times New Roman" w:cs="Times New Roman"/>
      <w:sz w:val="24"/>
      <w:szCs w:val="24"/>
    </w:rPr>
  </w:style>
  <w:style w:type="paragraph" w:customStyle="1" w:styleId="pagination-ellipses1">
    <w:name w:val="pagination-ellipses1"/>
    <w:basedOn w:val="Normal"/>
    <w:rsid w:val="00C80421"/>
    <w:pPr>
      <w:spacing w:before="100" w:beforeAutospacing="1" w:after="210" w:line="405" w:lineRule="atLeast"/>
      <w:ind w:left="-45" w:right="-45"/>
      <w:jc w:val="center"/>
    </w:pPr>
    <w:rPr>
      <w:rFonts w:eastAsia="Times New Roman" w:cs="Times New Roman"/>
      <w:color w:val="CCCCCC"/>
      <w:sz w:val="36"/>
      <w:szCs w:val="36"/>
    </w:rPr>
  </w:style>
  <w:style w:type="paragraph" w:customStyle="1" w:styleId="pagination-prev1">
    <w:name w:val="pagination-prev1"/>
    <w:basedOn w:val="Normal"/>
    <w:rsid w:val="00C80421"/>
    <w:pPr>
      <w:spacing w:before="100" w:beforeAutospacing="1" w:after="210" w:line="240" w:lineRule="auto"/>
    </w:pPr>
    <w:rPr>
      <w:rFonts w:eastAsia="Times New Roman" w:cs="Times New Roman"/>
      <w:sz w:val="23"/>
      <w:szCs w:val="23"/>
    </w:rPr>
  </w:style>
  <w:style w:type="paragraph" w:customStyle="1" w:styleId="pagination-next1">
    <w:name w:val="pagination-next1"/>
    <w:basedOn w:val="Normal"/>
    <w:rsid w:val="00C80421"/>
    <w:pPr>
      <w:spacing w:before="100" w:beforeAutospacing="1" w:after="210" w:line="240" w:lineRule="auto"/>
    </w:pPr>
    <w:rPr>
      <w:rFonts w:eastAsia="Times New Roman" w:cs="Times New Roman"/>
      <w:sz w:val="23"/>
      <w:szCs w:val="23"/>
    </w:rPr>
  </w:style>
  <w:style w:type="paragraph" w:customStyle="1" w:styleId="disabled1">
    <w:name w:val="disabled1"/>
    <w:basedOn w:val="Normal"/>
    <w:rsid w:val="00C80421"/>
    <w:pPr>
      <w:spacing w:before="100" w:beforeAutospacing="1" w:after="210" w:line="240" w:lineRule="auto"/>
    </w:pPr>
    <w:rPr>
      <w:rFonts w:eastAsia="Times New Roman" w:cs="Times New Roman"/>
      <w:color w:val="333333"/>
      <w:sz w:val="24"/>
      <w:szCs w:val="24"/>
    </w:rPr>
  </w:style>
  <w:style w:type="paragraph" w:customStyle="1" w:styleId="list3">
    <w:name w:val="list3"/>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active3">
    <w:name w:val="active3"/>
    <w:basedOn w:val="Normal"/>
    <w:rsid w:val="00C80421"/>
    <w:pPr>
      <w:spacing w:before="100" w:beforeAutospacing="1" w:after="210" w:line="240" w:lineRule="auto"/>
    </w:pPr>
    <w:rPr>
      <w:rFonts w:eastAsia="Times New Roman" w:cs="Times New Roman"/>
      <w:color w:val="008FBF"/>
      <w:sz w:val="24"/>
      <w:szCs w:val="24"/>
    </w:rPr>
  </w:style>
  <w:style w:type="paragraph" w:styleId="z-TopofForm">
    <w:name w:val="HTML Top of Form"/>
    <w:basedOn w:val="Normal"/>
    <w:next w:val="Normal"/>
    <w:link w:val="z-TopofFormChar"/>
    <w:hidden/>
    <w:uiPriority w:val="99"/>
    <w:semiHidden/>
    <w:unhideWhenUsed/>
    <w:rsid w:val="00C80421"/>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421"/>
    <w:rPr>
      <w:rFonts w:ascii="Arial" w:eastAsia="Times New Roman" w:hAnsi="Arial" w:cs="Arial"/>
      <w:vanish/>
      <w:sz w:val="16"/>
      <w:szCs w:val="16"/>
    </w:rPr>
  </w:style>
  <w:style w:type="character" w:customStyle="1" w:styleId="kwd">
    <w:name w:val="kwd"/>
    <w:basedOn w:val="DefaultParagraphFont"/>
    <w:rsid w:val="00C80421"/>
  </w:style>
  <w:style w:type="character" w:customStyle="1" w:styleId="pln1">
    <w:name w:val="pln1"/>
    <w:basedOn w:val="DefaultParagraphFont"/>
    <w:rsid w:val="00C80421"/>
    <w:rPr>
      <w:color w:val="000000"/>
    </w:rPr>
  </w:style>
  <w:style w:type="character" w:customStyle="1" w:styleId="typ">
    <w:name w:val="typ"/>
    <w:basedOn w:val="DefaultParagraphFont"/>
    <w:rsid w:val="00C80421"/>
  </w:style>
  <w:style w:type="character" w:customStyle="1" w:styleId="pun">
    <w:name w:val="pun"/>
    <w:basedOn w:val="DefaultParagraphFont"/>
    <w:rsid w:val="00C80421"/>
  </w:style>
  <w:style w:type="character" w:customStyle="1" w:styleId="str">
    <w:name w:val="str"/>
    <w:basedOn w:val="DefaultParagraphFont"/>
    <w:rsid w:val="00C80421"/>
  </w:style>
  <w:style w:type="character" w:customStyle="1" w:styleId="short-header">
    <w:name w:val="short-header"/>
    <w:basedOn w:val="DefaultParagraphFont"/>
    <w:rsid w:val="00C80421"/>
  </w:style>
  <w:style w:type="character" w:customStyle="1" w:styleId="com">
    <w:name w:val="com"/>
    <w:basedOn w:val="DefaultParagraphFont"/>
    <w:rsid w:val="00C80421"/>
  </w:style>
  <w:style w:type="paragraph" w:styleId="z-BottomofForm">
    <w:name w:val="HTML Bottom of Form"/>
    <w:basedOn w:val="Normal"/>
    <w:next w:val="Normal"/>
    <w:link w:val="z-BottomofFormChar"/>
    <w:hidden/>
    <w:uiPriority w:val="99"/>
    <w:semiHidden/>
    <w:unhideWhenUsed/>
    <w:rsid w:val="00C80421"/>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421"/>
    <w:rPr>
      <w:rFonts w:ascii="Arial" w:eastAsia="Times New Roman" w:hAnsi="Arial" w:cs="Arial"/>
      <w:vanish/>
      <w:sz w:val="16"/>
      <w:szCs w:val="16"/>
    </w:rPr>
  </w:style>
  <w:style w:type="paragraph" w:styleId="ListParagraph">
    <w:name w:val="List Paragraph"/>
    <w:basedOn w:val="Normal"/>
    <w:uiPriority w:val="34"/>
    <w:qFormat/>
    <w:rsid w:val="00DA58A8"/>
    <w:pPr>
      <w:contextualSpacing/>
    </w:pPr>
  </w:style>
  <w:style w:type="paragraph" w:customStyle="1" w:styleId="Style1">
    <w:name w:val="Style1"/>
    <w:basedOn w:val="Normal"/>
    <w:qFormat/>
    <w:rsid w:val="004558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pPr>
    <w:rPr>
      <w:rFonts w:ascii="Courier New" w:hAnsi="Courier New" w:cs="Courier New"/>
      <w:sz w:val="20"/>
      <w:lang w:val="en"/>
    </w:rPr>
  </w:style>
  <w:style w:type="paragraph" w:styleId="TOCHeading">
    <w:name w:val="TOC Heading"/>
    <w:basedOn w:val="Heading1"/>
    <w:next w:val="Normal"/>
    <w:uiPriority w:val="39"/>
    <w:unhideWhenUsed/>
    <w:qFormat/>
    <w:rsid w:val="00DC00AE"/>
    <w:pPr>
      <w:keepNext/>
      <w:keepLines/>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Normal"/>
    <w:next w:val="Normal"/>
    <w:autoRedefine/>
    <w:uiPriority w:val="39"/>
    <w:unhideWhenUsed/>
    <w:rsid w:val="00DC00AE"/>
    <w:pPr>
      <w:spacing w:after="100"/>
    </w:pPr>
  </w:style>
  <w:style w:type="paragraph" w:styleId="TOC2">
    <w:name w:val="toc 2"/>
    <w:basedOn w:val="Normal"/>
    <w:next w:val="Normal"/>
    <w:autoRedefine/>
    <w:uiPriority w:val="39"/>
    <w:unhideWhenUsed/>
    <w:rsid w:val="00DC00AE"/>
    <w:pPr>
      <w:spacing w:after="100"/>
      <w:ind w:left="220"/>
    </w:pPr>
  </w:style>
  <w:style w:type="paragraph" w:styleId="TOC3">
    <w:name w:val="toc 3"/>
    <w:basedOn w:val="Normal"/>
    <w:next w:val="Normal"/>
    <w:autoRedefine/>
    <w:uiPriority w:val="39"/>
    <w:unhideWhenUsed/>
    <w:rsid w:val="00DC00AE"/>
    <w:pPr>
      <w:spacing w:after="100"/>
      <w:ind w:left="440"/>
    </w:pPr>
  </w:style>
  <w:style w:type="paragraph" w:customStyle="1" w:styleId="HOLTitle1">
    <w:name w:val="HOL Title 1"/>
    <w:basedOn w:val="Normal"/>
    <w:rsid w:val="009F5A24"/>
    <w:pPr>
      <w:spacing w:before="0" w:line="240" w:lineRule="auto"/>
    </w:pPr>
    <w:rPr>
      <w:rFonts w:ascii="Arial Black" w:eastAsia="Batang" w:hAnsi="Arial Black" w:cs="Times New Roman"/>
      <w:sz w:val="72"/>
      <w:szCs w:val="20"/>
      <w:lang w:eastAsia="ko-KR" w:bidi="en-US"/>
    </w:rPr>
  </w:style>
  <w:style w:type="paragraph" w:customStyle="1" w:styleId="CopyrightText">
    <w:name w:val="CopyrightText"/>
    <w:basedOn w:val="Normal"/>
    <w:rsid w:val="009F5A24"/>
    <w:pPr>
      <w:spacing w:before="0" w:line="240" w:lineRule="auto"/>
      <w:ind w:firstLine="360"/>
    </w:pPr>
    <w:rPr>
      <w:rFonts w:ascii="Arial" w:eastAsia="Times New Roman" w:hAnsi="Arial" w:cs="Arial"/>
      <w:sz w:val="20"/>
      <w:szCs w:val="20"/>
      <w:lang w:bidi="he-IL"/>
    </w:rPr>
  </w:style>
  <w:style w:type="character" w:customStyle="1" w:styleId="codelanguage1">
    <w:name w:val="codelanguage1"/>
    <w:basedOn w:val="DefaultParagraphFont"/>
    <w:rsid w:val="00402D18"/>
    <w:rPr>
      <w:b/>
      <w:bCs/>
      <w:vanish w:val="0"/>
      <w:webHidden w:val="0"/>
      <w:color w:val="000066"/>
      <w:shd w:val="clear" w:color="auto" w:fill="EFEFF7"/>
      <w:specVanish w:val="0"/>
    </w:rPr>
  </w:style>
  <w:style w:type="paragraph" w:styleId="Header">
    <w:name w:val="header"/>
    <w:basedOn w:val="Normal"/>
    <w:link w:val="HeaderChar"/>
    <w:uiPriority w:val="99"/>
    <w:unhideWhenUsed/>
    <w:rsid w:val="003C27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27E6"/>
    <w:rPr>
      <w:rFonts w:ascii="Times New Roman" w:hAnsi="Times New Roman"/>
    </w:rPr>
  </w:style>
  <w:style w:type="paragraph" w:styleId="Footer">
    <w:name w:val="footer"/>
    <w:basedOn w:val="Normal"/>
    <w:link w:val="FooterChar"/>
    <w:uiPriority w:val="99"/>
    <w:unhideWhenUsed/>
    <w:rsid w:val="003C27E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27E6"/>
    <w:rPr>
      <w:rFonts w:ascii="Times New Roman" w:hAnsi="Times New Roman"/>
    </w:rPr>
  </w:style>
  <w:style w:type="paragraph" w:customStyle="1" w:styleId="DocumentTitleSecond">
    <w:name w:val="Document Title Second"/>
    <w:basedOn w:val="Normal"/>
    <w:next w:val="Normal"/>
    <w:qFormat/>
    <w:rsid w:val="002A153E"/>
    <w:pPr>
      <w:spacing w:before="360" w:after="360" w:line="240" w:lineRule="auto"/>
      <w:ind w:left="0" w:right="2160" w:firstLine="0"/>
    </w:pPr>
    <w:rPr>
      <w:rFonts w:ascii="Arial" w:eastAsia="MS Mincho" w:hAnsi="Arial" w:cs="Tahoma"/>
      <w:bCs/>
      <w:kern w:val="32"/>
      <w:sz w:val="36"/>
      <w:szCs w:val="36"/>
      <w:lang w:eastAsia="ja-JP"/>
    </w:rPr>
  </w:style>
  <w:style w:type="paragraph" w:styleId="Title">
    <w:name w:val="Title"/>
    <w:basedOn w:val="Normal"/>
    <w:next w:val="Normal"/>
    <w:link w:val="TitleChar"/>
    <w:qFormat/>
    <w:rsid w:val="002A153E"/>
    <w:pPr>
      <w:pBdr>
        <w:bottom w:val="single" w:sz="8" w:space="2" w:color="5B9BD5" w:themeColor="accent1"/>
      </w:pBdr>
      <w:spacing w:before="0" w:after="300" w:line="240" w:lineRule="auto"/>
      <w:ind w:left="0" w:firstLine="0"/>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2A153E"/>
    <w:rPr>
      <w:rFonts w:ascii="Calibri" w:eastAsiaTheme="majorEastAsia" w:hAnsi="Calibri" w:cstheme="majorBidi"/>
      <w:b/>
      <w:color w:val="5B9BD5" w:themeColor="accent1"/>
      <w:kern w:val="28"/>
      <w:sz w:val="64"/>
      <w:szCs w:val="52"/>
    </w:rPr>
  </w:style>
  <w:style w:type="paragraph" w:customStyle="1" w:styleId="Code">
    <w:name w:val="Code"/>
    <w:basedOn w:val="Normal"/>
    <w:qFormat/>
    <w:rsid w:val="002E2BC9"/>
    <w:pPr>
      <w:shd w:val="clear" w:color="auto" w:fill="F2F2F2" w:themeFill="background1" w:themeFillShade="F2"/>
      <w:spacing w:before="0"/>
      <w:ind w:left="1800"/>
    </w:pPr>
    <w:rPr>
      <w:rFonts w:ascii="Courier New" w:hAnsi="Courier New" w:cs="Courier New"/>
      <w:sz w:val="20"/>
    </w:rPr>
  </w:style>
  <w:style w:type="paragraph" w:styleId="BalloonText">
    <w:name w:val="Balloon Text"/>
    <w:basedOn w:val="Normal"/>
    <w:link w:val="BalloonTextChar"/>
    <w:uiPriority w:val="99"/>
    <w:semiHidden/>
    <w:unhideWhenUsed/>
    <w:rsid w:val="009437CD"/>
    <w:pPr>
      <w:spacing w:before="0" w:line="240" w:lineRule="auto"/>
    </w:pPr>
    <w:rPr>
      <w:rFonts w:cs="Segoe UI"/>
      <w:sz w:val="18"/>
      <w:szCs w:val="18"/>
    </w:rPr>
  </w:style>
  <w:style w:type="character" w:customStyle="1" w:styleId="BalloonTextChar">
    <w:name w:val="Balloon Text Char"/>
    <w:basedOn w:val="DefaultParagraphFont"/>
    <w:link w:val="BalloonText"/>
    <w:uiPriority w:val="99"/>
    <w:semiHidden/>
    <w:rsid w:val="009437CD"/>
    <w:rPr>
      <w:rFonts w:ascii="Segoe UI" w:hAnsi="Segoe UI" w:cs="Segoe UI"/>
      <w:sz w:val="18"/>
      <w:szCs w:val="18"/>
    </w:rPr>
  </w:style>
  <w:style w:type="paragraph" w:styleId="IntenseQuote">
    <w:name w:val="Intense Quote"/>
    <w:basedOn w:val="Normal"/>
    <w:next w:val="Normal"/>
    <w:link w:val="IntenseQuoteChar"/>
    <w:uiPriority w:val="30"/>
    <w:qFormat/>
    <w:rsid w:val="00202B5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02B54"/>
    <w:rPr>
      <w:rFonts w:ascii="Segoe UI" w:hAnsi="Segoe UI"/>
      <w:i/>
      <w:iCs/>
      <w:color w:val="5B9BD5" w:themeColor="accent1"/>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04834">
      <w:bodyDiv w:val="1"/>
      <w:marLeft w:val="0"/>
      <w:marRight w:val="0"/>
      <w:marTop w:val="0"/>
      <w:marBottom w:val="0"/>
      <w:divBdr>
        <w:top w:val="none" w:sz="0" w:space="0" w:color="auto"/>
        <w:left w:val="none" w:sz="0" w:space="0" w:color="auto"/>
        <w:bottom w:val="none" w:sz="0" w:space="0" w:color="auto"/>
        <w:right w:val="none" w:sz="0" w:space="0" w:color="auto"/>
      </w:divBdr>
    </w:div>
    <w:div w:id="243732145">
      <w:bodyDiv w:val="1"/>
      <w:marLeft w:val="0"/>
      <w:marRight w:val="0"/>
      <w:marTop w:val="0"/>
      <w:marBottom w:val="0"/>
      <w:divBdr>
        <w:top w:val="none" w:sz="0" w:space="0" w:color="auto"/>
        <w:left w:val="none" w:sz="0" w:space="0" w:color="auto"/>
        <w:bottom w:val="none" w:sz="0" w:space="0" w:color="auto"/>
        <w:right w:val="none" w:sz="0" w:space="0" w:color="auto"/>
      </w:divBdr>
      <w:divsChild>
        <w:div w:id="659768138">
          <w:marLeft w:val="0"/>
          <w:marRight w:val="0"/>
          <w:marTop w:val="0"/>
          <w:marBottom w:val="0"/>
          <w:divBdr>
            <w:top w:val="none" w:sz="0" w:space="0" w:color="auto"/>
            <w:left w:val="none" w:sz="0" w:space="0" w:color="auto"/>
            <w:bottom w:val="none" w:sz="0" w:space="0" w:color="auto"/>
            <w:right w:val="none" w:sz="0" w:space="0" w:color="auto"/>
          </w:divBdr>
          <w:divsChild>
            <w:div w:id="1989086814">
              <w:marLeft w:val="0"/>
              <w:marRight w:val="0"/>
              <w:marTop w:val="0"/>
              <w:marBottom w:val="0"/>
              <w:divBdr>
                <w:top w:val="none" w:sz="0" w:space="0" w:color="auto"/>
                <w:left w:val="none" w:sz="0" w:space="0" w:color="auto"/>
                <w:bottom w:val="none" w:sz="0" w:space="0" w:color="auto"/>
                <w:right w:val="none" w:sz="0" w:space="0" w:color="auto"/>
              </w:divBdr>
              <w:divsChild>
                <w:div w:id="1048262559">
                  <w:marLeft w:val="0"/>
                  <w:marRight w:val="0"/>
                  <w:marTop w:val="0"/>
                  <w:marBottom w:val="0"/>
                  <w:divBdr>
                    <w:top w:val="none" w:sz="0" w:space="0" w:color="auto"/>
                    <w:left w:val="none" w:sz="0" w:space="0" w:color="auto"/>
                    <w:bottom w:val="none" w:sz="0" w:space="0" w:color="auto"/>
                    <w:right w:val="none" w:sz="0" w:space="0" w:color="auto"/>
                  </w:divBdr>
                  <w:divsChild>
                    <w:div w:id="1801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5497">
      <w:bodyDiv w:val="1"/>
      <w:marLeft w:val="0"/>
      <w:marRight w:val="0"/>
      <w:marTop w:val="0"/>
      <w:marBottom w:val="0"/>
      <w:divBdr>
        <w:top w:val="none" w:sz="0" w:space="0" w:color="auto"/>
        <w:left w:val="none" w:sz="0" w:space="0" w:color="auto"/>
        <w:bottom w:val="none" w:sz="0" w:space="0" w:color="auto"/>
        <w:right w:val="none" w:sz="0" w:space="0" w:color="auto"/>
      </w:divBdr>
    </w:div>
    <w:div w:id="328949236">
      <w:bodyDiv w:val="1"/>
      <w:marLeft w:val="0"/>
      <w:marRight w:val="0"/>
      <w:marTop w:val="0"/>
      <w:marBottom w:val="0"/>
      <w:divBdr>
        <w:top w:val="none" w:sz="0" w:space="0" w:color="auto"/>
        <w:left w:val="none" w:sz="0" w:space="0" w:color="auto"/>
        <w:bottom w:val="none" w:sz="0" w:space="0" w:color="auto"/>
        <w:right w:val="none" w:sz="0" w:space="0" w:color="auto"/>
      </w:divBdr>
    </w:div>
    <w:div w:id="367413172">
      <w:bodyDiv w:val="1"/>
      <w:marLeft w:val="0"/>
      <w:marRight w:val="0"/>
      <w:marTop w:val="0"/>
      <w:marBottom w:val="0"/>
      <w:divBdr>
        <w:top w:val="none" w:sz="0" w:space="0" w:color="auto"/>
        <w:left w:val="none" w:sz="0" w:space="0" w:color="auto"/>
        <w:bottom w:val="none" w:sz="0" w:space="0" w:color="auto"/>
        <w:right w:val="none" w:sz="0" w:space="0" w:color="auto"/>
      </w:divBdr>
      <w:divsChild>
        <w:div w:id="13121599">
          <w:blockQuote w:val="1"/>
          <w:marLeft w:val="0"/>
          <w:marRight w:val="0"/>
          <w:marTop w:val="0"/>
          <w:marBottom w:val="0"/>
          <w:divBdr>
            <w:top w:val="none" w:sz="0" w:space="0" w:color="auto"/>
            <w:left w:val="none" w:sz="0" w:space="0" w:color="auto"/>
            <w:bottom w:val="single" w:sz="6" w:space="0" w:color="D5D5D3"/>
            <w:right w:val="none" w:sz="0" w:space="0" w:color="auto"/>
          </w:divBdr>
        </w:div>
        <w:div w:id="1286617978">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5741702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204">
          <w:marLeft w:val="0"/>
          <w:marRight w:val="0"/>
          <w:marTop w:val="0"/>
          <w:marBottom w:val="0"/>
          <w:divBdr>
            <w:top w:val="none" w:sz="0" w:space="0" w:color="auto"/>
            <w:left w:val="none" w:sz="0" w:space="0" w:color="auto"/>
            <w:bottom w:val="none" w:sz="0" w:space="0" w:color="auto"/>
            <w:right w:val="none" w:sz="0" w:space="0" w:color="auto"/>
          </w:divBdr>
          <w:divsChild>
            <w:div w:id="237516614">
              <w:marLeft w:val="0"/>
              <w:marRight w:val="0"/>
              <w:marTop w:val="0"/>
              <w:marBottom w:val="0"/>
              <w:divBdr>
                <w:top w:val="none" w:sz="0" w:space="0" w:color="auto"/>
                <w:left w:val="none" w:sz="0" w:space="0" w:color="auto"/>
                <w:bottom w:val="none" w:sz="0" w:space="0" w:color="auto"/>
                <w:right w:val="none" w:sz="0" w:space="0" w:color="auto"/>
              </w:divBdr>
              <w:divsChild>
                <w:div w:id="324477428">
                  <w:marLeft w:val="0"/>
                  <w:marRight w:val="0"/>
                  <w:marTop w:val="0"/>
                  <w:marBottom w:val="0"/>
                  <w:divBdr>
                    <w:top w:val="none" w:sz="0" w:space="0" w:color="auto"/>
                    <w:left w:val="none" w:sz="0" w:space="0" w:color="auto"/>
                    <w:bottom w:val="none" w:sz="0" w:space="0" w:color="auto"/>
                    <w:right w:val="none" w:sz="0" w:space="0" w:color="auto"/>
                  </w:divBdr>
                  <w:divsChild>
                    <w:div w:id="1286430494">
                      <w:marLeft w:val="0"/>
                      <w:marRight w:val="0"/>
                      <w:marTop w:val="0"/>
                      <w:marBottom w:val="0"/>
                      <w:divBdr>
                        <w:top w:val="none" w:sz="0" w:space="0" w:color="auto"/>
                        <w:left w:val="none" w:sz="0" w:space="0" w:color="auto"/>
                        <w:bottom w:val="none" w:sz="0" w:space="0" w:color="auto"/>
                        <w:right w:val="none" w:sz="0" w:space="0" w:color="auto"/>
                      </w:divBdr>
                      <w:divsChild>
                        <w:div w:id="1301963773">
                          <w:marLeft w:val="0"/>
                          <w:marRight w:val="0"/>
                          <w:marTop w:val="0"/>
                          <w:marBottom w:val="0"/>
                          <w:divBdr>
                            <w:top w:val="none" w:sz="0" w:space="0" w:color="auto"/>
                            <w:left w:val="none" w:sz="0" w:space="0" w:color="auto"/>
                            <w:bottom w:val="none" w:sz="0" w:space="0" w:color="auto"/>
                            <w:right w:val="none" w:sz="0" w:space="0" w:color="auto"/>
                          </w:divBdr>
                          <w:divsChild>
                            <w:div w:id="316805573">
                              <w:marLeft w:val="0"/>
                              <w:marRight w:val="0"/>
                              <w:marTop w:val="0"/>
                              <w:marBottom w:val="105"/>
                              <w:divBdr>
                                <w:top w:val="none" w:sz="0" w:space="0" w:color="auto"/>
                                <w:left w:val="single" w:sz="24" w:space="23" w:color="97CA41"/>
                                <w:bottom w:val="none" w:sz="0" w:space="0" w:color="auto"/>
                                <w:right w:val="none" w:sz="0" w:space="0" w:color="auto"/>
                              </w:divBdr>
                            </w:div>
                          </w:divsChild>
                        </w:div>
                        <w:div w:id="2110351932">
                          <w:marLeft w:val="0"/>
                          <w:marRight w:val="0"/>
                          <w:marTop w:val="0"/>
                          <w:marBottom w:val="0"/>
                          <w:divBdr>
                            <w:top w:val="none" w:sz="0" w:space="0" w:color="auto"/>
                            <w:left w:val="none" w:sz="0" w:space="0" w:color="auto"/>
                            <w:bottom w:val="none" w:sz="0" w:space="0" w:color="auto"/>
                            <w:right w:val="none" w:sz="0" w:space="0" w:color="auto"/>
                          </w:divBdr>
                          <w:divsChild>
                            <w:div w:id="29760750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635915948">
      <w:bodyDiv w:val="1"/>
      <w:marLeft w:val="0"/>
      <w:marRight w:val="0"/>
      <w:marTop w:val="0"/>
      <w:marBottom w:val="0"/>
      <w:divBdr>
        <w:top w:val="none" w:sz="0" w:space="0" w:color="auto"/>
        <w:left w:val="none" w:sz="0" w:space="0" w:color="auto"/>
        <w:bottom w:val="none" w:sz="0" w:space="0" w:color="auto"/>
        <w:right w:val="none" w:sz="0" w:space="0" w:color="auto"/>
      </w:divBdr>
    </w:div>
    <w:div w:id="756367631">
      <w:bodyDiv w:val="1"/>
      <w:marLeft w:val="0"/>
      <w:marRight w:val="0"/>
      <w:marTop w:val="0"/>
      <w:marBottom w:val="0"/>
      <w:divBdr>
        <w:top w:val="none" w:sz="0" w:space="0" w:color="auto"/>
        <w:left w:val="none" w:sz="0" w:space="0" w:color="auto"/>
        <w:bottom w:val="none" w:sz="0" w:space="0" w:color="auto"/>
        <w:right w:val="none" w:sz="0" w:space="0" w:color="auto"/>
      </w:divBdr>
    </w:div>
    <w:div w:id="858278915">
      <w:bodyDiv w:val="1"/>
      <w:marLeft w:val="0"/>
      <w:marRight w:val="0"/>
      <w:marTop w:val="0"/>
      <w:marBottom w:val="0"/>
      <w:divBdr>
        <w:top w:val="none" w:sz="0" w:space="0" w:color="auto"/>
        <w:left w:val="none" w:sz="0" w:space="0" w:color="auto"/>
        <w:bottom w:val="none" w:sz="0" w:space="0" w:color="auto"/>
        <w:right w:val="none" w:sz="0" w:space="0" w:color="auto"/>
      </w:divBdr>
      <w:divsChild>
        <w:div w:id="542907375">
          <w:marLeft w:val="0"/>
          <w:marRight w:val="0"/>
          <w:marTop w:val="0"/>
          <w:marBottom w:val="0"/>
          <w:divBdr>
            <w:top w:val="none" w:sz="0" w:space="0" w:color="auto"/>
            <w:left w:val="none" w:sz="0" w:space="0" w:color="auto"/>
            <w:bottom w:val="none" w:sz="0" w:space="0" w:color="auto"/>
            <w:right w:val="none" w:sz="0" w:space="0" w:color="auto"/>
          </w:divBdr>
          <w:divsChild>
            <w:div w:id="571161385">
              <w:marLeft w:val="0"/>
              <w:marRight w:val="0"/>
              <w:marTop w:val="0"/>
              <w:marBottom w:val="0"/>
              <w:divBdr>
                <w:top w:val="none" w:sz="0" w:space="0" w:color="auto"/>
                <w:left w:val="none" w:sz="0" w:space="0" w:color="auto"/>
                <w:bottom w:val="none" w:sz="0" w:space="0" w:color="auto"/>
                <w:right w:val="none" w:sz="0" w:space="0" w:color="auto"/>
              </w:divBdr>
              <w:divsChild>
                <w:div w:id="2115202220">
                  <w:marLeft w:val="0"/>
                  <w:marRight w:val="0"/>
                  <w:marTop w:val="0"/>
                  <w:marBottom w:val="0"/>
                  <w:divBdr>
                    <w:top w:val="none" w:sz="0" w:space="0" w:color="auto"/>
                    <w:left w:val="none" w:sz="0" w:space="0" w:color="auto"/>
                    <w:bottom w:val="none" w:sz="0" w:space="0" w:color="auto"/>
                    <w:right w:val="none" w:sz="0" w:space="0" w:color="auto"/>
                  </w:divBdr>
                  <w:divsChild>
                    <w:div w:id="1590580703">
                      <w:marLeft w:val="0"/>
                      <w:marRight w:val="0"/>
                      <w:marTop w:val="0"/>
                      <w:marBottom w:val="0"/>
                      <w:divBdr>
                        <w:top w:val="none" w:sz="0" w:space="0" w:color="auto"/>
                        <w:left w:val="none" w:sz="0" w:space="0" w:color="auto"/>
                        <w:bottom w:val="none" w:sz="0" w:space="0" w:color="auto"/>
                        <w:right w:val="none" w:sz="0" w:space="0" w:color="auto"/>
                      </w:divBdr>
                      <w:divsChild>
                        <w:div w:id="1170370715">
                          <w:marLeft w:val="0"/>
                          <w:marRight w:val="0"/>
                          <w:marTop w:val="0"/>
                          <w:marBottom w:val="0"/>
                          <w:divBdr>
                            <w:top w:val="none" w:sz="0" w:space="0" w:color="auto"/>
                            <w:left w:val="none" w:sz="0" w:space="0" w:color="auto"/>
                            <w:bottom w:val="none" w:sz="0" w:space="0" w:color="auto"/>
                            <w:right w:val="none" w:sz="0" w:space="0" w:color="auto"/>
                          </w:divBdr>
                          <w:divsChild>
                            <w:div w:id="99754155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014573014">
      <w:bodyDiv w:val="1"/>
      <w:marLeft w:val="0"/>
      <w:marRight w:val="0"/>
      <w:marTop w:val="0"/>
      <w:marBottom w:val="0"/>
      <w:divBdr>
        <w:top w:val="none" w:sz="0" w:space="0" w:color="auto"/>
        <w:left w:val="none" w:sz="0" w:space="0" w:color="auto"/>
        <w:bottom w:val="none" w:sz="0" w:space="0" w:color="auto"/>
        <w:right w:val="none" w:sz="0" w:space="0" w:color="auto"/>
      </w:divBdr>
    </w:div>
    <w:div w:id="1174417345">
      <w:bodyDiv w:val="1"/>
      <w:marLeft w:val="0"/>
      <w:marRight w:val="0"/>
      <w:marTop w:val="0"/>
      <w:marBottom w:val="0"/>
      <w:divBdr>
        <w:top w:val="none" w:sz="0" w:space="0" w:color="auto"/>
        <w:left w:val="none" w:sz="0" w:space="0" w:color="auto"/>
        <w:bottom w:val="none" w:sz="0" w:space="0" w:color="auto"/>
        <w:right w:val="none" w:sz="0" w:space="0" w:color="auto"/>
      </w:divBdr>
      <w:divsChild>
        <w:div w:id="170680934">
          <w:blockQuote w:val="1"/>
          <w:marLeft w:val="0"/>
          <w:marRight w:val="0"/>
          <w:marTop w:val="0"/>
          <w:marBottom w:val="0"/>
          <w:divBdr>
            <w:top w:val="none" w:sz="0" w:space="0" w:color="auto"/>
            <w:left w:val="none" w:sz="0" w:space="0" w:color="auto"/>
            <w:bottom w:val="single" w:sz="6" w:space="0" w:color="D5D5D3"/>
            <w:right w:val="none" w:sz="0" w:space="0" w:color="auto"/>
          </w:divBdr>
        </w:div>
        <w:div w:id="1978802722">
          <w:blockQuote w:val="1"/>
          <w:marLeft w:val="0"/>
          <w:marRight w:val="0"/>
          <w:marTop w:val="0"/>
          <w:marBottom w:val="0"/>
          <w:divBdr>
            <w:top w:val="none" w:sz="0" w:space="0" w:color="auto"/>
            <w:left w:val="none" w:sz="0" w:space="0" w:color="auto"/>
            <w:bottom w:val="single" w:sz="6" w:space="0" w:color="D5D5D3"/>
            <w:right w:val="none" w:sz="0" w:space="0" w:color="auto"/>
          </w:divBdr>
        </w:div>
        <w:div w:id="57633167">
          <w:blockQuote w:val="1"/>
          <w:marLeft w:val="0"/>
          <w:marRight w:val="0"/>
          <w:marTop w:val="0"/>
          <w:marBottom w:val="0"/>
          <w:divBdr>
            <w:top w:val="none" w:sz="0" w:space="0" w:color="auto"/>
            <w:left w:val="none" w:sz="0" w:space="0" w:color="auto"/>
            <w:bottom w:val="single" w:sz="6" w:space="0" w:color="D5D5D3"/>
            <w:right w:val="none" w:sz="0" w:space="0" w:color="auto"/>
          </w:divBdr>
        </w:div>
        <w:div w:id="1028995462">
          <w:blockQuote w:val="1"/>
          <w:marLeft w:val="0"/>
          <w:marRight w:val="0"/>
          <w:marTop w:val="0"/>
          <w:marBottom w:val="0"/>
          <w:divBdr>
            <w:top w:val="none" w:sz="0" w:space="0" w:color="auto"/>
            <w:left w:val="none" w:sz="0" w:space="0" w:color="auto"/>
            <w:bottom w:val="single" w:sz="6" w:space="0" w:color="D5D5D3"/>
            <w:right w:val="none" w:sz="0" w:space="0" w:color="auto"/>
          </w:divBdr>
        </w:div>
        <w:div w:id="86470776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223177279">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3">
          <w:marLeft w:val="0"/>
          <w:marRight w:val="0"/>
          <w:marTop w:val="0"/>
          <w:marBottom w:val="0"/>
          <w:divBdr>
            <w:top w:val="none" w:sz="0" w:space="0" w:color="auto"/>
            <w:left w:val="none" w:sz="0" w:space="0" w:color="auto"/>
            <w:bottom w:val="none" w:sz="0" w:space="0" w:color="auto"/>
            <w:right w:val="none" w:sz="0" w:space="0" w:color="auto"/>
          </w:divBdr>
          <w:divsChild>
            <w:div w:id="541207433">
              <w:marLeft w:val="0"/>
              <w:marRight w:val="0"/>
              <w:marTop w:val="0"/>
              <w:marBottom w:val="0"/>
              <w:divBdr>
                <w:top w:val="none" w:sz="0" w:space="0" w:color="auto"/>
                <w:left w:val="none" w:sz="0" w:space="0" w:color="auto"/>
                <w:bottom w:val="none" w:sz="0" w:space="0" w:color="auto"/>
                <w:right w:val="none" w:sz="0" w:space="0" w:color="auto"/>
              </w:divBdr>
              <w:divsChild>
                <w:div w:id="198393691">
                  <w:marLeft w:val="0"/>
                  <w:marRight w:val="0"/>
                  <w:marTop w:val="0"/>
                  <w:marBottom w:val="0"/>
                  <w:divBdr>
                    <w:top w:val="none" w:sz="0" w:space="0" w:color="auto"/>
                    <w:left w:val="none" w:sz="0" w:space="0" w:color="auto"/>
                    <w:bottom w:val="none" w:sz="0" w:space="0" w:color="auto"/>
                    <w:right w:val="none" w:sz="0" w:space="0" w:color="auto"/>
                  </w:divBdr>
                  <w:divsChild>
                    <w:div w:id="1686438058">
                      <w:marLeft w:val="0"/>
                      <w:marRight w:val="0"/>
                      <w:marTop w:val="0"/>
                      <w:marBottom w:val="0"/>
                      <w:divBdr>
                        <w:top w:val="none" w:sz="0" w:space="0" w:color="auto"/>
                        <w:left w:val="none" w:sz="0" w:space="0" w:color="auto"/>
                        <w:bottom w:val="none" w:sz="0" w:space="0" w:color="auto"/>
                        <w:right w:val="none" w:sz="0" w:space="0" w:color="auto"/>
                      </w:divBdr>
                      <w:divsChild>
                        <w:div w:id="1029598875">
                          <w:marLeft w:val="0"/>
                          <w:marRight w:val="0"/>
                          <w:marTop w:val="0"/>
                          <w:marBottom w:val="0"/>
                          <w:divBdr>
                            <w:top w:val="none" w:sz="0" w:space="0" w:color="auto"/>
                            <w:left w:val="none" w:sz="0" w:space="0" w:color="auto"/>
                            <w:bottom w:val="none" w:sz="0" w:space="0" w:color="auto"/>
                            <w:right w:val="none" w:sz="0" w:space="0" w:color="auto"/>
                          </w:divBdr>
                          <w:divsChild>
                            <w:div w:id="2084789006">
                              <w:marLeft w:val="0"/>
                              <w:marRight w:val="0"/>
                              <w:marTop w:val="0"/>
                              <w:marBottom w:val="105"/>
                              <w:divBdr>
                                <w:top w:val="none" w:sz="0" w:space="0" w:color="auto"/>
                                <w:left w:val="single" w:sz="24" w:space="23" w:color="97CA41"/>
                                <w:bottom w:val="none" w:sz="0" w:space="0" w:color="auto"/>
                                <w:right w:val="none" w:sz="0" w:space="0" w:color="auto"/>
                              </w:divBdr>
                            </w:div>
                          </w:divsChild>
                        </w:div>
                        <w:div w:id="82075898">
                          <w:marLeft w:val="0"/>
                          <w:marRight w:val="0"/>
                          <w:marTop w:val="0"/>
                          <w:marBottom w:val="0"/>
                          <w:divBdr>
                            <w:top w:val="none" w:sz="0" w:space="0" w:color="auto"/>
                            <w:left w:val="none" w:sz="0" w:space="0" w:color="auto"/>
                            <w:bottom w:val="none" w:sz="0" w:space="0" w:color="auto"/>
                            <w:right w:val="none" w:sz="0" w:space="0" w:color="auto"/>
                          </w:divBdr>
                          <w:divsChild>
                            <w:div w:id="125778337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675565945">
      <w:bodyDiv w:val="1"/>
      <w:marLeft w:val="0"/>
      <w:marRight w:val="0"/>
      <w:marTop w:val="0"/>
      <w:marBottom w:val="0"/>
      <w:divBdr>
        <w:top w:val="none" w:sz="0" w:space="0" w:color="auto"/>
        <w:left w:val="none" w:sz="0" w:space="0" w:color="auto"/>
        <w:bottom w:val="none" w:sz="0" w:space="0" w:color="auto"/>
        <w:right w:val="none" w:sz="0" w:space="0" w:color="auto"/>
      </w:divBdr>
      <w:divsChild>
        <w:div w:id="822355096">
          <w:blockQuote w:val="1"/>
          <w:marLeft w:val="0"/>
          <w:marRight w:val="0"/>
          <w:marTop w:val="0"/>
          <w:marBottom w:val="0"/>
          <w:divBdr>
            <w:top w:val="none" w:sz="0" w:space="0" w:color="auto"/>
            <w:left w:val="none" w:sz="0" w:space="0" w:color="auto"/>
            <w:bottom w:val="single" w:sz="6" w:space="0" w:color="D5D5D3"/>
            <w:right w:val="none" w:sz="0" w:space="0" w:color="auto"/>
          </w:divBdr>
        </w:div>
        <w:div w:id="1718890486">
          <w:blockQuote w:val="1"/>
          <w:marLeft w:val="0"/>
          <w:marRight w:val="0"/>
          <w:marTop w:val="0"/>
          <w:marBottom w:val="0"/>
          <w:divBdr>
            <w:top w:val="none" w:sz="0" w:space="0" w:color="auto"/>
            <w:left w:val="none" w:sz="0" w:space="0" w:color="auto"/>
            <w:bottom w:val="single" w:sz="6" w:space="0" w:color="D5D5D3"/>
            <w:right w:val="none" w:sz="0" w:space="0" w:color="auto"/>
          </w:divBdr>
        </w:div>
        <w:div w:id="1712605273">
          <w:blockQuote w:val="1"/>
          <w:marLeft w:val="0"/>
          <w:marRight w:val="0"/>
          <w:marTop w:val="0"/>
          <w:marBottom w:val="0"/>
          <w:divBdr>
            <w:top w:val="none" w:sz="0" w:space="0" w:color="auto"/>
            <w:left w:val="none" w:sz="0" w:space="0" w:color="auto"/>
            <w:bottom w:val="single" w:sz="6" w:space="0" w:color="D5D5D3"/>
            <w:right w:val="none" w:sz="0" w:space="0" w:color="auto"/>
          </w:divBdr>
        </w:div>
        <w:div w:id="620765514">
          <w:blockQuote w:val="1"/>
          <w:marLeft w:val="0"/>
          <w:marRight w:val="0"/>
          <w:marTop w:val="0"/>
          <w:marBottom w:val="0"/>
          <w:divBdr>
            <w:top w:val="none" w:sz="0" w:space="0" w:color="auto"/>
            <w:left w:val="none" w:sz="0" w:space="0" w:color="auto"/>
            <w:bottom w:val="single" w:sz="6" w:space="0" w:color="D5D5D3"/>
            <w:right w:val="none" w:sz="0" w:space="0" w:color="auto"/>
          </w:divBdr>
        </w:div>
        <w:div w:id="1523400880">
          <w:blockQuote w:val="1"/>
          <w:marLeft w:val="0"/>
          <w:marRight w:val="0"/>
          <w:marTop w:val="0"/>
          <w:marBottom w:val="0"/>
          <w:divBdr>
            <w:top w:val="none" w:sz="0" w:space="0" w:color="auto"/>
            <w:left w:val="none" w:sz="0" w:space="0" w:color="auto"/>
            <w:bottom w:val="single" w:sz="6" w:space="0" w:color="D5D5D3"/>
            <w:right w:val="none" w:sz="0" w:space="0" w:color="auto"/>
          </w:divBdr>
        </w:div>
        <w:div w:id="1265696929">
          <w:blockQuote w:val="1"/>
          <w:marLeft w:val="0"/>
          <w:marRight w:val="0"/>
          <w:marTop w:val="0"/>
          <w:marBottom w:val="0"/>
          <w:divBdr>
            <w:top w:val="none" w:sz="0" w:space="0" w:color="auto"/>
            <w:left w:val="none" w:sz="0" w:space="0" w:color="auto"/>
            <w:bottom w:val="single" w:sz="6" w:space="0" w:color="D5D5D3"/>
            <w:right w:val="none" w:sz="0" w:space="0" w:color="auto"/>
          </w:divBdr>
        </w:div>
        <w:div w:id="57890789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1250390527">
          <w:marLeft w:val="0"/>
          <w:marRight w:val="0"/>
          <w:marTop w:val="0"/>
          <w:marBottom w:val="0"/>
          <w:divBdr>
            <w:top w:val="none" w:sz="0" w:space="0" w:color="auto"/>
            <w:left w:val="none" w:sz="0" w:space="0" w:color="auto"/>
            <w:bottom w:val="none" w:sz="0" w:space="0" w:color="auto"/>
            <w:right w:val="none" w:sz="0" w:space="0" w:color="auto"/>
          </w:divBdr>
          <w:divsChild>
            <w:div w:id="423382260">
              <w:marLeft w:val="0"/>
              <w:marRight w:val="0"/>
              <w:marTop w:val="0"/>
              <w:marBottom w:val="0"/>
              <w:divBdr>
                <w:top w:val="none" w:sz="0" w:space="0" w:color="auto"/>
                <w:left w:val="none" w:sz="0" w:space="0" w:color="auto"/>
                <w:bottom w:val="none" w:sz="0" w:space="0" w:color="auto"/>
                <w:right w:val="none" w:sz="0" w:space="0" w:color="auto"/>
              </w:divBdr>
              <w:divsChild>
                <w:div w:id="178011224">
                  <w:marLeft w:val="0"/>
                  <w:marRight w:val="0"/>
                  <w:marTop w:val="0"/>
                  <w:marBottom w:val="0"/>
                  <w:divBdr>
                    <w:top w:val="none" w:sz="0" w:space="0" w:color="auto"/>
                    <w:left w:val="none" w:sz="0" w:space="0" w:color="auto"/>
                    <w:bottom w:val="none" w:sz="0" w:space="0" w:color="auto"/>
                    <w:right w:val="none" w:sz="0" w:space="0" w:color="auto"/>
                  </w:divBdr>
                  <w:divsChild>
                    <w:div w:id="12790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D6E4C1B7616A418AB8216FE598AE35" ma:contentTypeVersion="1" ma:contentTypeDescription="Create a new document." ma:contentTypeScope="" ma:versionID="530a5e2bef1933d326790c39009d2e32">
  <xsd:schema xmlns:xsd="http://www.w3.org/2001/XMLSchema" xmlns:xs="http://www.w3.org/2001/XMLSchema" xmlns:p="http://schemas.microsoft.com/office/2006/metadata/properties" xmlns:ns3="c0d6e9e0-7e16-4854-873a-3c54c9582bf5" targetNamespace="http://schemas.microsoft.com/office/2006/metadata/properties" ma:root="true" ma:fieldsID="7f267597951e99807106d015c0af8697" ns3:_="">
    <xsd:import namespace="c0d6e9e0-7e16-4854-873a-3c54c9582bf5"/>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d6e9e0-7e16-4854-873a-3c54c9582bf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CA497-BE80-402E-8B0A-FE8B9467DE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d6e9e0-7e16-4854-873a-3c54c9582b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BFF459-4C2A-450C-A6A4-ED4B7E3288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0C9FCC-E697-405C-9D38-11E8FCE83984}">
  <ds:schemaRefs>
    <ds:schemaRef ds:uri="http://schemas.microsoft.com/sharepoint/v3/contenttype/forms"/>
  </ds:schemaRefs>
</ds:datastoreItem>
</file>

<file path=customXml/itemProps4.xml><?xml version="1.0" encoding="utf-8"?>
<ds:datastoreItem xmlns:ds="http://schemas.openxmlformats.org/officeDocument/2006/customXml" ds:itemID="{DD615397-1554-4D1C-8BEB-CEB09F511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Tim.Omta@microsoft.com</dc:creator>
  <cp:keywords/>
  <dc:description/>
  <cp:lastModifiedBy>Beth Quinlan</cp:lastModifiedBy>
  <cp:revision>23</cp:revision>
  <dcterms:created xsi:type="dcterms:W3CDTF">2016-02-23T21:39:00Z</dcterms:created>
  <dcterms:modified xsi:type="dcterms:W3CDTF">2018-04-11T18:48:00Z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0x01010001D6E4C1B7616A418AB8216FE598AE35</vt:lpwstr>
  </property>
</Properties>
</file>