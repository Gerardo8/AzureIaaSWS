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99B8" w14:textId="77777777" w:rsidR="009F5A24" w:rsidRDefault="009F5A24" w:rsidP="009F5A24">
      <w:pPr>
        <w:pStyle w:val="HOLTitle1"/>
        <w:rPr>
          <w:noProof/>
          <w:sz w:val="56"/>
        </w:rPr>
      </w:pPr>
    </w:p>
    <w:p w14:paraId="100399B9"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100399BA" w14:textId="3A59927B"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012BC0">
        <w:rPr>
          <w:rFonts w:cs="Calibri"/>
          <w:color w:val="4F81BD"/>
          <w:sz w:val="60"/>
          <w:szCs w:val="60"/>
          <w:lang w:val="en-IN"/>
        </w:rPr>
        <w:t xml:space="preserve"> </w:t>
      </w:r>
      <w:r w:rsidR="00772A2C">
        <w:rPr>
          <w:rFonts w:cs="Calibri"/>
          <w:color w:val="4F81BD"/>
          <w:sz w:val="60"/>
          <w:szCs w:val="60"/>
          <w:lang w:val="en-IN"/>
        </w:rPr>
        <w:t>Infrastructure as a Service</w:t>
      </w:r>
    </w:p>
    <w:p w14:paraId="100399BB" w14:textId="44264F48" w:rsidR="002A153E" w:rsidRDefault="00F15E76" w:rsidP="002A153E">
      <w:pPr>
        <w:pStyle w:val="DocumentTitleSecond"/>
        <w:rPr>
          <w:lang w:val="en-IN" w:eastAsia="en-US"/>
        </w:rPr>
      </w:pPr>
      <w:r>
        <w:rPr>
          <w:lang w:val="en-IN" w:eastAsia="en-US"/>
        </w:rPr>
        <w:t xml:space="preserve">Microsoft </w:t>
      </w:r>
      <w:r w:rsidR="002A153E">
        <w:rPr>
          <w:lang w:val="en-IN" w:eastAsia="en-US"/>
        </w:rPr>
        <w:t xml:space="preserve">Azure </w:t>
      </w:r>
      <w:r w:rsidR="00D61AF4">
        <w:rPr>
          <w:lang w:val="en-IN" w:eastAsia="en-US"/>
        </w:rPr>
        <w:t>Automation</w:t>
      </w:r>
      <w:r w:rsidR="00A86606">
        <w:rPr>
          <w:lang w:val="en-IN" w:eastAsia="en-US"/>
        </w:rPr>
        <w:t xml:space="preserve"> </w:t>
      </w:r>
      <w:r w:rsidR="005B35B8">
        <w:rPr>
          <w:lang w:val="en-IN" w:eastAsia="en-US"/>
        </w:rPr>
        <w:t>Desired State Configuration (DSC) - ARM</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100399CE" w14:textId="2575194E" w:rsidR="009F5A24" w:rsidRDefault="009F5A24" w:rsidP="009F5A24">
      <w:pPr>
        <w:jc w:val="right"/>
      </w:pPr>
      <w:r>
        <w:t>V</w:t>
      </w:r>
      <w:r w:rsidR="00772A2C">
        <w:t>1</w:t>
      </w:r>
      <w:r>
        <w:t>.</w:t>
      </w:r>
      <w:r w:rsidR="006F6406">
        <w:t>3</w:t>
      </w:r>
      <w:r w:rsidR="005D38C5">
        <w:t xml:space="preserve">, </w:t>
      </w:r>
      <w:r w:rsidR="006F6406">
        <w:t>October 12</w:t>
      </w:r>
      <w:r>
        <w:t>, 201</w:t>
      </w:r>
      <w:r w:rsidR="001B3ECE">
        <w:t>6</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100399D1"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100399DC" w14:textId="77777777" w:rsidR="00DC00AE" w:rsidRDefault="00DC00AE">
          <w:pPr>
            <w:pStyle w:val="TOCHeading"/>
          </w:pPr>
          <w:r>
            <w:t>Contents</w:t>
          </w:r>
        </w:p>
        <w:p w14:paraId="43D5A968" w14:textId="5372D9A2" w:rsidR="00920F2C"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r w:rsidR="00BA048D">
            <w:fldChar w:fldCharType="begin"/>
          </w:r>
          <w:r w:rsidR="00BA048D">
            <w:instrText xml:space="preserve"> HYPERLINK \l "_Toc464032987" </w:instrText>
          </w:r>
          <w:r w:rsidR="00BA048D">
            <w:fldChar w:fldCharType="separate"/>
          </w:r>
          <w:r w:rsidR="00920F2C" w:rsidRPr="008A45DC">
            <w:rPr>
              <w:rStyle w:val="Hyperlink"/>
              <w:noProof/>
              <w:lang w:val="en"/>
            </w:rPr>
            <w:t>Microsoft Azure Automation DSC</w:t>
          </w:r>
          <w:r w:rsidR="00920F2C">
            <w:rPr>
              <w:noProof/>
              <w:webHidden/>
            </w:rPr>
            <w:tab/>
          </w:r>
          <w:r w:rsidR="00920F2C">
            <w:rPr>
              <w:noProof/>
              <w:webHidden/>
            </w:rPr>
            <w:fldChar w:fldCharType="begin"/>
          </w:r>
          <w:r w:rsidR="00920F2C">
            <w:rPr>
              <w:noProof/>
              <w:webHidden/>
            </w:rPr>
            <w:instrText xml:space="preserve"> PAGEREF _Toc464032987 \h </w:instrText>
          </w:r>
          <w:r w:rsidR="00920F2C">
            <w:rPr>
              <w:noProof/>
              <w:webHidden/>
            </w:rPr>
          </w:r>
          <w:r w:rsidR="00920F2C">
            <w:rPr>
              <w:noProof/>
              <w:webHidden/>
            </w:rPr>
            <w:fldChar w:fldCharType="separate"/>
          </w:r>
          <w:ins w:id="7" w:author="Beth Quinlan" w:date="2018-04-09T14:42:00Z">
            <w:r w:rsidR="003679F3">
              <w:rPr>
                <w:noProof/>
                <w:webHidden/>
              </w:rPr>
              <w:t>4</w:t>
            </w:r>
          </w:ins>
          <w:del w:id="8" w:author="Beth Quinlan" w:date="2018-04-09T14:42:00Z">
            <w:r w:rsidR="00920F2C" w:rsidDel="003679F3">
              <w:rPr>
                <w:noProof/>
                <w:webHidden/>
              </w:rPr>
              <w:delText>4</w:delText>
            </w:r>
          </w:del>
          <w:r w:rsidR="00920F2C">
            <w:rPr>
              <w:noProof/>
              <w:webHidden/>
            </w:rPr>
            <w:fldChar w:fldCharType="end"/>
          </w:r>
          <w:r w:rsidR="00BA048D">
            <w:rPr>
              <w:noProof/>
            </w:rPr>
            <w:fldChar w:fldCharType="end"/>
          </w:r>
        </w:p>
        <w:p w14:paraId="76D0E57A" w14:textId="447BCBAE" w:rsidR="00920F2C" w:rsidRDefault="00BA048D">
          <w:pPr>
            <w:pStyle w:val="TOC2"/>
            <w:tabs>
              <w:tab w:val="right" w:leader="dot" w:pos="9350"/>
            </w:tabs>
            <w:rPr>
              <w:rFonts w:asciiTheme="minorHAnsi" w:eastAsiaTheme="minorEastAsia" w:hAnsiTheme="minorHAnsi"/>
              <w:noProof/>
              <w:sz w:val="22"/>
            </w:rPr>
          </w:pPr>
          <w:r>
            <w:fldChar w:fldCharType="begin"/>
          </w:r>
          <w:r>
            <w:instrText xml:space="preserve"> HYPERLINK \l "_Toc464032988" </w:instrText>
          </w:r>
          <w:r>
            <w:fldChar w:fldCharType="separate"/>
          </w:r>
          <w:r w:rsidR="00920F2C" w:rsidRPr="008A45DC">
            <w:rPr>
              <w:rStyle w:val="Hyperlink"/>
              <w:noProof/>
            </w:rPr>
            <w:t>Prerequisites</w:t>
          </w:r>
          <w:r w:rsidR="00920F2C">
            <w:rPr>
              <w:noProof/>
              <w:webHidden/>
            </w:rPr>
            <w:tab/>
          </w:r>
          <w:r w:rsidR="00920F2C">
            <w:rPr>
              <w:noProof/>
              <w:webHidden/>
            </w:rPr>
            <w:fldChar w:fldCharType="begin"/>
          </w:r>
          <w:r w:rsidR="00920F2C">
            <w:rPr>
              <w:noProof/>
              <w:webHidden/>
            </w:rPr>
            <w:instrText xml:space="preserve"> PAGEREF _Toc464032988 \h </w:instrText>
          </w:r>
          <w:r w:rsidR="00920F2C">
            <w:rPr>
              <w:noProof/>
              <w:webHidden/>
            </w:rPr>
          </w:r>
          <w:r w:rsidR="00920F2C">
            <w:rPr>
              <w:noProof/>
              <w:webHidden/>
            </w:rPr>
            <w:fldChar w:fldCharType="separate"/>
          </w:r>
          <w:ins w:id="9" w:author="Beth Quinlan" w:date="2018-04-09T14:42:00Z">
            <w:r w:rsidR="003679F3">
              <w:rPr>
                <w:noProof/>
                <w:webHidden/>
              </w:rPr>
              <w:t>5</w:t>
            </w:r>
          </w:ins>
          <w:del w:id="10" w:author="Beth Quinlan" w:date="2018-04-09T14:42:00Z">
            <w:r w:rsidR="00920F2C" w:rsidDel="003679F3">
              <w:rPr>
                <w:noProof/>
                <w:webHidden/>
              </w:rPr>
              <w:delText>5</w:delText>
            </w:r>
          </w:del>
          <w:r w:rsidR="00920F2C">
            <w:rPr>
              <w:noProof/>
              <w:webHidden/>
            </w:rPr>
            <w:fldChar w:fldCharType="end"/>
          </w:r>
          <w:r>
            <w:rPr>
              <w:noProof/>
            </w:rPr>
            <w:fldChar w:fldCharType="end"/>
          </w:r>
        </w:p>
        <w:p w14:paraId="47006C56" w14:textId="5C3ED9BE" w:rsidR="00920F2C" w:rsidRDefault="00BA048D">
          <w:pPr>
            <w:pStyle w:val="TOC2"/>
            <w:tabs>
              <w:tab w:val="right" w:leader="dot" w:pos="9350"/>
            </w:tabs>
            <w:rPr>
              <w:rFonts w:asciiTheme="minorHAnsi" w:eastAsiaTheme="minorEastAsia" w:hAnsiTheme="minorHAnsi"/>
              <w:noProof/>
              <w:sz w:val="22"/>
            </w:rPr>
          </w:pPr>
          <w:r>
            <w:fldChar w:fldCharType="begin"/>
          </w:r>
          <w:r>
            <w:instrText xml:space="preserve"> HYPERLINK \l "_Toc464032989" </w:instrText>
          </w:r>
          <w:r>
            <w:fldChar w:fldCharType="separate"/>
          </w:r>
          <w:r w:rsidR="00920F2C" w:rsidRPr="008A45DC">
            <w:rPr>
              <w:rStyle w:val="Hyperlink"/>
              <w:noProof/>
              <w:lang w:val="en"/>
            </w:rPr>
            <w:t>Task 1 – Create an Azure Automation Account</w:t>
          </w:r>
          <w:r w:rsidR="00920F2C">
            <w:rPr>
              <w:noProof/>
              <w:webHidden/>
            </w:rPr>
            <w:tab/>
          </w:r>
          <w:r w:rsidR="00920F2C">
            <w:rPr>
              <w:noProof/>
              <w:webHidden/>
            </w:rPr>
            <w:fldChar w:fldCharType="begin"/>
          </w:r>
          <w:r w:rsidR="00920F2C">
            <w:rPr>
              <w:noProof/>
              <w:webHidden/>
            </w:rPr>
            <w:instrText xml:space="preserve"> PAGEREF _Toc464032989 \h </w:instrText>
          </w:r>
          <w:r w:rsidR="00920F2C">
            <w:rPr>
              <w:noProof/>
              <w:webHidden/>
            </w:rPr>
          </w:r>
          <w:r w:rsidR="00920F2C">
            <w:rPr>
              <w:noProof/>
              <w:webHidden/>
            </w:rPr>
            <w:fldChar w:fldCharType="separate"/>
          </w:r>
          <w:ins w:id="11" w:author="Beth Quinlan" w:date="2018-04-09T14:42:00Z">
            <w:r w:rsidR="003679F3">
              <w:rPr>
                <w:noProof/>
                <w:webHidden/>
              </w:rPr>
              <w:t>5</w:t>
            </w:r>
          </w:ins>
          <w:del w:id="12" w:author="Beth Quinlan" w:date="2018-04-09T14:42:00Z">
            <w:r w:rsidR="00920F2C" w:rsidDel="003679F3">
              <w:rPr>
                <w:noProof/>
                <w:webHidden/>
              </w:rPr>
              <w:delText>5</w:delText>
            </w:r>
          </w:del>
          <w:r w:rsidR="00920F2C">
            <w:rPr>
              <w:noProof/>
              <w:webHidden/>
            </w:rPr>
            <w:fldChar w:fldCharType="end"/>
          </w:r>
          <w:r>
            <w:rPr>
              <w:noProof/>
            </w:rPr>
            <w:fldChar w:fldCharType="end"/>
          </w:r>
        </w:p>
        <w:p w14:paraId="7648F22F" w14:textId="5629581C" w:rsidR="00920F2C" w:rsidRDefault="00BA048D">
          <w:pPr>
            <w:pStyle w:val="TOC2"/>
            <w:tabs>
              <w:tab w:val="right" w:leader="dot" w:pos="9350"/>
            </w:tabs>
            <w:rPr>
              <w:rFonts w:asciiTheme="minorHAnsi" w:eastAsiaTheme="minorEastAsia" w:hAnsiTheme="minorHAnsi"/>
              <w:noProof/>
              <w:sz w:val="22"/>
            </w:rPr>
          </w:pPr>
          <w:r>
            <w:fldChar w:fldCharType="begin"/>
          </w:r>
          <w:r>
            <w:instrText xml:space="preserve"> HYPERLINK \l "_Toc464032990" </w:instrText>
          </w:r>
          <w:r>
            <w:fldChar w:fldCharType="separate"/>
          </w:r>
          <w:r w:rsidR="00920F2C" w:rsidRPr="008A45DC">
            <w:rPr>
              <w:rStyle w:val="Hyperlink"/>
              <w:noProof/>
              <w:lang w:val="en"/>
            </w:rPr>
            <w:t>Task 2 – Review the DSC script</w:t>
          </w:r>
          <w:r w:rsidR="00920F2C">
            <w:rPr>
              <w:noProof/>
              <w:webHidden/>
            </w:rPr>
            <w:tab/>
          </w:r>
          <w:r w:rsidR="00920F2C">
            <w:rPr>
              <w:noProof/>
              <w:webHidden/>
            </w:rPr>
            <w:fldChar w:fldCharType="begin"/>
          </w:r>
          <w:r w:rsidR="00920F2C">
            <w:rPr>
              <w:noProof/>
              <w:webHidden/>
            </w:rPr>
            <w:instrText xml:space="preserve"> PAGEREF _Toc464032990 \h </w:instrText>
          </w:r>
          <w:r w:rsidR="00920F2C">
            <w:rPr>
              <w:noProof/>
              <w:webHidden/>
            </w:rPr>
          </w:r>
          <w:r w:rsidR="00920F2C">
            <w:rPr>
              <w:noProof/>
              <w:webHidden/>
            </w:rPr>
            <w:fldChar w:fldCharType="separate"/>
          </w:r>
          <w:ins w:id="13" w:author="Beth Quinlan" w:date="2018-04-09T14:42:00Z">
            <w:r w:rsidR="003679F3">
              <w:rPr>
                <w:noProof/>
                <w:webHidden/>
              </w:rPr>
              <w:t>11</w:t>
            </w:r>
          </w:ins>
          <w:del w:id="14" w:author="Beth Quinlan" w:date="2018-04-09T14:42:00Z">
            <w:r w:rsidR="00920F2C" w:rsidDel="003679F3">
              <w:rPr>
                <w:noProof/>
                <w:webHidden/>
              </w:rPr>
              <w:delText>8</w:delText>
            </w:r>
          </w:del>
          <w:r w:rsidR="00920F2C">
            <w:rPr>
              <w:noProof/>
              <w:webHidden/>
            </w:rPr>
            <w:fldChar w:fldCharType="end"/>
          </w:r>
          <w:r>
            <w:rPr>
              <w:noProof/>
            </w:rPr>
            <w:fldChar w:fldCharType="end"/>
          </w:r>
        </w:p>
        <w:p w14:paraId="677FF832" w14:textId="500C8F60" w:rsidR="00920F2C" w:rsidRDefault="00BA048D">
          <w:pPr>
            <w:pStyle w:val="TOC2"/>
            <w:tabs>
              <w:tab w:val="right" w:leader="dot" w:pos="9350"/>
            </w:tabs>
            <w:rPr>
              <w:rFonts w:asciiTheme="minorHAnsi" w:eastAsiaTheme="minorEastAsia" w:hAnsiTheme="minorHAnsi"/>
              <w:noProof/>
              <w:sz w:val="22"/>
            </w:rPr>
          </w:pPr>
          <w:r>
            <w:fldChar w:fldCharType="begin"/>
          </w:r>
          <w:r>
            <w:instrText xml:space="preserve"> HYPERLINK \l "_Toc464032991" </w:instrText>
          </w:r>
          <w:r>
            <w:fldChar w:fldCharType="separate"/>
          </w:r>
          <w:r w:rsidR="00920F2C" w:rsidRPr="008A45DC">
            <w:rPr>
              <w:rStyle w:val="Hyperlink"/>
              <w:noProof/>
              <w:lang w:val="en"/>
            </w:rPr>
            <w:t>Task 3 – Confirm the node configuration</w:t>
          </w:r>
          <w:r w:rsidR="00920F2C">
            <w:rPr>
              <w:noProof/>
              <w:webHidden/>
            </w:rPr>
            <w:tab/>
          </w:r>
          <w:r w:rsidR="00920F2C">
            <w:rPr>
              <w:noProof/>
              <w:webHidden/>
            </w:rPr>
            <w:fldChar w:fldCharType="begin"/>
          </w:r>
          <w:r w:rsidR="00920F2C">
            <w:rPr>
              <w:noProof/>
              <w:webHidden/>
            </w:rPr>
            <w:instrText xml:space="preserve"> PAGEREF _Toc464032991 \h </w:instrText>
          </w:r>
          <w:r w:rsidR="00920F2C">
            <w:rPr>
              <w:noProof/>
              <w:webHidden/>
            </w:rPr>
          </w:r>
          <w:r w:rsidR="00920F2C">
            <w:rPr>
              <w:noProof/>
              <w:webHidden/>
            </w:rPr>
            <w:fldChar w:fldCharType="separate"/>
          </w:r>
          <w:ins w:id="15" w:author="Beth Quinlan" w:date="2018-04-09T14:42:00Z">
            <w:r w:rsidR="003679F3">
              <w:rPr>
                <w:noProof/>
                <w:webHidden/>
              </w:rPr>
              <w:t>17</w:t>
            </w:r>
          </w:ins>
          <w:del w:id="16" w:author="Beth Quinlan" w:date="2018-04-09T14:42:00Z">
            <w:r w:rsidR="00920F2C" w:rsidDel="003679F3">
              <w:rPr>
                <w:noProof/>
                <w:webHidden/>
              </w:rPr>
              <w:delText>13</w:delText>
            </w:r>
          </w:del>
          <w:r w:rsidR="00920F2C">
            <w:rPr>
              <w:noProof/>
              <w:webHidden/>
            </w:rPr>
            <w:fldChar w:fldCharType="end"/>
          </w:r>
          <w:r>
            <w:rPr>
              <w:noProof/>
            </w:rPr>
            <w:fldChar w:fldCharType="end"/>
          </w:r>
        </w:p>
        <w:p w14:paraId="100399F2" w14:textId="35882A90"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1831DFC4" w:rsidR="00AC3CAB" w:rsidRDefault="005C06E3" w:rsidP="007B13CB">
      <w:pPr>
        <w:pStyle w:val="Heading1"/>
        <w:ind w:left="360" w:firstLine="0"/>
        <w:rPr>
          <w:lang w:val="en"/>
        </w:rPr>
      </w:pPr>
      <w:bookmarkStart w:id="17" w:name="_Toc464032987"/>
      <w:r>
        <w:rPr>
          <w:lang w:val="en"/>
        </w:rPr>
        <w:lastRenderedPageBreak/>
        <w:t>Microsoft Azure</w:t>
      </w:r>
      <w:r w:rsidR="007B13CB">
        <w:rPr>
          <w:lang w:val="en"/>
        </w:rPr>
        <w:t xml:space="preserve"> </w:t>
      </w:r>
      <w:r w:rsidR="00D61AF4">
        <w:rPr>
          <w:lang w:val="en"/>
        </w:rPr>
        <w:t>Automation</w:t>
      </w:r>
      <w:r w:rsidR="001B3ECE">
        <w:rPr>
          <w:lang w:val="en"/>
        </w:rPr>
        <w:t xml:space="preserve"> </w:t>
      </w:r>
      <w:r w:rsidR="005B35B8">
        <w:rPr>
          <w:lang w:val="en"/>
        </w:rPr>
        <w:t>DSC</w:t>
      </w:r>
      <w:bookmarkEnd w:id="17"/>
    </w:p>
    <w:p w14:paraId="100399F6" w14:textId="2482F45E" w:rsidR="00332819" w:rsidRDefault="00332819" w:rsidP="007B13CB">
      <w:pPr>
        <w:ind w:left="360" w:firstLine="0"/>
      </w:pPr>
      <w:r>
        <w:t xml:space="preserve">In this </w:t>
      </w:r>
      <w:r w:rsidR="00744C8F">
        <w:t>lab</w:t>
      </w:r>
      <w:r>
        <w:t xml:space="preserve">, you will </w:t>
      </w:r>
      <w:r w:rsidR="005B35B8">
        <w:t>use Azure Automation Desired State Configuration (DSC) to configure an existing VM</w:t>
      </w:r>
      <w:r w:rsidR="009B5DE1">
        <w:t xml:space="preserve"> with IIS and components</w:t>
      </w:r>
      <w:r w:rsidR="001B3ECE">
        <w:t>.</w:t>
      </w:r>
    </w:p>
    <w:p w14:paraId="100399F7" w14:textId="77777777" w:rsidR="00C80421" w:rsidRPr="00C80421" w:rsidRDefault="00C80421" w:rsidP="00DA58A8">
      <w:pPr>
        <w:rPr>
          <w:lang w:val="en"/>
        </w:rPr>
      </w:pPr>
      <w:r w:rsidRPr="00C80421">
        <w:rPr>
          <w:lang w:val="en"/>
        </w:rPr>
        <w:t>You'll learn:</w:t>
      </w:r>
    </w:p>
    <w:p w14:paraId="100399F8" w14:textId="30E8F730" w:rsidR="000810CA" w:rsidRDefault="000810CA" w:rsidP="00E84FF9">
      <w:pPr>
        <w:pStyle w:val="ListParagraph"/>
        <w:numPr>
          <w:ilvl w:val="0"/>
          <w:numId w:val="7"/>
        </w:numPr>
      </w:pPr>
      <w:r>
        <w:t xml:space="preserve">How to create an </w:t>
      </w:r>
      <w:r w:rsidR="00D61AF4">
        <w:t>Automation Account</w:t>
      </w:r>
    </w:p>
    <w:p w14:paraId="100399FA" w14:textId="5E185C73" w:rsidR="00332819" w:rsidRPr="00332819" w:rsidRDefault="001B3ECE" w:rsidP="00E84FF9">
      <w:pPr>
        <w:pStyle w:val="ListParagraph"/>
        <w:numPr>
          <w:ilvl w:val="0"/>
          <w:numId w:val="7"/>
        </w:numPr>
      </w:pPr>
      <w:r>
        <w:t>How to p</w:t>
      </w:r>
      <w:r w:rsidR="00D61AF4">
        <w:t>rovision an Azure Active Directory user that can be used by Azure Automation to access resources in an Azure Subscription</w:t>
      </w:r>
    </w:p>
    <w:p w14:paraId="100399FB" w14:textId="69A9721E" w:rsidR="00332819" w:rsidRPr="00332819" w:rsidRDefault="009B5DE1" w:rsidP="00E84FF9">
      <w:pPr>
        <w:pStyle w:val="ListParagraph"/>
        <w:numPr>
          <w:ilvl w:val="0"/>
          <w:numId w:val="7"/>
        </w:numPr>
      </w:pPr>
      <w:r>
        <w:t>How to deploy and compile a DSC configuration to Azure Automation</w:t>
      </w:r>
    </w:p>
    <w:p w14:paraId="100399FC" w14:textId="45E5B0A2" w:rsidR="00332819" w:rsidRDefault="009B5DE1" w:rsidP="00E84FF9">
      <w:pPr>
        <w:pStyle w:val="ListParagraph"/>
        <w:numPr>
          <w:ilvl w:val="0"/>
          <w:numId w:val="7"/>
        </w:numPr>
      </w:pPr>
      <w:r>
        <w:t>How to deploy the DSC configuration to a VM (node)</w:t>
      </w:r>
    </w:p>
    <w:p w14:paraId="204E6310" w14:textId="2FBB04AC" w:rsidR="001B3ECE" w:rsidRPr="00332819" w:rsidRDefault="001B3ECE" w:rsidP="009B5DE1">
      <w:pPr>
        <w:ind w:firstLine="0"/>
      </w:pPr>
    </w:p>
    <w:p w14:paraId="100399FD" w14:textId="77777777" w:rsidR="00C80421" w:rsidRPr="00DA58A8" w:rsidRDefault="00C80421" w:rsidP="00332819">
      <w:pPr>
        <w:pStyle w:val="ListParagraph"/>
        <w:rPr>
          <w:lang w:val="en"/>
        </w:rPr>
      </w:pPr>
    </w:p>
    <w:p w14:paraId="100399FE" w14:textId="77777777" w:rsidR="00AB1D2E" w:rsidRDefault="00AB1D2E">
      <w:pPr>
        <w:spacing w:before="0" w:after="160"/>
        <w:rPr>
          <w:lang w:val="en"/>
        </w:rPr>
      </w:pPr>
      <w:r>
        <w:rPr>
          <w:lang w:val="en"/>
        </w:rPr>
        <w:br w:type="page"/>
      </w:r>
    </w:p>
    <w:p w14:paraId="100399FF" w14:textId="77777777" w:rsidR="00AB1D2E" w:rsidRDefault="00AB1D2E">
      <w:pPr>
        <w:spacing w:before="0" w:after="160"/>
        <w:rPr>
          <w:lang w:val="en"/>
        </w:rPr>
      </w:pPr>
    </w:p>
    <w:p w14:paraId="10039A00" w14:textId="77777777" w:rsidR="00332819" w:rsidRDefault="00332819" w:rsidP="007B13CB">
      <w:pPr>
        <w:pStyle w:val="Heading2"/>
      </w:pPr>
      <w:bookmarkStart w:id="18" w:name="_Toc464032988"/>
      <w:r>
        <w:t>Prerequisites</w:t>
      </w:r>
      <w:bookmarkEnd w:id="18"/>
    </w:p>
    <w:p w14:paraId="10039A01" w14:textId="77777777" w:rsidR="00332819" w:rsidRDefault="00332819" w:rsidP="007B13CB">
      <w:r>
        <w:t>The following is required to complete this hands-on lab:</w:t>
      </w:r>
    </w:p>
    <w:p w14:paraId="10039A05" w14:textId="77777777" w:rsidR="00332819" w:rsidRDefault="00332819" w:rsidP="00E84FF9">
      <w:pPr>
        <w:pStyle w:val="ListParagraph"/>
        <w:numPr>
          <w:ilvl w:val="0"/>
          <w:numId w:val="15"/>
        </w:numPr>
      </w:pPr>
      <w:r>
        <w:t xml:space="preserve">A </w:t>
      </w:r>
      <w:r w:rsidR="005C06E3">
        <w:t>Microsoft Azure</w:t>
      </w:r>
      <w:r>
        <w:t xml:space="preserve"> subscription</w:t>
      </w:r>
      <w:r w:rsidR="00E95F0B">
        <w:t xml:space="preserve"> </w:t>
      </w:r>
    </w:p>
    <w:p w14:paraId="2D74F413" w14:textId="55AF47BB" w:rsidR="0080465F" w:rsidRDefault="0080465F" w:rsidP="00E84FF9">
      <w:pPr>
        <w:pStyle w:val="ListParagraph"/>
        <w:numPr>
          <w:ilvl w:val="0"/>
          <w:numId w:val="15"/>
        </w:numPr>
      </w:pPr>
      <w:r>
        <w:t>One or more virtual machines running in the subscription that can be shutdown</w:t>
      </w:r>
      <w:r w:rsidR="002E2BC9">
        <w:t xml:space="preserve">. You can create the VMs using the Azure portal or PowerShell. Please start this process </w:t>
      </w:r>
      <w:r w:rsidR="002E2BC9" w:rsidRPr="00DD012F">
        <w:rPr>
          <w:b/>
        </w:rPr>
        <w:t>before</w:t>
      </w:r>
      <w:r w:rsidR="002E2BC9">
        <w:t xml:space="preserve"> continuing on to Task 1.</w:t>
      </w:r>
      <w:r w:rsidR="001B3ECE">
        <w:t xml:space="preserve"> Put the VM(s) in to any resource group name of your choosing</w:t>
      </w:r>
      <w:r w:rsidR="009B5DE1">
        <w:t xml:space="preserve"> and the machine needs to have a public IP address so that you can RDP in to the machine</w:t>
      </w:r>
      <w:r w:rsidR="001B3ECE">
        <w:t>.</w:t>
      </w:r>
      <w:r w:rsidR="00653EED">
        <w:t xml:space="preserve"> It is best for this lab to have a new clean VM with no other extensions applied</w:t>
      </w:r>
      <w:ins w:id="19" w:author="Beth Quinlan" w:date="2018-04-09T13:32:00Z">
        <w:r w:rsidR="00AD52BF">
          <w:t>;</w:t>
        </w:r>
      </w:ins>
      <w:del w:id="20" w:author="Beth Quinlan" w:date="2018-04-09T13:32:00Z">
        <w:r w:rsidR="00653EED" w:rsidDel="00AD52BF">
          <w:delText>,</w:delText>
        </w:r>
      </w:del>
      <w:r w:rsidR="00653EED">
        <w:t xml:space="preserve"> </w:t>
      </w:r>
      <w:del w:id="21" w:author="Beth Quinlan" w:date="2018-04-09T13:32:00Z">
        <w:r w:rsidR="00653EED" w:rsidDel="00AD52BF">
          <w:delText xml:space="preserve">since </w:delText>
        </w:r>
      </w:del>
      <w:r w:rsidR="00653EED">
        <w:t xml:space="preserve">if you already have </w:t>
      </w:r>
      <w:ins w:id="22" w:author="Beth Quinlan" w:date="2018-04-09T13:32:00Z">
        <w:r w:rsidR="00AD52BF">
          <w:t>a</w:t>
        </w:r>
      </w:ins>
      <w:ins w:id="23" w:author="Beth Quinlan" w:date="2018-04-09T13:33:00Z">
        <w:r w:rsidR="00AD52BF">
          <w:t xml:space="preserve"> </w:t>
        </w:r>
      </w:ins>
      <w:r w:rsidR="00653EED">
        <w:t>DSC extension applied to a machine, you could see conflicting install</w:t>
      </w:r>
      <w:ins w:id="24" w:author="Beth Quinlan" w:date="2018-04-09T13:33:00Z">
        <w:r w:rsidR="00AD52BF">
          <w:t>ation</w:t>
        </w:r>
      </w:ins>
      <w:r w:rsidR="00653EED">
        <w:t xml:space="preserve"> information</w:t>
      </w:r>
      <w:ins w:id="25" w:author="Beth Quinlan" w:date="2018-04-09T13:32:00Z">
        <w:r w:rsidR="00AD52BF">
          <w:t>.</w:t>
        </w:r>
      </w:ins>
    </w:p>
    <w:p w14:paraId="10039A07" w14:textId="17A12151" w:rsidR="002D13F5" w:rsidRPr="00C80421" w:rsidRDefault="002D13F5" w:rsidP="002D13F5">
      <w:pPr>
        <w:pStyle w:val="Heading2"/>
        <w:rPr>
          <w:lang w:val="en"/>
        </w:rPr>
      </w:pPr>
      <w:bookmarkStart w:id="26" w:name="bkmk_setupwindowsazure"/>
      <w:bookmarkStart w:id="27" w:name="_Toc464032989"/>
      <w:bookmarkEnd w:id="26"/>
      <w:r>
        <w:rPr>
          <w:lang w:val="en"/>
        </w:rPr>
        <w:t xml:space="preserve">Task 1 – </w:t>
      </w:r>
      <w:r w:rsidR="0080465F">
        <w:rPr>
          <w:lang w:val="en"/>
        </w:rPr>
        <w:t>Create an Azure Automation Account</w:t>
      </w:r>
      <w:bookmarkEnd w:id="27"/>
    </w:p>
    <w:p w14:paraId="1417C68E" w14:textId="6ABB6816" w:rsidR="00AD52BF" w:rsidRDefault="00AD52BF" w:rsidP="0080465F">
      <w:pPr>
        <w:pStyle w:val="ListParagraph"/>
        <w:ind w:firstLine="0"/>
        <w:rPr>
          <w:ins w:id="28" w:author="Beth Quinlan" w:date="2018-04-09T13:29:00Z"/>
          <w:rFonts w:cs="Times New Roman"/>
        </w:rPr>
      </w:pPr>
      <w:bookmarkStart w:id="29" w:name="_Hlk511048899"/>
      <w:ins w:id="30" w:author="Beth Quinlan" w:date="2018-04-09T13:29:00Z">
        <w:r>
          <w:rPr>
            <w:rFonts w:cs="Times New Roman"/>
          </w:rPr>
          <w:t xml:space="preserve">Please see the prerequisites listed above and create the required VM </w:t>
        </w:r>
      </w:ins>
      <w:ins w:id="31" w:author="Beth Quinlan" w:date="2018-04-09T13:30:00Z">
        <w:r>
          <w:rPr>
            <w:rFonts w:cs="Times New Roman"/>
          </w:rPr>
          <w:t>before continuing.</w:t>
        </w:r>
      </w:ins>
    </w:p>
    <w:bookmarkEnd w:id="29"/>
    <w:p w14:paraId="0F7C1CBF" w14:textId="77777777" w:rsidR="00AD52BF" w:rsidRDefault="00AD52BF" w:rsidP="0080465F">
      <w:pPr>
        <w:pStyle w:val="ListParagraph"/>
        <w:ind w:firstLine="0"/>
        <w:rPr>
          <w:ins w:id="32" w:author="Beth Quinlan" w:date="2018-04-09T13:29:00Z"/>
          <w:rFonts w:cs="Times New Roman"/>
        </w:rPr>
      </w:pPr>
    </w:p>
    <w:p w14:paraId="0B6F9AF0" w14:textId="64EB1672" w:rsidR="009B5DE1" w:rsidRDefault="009B5DE1" w:rsidP="0080465F">
      <w:pPr>
        <w:pStyle w:val="ListParagraph"/>
        <w:ind w:firstLine="0"/>
        <w:rPr>
          <w:rFonts w:cs="Times New Roman"/>
        </w:rPr>
      </w:pPr>
      <w:bookmarkStart w:id="33" w:name="_Hlk511048911"/>
      <w:r>
        <w:rPr>
          <w:rFonts w:cs="Times New Roman"/>
        </w:rPr>
        <w:t xml:space="preserve">NOTE: If you have already created an Azure Automation account from previous exercises, you can use that same automation account for this lab. Skip to </w:t>
      </w:r>
      <w:r w:rsidRPr="009B5DE1">
        <w:rPr>
          <w:rFonts w:cs="Times New Roman"/>
          <w:b/>
        </w:rPr>
        <w:t xml:space="preserve">Task </w:t>
      </w:r>
      <w:ins w:id="34" w:author="Beth Quinlan" w:date="2018-04-09T14:56:00Z">
        <w:r w:rsidR="00903C26">
          <w:rPr>
            <w:rFonts w:cs="Times New Roman"/>
            <w:b/>
          </w:rPr>
          <w:t>2</w:t>
        </w:r>
      </w:ins>
      <w:del w:id="35" w:author="Beth Quinlan" w:date="2018-04-09T14:56:00Z">
        <w:r w:rsidRPr="009B5DE1" w:rsidDel="00903C26">
          <w:rPr>
            <w:rFonts w:cs="Times New Roman"/>
            <w:b/>
          </w:rPr>
          <w:delText>6</w:delText>
        </w:r>
      </w:del>
      <w:r>
        <w:rPr>
          <w:rFonts w:cs="Times New Roman"/>
        </w:rPr>
        <w:t xml:space="preserve"> if you have already setup an automation account and want to use that account.</w:t>
      </w:r>
    </w:p>
    <w:bookmarkEnd w:id="33"/>
    <w:p w14:paraId="5512791C" w14:textId="77777777" w:rsidR="009B5DE1" w:rsidRDefault="009B5DE1" w:rsidP="0080465F">
      <w:pPr>
        <w:pStyle w:val="ListParagraph"/>
        <w:ind w:firstLine="0"/>
        <w:rPr>
          <w:rFonts w:cs="Times New Roman"/>
        </w:rPr>
      </w:pPr>
    </w:p>
    <w:p w14:paraId="190DD8F6" w14:textId="32950582" w:rsidR="0080465F" w:rsidRPr="0080465F" w:rsidRDefault="0080465F" w:rsidP="0080465F">
      <w:pPr>
        <w:pStyle w:val="ListParagraph"/>
        <w:ind w:firstLine="0"/>
        <w:rPr>
          <w:rFonts w:cs="Times New Roman"/>
        </w:rPr>
      </w:pPr>
      <w:r>
        <w:rPr>
          <w:rFonts w:cs="Times New Roman"/>
        </w:rPr>
        <w:t>To begin using Azure Automation, the first thing you need is an Automation Account</w:t>
      </w:r>
      <w:r w:rsidR="00767DB2">
        <w:rPr>
          <w:rFonts w:cs="Times New Roman"/>
        </w:rPr>
        <w:t>.</w:t>
      </w:r>
      <w:r>
        <w:rPr>
          <w:rFonts w:cs="Times New Roman"/>
        </w:rPr>
        <w:t xml:space="preserve"> </w:t>
      </w:r>
      <w:r w:rsidRPr="0080465F">
        <w:t xml:space="preserve">Automation accounts securely contain the resources that </w:t>
      </w:r>
      <w:r>
        <w:t>configure and</w:t>
      </w:r>
      <w:r w:rsidRPr="0080465F">
        <w:t xml:space="preserve"> run your runbook jobs. </w:t>
      </w:r>
      <w:r w:rsidRPr="0080465F">
        <w:rPr>
          <w:rFonts w:cs="Times New Roman"/>
        </w:rPr>
        <w:t xml:space="preserve">An Automation Account is a logical container </w:t>
      </w:r>
      <w:r>
        <w:rPr>
          <w:rFonts w:cs="Times New Roman"/>
        </w:rPr>
        <w:t xml:space="preserve">and security boundary </w:t>
      </w:r>
      <w:r w:rsidRPr="0080465F">
        <w:rPr>
          <w:rFonts w:cs="Times New Roman"/>
        </w:rPr>
        <w:t>for all automation assets (runbooks, connections, etc</w:t>
      </w:r>
      <w:ins w:id="36" w:author="Beth Quinlan" w:date="2018-04-09T13:30:00Z">
        <w:r w:rsidR="00AD52BF">
          <w:rPr>
            <w:rFonts w:cs="Times New Roman"/>
          </w:rPr>
          <w:t>.</w:t>
        </w:r>
      </w:ins>
      <w:r w:rsidRPr="0080465F">
        <w:rPr>
          <w:rFonts w:cs="Times New Roman"/>
        </w:rPr>
        <w:t>)</w:t>
      </w:r>
      <w:r>
        <w:rPr>
          <w:rFonts w:cs="Times New Roman"/>
        </w:rPr>
        <w:t>. Assets within an Automation account</w:t>
      </w:r>
      <w:r w:rsidRPr="0080465F">
        <w:rPr>
          <w:rFonts w:cs="Times New Roman"/>
        </w:rPr>
        <w:t xml:space="preserve"> are visible only to other assets within the </w:t>
      </w:r>
      <w:r>
        <w:rPr>
          <w:rFonts w:cs="Times New Roman"/>
        </w:rPr>
        <w:t>a</w:t>
      </w:r>
      <w:r w:rsidRPr="0080465F">
        <w:rPr>
          <w:rFonts w:cs="Times New Roman"/>
        </w:rPr>
        <w:t>ccount</w:t>
      </w:r>
      <w:r>
        <w:rPr>
          <w:rFonts w:cs="Times New Roman"/>
        </w:rPr>
        <w:t xml:space="preserve">. </w:t>
      </w:r>
      <w:r w:rsidRPr="0080465F">
        <w:rPr>
          <w:rFonts w:cs="Times New Roman"/>
        </w:rPr>
        <w:t>An Automation Account</w:t>
      </w:r>
      <w:r>
        <w:rPr>
          <w:rFonts w:cs="Times New Roman"/>
        </w:rPr>
        <w:t xml:space="preserve"> also</w:t>
      </w:r>
      <w:r w:rsidRPr="0080465F">
        <w:rPr>
          <w:rFonts w:cs="Times New Roman"/>
        </w:rPr>
        <w:t xml:space="preserve"> provides affinity to a region, which helps with data sovereignty concerns (if your runbook IP or data can't leave a region)</w:t>
      </w:r>
      <w:r>
        <w:rPr>
          <w:rFonts w:cs="Times New Roman"/>
        </w:rPr>
        <w:t>.</w:t>
      </w:r>
    </w:p>
    <w:p w14:paraId="10039A0B" w14:textId="77777777" w:rsidR="00767DB2" w:rsidRPr="002D13F5" w:rsidRDefault="00767DB2" w:rsidP="002D13F5">
      <w:pPr>
        <w:pStyle w:val="ListParagraph"/>
        <w:ind w:firstLine="0"/>
        <w:rPr>
          <w:rFonts w:cs="Times New Roman"/>
        </w:rPr>
      </w:pPr>
    </w:p>
    <w:p w14:paraId="1FC0CBEA" w14:textId="30D8A55D" w:rsidR="00972EB6" w:rsidRPr="00972EB6" w:rsidRDefault="00972EB6" w:rsidP="00E84FF9">
      <w:pPr>
        <w:pStyle w:val="ListParagraph"/>
        <w:numPr>
          <w:ilvl w:val="0"/>
          <w:numId w:val="8"/>
        </w:numPr>
        <w:contextualSpacing w:val="0"/>
        <w:rPr>
          <w:rFonts w:cs="Times New Roman"/>
        </w:rPr>
      </w:pPr>
      <w:r>
        <w:t>Log in to the Azure Management Portal</w:t>
      </w:r>
      <w:r w:rsidR="00E94F75">
        <w:t xml:space="preserve"> at </w:t>
      </w:r>
      <w:del w:id="37" w:author="Beth Quinlan" w:date="2018-04-11T14:43:00Z">
        <w:r w:rsidR="002331C2" w:rsidRPr="001524F0" w:rsidDel="001524F0">
          <w:rPr>
            <w:color w:val="5B9BD5" w:themeColor="accent1"/>
            <w:rPrChange w:id="38" w:author="Beth Quinlan" w:date="2018-04-11T14:43:00Z">
              <w:rPr/>
            </w:rPrChange>
          </w:rPr>
          <w:fldChar w:fldCharType="begin"/>
        </w:r>
        <w:r w:rsidR="002331C2" w:rsidRPr="001524F0" w:rsidDel="001524F0">
          <w:rPr>
            <w:color w:val="5B9BD5" w:themeColor="accent1"/>
            <w:rPrChange w:id="39" w:author="Beth Quinlan" w:date="2018-04-11T14:43:00Z">
              <w:rPr/>
            </w:rPrChange>
          </w:rPr>
          <w:delInstrText xml:space="preserve"> HYPERLINK "https://portal.azure.com" </w:delInstrText>
        </w:r>
        <w:r w:rsidR="002331C2" w:rsidRPr="001524F0" w:rsidDel="001524F0">
          <w:rPr>
            <w:color w:val="5B9BD5" w:themeColor="accent1"/>
            <w:rPrChange w:id="40" w:author="Beth Quinlan" w:date="2018-04-11T14:43:00Z">
              <w:rPr/>
            </w:rPrChange>
          </w:rPr>
          <w:fldChar w:fldCharType="separate"/>
        </w:r>
        <w:r w:rsidR="00E94F75" w:rsidRPr="001524F0" w:rsidDel="001524F0">
          <w:rPr>
            <w:color w:val="5B9BD5" w:themeColor="accent1"/>
            <w:rPrChange w:id="41" w:author="Beth Quinlan" w:date="2018-04-11T14:43:00Z">
              <w:rPr>
                <w:rStyle w:val="Hyperlink"/>
              </w:rPr>
            </w:rPrChange>
          </w:rPr>
          <w:delText>https://portal.azure.com</w:delText>
        </w:r>
        <w:r w:rsidR="002331C2" w:rsidRPr="001524F0" w:rsidDel="001524F0">
          <w:rPr>
            <w:rStyle w:val="Hyperlink"/>
            <w:color w:val="5B9BD5" w:themeColor="accent1"/>
            <w:rPrChange w:id="42" w:author="Beth Quinlan" w:date="2018-04-11T14:43:00Z">
              <w:rPr>
                <w:rStyle w:val="Hyperlink"/>
              </w:rPr>
            </w:rPrChange>
          </w:rPr>
          <w:fldChar w:fldCharType="end"/>
        </w:r>
      </w:del>
      <w:ins w:id="43" w:author="Beth Quinlan" w:date="2018-04-11T14:43:00Z">
        <w:r w:rsidR="001524F0" w:rsidRPr="001524F0">
          <w:rPr>
            <w:color w:val="5B9BD5" w:themeColor="accent1"/>
            <w:rPrChange w:id="44" w:author="Beth Quinlan" w:date="2018-04-11T14:43:00Z">
              <w:rPr>
                <w:rStyle w:val="Hyperlink"/>
              </w:rPr>
            </w:rPrChange>
          </w:rPr>
          <w:t>https://portal.azure.com</w:t>
        </w:r>
      </w:ins>
      <w:r w:rsidR="00E94F75">
        <w:t xml:space="preserve">. </w:t>
      </w:r>
    </w:p>
    <w:p w14:paraId="42646EE3" w14:textId="0A5C6493" w:rsidR="00972EB6" w:rsidRPr="00972EB6" w:rsidRDefault="00E94F75" w:rsidP="00E84FF9">
      <w:pPr>
        <w:pStyle w:val="ListParagraph"/>
        <w:numPr>
          <w:ilvl w:val="0"/>
          <w:numId w:val="8"/>
        </w:numPr>
        <w:contextualSpacing w:val="0"/>
        <w:rPr>
          <w:rFonts w:cs="Times New Roman"/>
        </w:rPr>
      </w:pPr>
      <w:r>
        <w:t xml:space="preserve">Select </w:t>
      </w:r>
      <w:r w:rsidRPr="00E94F75">
        <w:rPr>
          <w:b/>
        </w:rPr>
        <w:t xml:space="preserve">+ </w:t>
      </w:r>
      <w:del w:id="45" w:author="Beth Quinlan" w:date="2018-04-09T13:34:00Z">
        <w:r w:rsidRPr="00E94F75" w:rsidDel="00AD52BF">
          <w:rPr>
            <w:b/>
          </w:rPr>
          <w:delText xml:space="preserve">New </w:delText>
        </w:r>
      </w:del>
      <w:ins w:id="46" w:author="Beth Quinlan" w:date="2018-04-09T13:34:00Z">
        <w:r w:rsidR="00AD52BF">
          <w:rPr>
            <w:b/>
          </w:rPr>
          <w:t>Create a resource</w:t>
        </w:r>
        <w:r w:rsidR="00AD52BF" w:rsidRPr="00E94F75">
          <w:rPr>
            <w:b/>
          </w:rPr>
          <w:t xml:space="preserve"> </w:t>
        </w:r>
      </w:ins>
      <w:r w:rsidRPr="00E94F75">
        <w:rPr>
          <w:b/>
        </w:rPr>
        <w:t xml:space="preserve">| </w:t>
      </w:r>
      <w:r w:rsidR="006F6406">
        <w:rPr>
          <w:b/>
        </w:rPr>
        <w:t xml:space="preserve">Monitoring + </w:t>
      </w:r>
      <w:ins w:id="47" w:author="Beth Quinlan" w:date="2018-04-09T13:34:00Z">
        <w:r w:rsidR="00AD52BF">
          <w:rPr>
            <w:b/>
          </w:rPr>
          <w:t>M</w:t>
        </w:r>
      </w:ins>
      <w:del w:id="48" w:author="Beth Quinlan" w:date="2018-04-09T13:34:00Z">
        <w:r w:rsidR="006F6406" w:rsidDel="00AD52BF">
          <w:rPr>
            <w:b/>
          </w:rPr>
          <w:delText>m</w:delText>
        </w:r>
      </w:del>
      <w:r w:rsidRPr="00E94F75">
        <w:rPr>
          <w:b/>
        </w:rPr>
        <w:t>anagement |</w:t>
      </w:r>
      <w:r>
        <w:t xml:space="preserve"> </w:t>
      </w:r>
      <w:r w:rsidR="00972EB6" w:rsidRPr="00972EB6">
        <w:rPr>
          <w:b/>
        </w:rPr>
        <w:t>Automation</w:t>
      </w:r>
      <w:del w:id="49" w:author="Beth Quinlan" w:date="2018-04-09T13:35:00Z">
        <w:r w:rsidR="00972EB6" w:rsidDel="00AD52BF">
          <w:delText xml:space="preserve"> on the left nav</w:delText>
        </w:r>
      </w:del>
      <w:r w:rsidR="003D6949">
        <w:t>.</w:t>
      </w:r>
    </w:p>
    <w:p w14:paraId="34336BC2" w14:textId="77777777" w:rsidR="009B5DE1" w:rsidRDefault="009B5DE1">
      <w:r>
        <w:br w:type="page"/>
      </w:r>
    </w:p>
    <w:p w14:paraId="58334181" w14:textId="6187FEEF" w:rsidR="00AD52BF" w:rsidRPr="00AD52BF" w:rsidRDefault="00AD52BF" w:rsidP="00E84FF9">
      <w:pPr>
        <w:pStyle w:val="ListParagraph"/>
        <w:numPr>
          <w:ilvl w:val="0"/>
          <w:numId w:val="8"/>
        </w:numPr>
        <w:contextualSpacing w:val="0"/>
        <w:rPr>
          <w:ins w:id="50" w:author="Beth Quinlan" w:date="2018-04-09T13:37:00Z"/>
          <w:rFonts w:cs="Times New Roman"/>
        </w:rPr>
      </w:pPr>
      <w:bookmarkStart w:id="51" w:name="_Hlk511049020"/>
      <w:ins w:id="52" w:author="Beth Quinlan" w:date="2018-04-09T13:36:00Z">
        <w:r>
          <w:lastRenderedPageBreak/>
          <w:t xml:space="preserve">Configure the </w:t>
        </w:r>
        <w:r w:rsidRPr="001524F0">
          <w:rPr>
            <w:i/>
            <w:rPrChange w:id="53" w:author="Beth Quinlan" w:date="2018-04-11T14:43:00Z">
              <w:rPr/>
            </w:rPrChange>
          </w:rPr>
          <w:t>Automation Account</w:t>
        </w:r>
        <w:r>
          <w:t xml:space="preserve"> as </w:t>
        </w:r>
      </w:ins>
      <w:ins w:id="54" w:author="Beth Quinlan" w:date="2018-04-09T13:37:00Z">
        <w:r>
          <w:t>follows:</w:t>
        </w:r>
      </w:ins>
    </w:p>
    <w:p w14:paraId="22222A37" w14:textId="77777777" w:rsidR="00AD52BF" w:rsidRPr="00AD52BF" w:rsidRDefault="00E94F75" w:rsidP="00AD52BF">
      <w:pPr>
        <w:pStyle w:val="ListParagraph"/>
        <w:numPr>
          <w:ilvl w:val="1"/>
          <w:numId w:val="8"/>
        </w:numPr>
        <w:contextualSpacing w:val="0"/>
        <w:rPr>
          <w:ins w:id="55" w:author="Beth Quinlan" w:date="2018-04-09T13:37:00Z"/>
          <w:rFonts w:cs="Times New Roman"/>
        </w:rPr>
      </w:pPr>
      <w:r>
        <w:t xml:space="preserve">Enter a name for your automation account (unique to your subscription). </w:t>
      </w:r>
    </w:p>
    <w:p w14:paraId="119C6202" w14:textId="394BF9E2" w:rsidR="00AD52BF" w:rsidRPr="00AD52BF" w:rsidRDefault="00903C26" w:rsidP="00AD52BF">
      <w:pPr>
        <w:pStyle w:val="ListParagraph"/>
        <w:numPr>
          <w:ilvl w:val="1"/>
          <w:numId w:val="8"/>
        </w:numPr>
        <w:contextualSpacing w:val="0"/>
        <w:rPr>
          <w:ins w:id="56" w:author="Beth Quinlan" w:date="2018-04-09T13:37:00Z"/>
          <w:rFonts w:cs="Times New Roman"/>
        </w:rPr>
      </w:pPr>
      <w:ins w:id="57" w:author="Beth Quinlan" w:date="2018-04-09T14:54:00Z">
        <w:r>
          <w:t>C</w:t>
        </w:r>
      </w:ins>
      <w:del w:id="58" w:author="Beth Quinlan" w:date="2018-04-09T13:37:00Z">
        <w:r w:rsidR="00E94F75" w:rsidDel="00AD52BF">
          <w:delText>You can c</w:delText>
        </w:r>
      </w:del>
      <w:r w:rsidR="00E94F75">
        <w:t>reate a new resource group</w:t>
      </w:r>
      <w:ins w:id="59" w:author="Beth Quinlan" w:date="2018-04-09T13:40:00Z">
        <w:r w:rsidR="004061F1">
          <w:t xml:space="preserve"> or use an existing one.</w:t>
        </w:r>
      </w:ins>
      <w:r w:rsidR="00E94F75">
        <w:t xml:space="preserve"> </w:t>
      </w:r>
      <w:del w:id="60" w:author="Beth Quinlan" w:date="2018-04-09T13:37:00Z">
        <w:r w:rsidR="00E94F75" w:rsidDel="00AD52BF">
          <w:delText xml:space="preserve">name </w:delText>
        </w:r>
      </w:del>
    </w:p>
    <w:p w14:paraId="6BC1C53D" w14:textId="1BAF20E9" w:rsidR="00AD52BF" w:rsidRPr="00AD52BF" w:rsidRDefault="00E94F75" w:rsidP="00AD52BF">
      <w:pPr>
        <w:pStyle w:val="ListParagraph"/>
        <w:numPr>
          <w:ilvl w:val="1"/>
          <w:numId w:val="8"/>
        </w:numPr>
        <w:contextualSpacing w:val="0"/>
        <w:rPr>
          <w:ins w:id="61" w:author="Beth Quinlan" w:date="2018-04-09T13:37:00Z"/>
          <w:rFonts w:cs="Times New Roman"/>
        </w:rPr>
      </w:pPr>
      <w:del w:id="62" w:author="Beth Quinlan" w:date="2018-04-09T13:38:00Z">
        <w:r w:rsidDel="00AD52BF">
          <w:delText>and s</w:delText>
        </w:r>
      </w:del>
      <w:ins w:id="63" w:author="Beth Quinlan" w:date="2018-04-09T13:38:00Z">
        <w:r w:rsidR="00AD52BF">
          <w:t>S</w:t>
        </w:r>
      </w:ins>
      <w:r>
        <w:t xml:space="preserve">elect a </w:t>
      </w:r>
      <w:del w:id="64" w:author="Beth Quinlan" w:date="2018-04-11T14:43:00Z">
        <w:r w:rsidDel="001524F0">
          <w:delText>region</w:delText>
        </w:r>
      </w:del>
      <w:ins w:id="65" w:author="Beth Quinlan" w:date="2018-04-11T14:43:00Z">
        <w:r w:rsidR="001524F0">
          <w:t>Location</w:t>
        </w:r>
      </w:ins>
      <w:r>
        <w:t xml:space="preserve">. </w:t>
      </w:r>
    </w:p>
    <w:p w14:paraId="7882DCAD" w14:textId="77777777" w:rsidR="00AD52BF" w:rsidRPr="00AD52BF" w:rsidRDefault="00BA724C" w:rsidP="00AD52BF">
      <w:pPr>
        <w:pStyle w:val="ListParagraph"/>
        <w:numPr>
          <w:ilvl w:val="1"/>
          <w:numId w:val="8"/>
        </w:numPr>
        <w:contextualSpacing w:val="0"/>
        <w:rPr>
          <w:ins w:id="66" w:author="Beth Quinlan" w:date="2018-04-09T13:38:00Z"/>
          <w:rFonts w:cs="Times New Roman"/>
        </w:rPr>
      </w:pPr>
      <w:r>
        <w:t xml:space="preserve">Leave the </w:t>
      </w:r>
      <w:r w:rsidRPr="00BA724C">
        <w:rPr>
          <w:i/>
        </w:rPr>
        <w:t>Create Azure Run As account</w:t>
      </w:r>
      <w:r>
        <w:t xml:space="preserve"> setting as is. </w:t>
      </w:r>
    </w:p>
    <w:bookmarkEnd w:id="51"/>
    <w:p w14:paraId="1EA8EADB" w14:textId="772A5BCB" w:rsidR="00972EB6" w:rsidDel="004061F1" w:rsidRDefault="00E94F75">
      <w:pPr>
        <w:pStyle w:val="ListParagraph"/>
        <w:numPr>
          <w:ilvl w:val="1"/>
          <w:numId w:val="8"/>
        </w:numPr>
        <w:contextualSpacing w:val="0"/>
        <w:rPr>
          <w:moveFrom w:id="67" w:author="Beth Quinlan" w:date="2018-04-09T13:38:00Z"/>
          <w:rFonts w:cs="Times New Roman"/>
        </w:rPr>
        <w:pPrChange w:id="68" w:author="Beth Quinlan" w:date="2018-04-09T13:37:00Z">
          <w:pPr>
            <w:pStyle w:val="ListParagraph"/>
            <w:numPr>
              <w:numId w:val="8"/>
            </w:numPr>
            <w:ind w:left="1080"/>
            <w:contextualSpacing w:val="0"/>
          </w:pPr>
        </w:pPrChange>
      </w:pPr>
      <w:moveFromRangeStart w:id="69" w:author="Beth Quinlan" w:date="2018-04-09T13:38:00Z" w:name="move511044438"/>
      <w:moveFrom w:id="70" w:author="Beth Quinlan" w:date="2018-04-09T13:38:00Z">
        <w:r w:rsidDel="004061F1">
          <w:t xml:space="preserve">Select the </w:t>
        </w:r>
        <w:r w:rsidRPr="00E94F75" w:rsidDel="004061F1">
          <w:rPr>
            <w:b/>
          </w:rPr>
          <w:t>Create</w:t>
        </w:r>
        <w:r w:rsidDel="004061F1">
          <w:t xml:space="preserve"> button.</w:t>
        </w:r>
      </w:moveFrom>
    </w:p>
    <w:moveFromRangeEnd w:id="69"/>
    <w:p w14:paraId="10039A0D" w14:textId="77777777" w:rsidR="00767DB2" w:rsidRDefault="00767DB2" w:rsidP="00767DB2">
      <w:pPr>
        <w:pStyle w:val="ListParagraph"/>
        <w:ind w:firstLine="0"/>
        <w:rPr>
          <w:rFonts w:cs="Times New Roman"/>
        </w:rPr>
      </w:pPr>
    </w:p>
    <w:p w14:paraId="10039A0E" w14:textId="6CBC9CC5" w:rsidR="00767DB2" w:rsidRDefault="00767DB2" w:rsidP="00352219">
      <w:pPr>
        <w:pStyle w:val="ListParagraph"/>
        <w:ind w:left="1080" w:firstLine="0"/>
        <w:rPr>
          <w:rFonts w:cs="Times New Roman"/>
        </w:rPr>
      </w:pPr>
    </w:p>
    <w:p w14:paraId="37475256" w14:textId="63489E5A" w:rsidR="00BA724C" w:rsidRDefault="00BA724C" w:rsidP="00352219">
      <w:pPr>
        <w:pStyle w:val="ListParagraph"/>
        <w:ind w:left="1080" w:firstLine="0"/>
        <w:rPr>
          <w:rFonts w:cs="Times New Roman"/>
        </w:rPr>
      </w:pPr>
      <w:r>
        <w:rPr>
          <w:noProof/>
          <w:lang w:val="da-DK" w:eastAsia="da-DK"/>
        </w:rPr>
        <w:drawing>
          <wp:inline distT="0" distB="0" distL="0" distR="0" wp14:anchorId="115AFD96" wp14:editId="5CD0C380">
            <wp:extent cx="2678772" cy="5261874"/>
            <wp:effectExtent l="0" t="0" r="7620" b="0"/>
            <wp:docPr id="11" name="Picture 11" descr="C:\Users\larrywa\AppData\Local\Temp\SNAGHTML4117a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4117a1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131" cy="5272400"/>
                    </a:xfrm>
                    <a:prstGeom prst="rect">
                      <a:avLst/>
                    </a:prstGeom>
                    <a:noFill/>
                    <a:ln>
                      <a:noFill/>
                    </a:ln>
                  </pic:spPr>
                </pic:pic>
              </a:graphicData>
            </a:graphic>
          </wp:inline>
        </w:drawing>
      </w:r>
    </w:p>
    <w:p w14:paraId="2F108178" w14:textId="4D95C81B" w:rsidR="004061F1" w:rsidRDefault="004061F1">
      <w:pPr>
        <w:pStyle w:val="ListParagraph"/>
        <w:numPr>
          <w:ilvl w:val="0"/>
          <w:numId w:val="8"/>
        </w:numPr>
        <w:contextualSpacing w:val="0"/>
        <w:rPr>
          <w:moveTo w:id="71" w:author="Beth Quinlan" w:date="2018-04-09T13:38:00Z"/>
          <w:rFonts w:cs="Times New Roman"/>
        </w:rPr>
        <w:pPrChange w:id="72" w:author="Beth Quinlan" w:date="2018-04-09T13:39:00Z">
          <w:pPr>
            <w:pStyle w:val="ListParagraph"/>
            <w:numPr>
              <w:numId w:val="32"/>
            </w:numPr>
            <w:ind w:left="1800"/>
            <w:contextualSpacing w:val="0"/>
          </w:pPr>
        </w:pPrChange>
      </w:pPr>
      <w:bookmarkStart w:id="73" w:name="_Hlk511049040"/>
      <w:moveToRangeStart w:id="74" w:author="Beth Quinlan" w:date="2018-04-09T13:38:00Z" w:name="move511044438"/>
      <w:moveTo w:id="75" w:author="Beth Quinlan" w:date="2018-04-09T13:38:00Z">
        <w:del w:id="76" w:author="Beth Quinlan" w:date="2018-04-09T13:39:00Z">
          <w:r w:rsidDel="004061F1">
            <w:delText>Select</w:delText>
          </w:r>
        </w:del>
      </w:moveTo>
      <w:ins w:id="77" w:author="Beth Quinlan" w:date="2018-04-09T13:39:00Z">
        <w:r>
          <w:t>Click</w:t>
        </w:r>
      </w:ins>
      <w:moveTo w:id="78" w:author="Beth Quinlan" w:date="2018-04-09T13:38:00Z">
        <w:r>
          <w:t xml:space="preserve"> the </w:t>
        </w:r>
        <w:r w:rsidRPr="00E94F75">
          <w:rPr>
            <w:b/>
          </w:rPr>
          <w:t>Create</w:t>
        </w:r>
        <w:r>
          <w:t xml:space="preserve"> button.</w:t>
        </w:r>
      </w:moveTo>
    </w:p>
    <w:bookmarkEnd w:id="73"/>
    <w:moveToRangeEnd w:id="74"/>
    <w:p w14:paraId="49A63574" w14:textId="288E507B" w:rsidR="00E94F75" w:rsidDel="001524F0" w:rsidRDefault="00E94F75" w:rsidP="00E94F75">
      <w:pPr>
        <w:pStyle w:val="ListParagraph"/>
        <w:ind w:left="1080" w:firstLine="0"/>
        <w:contextualSpacing w:val="0"/>
        <w:rPr>
          <w:del w:id="79" w:author="Beth Quinlan" w:date="2018-04-11T14:43:00Z"/>
        </w:rPr>
      </w:pPr>
    </w:p>
    <w:p w14:paraId="701FB856" w14:textId="33767AFA" w:rsidR="00E94F75" w:rsidDel="00903C26" w:rsidRDefault="00E94F75" w:rsidP="00E94F75">
      <w:pPr>
        <w:pStyle w:val="ListParagraph"/>
        <w:numPr>
          <w:ilvl w:val="0"/>
          <w:numId w:val="8"/>
        </w:numPr>
        <w:contextualSpacing w:val="0"/>
        <w:rPr>
          <w:del w:id="80" w:author="Beth Quinlan" w:date="2018-04-09T14:55:00Z"/>
        </w:rPr>
      </w:pPr>
      <w:r>
        <w:t xml:space="preserve">Once the automation account has been created, you can use the </w:t>
      </w:r>
      <w:r w:rsidRPr="001524F0">
        <w:rPr>
          <w:i/>
          <w:rPrChange w:id="81" w:author="Beth Quinlan" w:date="2018-04-11T14:44:00Z">
            <w:rPr/>
          </w:rPrChange>
        </w:rPr>
        <w:t>Resource groups</w:t>
      </w:r>
      <w:r>
        <w:t xml:space="preserve"> menu item to find your new </w:t>
      </w:r>
      <w:r w:rsidR="00352219">
        <w:t xml:space="preserve">or current </w:t>
      </w:r>
      <w:r>
        <w:t>resource group and then select your automation account.</w:t>
      </w:r>
    </w:p>
    <w:p w14:paraId="2A8E71D3" w14:textId="02558DA9" w:rsidR="003F130D" w:rsidRDefault="003F130D">
      <w:pPr>
        <w:pStyle w:val="ListParagraph"/>
        <w:numPr>
          <w:ilvl w:val="0"/>
          <w:numId w:val="8"/>
        </w:numPr>
        <w:contextualSpacing w:val="0"/>
        <w:pPrChange w:id="82" w:author="Beth Quinlan" w:date="2018-04-09T14:55:00Z">
          <w:pPr/>
        </w:pPrChange>
      </w:pPr>
      <w:del w:id="83" w:author="Beth Quinlan" w:date="2018-04-09T14:55:00Z">
        <w:r w:rsidDel="00903C26">
          <w:br w:type="page"/>
        </w:r>
      </w:del>
    </w:p>
    <w:p w14:paraId="212E1D95" w14:textId="1AB0C8FD" w:rsidR="00E94F75" w:rsidRDefault="00E94F75" w:rsidP="00E94F75">
      <w:pPr>
        <w:pStyle w:val="ListParagraph"/>
        <w:numPr>
          <w:ilvl w:val="0"/>
          <w:numId w:val="8"/>
        </w:numPr>
        <w:contextualSpacing w:val="0"/>
      </w:pPr>
      <w:r>
        <w:lastRenderedPageBreak/>
        <w:t>The view of your automation account should look something similar to this:</w:t>
      </w:r>
      <w:r>
        <w:br/>
      </w:r>
    </w:p>
    <w:p w14:paraId="55975684" w14:textId="5A8C86BE" w:rsidR="00BA724C" w:rsidRDefault="006F6406" w:rsidP="003F130D">
      <w:pPr>
        <w:ind w:left="1080" w:firstLine="0"/>
      </w:pPr>
      <w:del w:id="84" w:author="Beth Quinlan" w:date="2018-04-09T13:42:00Z">
        <w:r w:rsidDel="004061F1">
          <w:rPr>
            <w:noProof/>
            <w:lang w:val="da-DK" w:eastAsia="da-DK"/>
          </w:rPr>
          <w:drawing>
            <wp:inline distT="0" distB="0" distL="0" distR="0" wp14:anchorId="48E786F2" wp14:editId="5F309EAC">
              <wp:extent cx="4805045" cy="4114800"/>
              <wp:effectExtent l="0" t="0" r="0" b="0"/>
              <wp:docPr id="10" name="Picture 10" descr="C:\Users\larry\AppData\Local\Temp\SNAGHTML223e7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AppData\Local\Temp\SNAGHTML223e71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4114800"/>
                      </a:xfrm>
                      <a:prstGeom prst="rect">
                        <a:avLst/>
                      </a:prstGeom>
                      <a:noFill/>
                      <a:ln>
                        <a:noFill/>
                      </a:ln>
                    </pic:spPr>
                  </pic:pic>
                </a:graphicData>
              </a:graphic>
            </wp:inline>
          </w:drawing>
        </w:r>
      </w:del>
      <w:ins w:id="85" w:author="Beth Quinlan" w:date="2018-04-09T13:42:00Z">
        <w:r w:rsidR="004061F1" w:rsidRPr="004061F1">
          <w:rPr>
            <w:noProof/>
          </w:rPr>
          <w:t xml:space="preserve"> </w:t>
        </w:r>
        <w:r w:rsidR="004061F1">
          <w:rPr>
            <w:noProof/>
          </w:rPr>
          <w:drawing>
            <wp:inline distT="0" distB="0" distL="0" distR="0" wp14:anchorId="6EAF7EE0" wp14:editId="2D5D0086">
              <wp:extent cx="5256797" cy="38358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736" cy="3838763"/>
                      </a:xfrm>
                      <a:prstGeom prst="rect">
                        <a:avLst/>
                      </a:prstGeom>
                    </pic:spPr>
                  </pic:pic>
                </a:graphicData>
              </a:graphic>
            </wp:inline>
          </w:drawing>
        </w:r>
      </w:ins>
    </w:p>
    <w:p w14:paraId="5590C45B" w14:textId="681D82DE" w:rsidR="003D6949" w:rsidRDefault="003D6949">
      <w:pPr>
        <w:rPr>
          <w:rFonts w:asciiTheme="minorHAnsi" w:eastAsia="Times New Roman" w:hAnsiTheme="minorHAnsi" w:cs="Times New Roman"/>
          <w:b/>
          <w:color w:val="000000" w:themeColor="text1"/>
          <w:sz w:val="28"/>
          <w:szCs w:val="36"/>
          <w:lang w:val="en"/>
        </w:rPr>
      </w:pPr>
    </w:p>
    <w:p w14:paraId="14545AA2" w14:textId="77777777" w:rsidR="00E94F75" w:rsidRDefault="00E94F75">
      <w:pPr>
        <w:rPr>
          <w:rFonts w:eastAsia="Times New Roman" w:cs="Times New Roman"/>
          <w:b/>
          <w:color w:val="000000" w:themeColor="text1"/>
          <w:sz w:val="28"/>
          <w:szCs w:val="36"/>
          <w:lang w:val="en"/>
        </w:rPr>
      </w:pPr>
      <w:r>
        <w:rPr>
          <w:lang w:val="en"/>
        </w:rPr>
        <w:br w:type="page"/>
      </w:r>
    </w:p>
    <w:p w14:paraId="10039A1A" w14:textId="556ADF7A" w:rsidR="00876092" w:rsidRPr="00C80421" w:rsidRDefault="003C7411" w:rsidP="00876092">
      <w:pPr>
        <w:pStyle w:val="Heading2"/>
        <w:rPr>
          <w:lang w:val="en"/>
        </w:rPr>
      </w:pPr>
      <w:bookmarkStart w:id="86" w:name="_Toc464032990"/>
      <w:r>
        <w:rPr>
          <w:lang w:val="en"/>
        </w:rPr>
        <w:lastRenderedPageBreak/>
        <w:t xml:space="preserve">Task </w:t>
      </w:r>
      <w:r w:rsidR="006F6406">
        <w:rPr>
          <w:lang w:val="en"/>
        </w:rPr>
        <w:t>2</w:t>
      </w:r>
      <w:r w:rsidR="00876092">
        <w:rPr>
          <w:lang w:val="en"/>
        </w:rPr>
        <w:t xml:space="preserve"> – </w:t>
      </w:r>
      <w:r w:rsidR="00257875">
        <w:rPr>
          <w:lang w:val="en"/>
        </w:rPr>
        <w:t>Review the DSC script</w:t>
      </w:r>
      <w:bookmarkEnd w:id="86"/>
    </w:p>
    <w:p w14:paraId="10039A1B" w14:textId="5AEC86F9" w:rsidR="00876092" w:rsidRPr="00876092" w:rsidRDefault="00257875" w:rsidP="00876092">
      <w:pPr>
        <w:pStyle w:val="ListParagraph"/>
        <w:ind w:firstLine="0"/>
        <w:rPr>
          <w:rFonts w:cs="Times New Roman"/>
          <w:lang w:val="en"/>
        </w:rPr>
      </w:pPr>
      <w:r>
        <w:rPr>
          <w:rFonts w:cs="Times New Roman"/>
          <w:lang w:val="en"/>
        </w:rPr>
        <w:t>In this task, you will review the script that will be used to apply a configuration to your virtual machine.</w:t>
      </w:r>
    </w:p>
    <w:p w14:paraId="10039A1C" w14:textId="77777777" w:rsidR="00876092" w:rsidRDefault="00876092" w:rsidP="00876092">
      <w:pPr>
        <w:pStyle w:val="ListParagraph"/>
        <w:ind w:firstLine="0"/>
        <w:rPr>
          <w:rFonts w:cs="Times New Roman"/>
        </w:rPr>
      </w:pPr>
    </w:p>
    <w:p w14:paraId="0E4E74AA" w14:textId="77777777" w:rsidR="00257875" w:rsidRDefault="00257875" w:rsidP="008605F4">
      <w:pPr>
        <w:pStyle w:val="ListParagraph"/>
        <w:numPr>
          <w:ilvl w:val="0"/>
          <w:numId w:val="19"/>
        </w:numPr>
        <w:contextualSpacing w:val="0"/>
        <w:rPr>
          <w:rFonts w:cs="Times New Roman"/>
        </w:rPr>
      </w:pPr>
      <w:r>
        <w:rPr>
          <w:rFonts w:cs="Times New Roman"/>
        </w:rPr>
        <w:t xml:space="preserve">Open </w:t>
      </w:r>
      <w:r w:rsidRPr="00903C26">
        <w:rPr>
          <w:rFonts w:cs="Times New Roman"/>
          <w:b/>
          <w:rPrChange w:id="87" w:author="Beth Quinlan" w:date="2018-04-09T14:57:00Z">
            <w:rPr>
              <w:rFonts w:cs="Times New Roman"/>
            </w:rPr>
          </w:rPrChange>
        </w:rPr>
        <w:t>PowerShell ISE</w:t>
      </w:r>
      <w:r>
        <w:rPr>
          <w:rFonts w:cs="Times New Roman"/>
        </w:rPr>
        <w:t xml:space="preserve"> as an administrator.</w:t>
      </w:r>
    </w:p>
    <w:p w14:paraId="023C415A" w14:textId="6F3E27A3" w:rsidR="00C27C66" w:rsidRDefault="00257875" w:rsidP="0025170C">
      <w:pPr>
        <w:pStyle w:val="ListParagraph"/>
        <w:numPr>
          <w:ilvl w:val="0"/>
          <w:numId w:val="19"/>
        </w:numPr>
        <w:contextualSpacing w:val="0"/>
        <w:rPr>
          <w:rFonts w:cs="Times New Roman"/>
        </w:rPr>
      </w:pPr>
      <w:r>
        <w:rPr>
          <w:rFonts w:cs="Times New Roman"/>
        </w:rPr>
        <w:t xml:space="preserve">Open the file </w:t>
      </w:r>
      <w:r w:rsidR="0025170C" w:rsidRPr="0025170C">
        <w:rPr>
          <w:rFonts w:cs="Times New Roman"/>
          <w:b/>
        </w:rPr>
        <w:t>C:\AzureIaaSWS\M8 - Azure Automation\Labs\</w:t>
      </w:r>
      <w:proofErr w:type="spellStart"/>
      <w:r w:rsidRPr="0025170C">
        <w:rPr>
          <w:rFonts w:cs="Times New Roman"/>
          <w:b/>
        </w:rPr>
        <w:t>AutomationDSC</w:t>
      </w:r>
      <w:proofErr w:type="spellEnd"/>
      <w:r w:rsidRPr="00257875">
        <w:rPr>
          <w:rFonts w:cs="Times New Roman"/>
          <w:b/>
        </w:rPr>
        <w:t>\</w:t>
      </w:r>
      <w:del w:id="88" w:author="Beth Quinlan" w:date="2018-04-09T14:04:00Z">
        <w:r w:rsidRPr="00257875" w:rsidDel="00944B6A">
          <w:rPr>
            <w:rFonts w:cs="Times New Roman"/>
            <w:b/>
          </w:rPr>
          <w:delText>DSC</w:delText>
        </w:r>
      </w:del>
      <w:r w:rsidRPr="00257875">
        <w:rPr>
          <w:rFonts w:cs="Times New Roman"/>
          <w:b/>
        </w:rPr>
        <w:t>WebRole</w:t>
      </w:r>
      <w:del w:id="89" w:author="Beth Quinlan" w:date="2018-04-09T14:04:00Z">
        <w:r w:rsidRPr="00257875" w:rsidDel="00944B6A">
          <w:rPr>
            <w:rFonts w:cs="Times New Roman"/>
            <w:b/>
          </w:rPr>
          <w:delText>Config</w:delText>
        </w:r>
      </w:del>
      <w:ins w:id="90" w:author="Beth Quinlan" w:date="2018-04-09T14:04:00Z">
        <w:r w:rsidR="00944B6A">
          <w:rPr>
            <w:rFonts w:cs="Times New Roman"/>
            <w:b/>
          </w:rPr>
          <w:t>Full</w:t>
        </w:r>
      </w:ins>
      <w:r w:rsidRPr="00257875">
        <w:rPr>
          <w:rFonts w:cs="Times New Roman"/>
          <w:b/>
        </w:rPr>
        <w:t>.ps1</w:t>
      </w:r>
      <w:r>
        <w:rPr>
          <w:rFonts w:cs="Times New Roman"/>
        </w:rPr>
        <w:t xml:space="preserve">. </w:t>
      </w:r>
    </w:p>
    <w:p w14:paraId="3A07E85A" w14:textId="18D428C2" w:rsidR="00C27C66" w:rsidRDefault="00C27C66" w:rsidP="00C27C66">
      <w:pPr>
        <w:pStyle w:val="ListParagraph"/>
        <w:ind w:firstLine="0"/>
        <w:rPr>
          <w:noProof/>
        </w:rPr>
      </w:pPr>
    </w:p>
    <w:p w14:paraId="5A07AAEB" w14:textId="77777777" w:rsidR="00257875" w:rsidRDefault="00257875" w:rsidP="00257875">
      <w:pPr>
        <w:pStyle w:val="ListParagraph"/>
        <w:numPr>
          <w:ilvl w:val="0"/>
          <w:numId w:val="30"/>
        </w:numPr>
        <w:rPr>
          <w:rFonts w:cs="Times New Roman"/>
        </w:rPr>
      </w:pPr>
      <w:r>
        <w:rPr>
          <w:rFonts w:cs="Times New Roman"/>
        </w:rPr>
        <w:t>At the top of the file you will see:</w:t>
      </w:r>
    </w:p>
    <w:p w14:paraId="075B0025" w14:textId="2941B91F"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color w:val="00008B"/>
          <w:sz w:val="18"/>
          <w:szCs w:val="18"/>
        </w:rPr>
        <w:br/>
        <w:t>Configuration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webrolefull</w:t>
      </w:r>
      <w:proofErr w:type="spellEnd"/>
      <w:r>
        <w:rPr>
          <w:rFonts w:ascii="Lucida Console" w:hAnsi="Lucida Console" w:cs="Lucida Console"/>
          <w:sz w:val="18"/>
          <w:szCs w:val="18"/>
        </w:rPr>
        <w:t xml:space="preserve"> { </w:t>
      </w:r>
    </w:p>
    <w:p w14:paraId="621F5D92" w14:textId="0AF193F1" w:rsidR="00257875" w:rsidRDefault="00257875" w:rsidP="00257875">
      <w:pPr>
        <w:pStyle w:val="ListParagraph"/>
        <w:ind w:left="1800" w:firstLine="0"/>
        <w:rPr>
          <w:rFonts w:cs="Times New Roman"/>
        </w:rPr>
      </w:pPr>
      <w:r>
        <w:rPr>
          <w:rFonts w:cs="Times New Roman"/>
        </w:rPr>
        <w:t>This is the ‘name’ of the configuration and you will use this name later to import the configuration into automation DSC.</w:t>
      </w:r>
      <w:ins w:id="91" w:author="Beth Quinlan" w:date="2018-04-09T14:04:00Z">
        <w:r w:rsidR="00944B6A">
          <w:rPr>
            <w:rFonts w:cs="Times New Roman"/>
          </w:rPr>
          <w:t xml:space="preserve">  Note:  The name of the ps1 file must match the configuration name in the file</w:t>
        </w:r>
      </w:ins>
      <w:ins w:id="92" w:author="Beth Quinlan" w:date="2018-04-09T14:05:00Z">
        <w:r w:rsidR="00944B6A">
          <w:rPr>
            <w:rFonts w:cs="Times New Roman"/>
          </w:rPr>
          <w:t>, otherwise, the configuration upload will fail.</w:t>
        </w:r>
      </w:ins>
    </w:p>
    <w:p w14:paraId="714A918C" w14:textId="760D6F05" w:rsidR="00257875" w:rsidRDefault="00257875" w:rsidP="00257875">
      <w:pPr>
        <w:pStyle w:val="ListParagraph"/>
        <w:ind w:left="1800" w:firstLine="0"/>
        <w:rPr>
          <w:rFonts w:cs="Times New Roman"/>
        </w:rPr>
      </w:pPr>
    </w:p>
    <w:p w14:paraId="2CADD175" w14:textId="01DE02F5" w:rsidR="00257875" w:rsidRDefault="00257875" w:rsidP="00257875">
      <w:pPr>
        <w:pStyle w:val="ListParagraph"/>
        <w:numPr>
          <w:ilvl w:val="0"/>
          <w:numId w:val="30"/>
        </w:numPr>
        <w:rPr>
          <w:rFonts w:cs="Times New Roman"/>
        </w:rPr>
      </w:pPr>
      <w:r>
        <w:rPr>
          <w:rFonts w:cs="Times New Roman"/>
        </w:rPr>
        <w:t>Next, you will see the features that will be applied to your VM (node). The Name parameters are standard Windows features that can be installed. The Ensure parameter setting of Present means that DSC should install the feature.</w:t>
      </w:r>
      <w:r>
        <w:rPr>
          <w:rFonts w:cs="Times New Roman"/>
        </w:rPr>
        <w:br/>
      </w:r>
    </w:p>
    <w:p w14:paraId="6A28AF15"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color w:val="FF4500"/>
          <w:sz w:val="18"/>
          <w:szCs w:val="18"/>
        </w:rPr>
        <w:t>$features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p>
    <w:p w14:paraId="35D1AC65"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"Web-Server"</w:t>
      </w: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r>
        <w:rPr>
          <w:rFonts w:ascii="Lucida Console" w:hAnsi="Lucida Console" w:cs="Lucida Console"/>
          <w:sz w:val="18"/>
          <w:szCs w:val="18"/>
        </w:rPr>
        <w:t>}</w:t>
      </w:r>
      <w:r>
        <w:rPr>
          <w:rFonts w:ascii="Lucida Console" w:hAnsi="Lucida Console" w:cs="Lucida Console"/>
          <w:color w:val="A9A9A9"/>
          <w:sz w:val="18"/>
          <w:szCs w:val="18"/>
        </w:rPr>
        <w:t>,</w:t>
      </w:r>
    </w:p>
    <w:p w14:paraId="47CF6A85"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"Web-</w:t>
      </w:r>
      <w:proofErr w:type="spellStart"/>
      <w:r>
        <w:rPr>
          <w:rFonts w:ascii="Lucida Console" w:hAnsi="Lucida Console" w:cs="Lucida Console"/>
          <w:color w:val="8B0000"/>
          <w:sz w:val="18"/>
          <w:szCs w:val="18"/>
        </w:rPr>
        <w:t>WebServer</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r>
        <w:rPr>
          <w:rFonts w:ascii="Lucida Console" w:hAnsi="Lucida Console" w:cs="Lucida Console"/>
          <w:sz w:val="18"/>
          <w:szCs w:val="18"/>
        </w:rPr>
        <w:t>}</w:t>
      </w:r>
      <w:r>
        <w:rPr>
          <w:rFonts w:ascii="Lucida Console" w:hAnsi="Lucida Console" w:cs="Lucida Console"/>
          <w:color w:val="A9A9A9"/>
          <w:sz w:val="18"/>
          <w:szCs w:val="18"/>
        </w:rPr>
        <w:t>,</w:t>
      </w:r>
    </w:p>
    <w:p w14:paraId="7B364342"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"Web-Common-http"</w:t>
      </w: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r>
        <w:rPr>
          <w:rFonts w:ascii="Lucida Console" w:hAnsi="Lucida Console" w:cs="Lucida Console"/>
          <w:sz w:val="18"/>
          <w:szCs w:val="18"/>
        </w:rPr>
        <w:t>}</w:t>
      </w:r>
      <w:r>
        <w:rPr>
          <w:rFonts w:ascii="Lucida Console" w:hAnsi="Lucida Console" w:cs="Lucida Console"/>
          <w:color w:val="A9A9A9"/>
          <w:sz w:val="18"/>
          <w:szCs w:val="18"/>
        </w:rPr>
        <w:t>,</w:t>
      </w:r>
    </w:p>
    <w:p w14:paraId="6BBF3E19"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"Web-Default-Doc"</w:t>
      </w: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r>
        <w:rPr>
          <w:rFonts w:ascii="Lucida Console" w:hAnsi="Lucida Console" w:cs="Lucida Console"/>
          <w:sz w:val="18"/>
          <w:szCs w:val="18"/>
        </w:rPr>
        <w:t xml:space="preserve">} </w:t>
      </w:r>
    </w:p>
    <w:p w14:paraId="3BA857CF" w14:textId="0B14F167" w:rsidR="00257875" w:rsidRDefault="00257875" w:rsidP="00257875">
      <w:pPr>
        <w:pStyle w:val="ListParagraph"/>
        <w:numPr>
          <w:ilvl w:val="0"/>
          <w:numId w:val="30"/>
        </w:numPr>
        <w:rPr>
          <w:rFonts w:cs="Times New Roman"/>
        </w:rPr>
      </w:pPr>
      <w:r>
        <w:rPr>
          <w:rFonts w:cs="Times New Roman"/>
        </w:rPr>
        <w:t xml:space="preserve">Next, you will see the node name, localhost. This name is also important when we import the configuration in to </w:t>
      </w:r>
      <w:r w:rsidR="00352219">
        <w:rPr>
          <w:rFonts w:cs="Times New Roman"/>
        </w:rPr>
        <w:t>A</w:t>
      </w:r>
      <w:r>
        <w:rPr>
          <w:rFonts w:cs="Times New Roman"/>
        </w:rPr>
        <w:t>utomation DSC. This script has a for loop that will loop through and apply all the features to the node</w:t>
      </w:r>
      <w:r>
        <w:rPr>
          <w:rFonts w:cs="Times New Roman"/>
        </w:rPr>
        <w:br/>
      </w:r>
    </w:p>
    <w:p w14:paraId="7510515E"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color w:val="00008B"/>
          <w:sz w:val="18"/>
          <w:szCs w:val="18"/>
        </w:rPr>
        <w:t>node</w:t>
      </w:r>
      <w:r>
        <w:rPr>
          <w:rFonts w:ascii="Lucida Console" w:hAnsi="Lucida Console" w:cs="Lucida Console"/>
          <w:sz w:val="18"/>
          <w:szCs w:val="18"/>
        </w:rPr>
        <w:t xml:space="preserve"> </w:t>
      </w:r>
      <w:r>
        <w:rPr>
          <w:rFonts w:ascii="Lucida Console" w:hAnsi="Lucida Console" w:cs="Lucida Console"/>
          <w:color w:val="8A2BE2"/>
          <w:sz w:val="18"/>
          <w:szCs w:val="18"/>
        </w:rPr>
        <w:t>localhost</w:t>
      </w:r>
      <w:r>
        <w:rPr>
          <w:rFonts w:ascii="Lucida Console" w:hAnsi="Lucida Console" w:cs="Lucida Console"/>
          <w:sz w:val="18"/>
          <w:szCs w:val="18"/>
        </w:rPr>
        <w:t xml:space="preserve"> {</w:t>
      </w:r>
    </w:p>
    <w:p w14:paraId="0E0E81DB"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
    <w:p w14:paraId="5D986807"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$feature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features</w:t>
      </w:r>
      <w:r>
        <w:rPr>
          <w:rFonts w:ascii="Lucida Console" w:hAnsi="Lucida Console" w:cs="Lucida Console"/>
          <w:sz w:val="18"/>
          <w:szCs w:val="18"/>
        </w:rPr>
        <w:t>){</w:t>
      </w:r>
      <w:proofErr w:type="gramEnd"/>
    </w:p>
    <w:p w14:paraId="3ADBBA99"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WindowsFeature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feature</w:t>
      </w:r>
      <w:r>
        <w:rPr>
          <w:rFonts w:ascii="Lucida Console" w:hAnsi="Lucida Console" w:cs="Lucida Console"/>
          <w:color w:val="A9A9A9"/>
          <w:sz w:val="18"/>
          <w:szCs w:val="18"/>
        </w:rPr>
        <w:t>.</w:t>
      </w:r>
      <w:r>
        <w:rPr>
          <w:rFonts w:ascii="Lucida Console" w:hAnsi="Lucida Console" w:cs="Lucida Console"/>
          <w:sz w:val="18"/>
          <w:szCs w:val="18"/>
        </w:rPr>
        <w:t>Name</w:t>
      </w:r>
      <w:proofErr w:type="spellEnd"/>
      <w:proofErr w:type="gramEnd"/>
      <w:r>
        <w:rPr>
          <w:rFonts w:ascii="Lucida Console" w:hAnsi="Lucida Console" w:cs="Lucida Console"/>
          <w:sz w:val="18"/>
          <w:szCs w:val="18"/>
        </w:rPr>
        <w:t>) {</w:t>
      </w:r>
    </w:p>
    <w:p w14:paraId="1A924232"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feature</w:t>
      </w:r>
      <w:r>
        <w:rPr>
          <w:rFonts w:ascii="Lucida Console" w:hAnsi="Lucida Console" w:cs="Lucida Console"/>
          <w:color w:val="A9A9A9"/>
          <w:sz w:val="18"/>
          <w:szCs w:val="18"/>
        </w:rPr>
        <w:t>.</w:t>
      </w:r>
      <w:r>
        <w:rPr>
          <w:rFonts w:ascii="Lucida Console" w:hAnsi="Lucida Console" w:cs="Lucida Console"/>
          <w:sz w:val="18"/>
          <w:szCs w:val="18"/>
        </w:rPr>
        <w:t>Name</w:t>
      </w:r>
      <w:proofErr w:type="spellEnd"/>
      <w:proofErr w:type="gramEnd"/>
    </w:p>
    <w:p w14:paraId="78023DFE"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feature</w:t>
      </w:r>
      <w:r>
        <w:rPr>
          <w:rFonts w:ascii="Lucida Console" w:hAnsi="Lucida Console" w:cs="Lucida Console"/>
          <w:color w:val="A9A9A9"/>
          <w:sz w:val="18"/>
          <w:szCs w:val="18"/>
        </w:rPr>
        <w:t>.</w:t>
      </w:r>
      <w:r>
        <w:rPr>
          <w:rFonts w:ascii="Lucida Console" w:hAnsi="Lucida Console" w:cs="Lucida Console"/>
          <w:sz w:val="18"/>
          <w:szCs w:val="18"/>
        </w:rPr>
        <w:t>Ensure</w:t>
      </w:r>
      <w:proofErr w:type="spellEnd"/>
      <w:proofErr w:type="gramEnd"/>
    </w:p>
    <w:p w14:paraId="09114492"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w:t>
      </w:r>
    </w:p>
    <w:p w14:paraId="76803BED" w14:textId="77777777" w:rsidR="00257875" w:rsidRDefault="00257875" w:rsidP="00257875">
      <w:pPr>
        <w:shd w:val="clear" w:color="auto" w:fill="FFFFFF"/>
        <w:autoSpaceDE w:val="0"/>
        <w:autoSpaceDN w:val="0"/>
        <w:adjustRightInd w:val="0"/>
        <w:spacing w:before="0" w:line="240" w:lineRule="auto"/>
        <w:ind w:left="1800" w:firstLine="0"/>
        <w:rPr>
          <w:rFonts w:ascii="Lucida Console" w:hAnsi="Lucida Console" w:cs="Lucida Console"/>
          <w:sz w:val="18"/>
          <w:szCs w:val="18"/>
        </w:rPr>
      </w:pPr>
      <w:r>
        <w:rPr>
          <w:rFonts w:ascii="Lucida Console" w:hAnsi="Lucida Console" w:cs="Lucida Console"/>
          <w:sz w:val="18"/>
          <w:szCs w:val="18"/>
        </w:rPr>
        <w:t xml:space="preserve">        } </w:t>
      </w:r>
    </w:p>
    <w:p w14:paraId="76C121EC" w14:textId="77777777" w:rsidR="00257875" w:rsidRDefault="00257875" w:rsidP="00257875">
      <w:pPr>
        <w:pStyle w:val="ListParagraph"/>
        <w:ind w:left="1080" w:firstLine="0"/>
        <w:rPr>
          <w:rFonts w:cs="Times New Roman"/>
        </w:rPr>
      </w:pPr>
    </w:p>
    <w:p w14:paraId="60D7B59F" w14:textId="77777777" w:rsidR="00257875" w:rsidRDefault="00257875" w:rsidP="00257875">
      <w:pPr>
        <w:pStyle w:val="ListParagraph"/>
        <w:ind w:left="1080" w:firstLine="0"/>
        <w:rPr>
          <w:rFonts w:cs="Times New Roman"/>
        </w:rPr>
      </w:pPr>
    </w:p>
    <w:p w14:paraId="08C9BDC3" w14:textId="77777777" w:rsidR="008E64AE" w:rsidRDefault="008E64AE">
      <w:pPr>
        <w:rPr>
          <w:rFonts w:cs="Times New Roman"/>
        </w:rPr>
      </w:pPr>
      <w:r>
        <w:rPr>
          <w:rFonts w:cs="Times New Roman"/>
        </w:rPr>
        <w:br w:type="page"/>
      </w:r>
    </w:p>
    <w:p w14:paraId="7AC51979" w14:textId="312985EA" w:rsidR="002D2215" w:rsidRDefault="002D2215" w:rsidP="002D2215">
      <w:pPr>
        <w:pStyle w:val="ListParagraph"/>
        <w:numPr>
          <w:ilvl w:val="0"/>
          <w:numId w:val="19"/>
        </w:numPr>
        <w:rPr>
          <w:rFonts w:cs="Times New Roman"/>
        </w:rPr>
      </w:pPr>
      <w:r>
        <w:rPr>
          <w:rFonts w:cs="Times New Roman"/>
        </w:rPr>
        <w:lastRenderedPageBreak/>
        <w:t xml:space="preserve">Open your automation account in the portal and click on the </w:t>
      </w:r>
      <w:r w:rsidRPr="002D2215">
        <w:rPr>
          <w:rFonts w:cs="Times New Roman"/>
          <w:b/>
        </w:rPr>
        <w:t>DSC Configurations</w:t>
      </w:r>
      <w:r>
        <w:rPr>
          <w:rFonts w:cs="Times New Roman"/>
        </w:rPr>
        <w:t xml:space="preserve"> </w:t>
      </w:r>
      <w:del w:id="93" w:author="Beth Quinlan" w:date="2018-04-09T13:44:00Z">
        <w:r w:rsidDel="004061F1">
          <w:rPr>
            <w:rFonts w:cs="Times New Roman"/>
          </w:rPr>
          <w:delText>icon</w:delText>
        </w:r>
      </w:del>
      <w:ins w:id="94" w:author="Beth Quinlan" w:date="2018-04-09T13:44:00Z">
        <w:r w:rsidR="004061F1">
          <w:rPr>
            <w:rFonts w:cs="Times New Roman"/>
          </w:rPr>
          <w:t xml:space="preserve">node </w:t>
        </w:r>
      </w:ins>
      <w:ins w:id="95" w:author="Beth Quinlan" w:date="2018-04-09T13:45:00Z">
        <w:r w:rsidR="004061F1">
          <w:rPr>
            <w:rFonts w:cs="Times New Roman"/>
          </w:rPr>
          <w:t xml:space="preserve">under </w:t>
        </w:r>
        <w:r w:rsidR="004061F1" w:rsidRPr="004061F1">
          <w:rPr>
            <w:rFonts w:cs="Times New Roman"/>
            <w:b/>
            <w:rPrChange w:id="96" w:author="Beth Quinlan" w:date="2018-04-09T13:45:00Z">
              <w:rPr>
                <w:rFonts w:cs="Times New Roman"/>
              </w:rPr>
            </w:rPrChange>
          </w:rPr>
          <w:t>Configuration Management</w:t>
        </w:r>
      </w:ins>
      <w:r>
        <w:rPr>
          <w:rFonts w:cs="Times New Roman"/>
        </w:rPr>
        <w:t>.</w:t>
      </w:r>
    </w:p>
    <w:p w14:paraId="0187B05B" w14:textId="401F2DC1" w:rsidR="002D2215" w:rsidRDefault="002D2215" w:rsidP="002D2215">
      <w:pPr>
        <w:pStyle w:val="ListParagraph"/>
        <w:ind w:left="1080" w:firstLine="0"/>
        <w:rPr>
          <w:rFonts w:cs="Times New Roman"/>
        </w:rPr>
      </w:pPr>
    </w:p>
    <w:p w14:paraId="441C2BE7" w14:textId="62126021" w:rsidR="008E64AE" w:rsidRDefault="006F6406" w:rsidP="002D2215">
      <w:pPr>
        <w:pStyle w:val="ListParagraph"/>
        <w:ind w:left="1080" w:firstLine="0"/>
        <w:rPr>
          <w:rFonts w:cs="Times New Roman"/>
        </w:rPr>
      </w:pPr>
      <w:del w:id="97" w:author="Beth Quinlan" w:date="2018-04-09T13:45:00Z">
        <w:r w:rsidDel="004061F1">
          <w:rPr>
            <w:noProof/>
            <w:lang w:val="da-DK" w:eastAsia="da-DK"/>
          </w:rPr>
          <w:drawing>
            <wp:inline distT="0" distB="0" distL="0" distR="0" wp14:anchorId="0C49679B" wp14:editId="10057495">
              <wp:extent cx="5057143" cy="18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143" cy="1857143"/>
                      </a:xfrm>
                      <a:prstGeom prst="rect">
                        <a:avLst/>
                      </a:prstGeom>
                    </pic:spPr>
                  </pic:pic>
                </a:graphicData>
              </a:graphic>
            </wp:inline>
          </w:drawing>
        </w:r>
      </w:del>
      <w:ins w:id="98" w:author="Beth Quinlan" w:date="2018-04-09T13:45:00Z">
        <w:r w:rsidR="004061F1" w:rsidRPr="004061F1">
          <w:rPr>
            <w:noProof/>
          </w:rPr>
          <w:t xml:space="preserve"> </w:t>
        </w:r>
        <w:r w:rsidR="004061F1">
          <w:rPr>
            <w:noProof/>
          </w:rPr>
          <w:drawing>
            <wp:inline distT="0" distB="0" distL="0" distR="0" wp14:anchorId="639B5A9B" wp14:editId="59EFDD87">
              <wp:extent cx="4410075" cy="553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5534025"/>
                      </a:xfrm>
                      <a:prstGeom prst="rect">
                        <a:avLst/>
                      </a:prstGeom>
                    </pic:spPr>
                  </pic:pic>
                </a:graphicData>
              </a:graphic>
            </wp:inline>
          </w:drawing>
        </w:r>
      </w:ins>
    </w:p>
    <w:p w14:paraId="417FBA44" w14:textId="3CFBABA6" w:rsidR="002D2215" w:rsidRDefault="002D2215" w:rsidP="002D2215">
      <w:pPr>
        <w:pStyle w:val="ListParagraph"/>
        <w:ind w:left="1080" w:firstLine="0"/>
        <w:rPr>
          <w:rFonts w:cs="Times New Roman"/>
        </w:rPr>
      </w:pPr>
    </w:p>
    <w:p w14:paraId="1DF4CFA1" w14:textId="1C0747B0" w:rsidR="002D2215" w:rsidRDefault="002D2215" w:rsidP="002D2215">
      <w:pPr>
        <w:pStyle w:val="ListParagraph"/>
        <w:numPr>
          <w:ilvl w:val="0"/>
          <w:numId w:val="19"/>
        </w:numPr>
        <w:rPr>
          <w:rFonts w:cs="Times New Roman"/>
        </w:rPr>
      </w:pPr>
      <w:r>
        <w:rPr>
          <w:rFonts w:cs="Times New Roman"/>
        </w:rPr>
        <w:t xml:space="preserve">Click on the </w:t>
      </w:r>
      <w:ins w:id="99" w:author="Beth Quinlan" w:date="2018-04-09T14:19:00Z">
        <w:r w:rsidR="0076283E" w:rsidRPr="0076283E">
          <w:rPr>
            <w:rFonts w:cs="Times New Roman"/>
            <w:b/>
          </w:rPr>
          <w:t>+</w:t>
        </w:r>
      </w:ins>
      <w:r w:rsidRPr="00850AD7">
        <w:rPr>
          <w:rFonts w:cs="Times New Roman"/>
          <w:b/>
        </w:rPr>
        <w:t>Add a Configuration</w:t>
      </w:r>
      <w:r>
        <w:rPr>
          <w:rFonts w:cs="Times New Roman"/>
        </w:rPr>
        <w:t xml:space="preserve"> button and browse to the </w:t>
      </w:r>
      <w:del w:id="100" w:author="Beth Quinlan" w:date="2018-04-09T14:05:00Z">
        <w:r w:rsidRPr="00850AD7" w:rsidDel="00944B6A">
          <w:rPr>
            <w:rFonts w:cs="Times New Roman"/>
            <w:b/>
          </w:rPr>
          <w:delText>DSC</w:delText>
        </w:r>
      </w:del>
      <w:r w:rsidRPr="00850AD7">
        <w:rPr>
          <w:rFonts w:cs="Times New Roman"/>
          <w:b/>
        </w:rPr>
        <w:t>WebRole</w:t>
      </w:r>
      <w:ins w:id="101" w:author="Beth Quinlan" w:date="2018-04-09T14:05:00Z">
        <w:r w:rsidR="00944B6A">
          <w:rPr>
            <w:rFonts w:cs="Times New Roman"/>
            <w:b/>
          </w:rPr>
          <w:t>Full</w:t>
        </w:r>
      </w:ins>
      <w:del w:id="102" w:author="Beth Quinlan" w:date="2018-04-09T14:05:00Z">
        <w:r w:rsidRPr="00850AD7" w:rsidDel="00944B6A">
          <w:rPr>
            <w:rFonts w:cs="Times New Roman"/>
            <w:b/>
          </w:rPr>
          <w:delText>Config</w:delText>
        </w:r>
      </w:del>
      <w:r w:rsidRPr="00850AD7">
        <w:rPr>
          <w:rFonts w:cs="Times New Roman"/>
          <w:b/>
        </w:rPr>
        <w:t>.ps1</w:t>
      </w:r>
      <w:r>
        <w:rPr>
          <w:rFonts w:cs="Times New Roman"/>
        </w:rPr>
        <w:t xml:space="preserve"> file and select it.</w:t>
      </w:r>
      <w:r w:rsidR="00850AD7">
        <w:rPr>
          <w:rFonts w:cs="Times New Roman"/>
        </w:rPr>
        <w:t xml:space="preserve"> Click the </w:t>
      </w:r>
      <w:r w:rsidR="00850AD7" w:rsidRPr="00850AD7">
        <w:rPr>
          <w:rFonts w:cs="Times New Roman"/>
          <w:b/>
        </w:rPr>
        <w:t>OK</w:t>
      </w:r>
      <w:r w:rsidR="00850AD7">
        <w:rPr>
          <w:rFonts w:cs="Times New Roman"/>
        </w:rPr>
        <w:t xml:space="preserve"> button on the Import blade.</w:t>
      </w:r>
    </w:p>
    <w:p w14:paraId="00900FB0" w14:textId="4B06CE22" w:rsidR="002D2215" w:rsidRDefault="002D2215" w:rsidP="002D2215">
      <w:pPr>
        <w:pStyle w:val="ListParagraph"/>
        <w:ind w:left="1080" w:firstLine="0"/>
        <w:rPr>
          <w:rFonts w:cs="Times New Roman"/>
        </w:rPr>
      </w:pPr>
    </w:p>
    <w:p w14:paraId="5F1ED2AE" w14:textId="6AD012B3" w:rsidR="00850AD7" w:rsidRDefault="00850AD7" w:rsidP="002D2215">
      <w:pPr>
        <w:pStyle w:val="ListParagraph"/>
        <w:ind w:left="1080" w:firstLine="0"/>
        <w:rPr>
          <w:rFonts w:cs="Times New Roman"/>
        </w:rPr>
      </w:pPr>
      <w:r>
        <w:rPr>
          <w:noProof/>
          <w:lang w:val="da-DK" w:eastAsia="da-DK"/>
        </w:rPr>
        <w:lastRenderedPageBreak/>
        <w:drawing>
          <wp:inline distT="0" distB="0" distL="0" distR="0" wp14:anchorId="7259EF83" wp14:editId="7F465CD0">
            <wp:extent cx="4619659" cy="154306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59" cy="1543061"/>
                    </a:xfrm>
                    <a:prstGeom prst="rect">
                      <a:avLst/>
                    </a:prstGeom>
                  </pic:spPr>
                </pic:pic>
              </a:graphicData>
            </a:graphic>
          </wp:inline>
        </w:drawing>
      </w:r>
    </w:p>
    <w:p w14:paraId="4B6A5F7A" w14:textId="3DAC8B1F" w:rsidR="00850AD7" w:rsidRDefault="00850AD7" w:rsidP="002D2215">
      <w:pPr>
        <w:pStyle w:val="ListParagraph"/>
        <w:ind w:left="1080" w:firstLine="0"/>
        <w:rPr>
          <w:rFonts w:cs="Times New Roman"/>
        </w:rPr>
      </w:pPr>
      <w:r>
        <w:rPr>
          <w:rFonts w:cs="Times New Roman"/>
        </w:rPr>
        <w:t xml:space="preserve">Result…notice that the name </w:t>
      </w:r>
      <w:del w:id="103" w:author="Beth Quinlan" w:date="2018-04-09T14:06:00Z">
        <w:r w:rsidRPr="008E64AE" w:rsidDel="00944B6A">
          <w:rPr>
            <w:rFonts w:cs="Times New Roman"/>
            <w:i/>
          </w:rPr>
          <w:delText>w</w:delText>
        </w:r>
      </w:del>
      <w:proofErr w:type="spellStart"/>
      <w:ins w:id="104" w:author="Beth Quinlan" w:date="2018-04-09T14:06:00Z">
        <w:r w:rsidR="00944B6A">
          <w:rPr>
            <w:rFonts w:cs="Times New Roman"/>
            <w:i/>
          </w:rPr>
          <w:t>W</w:t>
        </w:r>
      </w:ins>
      <w:r w:rsidRPr="008E64AE">
        <w:rPr>
          <w:rFonts w:cs="Times New Roman"/>
          <w:i/>
        </w:rPr>
        <w:t>eb</w:t>
      </w:r>
      <w:ins w:id="105" w:author="Beth Quinlan" w:date="2018-04-09T14:06:00Z">
        <w:r w:rsidR="00944B6A">
          <w:rPr>
            <w:rFonts w:cs="Times New Roman"/>
            <w:i/>
          </w:rPr>
          <w:t>R</w:t>
        </w:r>
      </w:ins>
      <w:del w:id="106" w:author="Beth Quinlan" w:date="2018-04-09T14:06:00Z">
        <w:r w:rsidRPr="008E64AE" w:rsidDel="00944B6A">
          <w:rPr>
            <w:rFonts w:cs="Times New Roman"/>
            <w:i/>
          </w:rPr>
          <w:delText>r</w:delText>
        </w:r>
      </w:del>
      <w:r w:rsidRPr="008E64AE">
        <w:rPr>
          <w:rFonts w:cs="Times New Roman"/>
          <w:i/>
        </w:rPr>
        <w:t>ole</w:t>
      </w:r>
      <w:ins w:id="107" w:author="Beth Quinlan" w:date="2018-04-09T14:06:00Z">
        <w:r w:rsidR="00944B6A">
          <w:rPr>
            <w:rFonts w:cs="Times New Roman"/>
            <w:i/>
          </w:rPr>
          <w:t>F</w:t>
        </w:r>
      </w:ins>
      <w:del w:id="108" w:author="Beth Quinlan" w:date="2018-04-09T14:06:00Z">
        <w:r w:rsidRPr="008E64AE" w:rsidDel="00944B6A">
          <w:rPr>
            <w:rFonts w:cs="Times New Roman"/>
            <w:i/>
          </w:rPr>
          <w:delText>f</w:delText>
        </w:r>
      </w:del>
      <w:r w:rsidRPr="008E64AE">
        <w:rPr>
          <w:rFonts w:cs="Times New Roman"/>
          <w:i/>
        </w:rPr>
        <w:t>ull</w:t>
      </w:r>
      <w:proofErr w:type="spellEnd"/>
      <w:r>
        <w:rPr>
          <w:rFonts w:cs="Times New Roman"/>
        </w:rPr>
        <w:t xml:space="preserve"> is the name of the </w:t>
      </w:r>
      <w:r w:rsidRPr="00850AD7">
        <w:rPr>
          <w:rFonts w:cs="Times New Roman"/>
          <w:b/>
          <w:i/>
        </w:rPr>
        <w:t>configuration</w:t>
      </w:r>
      <w:r>
        <w:rPr>
          <w:rFonts w:cs="Times New Roman"/>
        </w:rPr>
        <w:t>.</w:t>
      </w:r>
    </w:p>
    <w:p w14:paraId="33142FB3" w14:textId="443FEFC8" w:rsidR="00850AD7" w:rsidRDefault="00850AD7" w:rsidP="002D2215">
      <w:pPr>
        <w:pStyle w:val="ListParagraph"/>
        <w:ind w:left="1080" w:firstLine="0"/>
        <w:rPr>
          <w:rFonts w:cs="Times New Roman"/>
        </w:rPr>
      </w:pPr>
    </w:p>
    <w:p w14:paraId="63DEA68B" w14:textId="7158D93C" w:rsidR="00850AD7" w:rsidRDefault="00850AD7" w:rsidP="002D2215">
      <w:pPr>
        <w:pStyle w:val="ListParagraph"/>
        <w:ind w:left="1080" w:firstLine="0"/>
        <w:rPr>
          <w:rFonts w:cs="Times New Roman"/>
        </w:rPr>
      </w:pPr>
      <w:r>
        <w:rPr>
          <w:noProof/>
          <w:lang w:val="da-DK" w:eastAsia="da-DK"/>
        </w:rPr>
        <w:drawing>
          <wp:inline distT="0" distB="0" distL="0" distR="0" wp14:anchorId="6268BC70" wp14:editId="671202FB">
            <wp:extent cx="2871808" cy="107633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1808" cy="1076333"/>
                    </a:xfrm>
                    <a:prstGeom prst="rect">
                      <a:avLst/>
                    </a:prstGeom>
                  </pic:spPr>
                </pic:pic>
              </a:graphicData>
            </a:graphic>
          </wp:inline>
        </w:drawing>
      </w:r>
    </w:p>
    <w:p w14:paraId="7892D000" w14:textId="77777777" w:rsidR="00850AD7" w:rsidRDefault="00850AD7" w:rsidP="002D2215">
      <w:pPr>
        <w:pStyle w:val="ListParagraph"/>
        <w:ind w:left="1080" w:firstLine="0"/>
        <w:rPr>
          <w:rFonts w:cs="Times New Roman"/>
        </w:rPr>
      </w:pPr>
    </w:p>
    <w:p w14:paraId="10039A1F" w14:textId="7FFC444D" w:rsidR="00876092" w:rsidRDefault="004201F3" w:rsidP="002D2215">
      <w:pPr>
        <w:pStyle w:val="ListParagraph"/>
        <w:numPr>
          <w:ilvl w:val="0"/>
          <w:numId w:val="19"/>
        </w:numPr>
        <w:rPr>
          <w:rFonts w:cs="Times New Roman"/>
        </w:rPr>
      </w:pPr>
      <w:r>
        <w:rPr>
          <w:rFonts w:cs="Times New Roman"/>
        </w:rPr>
        <w:t xml:space="preserve">Click on the </w:t>
      </w:r>
      <w:proofErr w:type="spellStart"/>
      <w:r w:rsidR="00850AD7" w:rsidRPr="001524F0">
        <w:rPr>
          <w:rFonts w:cs="Times New Roman"/>
          <w:b/>
          <w:rPrChange w:id="109" w:author="Beth Quinlan" w:date="2018-04-11T14:44:00Z">
            <w:rPr>
              <w:rFonts w:cs="Times New Roman"/>
              <w:i/>
            </w:rPr>
          </w:rPrChange>
        </w:rPr>
        <w:t>webrolefull</w:t>
      </w:r>
      <w:proofErr w:type="spellEnd"/>
      <w:r w:rsidR="00850AD7" w:rsidRPr="001524F0">
        <w:rPr>
          <w:rFonts w:cs="Times New Roman"/>
          <w:b/>
          <w:rPrChange w:id="110" w:author="Beth Quinlan" w:date="2018-04-11T14:44:00Z">
            <w:rPr>
              <w:rFonts w:cs="Times New Roman"/>
            </w:rPr>
          </w:rPrChange>
        </w:rPr>
        <w:t xml:space="preserve"> </w:t>
      </w:r>
      <w:r w:rsidR="00850AD7">
        <w:rPr>
          <w:rFonts w:cs="Times New Roman"/>
        </w:rPr>
        <w:t xml:space="preserve">DSC configuration </w:t>
      </w:r>
      <w:r w:rsidR="008E64AE">
        <w:rPr>
          <w:rFonts w:cs="Times New Roman"/>
        </w:rPr>
        <w:t xml:space="preserve">and </w:t>
      </w:r>
      <w:r w:rsidR="00850AD7">
        <w:rPr>
          <w:rFonts w:cs="Times New Roman"/>
        </w:rPr>
        <w:t xml:space="preserve">a new blade will appear. In this blade, select the </w:t>
      </w:r>
      <w:r w:rsidR="00850AD7" w:rsidRPr="00850AD7">
        <w:rPr>
          <w:rFonts w:cs="Times New Roman"/>
          <w:b/>
        </w:rPr>
        <w:t>Compile</w:t>
      </w:r>
      <w:r w:rsidR="00850AD7">
        <w:rPr>
          <w:rFonts w:cs="Times New Roman"/>
        </w:rPr>
        <w:t xml:space="preserve"> button. A configuration has to be compiled (into a MOF file) in order for you to apply the configuration to a node.</w:t>
      </w:r>
    </w:p>
    <w:p w14:paraId="043A9FEE" w14:textId="33FB3A10" w:rsidR="00850AD7" w:rsidRDefault="00850AD7" w:rsidP="00850AD7">
      <w:pPr>
        <w:pStyle w:val="ListParagraph"/>
        <w:ind w:left="1080" w:firstLine="0"/>
        <w:rPr>
          <w:rFonts w:cs="Times New Roman"/>
        </w:rPr>
      </w:pPr>
    </w:p>
    <w:p w14:paraId="47EF570C" w14:textId="706E4A6D" w:rsidR="00850AD7" w:rsidRDefault="00850AD7" w:rsidP="00850AD7">
      <w:pPr>
        <w:pStyle w:val="ListParagraph"/>
        <w:ind w:left="1080" w:firstLine="0"/>
        <w:rPr>
          <w:rFonts w:cs="Times New Roman"/>
        </w:rPr>
      </w:pPr>
      <w:r>
        <w:rPr>
          <w:noProof/>
          <w:lang w:val="da-DK" w:eastAsia="da-DK"/>
        </w:rPr>
        <w:drawing>
          <wp:inline distT="0" distB="0" distL="0" distR="0" wp14:anchorId="522A2704" wp14:editId="3627A230">
            <wp:extent cx="1704987" cy="952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987" cy="952507"/>
                    </a:xfrm>
                    <a:prstGeom prst="rect">
                      <a:avLst/>
                    </a:prstGeom>
                  </pic:spPr>
                </pic:pic>
              </a:graphicData>
            </a:graphic>
          </wp:inline>
        </w:drawing>
      </w:r>
    </w:p>
    <w:p w14:paraId="10039A20" w14:textId="52E5336E" w:rsidR="00876092" w:rsidRDefault="00876092" w:rsidP="00876092">
      <w:pPr>
        <w:pStyle w:val="ListParagraph"/>
        <w:ind w:firstLine="0"/>
        <w:rPr>
          <w:rFonts w:cs="Times New Roman"/>
        </w:rPr>
      </w:pPr>
    </w:p>
    <w:p w14:paraId="3DF2E232" w14:textId="4C2048B9" w:rsidR="004201F3" w:rsidRDefault="00850AD7" w:rsidP="007C19E6">
      <w:pPr>
        <w:pStyle w:val="ListParagraph"/>
        <w:ind w:left="1080" w:firstLine="0"/>
        <w:rPr>
          <w:noProof/>
        </w:rPr>
      </w:pPr>
      <w:r>
        <w:rPr>
          <w:noProof/>
        </w:rPr>
        <w:t>The compile request will be queued, started and then completed. Once the compile has completed, you can click on the compiled jobs and gather any status info.</w:t>
      </w:r>
    </w:p>
    <w:p w14:paraId="0D92BF05" w14:textId="069A8B46" w:rsidR="00850AD7" w:rsidRDefault="00850AD7" w:rsidP="007C19E6">
      <w:pPr>
        <w:pStyle w:val="ListParagraph"/>
        <w:ind w:left="1080" w:firstLine="0"/>
        <w:rPr>
          <w:noProof/>
        </w:rPr>
      </w:pPr>
    </w:p>
    <w:p w14:paraId="3C48E897" w14:textId="3C734EE1" w:rsidR="0076283E" w:rsidRPr="0076283E" w:rsidRDefault="00850AD7" w:rsidP="00850AD7">
      <w:pPr>
        <w:pStyle w:val="ListParagraph"/>
        <w:numPr>
          <w:ilvl w:val="0"/>
          <w:numId w:val="19"/>
        </w:numPr>
        <w:rPr>
          <w:ins w:id="111" w:author="Beth Quinlan" w:date="2018-04-09T14:11:00Z"/>
          <w:rFonts w:cs="Times New Roman"/>
          <w:rPrChange w:id="112" w:author="Beth Quinlan" w:date="2018-04-09T14:11:00Z">
            <w:rPr>
              <w:ins w:id="113" w:author="Beth Quinlan" w:date="2018-04-09T14:11:00Z"/>
              <w:noProof/>
            </w:rPr>
          </w:rPrChange>
        </w:rPr>
      </w:pPr>
      <w:r>
        <w:rPr>
          <w:noProof/>
        </w:rPr>
        <w:t>Once the compile has completed successfully, go back to the main automation account blade</w:t>
      </w:r>
      <w:ins w:id="114" w:author="Beth Quinlan" w:date="2018-04-09T14:11:00Z">
        <w:r w:rsidR="0076283E">
          <w:rPr>
            <w:noProof/>
          </w:rPr>
          <w:t>.</w:t>
        </w:r>
      </w:ins>
    </w:p>
    <w:p w14:paraId="2EA5EF39" w14:textId="77777777" w:rsidR="0076283E" w:rsidRPr="0076283E" w:rsidRDefault="0076283E">
      <w:pPr>
        <w:pStyle w:val="ListParagraph"/>
        <w:ind w:left="1080" w:firstLine="0"/>
        <w:rPr>
          <w:ins w:id="115" w:author="Beth Quinlan" w:date="2018-04-09T14:11:00Z"/>
          <w:rFonts w:cs="Times New Roman"/>
          <w:rPrChange w:id="116" w:author="Beth Quinlan" w:date="2018-04-09T14:12:00Z">
            <w:rPr>
              <w:ins w:id="117" w:author="Beth Quinlan" w:date="2018-04-09T14:11:00Z"/>
              <w:noProof/>
            </w:rPr>
          </w:rPrChange>
        </w:rPr>
        <w:pPrChange w:id="118" w:author="Beth Quinlan" w:date="2018-04-09T14:12:00Z">
          <w:pPr>
            <w:pStyle w:val="ListParagraph"/>
            <w:numPr>
              <w:numId w:val="19"/>
            </w:numPr>
            <w:ind w:left="1080"/>
          </w:pPr>
        </w:pPrChange>
      </w:pPr>
    </w:p>
    <w:p w14:paraId="380EDFA5" w14:textId="3EB197DA" w:rsidR="0076283E" w:rsidRPr="0076283E" w:rsidRDefault="0076283E" w:rsidP="0076283E">
      <w:pPr>
        <w:pStyle w:val="ListParagraph"/>
        <w:numPr>
          <w:ilvl w:val="0"/>
          <w:numId w:val="19"/>
        </w:numPr>
        <w:rPr>
          <w:ins w:id="119" w:author="Beth Quinlan" w:date="2018-04-09T14:11:00Z"/>
          <w:rFonts w:cs="Times New Roman"/>
        </w:rPr>
      </w:pPr>
      <w:ins w:id="120" w:author="Beth Quinlan" w:date="2018-04-09T14:12:00Z">
        <w:r>
          <w:rPr>
            <w:noProof/>
          </w:rPr>
          <w:t xml:space="preserve">Under </w:t>
        </w:r>
        <w:r w:rsidRPr="001524F0">
          <w:rPr>
            <w:i/>
            <w:noProof/>
            <w:rPrChange w:id="121" w:author="Beth Quinlan" w:date="2018-04-11T14:45:00Z">
              <w:rPr>
                <w:noProof/>
              </w:rPr>
            </w:rPrChange>
          </w:rPr>
          <w:t>Configuration Management</w:t>
        </w:r>
        <w:r>
          <w:rPr>
            <w:noProof/>
          </w:rPr>
          <w:t xml:space="preserve">, </w:t>
        </w:r>
      </w:ins>
      <w:ins w:id="122" w:author="Beth Quinlan" w:date="2018-04-09T14:13:00Z">
        <w:r>
          <w:rPr>
            <w:noProof/>
          </w:rPr>
          <w:t>select the</w:t>
        </w:r>
      </w:ins>
      <w:ins w:id="123" w:author="Beth Quinlan" w:date="2018-04-09T14:12:00Z">
        <w:r>
          <w:rPr>
            <w:noProof/>
          </w:rPr>
          <w:t xml:space="preserve"> </w:t>
        </w:r>
        <w:r w:rsidRPr="0076283E">
          <w:rPr>
            <w:b/>
            <w:noProof/>
            <w:rPrChange w:id="124" w:author="Beth Quinlan" w:date="2018-04-09T14:12:00Z">
              <w:rPr>
                <w:noProof/>
              </w:rPr>
            </w:rPrChange>
          </w:rPr>
          <w:t>DSC</w:t>
        </w:r>
        <w:r>
          <w:rPr>
            <w:b/>
            <w:noProof/>
          </w:rPr>
          <w:t xml:space="preserve"> </w:t>
        </w:r>
        <w:r w:rsidRPr="0076283E">
          <w:rPr>
            <w:b/>
            <w:noProof/>
            <w:rPrChange w:id="125" w:author="Beth Quinlan" w:date="2018-04-09T14:12:00Z">
              <w:rPr>
                <w:noProof/>
              </w:rPr>
            </w:rPrChange>
          </w:rPr>
          <w:t>node configurations</w:t>
        </w:r>
        <w:r>
          <w:rPr>
            <w:noProof/>
          </w:rPr>
          <w:t>.  N</w:t>
        </w:r>
      </w:ins>
      <w:ins w:id="126" w:author="Beth Quinlan" w:date="2018-04-09T14:11:00Z">
        <w:r>
          <w:rPr>
            <w:noProof/>
          </w:rPr>
          <w:t xml:space="preserve">otice that there is a new </w:t>
        </w:r>
        <w:r w:rsidRPr="0076283E">
          <w:rPr>
            <w:noProof/>
            <w:rPrChange w:id="127" w:author="Beth Quinlan" w:date="2018-04-09T14:13:00Z">
              <w:rPr>
                <w:b/>
                <w:noProof/>
              </w:rPr>
            </w:rPrChange>
          </w:rPr>
          <w:t>DSC Node Configuration</w:t>
        </w:r>
        <w:r>
          <w:rPr>
            <w:noProof/>
          </w:rPr>
          <w:t xml:space="preserve"> item. This is what appears after you do a compile of your DSC Configuration. If you do not have a DSC Node Configuration item present, you will not be able to apply a configuration to a node. (You may need to refresh the browser at this point).</w:t>
        </w:r>
      </w:ins>
    </w:p>
    <w:p w14:paraId="78659E19" w14:textId="4C02173E" w:rsidR="0076283E" w:rsidRDefault="0076283E" w:rsidP="0076283E">
      <w:pPr>
        <w:pStyle w:val="ListParagraph"/>
        <w:ind w:left="1080" w:firstLine="0"/>
        <w:rPr>
          <w:ins w:id="128" w:author="Beth Quinlan" w:date="2018-04-09T14:14:00Z"/>
          <w:rFonts w:cs="Times New Roman"/>
        </w:rPr>
      </w:pPr>
    </w:p>
    <w:p w14:paraId="07428D27" w14:textId="232A40E4" w:rsidR="0076283E" w:rsidRDefault="0076283E" w:rsidP="0076283E">
      <w:pPr>
        <w:pStyle w:val="ListParagraph"/>
        <w:ind w:left="1080" w:firstLine="0"/>
        <w:rPr>
          <w:ins w:id="129" w:author="Beth Quinlan" w:date="2018-04-09T14:14:00Z"/>
          <w:rFonts w:cs="Times New Roman"/>
        </w:rPr>
      </w:pPr>
      <w:ins w:id="130" w:author="Beth Quinlan" w:date="2018-04-09T14:14:00Z">
        <w:r>
          <w:rPr>
            <w:noProof/>
          </w:rPr>
          <w:lastRenderedPageBreak/>
          <w:drawing>
            <wp:inline distT="0" distB="0" distL="0" distR="0" wp14:anchorId="270824C0" wp14:editId="7E769CE2">
              <wp:extent cx="5328138" cy="16618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5075" cy="1667113"/>
                      </a:xfrm>
                      <a:prstGeom prst="rect">
                        <a:avLst/>
                      </a:prstGeom>
                    </pic:spPr>
                  </pic:pic>
                </a:graphicData>
              </a:graphic>
            </wp:inline>
          </w:drawing>
        </w:r>
      </w:ins>
    </w:p>
    <w:p w14:paraId="64978084" w14:textId="77777777" w:rsidR="0076283E" w:rsidRPr="0076283E" w:rsidRDefault="0076283E">
      <w:pPr>
        <w:pStyle w:val="ListParagraph"/>
        <w:ind w:left="1080" w:firstLine="0"/>
        <w:rPr>
          <w:ins w:id="131" w:author="Beth Quinlan" w:date="2018-04-09T14:11:00Z"/>
          <w:rFonts w:cs="Times New Roman"/>
          <w:rPrChange w:id="132" w:author="Beth Quinlan" w:date="2018-04-09T14:13:00Z">
            <w:rPr>
              <w:ins w:id="133" w:author="Beth Quinlan" w:date="2018-04-09T14:11:00Z"/>
              <w:noProof/>
            </w:rPr>
          </w:rPrChange>
        </w:rPr>
        <w:pPrChange w:id="134" w:author="Beth Quinlan" w:date="2018-04-09T14:13:00Z">
          <w:pPr>
            <w:pStyle w:val="ListParagraph"/>
            <w:numPr>
              <w:numId w:val="19"/>
            </w:numPr>
            <w:ind w:left="1080"/>
          </w:pPr>
        </w:pPrChange>
      </w:pPr>
    </w:p>
    <w:p w14:paraId="0DA8B9C2" w14:textId="3E1B6EA5" w:rsidR="00944B6A" w:rsidRPr="00944B6A" w:rsidRDefault="00850AD7" w:rsidP="00850AD7">
      <w:pPr>
        <w:pStyle w:val="ListParagraph"/>
        <w:numPr>
          <w:ilvl w:val="0"/>
          <w:numId w:val="19"/>
        </w:numPr>
        <w:rPr>
          <w:ins w:id="135" w:author="Beth Quinlan" w:date="2018-04-09T14:07:00Z"/>
          <w:rFonts w:cs="Times New Roman"/>
          <w:rPrChange w:id="136" w:author="Beth Quinlan" w:date="2018-04-09T14:07:00Z">
            <w:rPr>
              <w:ins w:id="137" w:author="Beth Quinlan" w:date="2018-04-09T14:07:00Z"/>
              <w:noProof/>
            </w:rPr>
          </w:rPrChange>
        </w:rPr>
      </w:pPr>
      <w:r>
        <w:rPr>
          <w:noProof/>
        </w:rPr>
        <w:t xml:space="preserve"> </w:t>
      </w:r>
      <w:ins w:id="138" w:author="Beth Quinlan" w:date="2018-04-09T14:13:00Z">
        <w:r w:rsidR="0076283E">
          <w:rPr>
            <w:noProof/>
          </w:rPr>
          <w:t>S</w:t>
        </w:r>
      </w:ins>
      <w:del w:id="139" w:author="Beth Quinlan" w:date="2018-04-09T14:13:00Z">
        <w:r w:rsidDel="0076283E">
          <w:rPr>
            <w:noProof/>
          </w:rPr>
          <w:delText>and s</w:delText>
        </w:r>
      </w:del>
      <w:r>
        <w:rPr>
          <w:noProof/>
        </w:rPr>
        <w:t xml:space="preserve">elect the </w:t>
      </w:r>
      <w:r w:rsidRPr="00850AD7">
        <w:rPr>
          <w:b/>
          <w:noProof/>
        </w:rPr>
        <w:t>DSC Nodes</w:t>
      </w:r>
      <w:r>
        <w:rPr>
          <w:noProof/>
        </w:rPr>
        <w:t xml:space="preserve"> icon. This is where you will choose what VM to apply the configuration to. </w:t>
      </w:r>
    </w:p>
    <w:p w14:paraId="71DDA8A3" w14:textId="07A09F60" w:rsidR="00850AD7" w:rsidRPr="00944B6A" w:rsidDel="0076283E" w:rsidRDefault="00850AD7">
      <w:pPr>
        <w:ind w:left="1080" w:firstLine="0"/>
        <w:rPr>
          <w:del w:id="140" w:author="Beth Quinlan" w:date="2018-04-09T14:11:00Z"/>
          <w:rFonts w:cs="Times New Roman"/>
        </w:rPr>
        <w:pPrChange w:id="141" w:author="Beth Quinlan" w:date="2018-04-09T14:09:00Z">
          <w:pPr>
            <w:pStyle w:val="ListParagraph"/>
            <w:numPr>
              <w:numId w:val="19"/>
            </w:numPr>
            <w:ind w:left="1080"/>
          </w:pPr>
        </w:pPrChange>
      </w:pPr>
      <w:del w:id="142" w:author="Beth Quinlan" w:date="2018-04-09T14:11:00Z">
        <w:r w:rsidDel="0076283E">
          <w:rPr>
            <w:noProof/>
          </w:rPr>
          <w:delText xml:space="preserve">Also notice that there is a new </w:delText>
        </w:r>
        <w:r w:rsidRPr="00944B6A" w:rsidDel="0076283E">
          <w:rPr>
            <w:b/>
            <w:noProof/>
          </w:rPr>
          <w:delText>DSC Node Configuration</w:delText>
        </w:r>
        <w:r w:rsidDel="0076283E">
          <w:rPr>
            <w:noProof/>
          </w:rPr>
          <w:delText xml:space="preserve"> item. This is what appears after you do a compile of you DSC Configuration. If you do not have a DSC Node Configuration item present, you will not be able to apply a configuration to a node.</w:delText>
        </w:r>
        <w:r w:rsidR="001C4373" w:rsidDel="0076283E">
          <w:rPr>
            <w:noProof/>
          </w:rPr>
          <w:delText xml:space="preserve"> (You may need to refresh the browser at this point).</w:delText>
        </w:r>
      </w:del>
    </w:p>
    <w:p w14:paraId="3DE380EE" w14:textId="276D80B7" w:rsidR="00850AD7" w:rsidDel="0076283E" w:rsidRDefault="00850AD7" w:rsidP="00850AD7">
      <w:pPr>
        <w:pStyle w:val="ListParagraph"/>
        <w:ind w:left="1080" w:firstLine="0"/>
        <w:rPr>
          <w:del w:id="143" w:author="Beth Quinlan" w:date="2018-04-09T14:14:00Z"/>
          <w:rFonts w:cs="Times New Roman"/>
        </w:rPr>
      </w:pPr>
    </w:p>
    <w:p w14:paraId="14FF0391" w14:textId="3CF1A7FB" w:rsidR="008E64AE" w:rsidDel="0076283E" w:rsidRDefault="006C4DF7" w:rsidP="00850AD7">
      <w:pPr>
        <w:pStyle w:val="ListParagraph"/>
        <w:ind w:left="1080" w:firstLine="0"/>
        <w:rPr>
          <w:del w:id="144" w:author="Beth Quinlan" w:date="2018-04-09T14:14:00Z"/>
          <w:rFonts w:cs="Times New Roman"/>
        </w:rPr>
      </w:pPr>
      <w:del w:id="145" w:author="Beth Quinlan" w:date="2018-04-09T14:10:00Z">
        <w:r w:rsidDel="00944B6A">
          <w:rPr>
            <w:noProof/>
            <w:lang w:val="da-DK" w:eastAsia="da-DK"/>
          </w:rPr>
          <w:drawing>
            <wp:inline distT="0" distB="0" distL="0" distR="0" wp14:anchorId="719BE5C3" wp14:editId="3B79A827">
              <wp:extent cx="4537495" cy="16913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5448" cy="1694296"/>
                      </a:xfrm>
                      <a:prstGeom prst="rect">
                        <a:avLst/>
                      </a:prstGeom>
                    </pic:spPr>
                  </pic:pic>
                </a:graphicData>
              </a:graphic>
            </wp:inline>
          </w:drawing>
        </w:r>
      </w:del>
    </w:p>
    <w:p w14:paraId="10039A21" w14:textId="3DE00E76" w:rsidR="00876092" w:rsidRDefault="00876092">
      <w:pPr>
        <w:pStyle w:val="ListParagraph"/>
        <w:ind w:left="1080" w:firstLine="0"/>
        <w:rPr>
          <w:rFonts w:cs="Times New Roman"/>
        </w:rPr>
        <w:pPrChange w:id="146" w:author="Beth Quinlan" w:date="2018-04-09T14:14:00Z">
          <w:pPr>
            <w:pStyle w:val="ListParagraph"/>
            <w:ind w:firstLine="0"/>
          </w:pPr>
        </w:pPrChange>
      </w:pPr>
    </w:p>
    <w:p w14:paraId="5F5ACABC" w14:textId="57083B59" w:rsidR="00850AD7" w:rsidRDefault="00850AD7" w:rsidP="00090445">
      <w:pPr>
        <w:pStyle w:val="ListParagraph"/>
        <w:numPr>
          <w:ilvl w:val="0"/>
          <w:numId w:val="19"/>
        </w:numPr>
      </w:pPr>
      <w:r>
        <w:t>In the DSC Nodes blade</w:t>
      </w:r>
      <w:ins w:id="147" w:author="Beth Quinlan" w:date="2018-04-09T14:14:00Z">
        <w:r w:rsidR="0076283E">
          <w:t>,</w:t>
        </w:r>
      </w:ins>
      <w:r>
        <w:t xml:space="preserve"> select </w:t>
      </w:r>
      <w:ins w:id="148" w:author="Beth Quinlan" w:date="2018-04-09T14:14:00Z">
        <w:r w:rsidR="0076283E" w:rsidRPr="0076283E">
          <w:rPr>
            <w:b/>
          </w:rPr>
          <w:t>+</w:t>
        </w:r>
      </w:ins>
      <w:r w:rsidRPr="00E52AB2">
        <w:rPr>
          <w:b/>
        </w:rPr>
        <w:t>Add Azure VM</w:t>
      </w:r>
      <w:r>
        <w:t>.</w:t>
      </w:r>
    </w:p>
    <w:p w14:paraId="178428BD" w14:textId="77777777" w:rsidR="00E52AB2" w:rsidRDefault="00E52AB2" w:rsidP="00E52AB2">
      <w:pPr>
        <w:ind w:left="1440"/>
      </w:pPr>
      <w:r>
        <w:rPr>
          <w:noProof/>
          <w:lang w:val="da-DK" w:eastAsia="da-DK"/>
        </w:rPr>
        <w:drawing>
          <wp:inline distT="0" distB="0" distL="0" distR="0" wp14:anchorId="68889368" wp14:editId="5A8BDCB0">
            <wp:extent cx="1533536" cy="1133483"/>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536" cy="1133483"/>
                    </a:xfrm>
                    <a:prstGeom prst="rect">
                      <a:avLst/>
                    </a:prstGeom>
                  </pic:spPr>
                </pic:pic>
              </a:graphicData>
            </a:graphic>
          </wp:inline>
        </w:drawing>
      </w:r>
    </w:p>
    <w:p w14:paraId="6FEC6DC9" w14:textId="5B63ED8A" w:rsidR="00E52AB2" w:rsidRDefault="00E52AB2" w:rsidP="00E52AB2">
      <w:pPr>
        <w:pStyle w:val="ListParagraph"/>
        <w:numPr>
          <w:ilvl w:val="0"/>
          <w:numId w:val="19"/>
        </w:numPr>
      </w:pPr>
      <w:r>
        <w:t xml:space="preserve">In the Add Azure VMs blade, select the </w:t>
      </w:r>
      <w:del w:id="149" w:author="Beth Quinlan" w:date="2018-04-09T14:16:00Z">
        <w:r w:rsidRPr="00E52AB2" w:rsidDel="0076283E">
          <w:rPr>
            <w:b/>
          </w:rPr>
          <w:delText>Virtual</w:delText>
        </w:r>
        <w:r w:rsidDel="0076283E">
          <w:delText xml:space="preserve"> </w:delText>
        </w:r>
        <w:r w:rsidRPr="00E52AB2" w:rsidDel="0076283E">
          <w:rPr>
            <w:b/>
          </w:rPr>
          <w:delText>Machines</w:delText>
        </w:r>
        <w:r w:rsidDel="0076283E">
          <w:delText xml:space="preserve"> link and pick the </w:delText>
        </w:r>
      </w:del>
      <w:r>
        <w:t xml:space="preserve">virtual machine that you want to apply the node configuration to. </w:t>
      </w:r>
      <w:del w:id="150" w:author="Beth Quinlan" w:date="2018-04-09T14:17:00Z">
        <w:r w:rsidDel="0076283E">
          <w:delText xml:space="preserve">Select </w:delText>
        </w:r>
        <w:r w:rsidRPr="00E52AB2" w:rsidDel="0076283E">
          <w:rPr>
            <w:b/>
          </w:rPr>
          <w:delText>Ok</w:delText>
        </w:r>
        <w:r w:rsidDel="0076283E">
          <w:delText xml:space="preserve"> on the Select VMs blade.</w:delText>
        </w:r>
      </w:del>
    </w:p>
    <w:p w14:paraId="279A69F0" w14:textId="4F73101A" w:rsidR="008E64AE" w:rsidRDefault="008E64AE" w:rsidP="00E52AB2">
      <w:pPr>
        <w:ind w:left="1440"/>
      </w:pPr>
      <w:del w:id="151" w:author="Beth Quinlan" w:date="2018-04-09T14:17:00Z">
        <w:r w:rsidDel="0076283E">
          <w:rPr>
            <w:noProof/>
            <w:lang w:val="da-DK" w:eastAsia="da-DK"/>
          </w:rPr>
          <w:drawing>
            <wp:inline distT="0" distB="0" distL="0" distR="0" wp14:anchorId="0B94925C" wp14:editId="4B177F49">
              <wp:extent cx="4572000" cy="235633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6104" cy="2368761"/>
                      </a:xfrm>
                      <a:prstGeom prst="rect">
                        <a:avLst/>
                      </a:prstGeom>
                    </pic:spPr>
                  </pic:pic>
                </a:graphicData>
              </a:graphic>
            </wp:inline>
          </w:drawing>
        </w:r>
      </w:del>
      <w:ins w:id="152" w:author="Beth Quinlan" w:date="2018-04-09T14:17:00Z">
        <w:r w:rsidR="0076283E" w:rsidRPr="0076283E">
          <w:rPr>
            <w:noProof/>
          </w:rPr>
          <w:t xml:space="preserve"> </w:t>
        </w:r>
        <w:r w:rsidR="0076283E">
          <w:rPr>
            <w:noProof/>
          </w:rPr>
          <w:drawing>
            <wp:inline distT="0" distB="0" distL="0" distR="0" wp14:anchorId="0773E937" wp14:editId="22D2FA14">
              <wp:extent cx="5088970" cy="2670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837" cy="2678928"/>
                      </a:xfrm>
                      <a:prstGeom prst="rect">
                        <a:avLst/>
                      </a:prstGeom>
                    </pic:spPr>
                  </pic:pic>
                </a:graphicData>
              </a:graphic>
            </wp:inline>
          </w:drawing>
        </w:r>
      </w:ins>
    </w:p>
    <w:p w14:paraId="7BA8CC66" w14:textId="77777777" w:rsidR="00E52AB2" w:rsidRDefault="00E52AB2">
      <w:r>
        <w:br w:type="page"/>
      </w:r>
    </w:p>
    <w:p w14:paraId="68BCEDF0" w14:textId="39D7849D" w:rsidR="0076283E" w:rsidRDefault="0076283E" w:rsidP="00E52AB2">
      <w:pPr>
        <w:pStyle w:val="ListParagraph"/>
        <w:numPr>
          <w:ilvl w:val="0"/>
          <w:numId w:val="19"/>
        </w:numPr>
        <w:rPr>
          <w:ins w:id="153" w:author="Beth Quinlan" w:date="2018-04-09T14:17:00Z"/>
        </w:rPr>
      </w:pPr>
      <w:ins w:id="154" w:author="Beth Quinlan" w:date="2018-04-09T14:18:00Z">
        <w:r>
          <w:lastRenderedPageBreak/>
          <w:t xml:space="preserve">Click </w:t>
        </w:r>
        <w:r w:rsidRPr="0076283E">
          <w:rPr>
            <w:b/>
            <w:rPrChange w:id="155" w:author="Beth Quinlan" w:date="2018-04-09T14:19:00Z">
              <w:rPr/>
            </w:rPrChange>
          </w:rPr>
          <w:t>+Connect</w:t>
        </w:r>
        <w:r>
          <w:t>.</w:t>
        </w:r>
      </w:ins>
    </w:p>
    <w:p w14:paraId="57BE0DA5" w14:textId="41896B1A" w:rsidR="00E52AB2" w:rsidRDefault="00E52AB2" w:rsidP="00E52AB2">
      <w:pPr>
        <w:pStyle w:val="ListParagraph"/>
        <w:numPr>
          <w:ilvl w:val="0"/>
          <w:numId w:val="19"/>
        </w:numPr>
      </w:pPr>
      <w:del w:id="156" w:author="Beth Quinlan" w:date="2018-04-09T14:19:00Z">
        <w:r w:rsidDel="0076283E">
          <w:delText xml:space="preserve">Select the </w:delText>
        </w:r>
      </w:del>
      <w:ins w:id="157" w:author="Beth Quinlan" w:date="2018-04-09T14:19:00Z">
        <w:r w:rsidR="0076283E">
          <w:t xml:space="preserve">On the </w:t>
        </w:r>
      </w:ins>
      <w:r w:rsidRPr="001524F0">
        <w:rPr>
          <w:i/>
          <w:rPrChange w:id="158" w:author="Beth Quinlan" w:date="2018-04-11T14:45:00Z">
            <w:rPr>
              <w:b/>
            </w:rPr>
          </w:rPrChange>
        </w:rPr>
        <w:t>Registration</w:t>
      </w:r>
      <w:r>
        <w:t xml:space="preserve"> </w:t>
      </w:r>
      <w:del w:id="159" w:author="Beth Quinlan" w:date="2018-04-09T14:19:00Z">
        <w:r w:rsidDel="0076283E">
          <w:delText xml:space="preserve">link </w:delText>
        </w:r>
      </w:del>
      <w:ins w:id="160" w:author="Beth Quinlan" w:date="2018-04-09T14:19:00Z">
        <w:r w:rsidR="0076283E">
          <w:t>blade</w:t>
        </w:r>
      </w:ins>
      <w:del w:id="161" w:author="Beth Quinlan" w:date="2018-04-09T14:20:00Z">
        <w:r w:rsidDel="0076283E">
          <w:delText>in the Add Azure VMs blade.</w:delText>
        </w:r>
      </w:del>
      <w:ins w:id="162" w:author="Beth Quinlan" w:date="2018-04-09T14:20:00Z">
        <w:r w:rsidR="0076283E">
          <w:t>, enter the information shown in the table below.</w:t>
        </w:r>
      </w:ins>
      <w:r>
        <w:t xml:space="preserve"> The information entered here is very important.</w:t>
      </w:r>
      <w:r w:rsidR="002633B4">
        <w:t xml:space="preserve"> Select </w:t>
      </w:r>
      <w:r w:rsidR="002633B4" w:rsidRPr="002633B4">
        <w:rPr>
          <w:b/>
        </w:rPr>
        <w:t>O</w:t>
      </w:r>
      <w:ins w:id="163" w:author="Beth Quinlan" w:date="2018-04-09T14:20:00Z">
        <w:r w:rsidR="0076283E">
          <w:rPr>
            <w:b/>
          </w:rPr>
          <w:t>K</w:t>
        </w:r>
      </w:ins>
      <w:del w:id="164" w:author="Beth Quinlan" w:date="2018-04-09T14:20:00Z">
        <w:r w:rsidR="002633B4" w:rsidRPr="002633B4" w:rsidDel="0076283E">
          <w:rPr>
            <w:b/>
          </w:rPr>
          <w:delText>k</w:delText>
        </w:r>
      </w:del>
      <w:r w:rsidR="002633B4">
        <w:t xml:space="preserve"> once you have finished the information entry.</w:t>
      </w:r>
    </w:p>
    <w:p w14:paraId="6EB1DA99" w14:textId="30AB376A" w:rsidR="00E52AB2" w:rsidRDefault="00E52AB2" w:rsidP="00E52AB2">
      <w:pPr>
        <w:pStyle w:val="ListParagraph"/>
        <w:ind w:left="1080" w:firstLine="0"/>
      </w:pPr>
    </w:p>
    <w:tbl>
      <w:tblPr>
        <w:tblStyle w:val="TableGrid"/>
        <w:tblW w:w="0" w:type="auto"/>
        <w:tblInd w:w="1080" w:type="dxa"/>
        <w:tblLook w:val="04A0" w:firstRow="1" w:lastRow="0" w:firstColumn="1" w:lastColumn="0" w:noHBand="0" w:noVBand="1"/>
      </w:tblPr>
      <w:tblGrid>
        <w:gridCol w:w="3771"/>
        <w:gridCol w:w="4499"/>
      </w:tblGrid>
      <w:tr w:rsidR="00F1305F" w14:paraId="17FC3825" w14:textId="77777777" w:rsidTr="00E52AB2">
        <w:tc>
          <w:tcPr>
            <w:tcW w:w="4675" w:type="dxa"/>
          </w:tcPr>
          <w:p w14:paraId="6AF2A949" w14:textId="77777777" w:rsidR="00E52AB2" w:rsidRPr="00F1305F" w:rsidRDefault="00E52AB2" w:rsidP="00F1305F">
            <w:pPr>
              <w:pStyle w:val="ListParagraph"/>
              <w:spacing w:before="120"/>
              <w:ind w:left="0" w:firstLine="0"/>
              <w:contextualSpacing w:val="0"/>
              <w:rPr>
                <w:sz w:val="18"/>
              </w:rPr>
            </w:pPr>
            <w:proofErr w:type="spellStart"/>
            <w:r w:rsidRPr="00F1305F">
              <w:rPr>
                <w:b/>
                <w:sz w:val="18"/>
              </w:rPr>
              <w:t>RegistrationKey</w:t>
            </w:r>
            <w:proofErr w:type="spellEnd"/>
            <w:r w:rsidRPr="00F1305F">
              <w:rPr>
                <w:sz w:val="18"/>
              </w:rPr>
              <w:t xml:space="preserve"> – the automation account has a primary and secondary key for security. Leave this as the default setting.</w:t>
            </w:r>
          </w:p>
          <w:p w14:paraId="0B4828E4" w14:textId="4FDEACAC" w:rsidR="00E52AB2" w:rsidRPr="00F1305F" w:rsidRDefault="00E52AB2" w:rsidP="00F1305F">
            <w:pPr>
              <w:pStyle w:val="ListParagraph"/>
              <w:spacing w:before="120"/>
              <w:ind w:left="0" w:firstLine="0"/>
              <w:contextualSpacing w:val="0"/>
              <w:rPr>
                <w:sz w:val="18"/>
              </w:rPr>
            </w:pPr>
            <w:r w:rsidRPr="00F1305F">
              <w:rPr>
                <w:b/>
                <w:sz w:val="18"/>
              </w:rPr>
              <w:t>Node Configuration Name</w:t>
            </w:r>
            <w:r w:rsidRPr="00F1305F">
              <w:rPr>
                <w:sz w:val="18"/>
              </w:rPr>
              <w:t xml:space="preserve"> – the name need</w:t>
            </w:r>
            <w:ins w:id="165" w:author="Beth Quinlan" w:date="2018-04-09T14:20:00Z">
              <w:r w:rsidR="0076283E">
                <w:rPr>
                  <w:sz w:val="18"/>
                </w:rPr>
                <w:t>s</w:t>
              </w:r>
            </w:ins>
            <w:r w:rsidRPr="00F1305F">
              <w:rPr>
                <w:sz w:val="18"/>
              </w:rPr>
              <w:t xml:space="preserve"> to be </w:t>
            </w:r>
            <w:r w:rsidRPr="00F1305F">
              <w:rPr>
                <w:b/>
                <w:sz w:val="18"/>
              </w:rPr>
              <w:t>&lt;</w:t>
            </w:r>
            <w:proofErr w:type="spellStart"/>
            <w:r w:rsidRPr="00F1305F">
              <w:rPr>
                <w:b/>
                <w:sz w:val="18"/>
              </w:rPr>
              <w:t>configurationname</w:t>
            </w:r>
            <w:proofErr w:type="spellEnd"/>
            <w:proofErr w:type="gramStart"/>
            <w:r w:rsidRPr="00F1305F">
              <w:rPr>
                <w:b/>
                <w:sz w:val="18"/>
              </w:rPr>
              <w:t>&gt;.&lt;</w:t>
            </w:r>
            <w:proofErr w:type="spellStart"/>
            <w:proofErr w:type="gramEnd"/>
            <w:r w:rsidRPr="00F1305F">
              <w:rPr>
                <w:b/>
                <w:sz w:val="18"/>
              </w:rPr>
              <w:t>nodename</w:t>
            </w:r>
            <w:proofErr w:type="spellEnd"/>
            <w:r w:rsidRPr="00F1305F">
              <w:rPr>
                <w:b/>
                <w:sz w:val="18"/>
              </w:rPr>
              <w:t>&gt;.</w:t>
            </w:r>
            <w:r w:rsidRPr="00F1305F">
              <w:rPr>
                <w:sz w:val="18"/>
              </w:rPr>
              <w:t xml:space="preserve"> Recall that this information is in the .ps1 file.</w:t>
            </w:r>
          </w:p>
          <w:p w14:paraId="2C3C355E" w14:textId="0EBEEDAC" w:rsidR="00E52AB2" w:rsidRPr="00F1305F" w:rsidRDefault="00E52AB2" w:rsidP="00F1305F">
            <w:pPr>
              <w:pStyle w:val="ListParagraph"/>
              <w:spacing w:before="120"/>
              <w:ind w:left="0" w:firstLine="0"/>
              <w:contextualSpacing w:val="0"/>
              <w:rPr>
                <w:sz w:val="18"/>
              </w:rPr>
            </w:pPr>
            <w:r w:rsidRPr="00F1305F">
              <w:rPr>
                <w:b/>
                <w:sz w:val="18"/>
              </w:rPr>
              <w:t>Refresh Frequency</w:t>
            </w:r>
            <w:r w:rsidRPr="00F1305F">
              <w:rPr>
                <w:sz w:val="18"/>
              </w:rPr>
              <w:t xml:space="preserve"> – Represents the frequency (in minutes) at which the PS DSC Local Configuration Manager contacts the Azure Automation DSC pull server to download the latest node configuration</w:t>
            </w:r>
            <w:r w:rsidR="002633B4" w:rsidRPr="00F1305F">
              <w:rPr>
                <w:sz w:val="18"/>
              </w:rPr>
              <w:t xml:space="preserve">. Minimum </w:t>
            </w:r>
            <w:r w:rsidRPr="00F1305F">
              <w:rPr>
                <w:sz w:val="18"/>
              </w:rPr>
              <w:t>30 minutes.</w:t>
            </w:r>
          </w:p>
          <w:p w14:paraId="75561CBA" w14:textId="77777777" w:rsidR="00E52AB2" w:rsidRPr="00F1305F" w:rsidRDefault="00E52AB2" w:rsidP="00F1305F">
            <w:pPr>
              <w:pStyle w:val="ListParagraph"/>
              <w:spacing w:before="120"/>
              <w:ind w:left="0" w:firstLine="0"/>
              <w:contextualSpacing w:val="0"/>
              <w:rPr>
                <w:sz w:val="18"/>
              </w:rPr>
            </w:pPr>
            <w:r w:rsidRPr="00F1305F">
              <w:rPr>
                <w:b/>
                <w:sz w:val="18"/>
              </w:rPr>
              <w:t>Configuration Mode Frequency</w:t>
            </w:r>
            <w:r w:rsidRPr="00F1305F">
              <w:rPr>
                <w:sz w:val="18"/>
              </w:rPr>
              <w:t xml:space="preserve"> – Represents the frequency (in minutes) at which the background application of DSC attempts to implement the current node configuration on the target node.</w:t>
            </w:r>
          </w:p>
          <w:p w14:paraId="785EC563" w14:textId="77777777" w:rsidR="002633B4" w:rsidRPr="00F1305F" w:rsidRDefault="002633B4" w:rsidP="00F1305F">
            <w:pPr>
              <w:pStyle w:val="ListParagraph"/>
              <w:spacing w:before="120"/>
              <w:ind w:left="0" w:firstLine="0"/>
              <w:contextualSpacing w:val="0"/>
              <w:rPr>
                <w:sz w:val="18"/>
              </w:rPr>
            </w:pPr>
            <w:r w:rsidRPr="00F1305F">
              <w:rPr>
                <w:b/>
                <w:sz w:val="18"/>
              </w:rPr>
              <w:t>Configuration Mode</w:t>
            </w:r>
            <w:r w:rsidRPr="00F1305F">
              <w:rPr>
                <w:sz w:val="18"/>
              </w:rPr>
              <w:t xml:space="preserve"> – how you want DSC to operate once the configuration has been applied to the node.</w:t>
            </w:r>
          </w:p>
          <w:p w14:paraId="7C6C66BA" w14:textId="77777777" w:rsidR="002633B4" w:rsidRPr="00F1305F" w:rsidRDefault="002633B4" w:rsidP="00F1305F">
            <w:pPr>
              <w:pStyle w:val="ListParagraph"/>
              <w:spacing w:before="120"/>
              <w:ind w:left="0" w:firstLine="0"/>
              <w:contextualSpacing w:val="0"/>
              <w:rPr>
                <w:sz w:val="18"/>
              </w:rPr>
            </w:pPr>
            <w:r w:rsidRPr="00F1305F">
              <w:rPr>
                <w:b/>
                <w:sz w:val="18"/>
              </w:rPr>
              <w:t>Allow Module Override</w:t>
            </w:r>
            <w:r w:rsidRPr="00F1305F">
              <w:rPr>
                <w:sz w:val="18"/>
              </w:rPr>
              <w:t xml:space="preserve"> - Controls whether new configurations downloaded from the Azure Automation DSC pull server are allowed to overwrite the old modules already on the target node. </w:t>
            </w:r>
            <w:r w:rsidRPr="00F1305F">
              <w:rPr>
                <w:sz w:val="18"/>
                <w:u w:val="single"/>
              </w:rPr>
              <w:t>Check this box</w:t>
            </w:r>
            <w:r w:rsidRPr="00F1305F">
              <w:rPr>
                <w:sz w:val="18"/>
              </w:rPr>
              <w:t>.</w:t>
            </w:r>
          </w:p>
          <w:p w14:paraId="5242F13E" w14:textId="77777777" w:rsidR="002633B4" w:rsidRPr="00F1305F" w:rsidRDefault="002633B4" w:rsidP="00F1305F">
            <w:pPr>
              <w:pStyle w:val="ListParagraph"/>
              <w:spacing w:before="120"/>
              <w:ind w:left="0" w:firstLine="0"/>
              <w:contextualSpacing w:val="0"/>
              <w:rPr>
                <w:sz w:val="18"/>
              </w:rPr>
            </w:pPr>
            <w:r w:rsidRPr="00F1305F">
              <w:rPr>
                <w:b/>
                <w:sz w:val="18"/>
              </w:rPr>
              <w:t>Reboot Node if Needed</w:t>
            </w:r>
            <w:r w:rsidRPr="00F1305F">
              <w:rPr>
                <w:sz w:val="18"/>
              </w:rPr>
              <w:t xml:space="preserve"> – if anything applied to the machine requires a machine reboot, allow it </w:t>
            </w:r>
            <w:r w:rsidRPr="00F1305F">
              <w:rPr>
                <w:sz w:val="18"/>
                <w:u w:val="single"/>
              </w:rPr>
              <w:t>Check this box</w:t>
            </w:r>
            <w:r w:rsidRPr="00F1305F">
              <w:rPr>
                <w:sz w:val="18"/>
              </w:rPr>
              <w:t>.</w:t>
            </w:r>
          </w:p>
          <w:p w14:paraId="0FC1DFF0" w14:textId="3D1CE8BD" w:rsidR="002633B4" w:rsidRDefault="002633B4" w:rsidP="00F1305F">
            <w:pPr>
              <w:pStyle w:val="ListParagraph"/>
              <w:spacing w:before="120"/>
              <w:ind w:left="0" w:firstLine="0"/>
              <w:contextualSpacing w:val="0"/>
            </w:pPr>
            <w:r w:rsidRPr="00F1305F">
              <w:rPr>
                <w:b/>
                <w:sz w:val="18"/>
              </w:rPr>
              <w:t>Action after Reboot</w:t>
            </w:r>
            <w:r w:rsidRPr="00F1305F">
              <w:rPr>
                <w:sz w:val="18"/>
              </w:rPr>
              <w:t xml:space="preserve"> – you can choose to continue with any missing configuration or stop any further configuration.</w:t>
            </w:r>
          </w:p>
        </w:tc>
        <w:tc>
          <w:tcPr>
            <w:tcW w:w="4675" w:type="dxa"/>
          </w:tcPr>
          <w:p w14:paraId="1BB8B4C9" w14:textId="3B7E3307" w:rsidR="00E52AB2" w:rsidRDefault="008E64AE" w:rsidP="00E52AB2">
            <w:pPr>
              <w:pStyle w:val="ListParagraph"/>
              <w:ind w:left="0" w:firstLine="0"/>
            </w:pPr>
            <w:r>
              <w:rPr>
                <w:noProof/>
                <w:lang w:val="da-DK" w:eastAsia="da-DK"/>
              </w:rPr>
              <w:drawing>
                <wp:inline distT="0" distB="0" distL="0" distR="0" wp14:anchorId="7378765F" wp14:editId="7C0895FB">
                  <wp:extent cx="2662094" cy="5215016"/>
                  <wp:effectExtent l="0" t="0" r="508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125" cy="5222914"/>
                          </a:xfrm>
                          <a:prstGeom prst="rect">
                            <a:avLst/>
                          </a:prstGeom>
                        </pic:spPr>
                      </pic:pic>
                    </a:graphicData>
                  </a:graphic>
                </wp:inline>
              </w:drawing>
            </w:r>
          </w:p>
        </w:tc>
      </w:tr>
    </w:tbl>
    <w:p w14:paraId="3379A597" w14:textId="77777777" w:rsidR="00E52AB2" w:rsidRDefault="00E52AB2" w:rsidP="00E52AB2">
      <w:pPr>
        <w:pStyle w:val="ListParagraph"/>
        <w:ind w:left="1080" w:firstLine="0"/>
      </w:pPr>
    </w:p>
    <w:p w14:paraId="0F3671DE" w14:textId="179F8810" w:rsidR="00E52AB2" w:rsidRDefault="0068730E" w:rsidP="0068730E">
      <w:pPr>
        <w:pStyle w:val="ListParagraph"/>
        <w:numPr>
          <w:ilvl w:val="0"/>
          <w:numId w:val="19"/>
        </w:numPr>
      </w:pPr>
      <w:del w:id="166" w:author="Beth Quinlan" w:date="2018-04-09T14:23:00Z">
        <w:r w:rsidDel="00D21E63">
          <w:delText xml:space="preserve">Select the </w:delText>
        </w:r>
        <w:r w:rsidRPr="00653EED" w:rsidDel="00D21E63">
          <w:rPr>
            <w:b/>
          </w:rPr>
          <w:delText>Create</w:delText>
        </w:r>
        <w:r w:rsidDel="00D21E63">
          <w:delText xml:space="preserve"> button on the Add Azure VMs blade. </w:delText>
        </w:r>
      </w:del>
      <w:r>
        <w:t xml:space="preserve">At this point, the configuration process begins. The configuration is sent to the DSC pull server. For the initial application of DSC to the node, this will take approximately </w:t>
      </w:r>
      <w:r w:rsidR="00090445" w:rsidRPr="00F777C5">
        <w:rPr>
          <w:b/>
        </w:rPr>
        <w:t>20 minutes</w:t>
      </w:r>
      <w:r w:rsidR="00090445">
        <w:t>.</w:t>
      </w:r>
    </w:p>
    <w:p w14:paraId="5C60BCEE" w14:textId="21E13C70" w:rsidR="00E52AB2" w:rsidRDefault="00E52AB2" w:rsidP="00E52AB2">
      <w:pPr>
        <w:pStyle w:val="ListParagraph"/>
        <w:ind w:left="1080" w:firstLine="0"/>
      </w:pPr>
    </w:p>
    <w:p w14:paraId="0273A5D4" w14:textId="4334FA05" w:rsidR="00064C4D" w:rsidRDefault="00064C4D" w:rsidP="00E52AB2">
      <w:r>
        <w:br w:type="page"/>
      </w:r>
    </w:p>
    <w:p w14:paraId="0E227761" w14:textId="05614E07" w:rsidR="00E52AB2" w:rsidRDefault="00E52AB2" w:rsidP="00E52AB2">
      <w:pPr>
        <w:ind w:left="1440"/>
      </w:pPr>
    </w:p>
    <w:p w14:paraId="5A398AFE" w14:textId="2AF02EB9" w:rsidR="00DB1991" w:rsidRPr="00C80421" w:rsidRDefault="00DB1991" w:rsidP="00DB1991">
      <w:pPr>
        <w:pStyle w:val="Heading2"/>
        <w:rPr>
          <w:lang w:val="en"/>
        </w:rPr>
      </w:pPr>
      <w:bookmarkStart w:id="167" w:name="_Toc464032991"/>
      <w:r>
        <w:rPr>
          <w:lang w:val="en"/>
        </w:rPr>
        <w:t xml:space="preserve">Task </w:t>
      </w:r>
      <w:r w:rsidR="006C4DF7">
        <w:rPr>
          <w:lang w:val="en"/>
        </w:rPr>
        <w:t>3</w:t>
      </w:r>
      <w:r>
        <w:rPr>
          <w:lang w:val="en"/>
        </w:rPr>
        <w:t xml:space="preserve"> – Confirm the node configuration</w:t>
      </w:r>
      <w:bookmarkEnd w:id="167"/>
    </w:p>
    <w:p w14:paraId="7B1B70F7" w14:textId="77777777" w:rsidR="00DB1991" w:rsidRDefault="00DB1991" w:rsidP="00DB1991">
      <w:pPr>
        <w:pStyle w:val="ListParagraph"/>
        <w:ind w:left="1080" w:firstLine="0"/>
        <w:contextualSpacing w:val="0"/>
      </w:pPr>
    </w:p>
    <w:p w14:paraId="7A8ED30F" w14:textId="77777777" w:rsidR="00D21E63" w:rsidRDefault="00DB1991" w:rsidP="00DB1991">
      <w:pPr>
        <w:pStyle w:val="ListParagraph"/>
        <w:numPr>
          <w:ilvl w:val="0"/>
          <w:numId w:val="31"/>
        </w:numPr>
        <w:contextualSpacing w:val="0"/>
        <w:rPr>
          <w:ins w:id="168" w:author="Beth Quinlan" w:date="2018-04-09T14:30:00Z"/>
        </w:rPr>
      </w:pPr>
      <w:r>
        <w:t xml:space="preserve">Within the Azure portal, go to the resource group that contains the VM that you applied the DSC configuration to. </w:t>
      </w:r>
    </w:p>
    <w:p w14:paraId="40DA1BA5" w14:textId="01FCBC00" w:rsidR="00DB1991" w:rsidDel="000208D0" w:rsidRDefault="00DB1991" w:rsidP="0032755D">
      <w:pPr>
        <w:pStyle w:val="ListParagraph"/>
        <w:ind w:left="1080" w:firstLine="0"/>
        <w:contextualSpacing w:val="0"/>
        <w:rPr>
          <w:del w:id="169" w:author="Beth Quinlan" w:date="2018-04-09T14:32:00Z"/>
        </w:rPr>
      </w:pPr>
      <w:del w:id="170" w:author="Beth Quinlan" w:date="2018-04-09T14:30:00Z">
        <w:r w:rsidDel="00D21E63">
          <w:delText>Go to</w:delText>
        </w:r>
      </w:del>
      <w:del w:id="171" w:author="Beth Quinlan" w:date="2018-04-09T14:35:00Z">
        <w:r w:rsidDel="000208D0">
          <w:delText xml:space="preserve"> the VM </w:delText>
        </w:r>
      </w:del>
      <w:del w:id="172" w:author="Beth Quinlan" w:date="2018-04-09T14:31:00Z">
        <w:r w:rsidDel="00D21E63">
          <w:delText xml:space="preserve">blade </w:delText>
        </w:r>
      </w:del>
      <w:del w:id="173" w:author="Beth Quinlan" w:date="2018-04-09T14:32:00Z">
        <w:r w:rsidDel="000208D0">
          <w:delText>and select the All settings link and then Extensions.</w:delText>
        </w:r>
      </w:del>
    </w:p>
    <w:p w14:paraId="61D75F6B" w14:textId="541E47FF" w:rsidR="00DB1991" w:rsidDel="000208D0" w:rsidRDefault="00DB1991" w:rsidP="003679F3">
      <w:pPr>
        <w:pStyle w:val="ListParagraph"/>
        <w:ind w:left="1080" w:firstLine="0"/>
        <w:contextualSpacing w:val="0"/>
        <w:rPr>
          <w:del w:id="174" w:author="Beth Quinlan" w:date="2018-04-09T14:35:00Z"/>
        </w:rPr>
      </w:pPr>
      <w:del w:id="175" w:author="Beth Quinlan" w:date="2018-04-09T14:33:00Z">
        <w:r w:rsidDel="000208D0">
          <w:rPr>
            <w:noProof/>
            <w:lang w:val="da-DK" w:eastAsia="da-DK"/>
          </w:rPr>
          <w:drawing>
            <wp:inline distT="0" distB="0" distL="0" distR="0" wp14:anchorId="6023A559" wp14:editId="4FBECF98">
              <wp:extent cx="2338405" cy="1138246"/>
              <wp:effectExtent l="0" t="0" r="508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8405" cy="1138246"/>
                      </a:xfrm>
                      <a:prstGeom prst="rect">
                        <a:avLst/>
                      </a:prstGeom>
                    </pic:spPr>
                  </pic:pic>
                </a:graphicData>
              </a:graphic>
            </wp:inline>
          </w:drawing>
        </w:r>
      </w:del>
      <w:ins w:id="176" w:author="Beth Quinlan" w:date="2018-04-09T14:33:00Z">
        <w:r w:rsidR="000208D0" w:rsidRPr="000208D0">
          <w:rPr>
            <w:noProof/>
          </w:rPr>
          <w:t xml:space="preserve"> </w:t>
        </w:r>
      </w:ins>
    </w:p>
    <w:p w14:paraId="0E53EAB2" w14:textId="28BCE5BE" w:rsidR="000208D0" w:rsidRDefault="000208D0" w:rsidP="000208D0">
      <w:pPr>
        <w:pStyle w:val="ListParagraph"/>
        <w:numPr>
          <w:ilvl w:val="0"/>
          <w:numId w:val="31"/>
        </w:numPr>
        <w:contextualSpacing w:val="0"/>
        <w:rPr>
          <w:ins w:id="177" w:author="Beth Quinlan" w:date="2018-04-09T14:35:00Z"/>
        </w:rPr>
      </w:pPr>
      <w:ins w:id="178" w:author="Beth Quinlan" w:date="2018-04-09T14:34:00Z">
        <w:r>
          <w:t>Select the VM that you configured as a DSC node and then select Extensions.</w:t>
        </w:r>
      </w:ins>
    </w:p>
    <w:p w14:paraId="71C67746" w14:textId="78CE0D9D" w:rsidR="000208D0" w:rsidRDefault="000208D0" w:rsidP="000208D0">
      <w:pPr>
        <w:rPr>
          <w:ins w:id="179" w:author="Beth Quinlan" w:date="2018-04-09T14:35:00Z"/>
        </w:rPr>
      </w:pPr>
    </w:p>
    <w:p w14:paraId="13ED3C45" w14:textId="10065DD4" w:rsidR="000208D0" w:rsidRDefault="000208D0">
      <w:pPr>
        <w:ind w:left="1440"/>
        <w:rPr>
          <w:ins w:id="180" w:author="Beth Quinlan" w:date="2018-04-09T14:35:00Z"/>
        </w:rPr>
        <w:pPrChange w:id="181" w:author="Beth Quinlan" w:date="2018-04-09T14:35:00Z">
          <w:pPr/>
        </w:pPrChange>
      </w:pPr>
      <w:ins w:id="182" w:author="Beth Quinlan" w:date="2018-04-09T14:35:00Z">
        <w:r>
          <w:rPr>
            <w:noProof/>
          </w:rPr>
          <w:drawing>
            <wp:inline distT="0" distB="0" distL="0" distR="0" wp14:anchorId="5F4A556C" wp14:editId="41BBEE0B">
              <wp:extent cx="1454883" cy="3033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3795" cy="3051927"/>
                      </a:xfrm>
                      <a:prstGeom prst="rect">
                        <a:avLst/>
                      </a:prstGeom>
                    </pic:spPr>
                  </pic:pic>
                </a:graphicData>
              </a:graphic>
            </wp:inline>
          </w:drawing>
        </w:r>
      </w:ins>
    </w:p>
    <w:p w14:paraId="6D7DD94D" w14:textId="77777777" w:rsidR="000208D0" w:rsidRDefault="000208D0">
      <w:pPr>
        <w:rPr>
          <w:ins w:id="183" w:author="Beth Quinlan" w:date="2018-04-09T14:34:00Z"/>
        </w:rPr>
        <w:pPrChange w:id="184" w:author="Beth Quinlan" w:date="2018-04-09T14:35:00Z">
          <w:pPr>
            <w:pStyle w:val="ListParagraph"/>
            <w:numPr>
              <w:numId w:val="31"/>
            </w:numPr>
            <w:ind w:left="1080"/>
            <w:contextualSpacing w:val="0"/>
          </w:pPr>
        </w:pPrChange>
      </w:pPr>
    </w:p>
    <w:p w14:paraId="1E6209D8" w14:textId="62DAB55D" w:rsidR="00DB1991" w:rsidRDefault="00DB1991" w:rsidP="00DB1991">
      <w:pPr>
        <w:pStyle w:val="ListParagraph"/>
        <w:numPr>
          <w:ilvl w:val="0"/>
          <w:numId w:val="31"/>
        </w:numPr>
        <w:contextualSpacing w:val="0"/>
      </w:pPr>
      <w:r>
        <w:t xml:space="preserve">If you do not see the </w:t>
      </w:r>
      <w:proofErr w:type="spellStart"/>
      <w:r w:rsidRPr="00DB1991">
        <w:rPr>
          <w:b/>
        </w:rPr>
        <w:t>Microsoft.Powershell.DSC</w:t>
      </w:r>
      <w:proofErr w:type="spellEnd"/>
      <w:r>
        <w:t xml:space="preserve"> extension with a status of </w:t>
      </w:r>
      <w:r w:rsidRPr="00DB1991">
        <w:rPr>
          <w:i/>
        </w:rPr>
        <w:t>Provisioning succeeded</w:t>
      </w:r>
      <w:r>
        <w:t>, wait until you see that.</w:t>
      </w:r>
    </w:p>
    <w:p w14:paraId="137D16B1" w14:textId="00D3D893" w:rsidR="00DC069E" w:rsidRDefault="00DC069E" w:rsidP="00DB1991">
      <w:pPr>
        <w:pStyle w:val="ListParagraph"/>
        <w:ind w:left="1080" w:firstLine="0"/>
        <w:contextualSpacing w:val="0"/>
      </w:pPr>
      <w:del w:id="185" w:author="Beth Quinlan" w:date="2018-04-09T14:36:00Z">
        <w:r w:rsidDel="000208D0">
          <w:rPr>
            <w:noProof/>
            <w:lang w:val="da-DK" w:eastAsia="da-DK"/>
          </w:rPr>
          <w:drawing>
            <wp:inline distT="0" distB="0" distL="0" distR="0" wp14:anchorId="0BE2349A" wp14:editId="6E2D40B7">
              <wp:extent cx="4088921" cy="198562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0730" cy="1991363"/>
                      </a:xfrm>
                      <a:prstGeom prst="rect">
                        <a:avLst/>
                      </a:prstGeom>
                    </pic:spPr>
                  </pic:pic>
                </a:graphicData>
              </a:graphic>
            </wp:inline>
          </w:drawing>
        </w:r>
      </w:del>
      <w:ins w:id="186" w:author="Beth Quinlan" w:date="2018-04-09T14:36:00Z">
        <w:r w:rsidR="000208D0" w:rsidRPr="000208D0">
          <w:rPr>
            <w:noProof/>
          </w:rPr>
          <w:t xml:space="preserve"> </w:t>
        </w:r>
        <w:r w:rsidR="000208D0">
          <w:rPr>
            <w:noProof/>
          </w:rPr>
          <w:drawing>
            <wp:inline distT="0" distB="0" distL="0" distR="0" wp14:anchorId="27872391" wp14:editId="1C054C9D">
              <wp:extent cx="5169877" cy="138415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2711" cy="1395625"/>
                      </a:xfrm>
                      <a:prstGeom prst="rect">
                        <a:avLst/>
                      </a:prstGeom>
                    </pic:spPr>
                  </pic:pic>
                </a:graphicData>
              </a:graphic>
            </wp:inline>
          </w:drawing>
        </w:r>
      </w:ins>
    </w:p>
    <w:p w14:paraId="2D0749FC" w14:textId="77777777" w:rsidR="009259BB" w:rsidRDefault="009259BB" w:rsidP="00DB1991">
      <w:pPr>
        <w:pStyle w:val="ListParagraph"/>
        <w:numPr>
          <w:ilvl w:val="0"/>
          <w:numId w:val="31"/>
        </w:numPr>
        <w:contextualSpacing w:val="0"/>
      </w:pPr>
      <w:r>
        <w:t xml:space="preserve">Go back to the VM blade and select the </w:t>
      </w:r>
      <w:r w:rsidRPr="009259BB">
        <w:rPr>
          <w:b/>
        </w:rPr>
        <w:t>Connect</w:t>
      </w:r>
      <w:r>
        <w:t xml:space="preserve"> button and RDP in to the VM.</w:t>
      </w:r>
    </w:p>
    <w:p w14:paraId="785794F4" w14:textId="3AAA5CD7" w:rsidR="009259BB" w:rsidRDefault="009259BB" w:rsidP="009259BB">
      <w:pPr>
        <w:pStyle w:val="ListParagraph"/>
      </w:pPr>
    </w:p>
    <w:p w14:paraId="34B8794D" w14:textId="0D92EE88" w:rsidR="009259BB" w:rsidRDefault="009259BB" w:rsidP="009259BB">
      <w:pPr>
        <w:pStyle w:val="ListParagraph"/>
        <w:ind w:left="1440"/>
      </w:pPr>
      <w:r>
        <w:rPr>
          <w:noProof/>
          <w:lang w:val="da-DK" w:eastAsia="da-DK"/>
        </w:rPr>
        <w:lastRenderedPageBreak/>
        <w:drawing>
          <wp:inline distT="0" distB="0" distL="0" distR="0" wp14:anchorId="58D58B68" wp14:editId="1351F0DF">
            <wp:extent cx="2028840" cy="733430"/>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8840" cy="733430"/>
                    </a:xfrm>
                    <a:prstGeom prst="rect">
                      <a:avLst/>
                    </a:prstGeom>
                  </pic:spPr>
                </pic:pic>
              </a:graphicData>
            </a:graphic>
          </wp:inline>
        </w:drawing>
      </w:r>
    </w:p>
    <w:p w14:paraId="1332768C" w14:textId="736526FA" w:rsidR="00090445" w:rsidRDefault="00090445" w:rsidP="00DB1991">
      <w:pPr>
        <w:pStyle w:val="ListParagraph"/>
        <w:numPr>
          <w:ilvl w:val="0"/>
          <w:numId w:val="31"/>
        </w:numPr>
        <w:contextualSpacing w:val="0"/>
      </w:pPr>
      <w:r>
        <w:t xml:space="preserve">Once you have </w:t>
      </w:r>
      <w:proofErr w:type="spellStart"/>
      <w:r>
        <w:t>RDPed</w:t>
      </w:r>
      <w:proofErr w:type="spellEnd"/>
      <w:r>
        <w:t xml:space="preserve"> in to the VM, you can open up </w:t>
      </w:r>
      <w:del w:id="187" w:author="Beth Quinlan" w:date="2018-04-09T14:37:00Z">
        <w:r w:rsidRPr="000208D0" w:rsidDel="000208D0">
          <w:rPr>
            <w:b/>
            <w:rPrChange w:id="188" w:author="Beth Quinlan" w:date="2018-04-09T14:37:00Z">
              <w:rPr/>
            </w:rPrChange>
          </w:rPr>
          <w:delText xml:space="preserve">Windows </w:delText>
        </w:r>
      </w:del>
      <w:ins w:id="189" w:author="Beth Quinlan" w:date="2018-04-09T14:37:00Z">
        <w:r w:rsidR="000208D0" w:rsidRPr="000208D0">
          <w:rPr>
            <w:b/>
            <w:rPrChange w:id="190" w:author="Beth Quinlan" w:date="2018-04-09T14:37:00Z">
              <w:rPr/>
            </w:rPrChange>
          </w:rPr>
          <w:t xml:space="preserve">File </w:t>
        </w:r>
      </w:ins>
      <w:r w:rsidRPr="000208D0">
        <w:rPr>
          <w:b/>
          <w:rPrChange w:id="191" w:author="Beth Quinlan" w:date="2018-04-09T14:37:00Z">
            <w:rPr/>
          </w:rPrChange>
        </w:rPr>
        <w:t>Explorer</w:t>
      </w:r>
      <w:r>
        <w:t xml:space="preserve"> on the VM to confirm that </w:t>
      </w:r>
      <w:r w:rsidRPr="00090445">
        <w:rPr>
          <w:b/>
        </w:rPr>
        <w:t>C:\inetpub</w:t>
      </w:r>
      <w:r>
        <w:t xml:space="preserve"> exists, which usually represents that IIS has been installed. If you do not see </w:t>
      </w:r>
      <w:r w:rsidRPr="001524F0">
        <w:rPr>
          <w:i/>
          <w:rPrChange w:id="192" w:author="Beth Quinlan" w:date="2018-04-11T14:45:00Z">
            <w:rPr/>
          </w:rPrChange>
        </w:rPr>
        <w:t>C:\Inetpub</w:t>
      </w:r>
      <w:r>
        <w:t>, this means that the configuration has not taken place yet.</w:t>
      </w:r>
    </w:p>
    <w:p w14:paraId="31A26506" w14:textId="77777777" w:rsidR="00090445" w:rsidRDefault="00090445">
      <w:r>
        <w:br w:type="page"/>
      </w:r>
    </w:p>
    <w:p w14:paraId="6E764829" w14:textId="2B83A0BB" w:rsidR="00090445" w:rsidRDefault="00090445" w:rsidP="00DB1991">
      <w:pPr>
        <w:pStyle w:val="ListParagraph"/>
        <w:numPr>
          <w:ilvl w:val="0"/>
          <w:numId w:val="31"/>
        </w:numPr>
        <w:contextualSpacing w:val="0"/>
      </w:pPr>
      <w:r>
        <w:lastRenderedPageBreak/>
        <w:t xml:space="preserve">On the VM, open </w:t>
      </w:r>
      <w:r w:rsidRPr="000208D0">
        <w:rPr>
          <w:b/>
          <w:rPrChange w:id="193" w:author="Beth Quinlan" w:date="2018-04-09T14:39:00Z">
            <w:rPr/>
          </w:rPrChange>
        </w:rPr>
        <w:t>PowerShell ISE</w:t>
      </w:r>
      <w:r>
        <w:t xml:space="preserve"> as administrator by opening the tile window and typing in ‘Windows PowerShell ISE’. Right</w:t>
      </w:r>
      <w:ins w:id="194" w:author="Beth Quinlan" w:date="2018-04-09T14:39:00Z">
        <w:r w:rsidR="000208D0">
          <w:t>-</w:t>
        </w:r>
      </w:ins>
      <w:del w:id="195" w:author="Beth Quinlan" w:date="2018-04-09T14:39:00Z">
        <w:r w:rsidDel="000208D0">
          <w:delText xml:space="preserve"> </w:delText>
        </w:r>
      </w:del>
      <w:r>
        <w:t xml:space="preserve">click on the icon and choose </w:t>
      </w:r>
      <w:del w:id="196" w:author="Beth Quinlan" w:date="2018-04-09T14:40:00Z">
        <w:r w:rsidRPr="000208D0" w:rsidDel="000208D0">
          <w:rPr>
            <w:b/>
            <w:rPrChange w:id="197" w:author="Beth Quinlan" w:date="2018-04-09T14:40:00Z">
              <w:rPr/>
            </w:rPrChange>
          </w:rPr>
          <w:delText xml:space="preserve">open </w:delText>
        </w:r>
      </w:del>
      <w:ins w:id="198" w:author="Beth Quinlan" w:date="2018-04-09T14:40:00Z">
        <w:r w:rsidR="000208D0" w:rsidRPr="000208D0">
          <w:rPr>
            <w:b/>
            <w:rPrChange w:id="199" w:author="Beth Quinlan" w:date="2018-04-09T14:40:00Z">
              <w:rPr/>
            </w:rPrChange>
          </w:rPr>
          <w:t xml:space="preserve">Run </w:t>
        </w:r>
      </w:ins>
      <w:r w:rsidRPr="000208D0">
        <w:rPr>
          <w:b/>
          <w:rPrChange w:id="200" w:author="Beth Quinlan" w:date="2018-04-09T14:40:00Z">
            <w:rPr/>
          </w:rPrChange>
        </w:rPr>
        <w:t>as Administrator</w:t>
      </w:r>
      <w:r>
        <w:t>.</w:t>
      </w:r>
    </w:p>
    <w:p w14:paraId="47F750AC" w14:textId="59D7C60E" w:rsidR="00090445" w:rsidRDefault="00090445" w:rsidP="00090445">
      <w:pPr>
        <w:pStyle w:val="ListParagraph"/>
        <w:ind w:left="1080" w:firstLine="0"/>
        <w:contextualSpacing w:val="0"/>
      </w:pPr>
      <w:r>
        <w:rPr>
          <w:noProof/>
          <w:lang w:val="da-DK" w:eastAsia="da-DK"/>
        </w:rPr>
        <w:drawing>
          <wp:inline distT="0" distB="0" distL="0" distR="0" wp14:anchorId="45D5EB44" wp14:editId="3AAF63EC">
            <wp:extent cx="4252944" cy="18526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2944" cy="1852626"/>
                    </a:xfrm>
                    <a:prstGeom prst="rect">
                      <a:avLst/>
                    </a:prstGeom>
                  </pic:spPr>
                </pic:pic>
              </a:graphicData>
            </a:graphic>
          </wp:inline>
        </w:drawing>
      </w:r>
    </w:p>
    <w:p w14:paraId="1531FD21" w14:textId="77777777" w:rsidR="00090445" w:rsidRDefault="00090445" w:rsidP="00090445">
      <w:pPr>
        <w:pStyle w:val="ListParagraph"/>
        <w:ind w:left="1080" w:firstLine="0"/>
        <w:contextualSpacing w:val="0"/>
      </w:pPr>
    </w:p>
    <w:p w14:paraId="3CB93C1C" w14:textId="37042061" w:rsidR="00090445" w:rsidRDefault="00090445" w:rsidP="00DB1991">
      <w:pPr>
        <w:pStyle w:val="ListParagraph"/>
        <w:numPr>
          <w:ilvl w:val="0"/>
          <w:numId w:val="31"/>
        </w:numPr>
        <w:contextualSpacing w:val="0"/>
      </w:pPr>
      <w:r>
        <w:t xml:space="preserve">Once </w:t>
      </w:r>
      <w:r w:rsidRPr="001524F0">
        <w:rPr>
          <w:i/>
          <w:rPrChange w:id="201" w:author="Beth Quinlan" w:date="2018-04-11T14:45:00Z">
            <w:rPr/>
          </w:rPrChange>
        </w:rPr>
        <w:t>PowerShell ISE</w:t>
      </w:r>
      <w:r>
        <w:t xml:space="preserve"> is open, type </w:t>
      </w:r>
      <w:r w:rsidRPr="0078582E">
        <w:rPr>
          <w:rFonts w:ascii="Courier New" w:hAnsi="Courier New" w:cs="Courier New"/>
          <w:b/>
        </w:rPr>
        <w:t>Test-</w:t>
      </w:r>
      <w:proofErr w:type="spellStart"/>
      <w:r w:rsidRPr="0078582E">
        <w:rPr>
          <w:rFonts w:ascii="Courier New" w:hAnsi="Courier New" w:cs="Courier New"/>
          <w:b/>
        </w:rPr>
        <w:t>DscConfiguration</w:t>
      </w:r>
      <w:proofErr w:type="spellEnd"/>
      <w:r w:rsidRPr="0078582E">
        <w:rPr>
          <w:rFonts w:ascii="Courier New" w:hAnsi="Courier New" w:cs="Courier New"/>
          <w:b/>
        </w:rPr>
        <w:t xml:space="preserve"> –Verbose</w:t>
      </w:r>
      <w:r>
        <w:t xml:space="preserve"> into the command window and select </w:t>
      </w:r>
      <w:r w:rsidRPr="00141451">
        <w:rPr>
          <w:b/>
        </w:rPr>
        <w:t>Enter</w:t>
      </w:r>
      <w:r>
        <w:t>.</w:t>
      </w:r>
      <w:r w:rsidR="001651BD">
        <w:t xml:space="preserve"> You may receive path errors or an error that tells you that the DSC configuration is currently being applied. Remember, the minimum amount of time it will take to apply the configuration is </w:t>
      </w:r>
      <w:r w:rsidR="001651BD" w:rsidRPr="001651BD">
        <w:rPr>
          <w:b/>
        </w:rPr>
        <w:t>30 minutes</w:t>
      </w:r>
      <w:r w:rsidR="001651BD">
        <w:t>.</w:t>
      </w:r>
    </w:p>
    <w:p w14:paraId="0B47469A" w14:textId="51B52C61" w:rsidR="001651BD" w:rsidRDefault="001651BD" w:rsidP="001651BD">
      <w:pPr>
        <w:pStyle w:val="ListParagraph"/>
        <w:ind w:left="1080" w:firstLine="0"/>
        <w:contextualSpacing w:val="0"/>
      </w:pPr>
      <w:r>
        <w:rPr>
          <w:noProof/>
          <w:lang w:val="da-DK" w:eastAsia="da-DK"/>
        </w:rPr>
        <w:drawing>
          <wp:inline distT="0" distB="0" distL="0" distR="0" wp14:anchorId="2E746DC4" wp14:editId="7A45660D">
            <wp:extent cx="5581816" cy="8068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5837" cy="813222"/>
                    </a:xfrm>
                    <a:prstGeom prst="rect">
                      <a:avLst/>
                    </a:prstGeom>
                  </pic:spPr>
                </pic:pic>
              </a:graphicData>
            </a:graphic>
          </wp:inline>
        </w:drawing>
      </w:r>
    </w:p>
    <w:p w14:paraId="6F971283" w14:textId="77777777" w:rsidR="0078582E" w:rsidRDefault="0078582E">
      <w:r>
        <w:br w:type="page"/>
      </w:r>
    </w:p>
    <w:p w14:paraId="2F3F91EB" w14:textId="16A379D2" w:rsidR="0078582E" w:rsidRPr="0078582E" w:rsidRDefault="005074AE" w:rsidP="005074AE">
      <w:pPr>
        <w:pStyle w:val="ListParagraph"/>
        <w:numPr>
          <w:ilvl w:val="0"/>
          <w:numId w:val="31"/>
        </w:numPr>
        <w:contextualSpacing w:val="0"/>
        <w:rPr>
          <w:lang w:val="en"/>
        </w:rPr>
      </w:pPr>
      <w:r>
        <w:lastRenderedPageBreak/>
        <w:t xml:space="preserve">Once the configuration has been applied and you execute the </w:t>
      </w:r>
      <w:r w:rsidRPr="0078582E">
        <w:rPr>
          <w:rFonts w:ascii="Courier New" w:hAnsi="Courier New" w:cs="Courier New"/>
          <w:b/>
        </w:rPr>
        <w:t>Test-</w:t>
      </w:r>
      <w:proofErr w:type="spellStart"/>
      <w:r w:rsidRPr="0078582E">
        <w:rPr>
          <w:rFonts w:ascii="Courier New" w:hAnsi="Courier New" w:cs="Courier New"/>
          <w:b/>
        </w:rPr>
        <w:t>DscConfiguration</w:t>
      </w:r>
      <w:proofErr w:type="spellEnd"/>
      <w:r w:rsidR="008605F4" w:rsidRPr="0078582E">
        <w:rPr>
          <w:rFonts w:ascii="Courier New" w:hAnsi="Courier New" w:cs="Courier New"/>
          <w:b/>
        </w:rPr>
        <w:t xml:space="preserve"> -Verbose</w:t>
      </w:r>
      <w:r>
        <w:t xml:space="preserve"> line of code, you should see something like this:</w:t>
      </w:r>
    </w:p>
    <w:p w14:paraId="1885251D" w14:textId="77777777" w:rsidR="0078582E" w:rsidRPr="0078582E" w:rsidRDefault="0078582E" w:rsidP="0078582E">
      <w:pPr>
        <w:pStyle w:val="ListParagraph"/>
        <w:ind w:left="1080" w:firstLine="0"/>
        <w:contextualSpacing w:val="0"/>
        <w:rPr>
          <w:lang w:val="en"/>
        </w:rPr>
      </w:pPr>
    </w:p>
    <w:p w14:paraId="1DE993C0"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F5F5F5"/>
          <w:sz w:val="18"/>
          <w:szCs w:val="18"/>
        </w:rPr>
      </w:pPr>
      <w:r w:rsidRPr="0078582E">
        <w:rPr>
          <w:rFonts w:ascii="Lucida Console" w:hAnsi="Lucida Console" w:cs="Lucida Console"/>
          <w:color w:val="F5F5F5"/>
          <w:sz w:val="18"/>
          <w:szCs w:val="18"/>
        </w:rPr>
        <w:t>PS C:\Users\larrywa&gt; Test-</w:t>
      </w:r>
      <w:proofErr w:type="spellStart"/>
      <w:r w:rsidRPr="0078582E">
        <w:rPr>
          <w:rFonts w:ascii="Lucida Console" w:hAnsi="Lucida Console" w:cs="Lucida Console"/>
          <w:color w:val="F5F5F5"/>
          <w:sz w:val="18"/>
          <w:szCs w:val="18"/>
        </w:rPr>
        <w:t>Dscconfiguration</w:t>
      </w:r>
      <w:proofErr w:type="spellEnd"/>
      <w:r w:rsidRPr="0078582E">
        <w:rPr>
          <w:rFonts w:ascii="Lucida Console" w:hAnsi="Lucida Console" w:cs="Lucida Console"/>
          <w:color w:val="F5F5F5"/>
          <w:sz w:val="18"/>
          <w:szCs w:val="18"/>
        </w:rPr>
        <w:t xml:space="preserve"> -Verbose</w:t>
      </w:r>
    </w:p>
    <w:p w14:paraId="24D5FA9A"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Perform operation 'Invoke </w:t>
      </w:r>
      <w:proofErr w:type="spellStart"/>
      <w:r w:rsidRPr="0078582E">
        <w:rPr>
          <w:rFonts w:ascii="Lucida Console" w:hAnsi="Lucida Console" w:cs="Lucida Console"/>
          <w:color w:val="00FFFF"/>
          <w:sz w:val="18"/>
          <w:szCs w:val="18"/>
        </w:rPr>
        <w:t>CimMethod</w:t>
      </w:r>
      <w:proofErr w:type="spellEnd"/>
      <w:r w:rsidRPr="0078582E">
        <w:rPr>
          <w:rFonts w:ascii="Lucida Console" w:hAnsi="Lucida Console" w:cs="Lucida Console"/>
          <w:color w:val="00FFFF"/>
          <w:sz w:val="18"/>
          <w:szCs w:val="18"/>
        </w:rPr>
        <w:t>' with following parameters, ''</w:t>
      </w:r>
      <w:proofErr w:type="spellStart"/>
      <w:r w:rsidRPr="0078582E">
        <w:rPr>
          <w:rFonts w:ascii="Lucida Console" w:hAnsi="Lucida Console" w:cs="Lucida Console"/>
          <w:color w:val="00FFFF"/>
          <w:sz w:val="18"/>
          <w:szCs w:val="18"/>
        </w:rPr>
        <w:t>methodName</w:t>
      </w:r>
      <w:proofErr w:type="spellEnd"/>
      <w:r w:rsidRPr="0078582E">
        <w:rPr>
          <w:rFonts w:ascii="Lucida Console" w:hAnsi="Lucida Console" w:cs="Lucida Console"/>
          <w:color w:val="00FFFF"/>
          <w:sz w:val="18"/>
          <w:szCs w:val="18"/>
        </w:rPr>
        <w:t xml:space="preserve">' = </w:t>
      </w:r>
      <w:proofErr w:type="spellStart"/>
      <w:r w:rsidRPr="0078582E">
        <w:rPr>
          <w:rFonts w:ascii="Lucida Console" w:hAnsi="Lucida Console" w:cs="Lucida Console"/>
          <w:color w:val="00FFFF"/>
          <w:sz w:val="18"/>
          <w:szCs w:val="18"/>
        </w:rPr>
        <w:t>TestConfiguration</w:t>
      </w:r>
      <w:proofErr w:type="spell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className</w:t>
      </w:r>
      <w:proofErr w:type="spellEnd"/>
      <w:r w:rsidRPr="0078582E">
        <w:rPr>
          <w:rFonts w:ascii="Lucida Console" w:hAnsi="Lucida Console" w:cs="Lucida Console"/>
          <w:color w:val="00FFFF"/>
          <w:sz w:val="18"/>
          <w:szCs w:val="18"/>
        </w:rPr>
        <w:t xml:space="preserve">' = </w:t>
      </w:r>
      <w:proofErr w:type="spellStart"/>
      <w:r w:rsidRPr="0078582E">
        <w:rPr>
          <w:rFonts w:ascii="Lucida Console" w:hAnsi="Lucida Console" w:cs="Lucida Console"/>
          <w:color w:val="00FFFF"/>
          <w:sz w:val="18"/>
          <w:szCs w:val="18"/>
        </w:rPr>
        <w:t>MSFT_DSCLocalConfigurationManage</w:t>
      </w:r>
      <w:proofErr w:type="spellEnd"/>
    </w:p>
    <w:p w14:paraId="3FFBB538"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r,'</w:t>
      </w:r>
      <w:proofErr w:type="spellStart"/>
      <w:r w:rsidRPr="0078582E">
        <w:rPr>
          <w:rFonts w:ascii="Lucida Console" w:hAnsi="Lucida Console" w:cs="Lucida Console"/>
          <w:color w:val="00FFFF"/>
          <w:sz w:val="18"/>
          <w:szCs w:val="18"/>
        </w:rPr>
        <w:t>namespaceName</w:t>
      </w:r>
      <w:proofErr w:type="spellEnd"/>
      <w:r w:rsidRPr="0078582E">
        <w:rPr>
          <w:rFonts w:ascii="Lucida Console" w:hAnsi="Lucida Console" w:cs="Lucida Console"/>
          <w:color w:val="00FFFF"/>
          <w:sz w:val="18"/>
          <w:szCs w:val="18"/>
        </w:rPr>
        <w:t>' = root/Microsoft/Windows/</w:t>
      </w:r>
      <w:proofErr w:type="spellStart"/>
      <w:r w:rsidRPr="0078582E">
        <w:rPr>
          <w:rFonts w:ascii="Lucida Console" w:hAnsi="Lucida Console" w:cs="Lucida Console"/>
          <w:color w:val="00FFFF"/>
          <w:sz w:val="18"/>
          <w:szCs w:val="18"/>
        </w:rPr>
        <w:t>DesiredStateConfiguration</w:t>
      </w:r>
      <w:proofErr w:type="spellEnd"/>
      <w:r w:rsidRPr="0078582E">
        <w:rPr>
          <w:rFonts w:ascii="Lucida Console" w:hAnsi="Lucida Console" w:cs="Lucida Console"/>
          <w:color w:val="00FFFF"/>
          <w:sz w:val="18"/>
          <w:szCs w:val="18"/>
        </w:rPr>
        <w:t>'.</w:t>
      </w:r>
    </w:p>
    <w:p w14:paraId="366405ED"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An LCM method call arrived from computer VMDSC with user </w:t>
      </w:r>
      <w:proofErr w:type="spellStart"/>
      <w:r w:rsidRPr="0078582E">
        <w:rPr>
          <w:rFonts w:ascii="Lucida Console" w:hAnsi="Lucida Console" w:cs="Lucida Console"/>
          <w:color w:val="00FFFF"/>
          <w:sz w:val="18"/>
          <w:szCs w:val="18"/>
        </w:rPr>
        <w:t>sid</w:t>
      </w:r>
      <w:proofErr w:type="spellEnd"/>
      <w:r w:rsidRPr="0078582E">
        <w:rPr>
          <w:rFonts w:ascii="Lucida Console" w:hAnsi="Lucida Console" w:cs="Lucida Console"/>
          <w:color w:val="00FFFF"/>
          <w:sz w:val="18"/>
          <w:szCs w:val="18"/>
        </w:rPr>
        <w:t xml:space="preserve"> S-1-5-21-1839881053-3900424488-1866205247-500.</w:t>
      </w:r>
    </w:p>
    <w:p w14:paraId="3644341C"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w:t>
      </w:r>
    </w:p>
    <w:p w14:paraId="718FD5EF"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w:t>
      </w:r>
    </w:p>
    <w:p w14:paraId="360F21C5"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w:t>
      </w:r>
    </w:p>
    <w:p w14:paraId="7D8F446D"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started: Web-Server</w:t>
      </w:r>
    </w:p>
    <w:p w14:paraId="7C40FCD6"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succeeded: Web-Server</w:t>
      </w:r>
    </w:p>
    <w:p w14:paraId="643085AA"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 True in 1.1100 seconds.</w:t>
      </w:r>
    </w:p>
    <w:p w14:paraId="3484C890"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]Web-Server]</w:t>
      </w:r>
    </w:p>
    <w:p w14:paraId="650F152D"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w:t>
      </w:r>
    </w:p>
    <w:p w14:paraId="0EAC4986"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w:t>
      </w:r>
    </w:p>
    <w:p w14:paraId="028D5BEC"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started: Web-</w:t>
      </w:r>
      <w:proofErr w:type="spellStart"/>
      <w:r w:rsidRPr="0078582E">
        <w:rPr>
          <w:rFonts w:ascii="Lucida Console" w:hAnsi="Lucida Console" w:cs="Lucida Console"/>
          <w:color w:val="00FFFF"/>
          <w:sz w:val="18"/>
          <w:szCs w:val="18"/>
        </w:rPr>
        <w:t>WebServer</w:t>
      </w:r>
      <w:proofErr w:type="spellEnd"/>
    </w:p>
    <w:p w14:paraId="040C0FBB"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succeeded: Web-</w:t>
      </w:r>
      <w:proofErr w:type="spellStart"/>
      <w:r w:rsidRPr="0078582E">
        <w:rPr>
          <w:rFonts w:ascii="Lucida Console" w:hAnsi="Lucida Console" w:cs="Lucida Console"/>
          <w:color w:val="00FFFF"/>
          <w:sz w:val="18"/>
          <w:szCs w:val="18"/>
        </w:rPr>
        <w:t>WebServer</w:t>
      </w:r>
      <w:proofErr w:type="spellEnd"/>
    </w:p>
    <w:p w14:paraId="5DC425BE"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 True in 0.4850 seconds.</w:t>
      </w:r>
    </w:p>
    <w:p w14:paraId="48E8CC52"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w:t>
      </w:r>
      <w:proofErr w:type="spellStart"/>
      <w:r w:rsidRPr="0078582E">
        <w:rPr>
          <w:rFonts w:ascii="Lucida Console" w:hAnsi="Lucida Console" w:cs="Lucida Console"/>
          <w:color w:val="00FFFF"/>
          <w:sz w:val="18"/>
          <w:szCs w:val="18"/>
        </w:rPr>
        <w:t>WebServer</w:t>
      </w:r>
      <w:proofErr w:type="spellEnd"/>
      <w:r w:rsidRPr="0078582E">
        <w:rPr>
          <w:rFonts w:ascii="Lucida Console" w:hAnsi="Lucida Console" w:cs="Lucida Console"/>
          <w:color w:val="00FFFF"/>
          <w:sz w:val="18"/>
          <w:szCs w:val="18"/>
        </w:rPr>
        <w:t>]</w:t>
      </w:r>
    </w:p>
    <w:p w14:paraId="25F33C55"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w:t>
      </w:r>
    </w:p>
    <w:p w14:paraId="7F5E5AD9"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w:t>
      </w:r>
    </w:p>
    <w:p w14:paraId="61D02C18"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started: Web-Common-http</w:t>
      </w:r>
    </w:p>
    <w:p w14:paraId="0A3878E7"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succeeded: Web-Common-Http</w:t>
      </w:r>
    </w:p>
    <w:p w14:paraId="3382E3C6"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 True in 0.5150 seconds.</w:t>
      </w:r>
    </w:p>
    <w:p w14:paraId="3F690310"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]Web-Common-http]</w:t>
      </w:r>
    </w:p>
    <w:p w14:paraId="3AA75860"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w:t>
      </w:r>
    </w:p>
    <w:p w14:paraId="40F6335E"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w:t>
      </w:r>
    </w:p>
    <w:p w14:paraId="401D647B"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started: Web-Default-Doc</w:t>
      </w:r>
    </w:p>
    <w:p w14:paraId="42A49987"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succeeded: Web-Default-Doc</w:t>
      </w:r>
    </w:p>
    <w:p w14:paraId="3FA29786"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 True in 0.4380 seconds.</w:t>
      </w:r>
    </w:p>
    <w:p w14:paraId="5B9BD475"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End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]Web-Default-Doc]</w:t>
      </w:r>
    </w:p>
    <w:p w14:paraId="0432721C"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Resource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]Web-Dir-Browsing]</w:t>
      </w:r>
    </w:p>
    <w:p w14:paraId="1E505B57"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VERBOSE: [VMDSC]: LCM</w:t>
      </w:r>
      <w:proofErr w:type="gramStart"/>
      <w:r w:rsidRPr="0078582E">
        <w:rPr>
          <w:rFonts w:ascii="Lucida Console" w:hAnsi="Lucida Console" w:cs="Lucida Console"/>
          <w:color w:val="00FFFF"/>
          <w:sz w:val="18"/>
          <w:szCs w:val="18"/>
        </w:rPr>
        <w:t>:  [</w:t>
      </w:r>
      <w:proofErr w:type="gramEnd"/>
      <w:r w:rsidRPr="0078582E">
        <w:rPr>
          <w:rFonts w:ascii="Lucida Console" w:hAnsi="Lucida Console" w:cs="Lucida Console"/>
          <w:color w:val="00FFFF"/>
          <w:sz w:val="18"/>
          <w:szCs w:val="18"/>
        </w:rPr>
        <w:t xml:space="preserve"> Start  Test     ]  [[</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]Web-Dir-Browsing]</w:t>
      </w:r>
    </w:p>
    <w:p w14:paraId="0BCCD0CE" w14:textId="77777777" w:rsidR="0078582E" w:rsidRPr="0078582E" w:rsidRDefault="0078582E" w:rsidP="0078582E">
      <w:pPr>
        <w:shd w:val="clear" w:color="auto" w:fill="012456"/>
        <w:autoSpaceDE w:val="0"/>
        <w:autoSpaceDN w:val="0"/>
        <w:adjustRightInd w:val="0"/>
        <w:spacing w:before="0" w:line="240" w:lineRule="auto"/>
        <w:ind w:firstLine="0"/>
        <w:rPr>
          <w:rFonts w:ascii="Lucida Console" w:hAnsi="Lucida Console" w:cs="Lucida Console"/>
          <w:color w:val="00FFFF"/>
          <w:sz w:val="18"/>
          <w:szCs w:val="18"/>
        </w:rPr>
      </w:pPr>
      <w:r w:rsidRPr="0078582E">
        <w:rPr>
          <w:rFonts w:ascii="Lucida Console" w:hAnsi="Lucida Console" w:cs="Lucida Console"/>
          <w:color w:val="00FFFF"/>
          <w:sz w:val="18"/>
          <w:szCs w:val="18"/>
        </w:rPr>
        <w:t xml:space="preserve">VERBOSE: [VMDSC]:                         </w:t>
      </w:r>
      <w:proofErr w:type="gramStart"/>
      <w:r w:rsidRPr="0078582E">
        <w:rPr>
          <w:rFonts w:ascii="Lucida Console" w:hAnsi="Lucida Console" w:cs="Lucida Console"/>
          <w:color w:val="00FFFF"/>
          <w:sz w:val="18"/>
          <w:szCs w:val="18"/>
        </w:rPr>
        <w:t xml:space="preserve">   [</w:t>
      </w:r>
      <w:proofErr w:type="gramEnd"/>
      <w:r w:rsidRPr="0078582E">
        <w:rPr>
          <w:rFonts w:ascii="Lucida Console" w:hAnsi="Lucida Console" w:cs="Lucida Console"/>
          <w:color w:val="00FFFF"/>
          <w:sz w:val="18"/>
          <w:szCs w:val="18"/>
        </w:rPr>
        <w: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]Web-Dir-Browsing] The operation 'Get-</w:t>
      </w:r>
      <w:proofErr w:type="spellStart"/>
      <w:r w:rsidRPr="0078582E">
        <w:rPr>
          <w:rFonts w:ascii="Lucida Console" w:hAnsi="Lucida Console" w:cs="Lucida Console"/>
          <w:color w:val="00FFFF"/>
          <w:sz w:val="18"/>
          <w:szCs w:val="18"/>
        </w:rPr>
        <w:t>WindowsFeature</w:t>
      </w:r>
      <w:proofErr w:type="spellEnd"/>
      <w:r w:rsidRPr="0078582E">
        <w:rPr>
          <w:rFonts w:ascii="Lucida Console" w:hAnsi="Lucida Console" w:cs="Lucida Console"/>
          <w:color w:val="00FFFF"/>
          <w:sz w:val="18"/>
          <w:szCs w:val="18"/>
        </w:rPr>
        <w:t xml:space="preserve">' started: Web-Dir-Browsing </w:t>
      </w:r>
    </w:p>
    <w:p w14:paraId="77D84BBB" w14:textId="76B23D3F" w:rsidR="007C19E6" w:rsidRDefault="007C19E6" w:rsidP="0078582E">
      <w:pPr>
        <w:pStyle w:val="ListParagraph"/>
        <w:ind w:left="1080" w:firstLine="0"/>
        <w:contextualSpacing w:val="0"/>
        <w:rPr>
          <w:ins w:id="202" w:author="Beth Quinlan" w:date="2018-04-11T14:46:00Z"/>
          <w:lang w:val="en"/>
        </w:rPr>
      </w:pPr>
    </w:p>
    <w:p w14:paraId="2EE48D6D" w14:textId="6191228A" w:rsidR="001524F0" w:rsidRPr="00A81304" w:rsidRDefault="001524F0" w:rsidP="001524F0">
      <w:pPr>
        <w:pStyle w:val="ListParagraph"/>
        <w:ind w:firstLine="0"/>
        <w:contextualSpacing w:val="0"/>
        <w:rPr>
          <w:lang w:val="en"/>
        </w:rPr>
        <w:pPrChange w:id="203" w:author="Beth Quinlan" w:date="2018-04-11T14:46:00Z">
          <w:pPr>
            <w:pStyle w:val="ListParagraph"/>
            <w:ind w:left="1080" w:firstLine="0"/>
            <w:contextualSpacing w:val="0"/>
          </w:pPr>
        </w:pPrChange>
      </w:pPr>
      <w:ins w:id="204" w:author="Beth Quinlan" w:date="2018-04-11T14:46:00Z">
        <w:r>
          <w:rPr>
            <w:noProof/>
          </w:rPr>
          <w:drawing>
            <wp:inline distT="0" distB="0" distL="0" distR="0" wp14:anchorId="17E704AB" wp14:editId="14AAC341">
              <wp:extent cx="5562600" cy="7048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stretch>
                        <a:fillRect/>
                      </a:stretch>
                    </pic:blipFill>
                    <pic:spPr>
                      <a:xfrm>
                        <a:off x="0" y="0"/>
                        <a:ext cx="5562600" cy="704850"/>
                      </a:xfrm>
                      <a:prstGeom prst="rect">
                        <a:avLst/>
                      </a:prstGeom>
                    </pic:spPr>
                  </pic:pic>
                </a:graphicData>
              </a:graphic>
            </wp:inline>
          </w:drawing>
        </w:r>
      </w:ins>
      <w:bookmarkStart w:id="205" w:name="_GoBack"/>
      <w:bookmarkEnd w:id="205"/>
    </w:p>
    <w:sectPr w:rsidR="001524F0" w:rsidRPr="00A8130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C70DC" w14:textId="77777777" w:rsidR="002331C2" w:rsidRDefault="002331C2" w:rsidP="003C27E6">
      <w:pPr>
        <w:spacing w:before="0" w:line="240" w:lineRule="auto"/>
      </w:pPr>
      <w:r>
        <w:separator/>
      </w:r>
    </w:p>
  </w:endnote>
  <w:endnote w:type="continuationSeparator" w:id="0">
    <w:p w14:paraId="6287F928" w14:textId="77777777" w:rsidR="002331C2" w:rsidRDefault="002331C2"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42556E6F" w:rsidR="00090445" w:rsidRDefault="00090445">
        <w:pPr>
          <w:pStyle w:val="Footer"/>
          <w:jc w:val="right"/>
        </w:pPr>
        <w:r>
          <w:fldChar w:fldCharType="begin"/>
        </w:r>
        <w:r>
          <w:instrText xml:space="preserve"> PAGE   \* MERGEFORMAT </w:instrText>
        </w:r>
        <w:r>
          <w:fldChar w:fldCharType="separate"/>
        </w:r>
        <w:r w:rsidR="0025170C">
          <w:rPr>
            <w:noProof/>
          </w:rPr>
          <w:t>15</w:t>
        </w:r>
        <w:r>
          <w:rPr>
            <w:noProof/>
          </w:rPr>
          <w:fldChar w:fldCharType="end"/>
        </w:r>
      </w:p>
    </w:sdtContent>
  </w:sdt>
  <w:p w14:paraId="10039C09" w14:textId="77777777" w:rsidR="00090445" w:rsidRDefault="00090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6DCA" w14:textId="77777777" w:rsidR="002331C2" w:rsidRDefault="002331C2" w:rsidP="003C27E6">
      <w:pPr>
        <w:spacing w:before="0" w:line="240" w:lineRule="auto"/>
      </w:pPr>
      <w:r>
        <w:separator/>
      </w:r>
    </w:p>
  </w:footnote>
  <w:footnote w:type="continuationSeparator" w:id="0">
    <w:p w14:paraId="5EA00EF6" w14:textId="77777777" w:rsidR="002331C2" w:rsidRDefault="002331C2"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368CA"/>
    <w:multiLevelType w:val="hybridMultilevel"/>
    <w:tmpl w:val="AEA22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76B21"/>
    <w:multiLevelType w:val="hybridMultilevel"/>
    <w:tmpl w:val="3B8CD4F4"/>
    <w:lvl w:ilvl="0" w:tplc="AD52A6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90099"/>
    <w:multiLevelType w:val="hybridMultilevel"/>
    <w:tmpl w:val="5452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434EC"/>
    <w:multiLevelType w:val="hybridMultilevel"/>
    <w:tmpl w:val="7EBA33EA"/>
    <w:lvl w:ilvl="0" w:tplc="07D49F8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B4E49"/>
    <w:multiLevelType w:val="hybridMultilevel"/>
    <w:tmpl w:val="2A80E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1E5B11"/>
    <w:multiLevelType w:val="hybridMultilevel"/>
    <w:tmpl w:val="4EAEC178"/>
    <w:lvl w:ilvl="0" w:tplc="903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952E7"/>
    <w:multiLevelType w:val="hybridMultilevel"/>
    <w:tmpl w:val="E9D637DA"/>
    <w:lvl w:ilvl="0" w:tplc="66B49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E66B4F"/>
    <w:multiLevelType w:val="hybridMultilevel"/>
    <w:tmpl w:val="35685144"/>
    <w:lvl w:ilvl="0" w:tplc="6BD66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28"/>
  </w:num>
  <w:num w:numId="4">
    <w:abstractNumId w:val="29"/>
  </w:num>
  <w:num w:numId="5">
    <w:abstractNumId w:val="1"/>
  </w:num>
  <w:num w:numId="6">
    <w:abstractNumId w:val="4"/>
  </w:num>
  <w:num w:numId="7">
    <w:abstractNumId w:val="26"/>
  </w:num>
  <w:num w:numId="8">
    <w:abstractNumId w:val="21"/>
  </w:num>
  <w:num w:numId="9">
    <w:abstractNumId w:val="16"/>
  </w:num>
  <w:num w:numId="10">
    <w:abstractNumId w:val="20"/>
  </w:num>
  <w:num w:numId="11">
    <w:abstractNumId w:val="8"/>
  </w:num>
  <w:num w:numId="12">
    <w:abstractNumId w:val="11"/>
  </w:num>
  <w:num w:numId="13">
    <w:abstractNumId w:val="6"/>
  </w:num>
  <w:num w:numId="14">
    <w:abstractNumId w:val="15"/>
  </w:num>
  <w:num w:numId="15">
    <w:abstractNumId w:val="3"/>
  </w:num>
  <w:num w:numId="16">
    <w:abstractNumId w:val="10"/>
  </w:num>
  <w:num w:numId="17">
    <w:abstractNumId w:val="18"/>
  </w:num>
  <w:num w:numId="18">
    <w:abstractNumId w:val="7"/>
  </w:num>
  <w:num w:numId="19">
    <w:abstractNumId w:val="27"/>
  </w:num>
  <w:num w:numId="20">
    <w:abstractNumId w:val="22"/>
  </w:num>
  <w:num w:numId="21">
    <w:abstractNumId w:val="9"/>
  </w:num>
  <w:num w:numId="22">
    <w:abstractNumId w:val="0"/>
  </w:num>
  <w:num w:numId="23">
    <w:abstractNumId w:val="31"/>
  </w:num>
  <w:num w:numId="24">
    <w:abstractNumId w:val="19"/>
  </w:num>
  <w:num w:numId="25">
    <w:abstractNumId w:val="14"/>
  </w:num>
  <w:num w:numId="26">
    <w:abstractNumId w:val="13"/>
  </w:num>
  <w:num w:numId="27">
    <w:abstractNumId w:val="30"/>
  </w:num>
  <w:num w:numId="28">
    <w:abstractNumId w:val="17"/>
  </w:num>
  <w:num w:numId="29">
    <w:abstractNumId w:val="25"/>
  </w:num>
  <w:num w:numId="30">
    <w:abstractNumId w:val="24"/>
  </w:num>
  <w:num w:numId="31">
    <w:abstractNumId w:val="12"/>
  </w:num>
  <w:num w:numId="32">
    <w:abstractNumId w:val="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1F10"/>
    <w:rsid w:val="0000257A"/>
    <w:rsid w:val="00012BC0"/>
    <w:rsid w:val="0001712A"/>
    <w:rsid w:val="000208D0"/>
    <w:rsid w:val="000413C9"/>
    <w:rsid w:val="00041F0B"/>
    <w:rsid w:val="000465A4"/>
    <w:rsid w:val="00064C4D"/>
    <w:rsid w:val="000810CA"/>
    <w:rsid w:val="00090445"/>
    <w:rsid w:val="0009453F"/>
    <w:rsid w:val="000A0F41"/>
    <w:rsid w:val="000B11DA"/>
    <w:rsid w:val="000B164B"/>
    <w:rsid w:val="000B2FBA"/>
    <w:rsid w:val="000B3D14"/>
    <w:rsid w:val="000D5FAE"/>
    <w:rsid w:val="000E0AEE"/>
    <w:rsid w:val="000E0F69"/>
    <w:rsid w:val="000E68E7"/>
    <w:rsid w:val="000F37D6"/>
    <w:rsid w:val="000F4A16"/>
    <w:rsid w:val="0010696F"/>
    <w:rsid w:val="00106B6A"/>
    <w:rsid w:val="00116AC0"/>
    <w:rsid w:val="00125B6F"/>
    <w:rsid w:val="0013365E"/>
    <w:rsid w:val="00141451"/>
    <w:rsid w:val="0014237C"/>
    <w:rsid w:val="001524F0"/>
    <w:rsid w:val="001651BD"/>
    <w:rsid w:val="00177D1B"/>
    <w:rsid w:val="001863F3"/>
    <w:rsid w:val="001A04FA"/>
    <w:rsid w:val="001B3ECE"/>
    <w:rsid w:val="001B673F"/>
    <w:rsid w:val="001C4373"/>
    <w:rsid w:val="001D0D85"/>
    <w:rsid w:val="001D5AAA"/>
    <w:rsid w:val="001E32F7"/>
    <w:rsid w:val="001F782B"/>
    <w:rsid w:val="00203F6F"/>
    <w:rsid w:val="00215568"/>
    <w:rsid w:val="002331C2"/>
    <w:rsid w:val="00234564"/>
    <w:rsid w:val="002346B8"/>
    <w:rsid w:val="0025170C"/>
    <w:rsid w:val="00252CBB"/>
    <w:rsid w:val="002575D6"/>
    <w:rsid w:val="00257875"/>
    <w:rsid w:val="002633B4"/>
    <w:rsid w:val="002751FD"/>
    <w:rsid w:val="00275438"/>
    <w:rsid w:val="00282FCB"/>
    <w:rsid w:val="0029249E"/>
    <w:rsid w:val="00297480"/>
    <w:rsid w:val="002A153E"/>
    <w:rsid w:val="002B75D1"/>
    <w:rsid w:val="002D13F5"/>
    <w:rsid w:val="002D2215"/>
    <w:rsid w:val="002D4BA9"/>
    <w:rsid w:val="002E2BC9"/>
    <w:rsid w:val="00301085"/>
    <w:rsid w:val="003243EF"/>
    <w:rsid w:val="00326251"/>
    <w:rsid w:val="00327CA7"/>
    <w:rsid w:val="00332819"/>
    <w:rsid w:val="003477F7"/>
    <w:rsid w:val="003500EA"/>
    <w:rsid w:val="00352219"/>
    <w:rsid w:val="0035501D"/>
    <w:rsid w:val="00362693"/>
    <w:rsid w:val="003679F3"/>
    <w:rsid w:val="00375F0A"/>
    <w:rsid w:val="0038560E"/>
    <w:rsid w:val="00391671"/>
    <w:rsid w:val="00396D70"/>
    <w:rsid w:val="003A0F01"/>
    <w:rsid w:val="003A4F96"/>
    <w:rsid w:val="003A6499"/>
    <w:rsid w:val="003A7AAC"/>
    <w:rsid w:val="003B273B"/>
    <w:rsid w:val="003C27E6"/>
    <w:rsid w:val="003C7411"/>
    <w:rsid w:val="003C7925"/>
    <w:rsid w:val="003D10A0"/>
    <w:rsid w:val="003D2D8D"/>
    <w:rsid w:val="003D48D9"/>
    <w:rsid w:val="003D6949"/>
    <w:rsid w:val="003E1308"/>
    <w:rsid w:val="003E1918"/>
    <w:rsid w:val="003E5FCE"/>
    <w:rsid w:val="003F130D"/>
    <w:rsid w:val="003F3270"/>
    <w:rsid w:val="003F4328"/>
    <w:rsid w:val="00402555"/>
    <w:rsid w:val="00402D18"/>
    <w:rsid w:val="004061F1"/>
    <w:rsid w:val="0041734C"/>
    <w:rsid w:val="004201F3"/>
    <w:rsid w:val="0043006C"/>
    <w:rsid w:val="00435EAC"/>
    <w:rsid w:val="00445342"/>
    <w:rsid w:val="00455895"/>
    <w:rsid w:val="0046747D"/>
    <w:rsid w:val="00481044"/>
    <w:rsid w:val="00482157"/>
    <w:rsid w:val="00483A2E"/>
    <w:rsid w:val="0049522D"/>
    <w:rsid w:val="004B3291"/>
    <w:rsid w:val="004B4BB9"/>
    <w:rsid w:val="004B7800"/>
    <w:rsid w:val="004C18BD"/>
    <w:rsid w:val="004C3FEE"/>
    <w:rsid w:val="004E53D2"/>
    <w:rsid w:val="004E56F4"/>
    <w:rsid w:val="004E76DF"/>
    <w:rsid w:val="005008F6"/>
    <w:rsid w:val="005033CB"/>
    <w:rsid w:val="00503BC5"/>
    <w:rsid w:val="005074AE"/>
    <w:rsid w:val="00510C1F"/>
    <w:rsid w:val="00514A49"/>
    <w:rsid w:val="005159A8"/>
    <w:rsid w:val="00515B3C"/>
    <w:rsid w:val="00522FEC"/>
    <w:rsid w:val="00527003"/>
    <w:rsid w:val="00537077"/>
    <w:rsid w:val="00544082"/>
    <w:rsid w:val="005458B7"/>
    <w:rsid w:val="00553986"/>
    <w:rsid w:val="00562EF7"/>
    <w:rsid w:val="005764CB"/>
    <w:rsid w:val="00587F17"/>
    <w:rsid w:val="00590382"/>
    <w:rsid w:val="00592E09"/>
    <w:rsid w:val="005A0A75"/>
    <w:rsid w:val="005A14E9"/>
    <w:rsid w:val="005B35B8"/>
    <w:rsid w:val="005B64EE"/>
    <w:rsid w:val="005B7763"/>
    <w:rsid w:val="005C06E3"/>
    <w:rsid w:val="005C270A"/>
    <w:rsid w:val="005C66E4"/>
    <w:rsid w:val="005D2358"/>
    <w:rsid w:val="005D38C5"/>
    <w:rsid w:val="005D5F12"/>
    <w:rsid w:val="00616CCF"/>
    <w:rsid w:val="0062036A"/>
    <w:rsid w:val="0062352C"/>
    <w:rsid w:val="00635B27"/>
    <w:rsid w:val="006403CE"/>
    <w:rsid w:val="006445E4"/>
    <w:rsid w:val="00653EED"/>
    <w:rsid w:val="0065662F"/>
    <w:rsid w:val="0066055C"/>
    <w:rsid w:val="00683CD6"/>
    <w:rsid w:val="0068730E"/>
    <w:rsid w:val="00693F9F"/>
    <w:rsid w:val="006A7687"/>
    <w:rsid w:val="006C4DF7"/>
    <w:rsid w:val="006C6255"/>
    <w:rsid w:val="006D1FDD"/>
    <w:rsid w:val="006D691F"/>
    <w:rsid w:val="006E006C"/>
    <w:rsid w:val="006E3C7D"/>
    <w:rsid w:val="006E47F6"/>
    <w:rsid w:val="006E65D0"/>
    <w:rsid w:val="006F07E3"/>
    <w:rsid w:val="006F6406"/>
    <w:rsid w:val="006F701D"/>
    <w:rsid w:val="0070187A"/>
    <w:rsid w:val="00702112"/>
    <w:rsid w:val="007027AC"/>
    <w:rsid w:val="00722B44"/>
    <w:rsid w:val="0072406C"/>
    <w:rsid w:val="0073014E"/>
    <w:rsid w:val="0073538F"/>
    <w:rsid w:val="00736ABD"/>
    <w:rsid w:val="00736BAD"/>
    <w:rsid w:val="007436FD"/>
    <w:rsid w:val="00744C8F"/>
    <w:rsid w:val="0076283E"/>
    <w:rsid w:val="00762A3E"/>
    <w:rsid w:val="00767DB2"/>
    <w:rsid w:val="00772A2C"/>
    <w:rsid w:val="00774336"/>
    <w:rsid w:val="0078582E"/>
    <w:rsid w:val="007879E6"/>
    <w:rsid w:val="00797E72"/>
    <w:rsid w:val="007A2F0D"/>
    <w:rsid w:val="007A7605"/>
    <w:rsid w:val="007B13CB"/>
    <w:rsid w:val="007B4EF8"/>
    <w:rsid w:val="007B4F42"/>
    <w:rsid w:val="007C19E6"/>
    <w:rsid w:val="007C5BFC"/>
    <w:rsid w:val="007C6B3D"/>
    <w:rsid w:val="007D2062"/>
    <w:rsid w:val="007F0313"/>
    <w:rsid w:val="008036BC"/>
    <w:rsid w:val="0080465F"/>
    <w:rsid w:val="00804CE3"/>
    <w:rsid w:val="00813348"/>
    <w:rsid w:val="008172E9"/>
    <w:rsid w:val="00824313"/>
    <w:rsid w:val="00830260"/>
    <w:rsid w:val="00836908"/>
    <w:rsid w:val="0084379C"/>
    <w:rsid w:val="00846C8E"/>
    <w:rsid w:val="00850AD7"/>
    <w:rsid w:val="00851394"/>
    <w:rsid w:val="00855841"/>
    <w:rsid w:val="008605F4"/>
    <w:rsid w:val="0086403F"/>
    <w:rsid w:val="00865558"/>
    <w:rsid w:val="00873123"/>
    <w:rsid w:val="00876092"/>
    <w:rsid w:val="00876F09"/>
    <w:rsid w:val="00892BDD"/>
    <w:rsid w:val="00896297"/>
    <w:rsid w:val="00896CD6"/>
    <w:rsid w:val="008B4220"/>
    <w:rsid w:val="008B7BB0"/>
    <w:rsid w:val="008C58BC"/>
    <w:rsid w:val="008E42C9"/>
    <w:rsid w:val="008E64AE"/>
    <w:rsid w:val="008E67A1"/>
    <w:rsid w:val="008F20A7"/>
    <w:rsid w:val="008F3130"/>
    <w:rsid w:val="008F4290"/>
    <w:rsid w:val="008F4675"/>
    <w:rsid w:val="009011DF"/>
    <w:rsid w:val="00902865"/>
    <w:rsid w:val="00903C26"/>
    <w:rsid w:val="0091070D"/>
    <w:rsid w:val="00913E0A"/>
    <w:rsid w:val="00920F2C"/>
    <w:rsid w:val="009219DD"/>
    <w:rsid w:val="0092214F"/>
    <w:rsid w:val="009229A4"/>
    <w:rsid w:val="009259BB"/>
    <w:rsid w:val="00944B6A"/>
    <w:rsid w:val="00972EB6"/>
    <w:rsid w:val="00994F4E"/>
    <w:rsid w:val="009A08C7"/>
    <w:rsid w:val="009A146D"/>
    <w:rsid w:val="009A1B81"/>
    <w:rsid w:val="009A4C6D"/>
    <w:rsid w:val="009B0919"/>
    <w:rsid w:val="009B5DE1"/>
    <w:rsid w:val="009D2A61"/>
    <w:rsid w:val="009D4F0F"/>
    <w:rsid w:val="009E3D99"/>
    <w:rsid w:val="009E64F6"/>
    <w:rsid w:val="009F5A24"/>
    <w:rsid w:val="00A100B3"/>
    <w:rsid w:val="00A126F6"/>
    <w:rsid w:val="00A15313"/>
    <w:rsid w:val="00A170AC"/>
    <w:rsid w:val="00A21939"/>
    <w:rsid w:val="00A26832"/>
    <w:rsid w:val="00A33F15"/>
    <w:rsid w:val="00A3764D"/>
    <w:rsid w:val="00A455B1"/>
    <w:rsid w:val="00A45CB1"/>
    <w:rsid w:val="00A541B4"/>
    <w:rsid w:val="00A56CDE"/>
    <w:rsid w:val="00A60231"/>
    <w:rsid w:val="00A61223"/>
    <w:rsid w:val="00A64891"/>
    <w:rsid w:val="00A654DB"/>
    <w:rsid w:val="00A73879"/>
    <w:rsid w:val="00A809FE"/>
    <w:rsid w:val="00A81304"/>
    <w:rsid w:val="00A86606"/>
    <w:rsid w:val="00A95C95"/>
    <w:rsid w:val="00AA6D55"/>
    <w:rsid w:val="00AA6FF7"/>
    <w:rsid w:val="00AB1D2E"/>
    <w:rsid w:val="00AC1353"/>
    <w:rsid w:val="00AC3CAB"/>
    <w:rsid w:val="00AC7D96"/>
    <w:rsid w:val="00AD2391"/>
    <w:rsid w:val="00AD52BF"/>
    <w:rsid w:val="00AE1756"/>
    <w:rsid w:val="00AE5962"/>
    <w:rsid w:val="00AF6E78"/>
    <w:rsid w:val="00AF7865"/>
    <w:rsid w:val="00B362DF"/>
    <w:rsid w:val="00B368BA"/>
    <w:rsid w:val="00B37A4C"/>
    <w:rsid w:val="00B467AB"/>
    <w:rsid w:val="00B50CDD"/>
    <w:rsid w:val="00B55D82"/>
    <w:rsid w:val="00B6261D"/>
    <w:rsid w:val="00B7745A"/>
    <w:rsid w:val="00B82AC8"/>
    <w:rsid w:val="00B90CC6"/>
    <w:rsid w:val="00BA048D"/>
    <w:rsid w:val="00BA6B4D"/>
    <w:rsid w:val="00BA724C"/>
    <w:rsid w:val="00BB0288"/>
    <w:rsid w:val="00BB4D30"/>
    <w:rsid w:val="00BC3DBA"/>
    <w:rsid w:val="00BC6F35"/>
    <w:rsid w:val="00BE3D79"/>
    <w:rsid w:val="00C2671E"/>
    <w:rsid w:val="00C27C66"/>
    <w:rsid w:val="00C33BFE"/>
    <w:rsid w:val="00C35685"/>
    <w:rsid w:val="00C44D86"/>
    <w:rsid w:val="00C500C7"/>
    <w:rsid w:val="00C54E66"/>
    <w:rsid w:val="00C55557"/>
    <w:rsid w:val="00C558D4"/>
    <w:rsid w:val="00C60CD3"/>
    <w:rsid w:val="00C67506"/>
    <w:rsid w:val="00C80421"/>
    <w:rsid w:val="00C86337"/>
    <w:rsid w:val="00C95021"/>
    <w:rsid w:val="00CB0026"/>
    <w:rsid w:val="00CB566A"/>
    <w:rsid w:val="00CB7693"/>
    <w:rsid w:val="00CC2A2F"/>
    <w:rsid w:val="00CC7F1C"/>
    <w:rsid w:val="00D06194"/>
    <w:rsid w:val="00D12157"/>
    <w:rsid w:val="00D17462"/>
    <w:rsid w:val="00D176DE"/>
    <w:rsid w:val="00D179E6"/>
    <w:rsid w:val="00D21E63"/>
    <w:rsid w:val="00D26181"/>
    <w:rsid w:val="00D61AF4"/>
    <w:rsid w:val="00D768AB"/>
    <w:rsid w:val="00D87098"/>
    <w:rsid w:val="00D91C0E"/>
    <w:rsid w:val="00D9314B"/>
    <w:rsid w:val="00DA2066"/>
    <w:rsid w:val="00DA536D"/>
    <w:rsid w:val="00DA58A8"/>
    <w:rsid w:val="00DB1991"/>
    <w:rsid w:val="00DC00AE"/>
    <w:rsid w:val="00DC069E"/>
    <w:rsid w:val="00DC3015"/>
    <w:rsid w:val="00DC5D7E"/>
    <w:rsid w:val="00DD012F"/>
    <w:rsid w:val="00DD5085"/>
    <w:rsid w:val="00DE5C09"/>
    <w:rsid w:val="00DF21AC"/>
    <w:rsid w:val="00E00C07"/>
    <w:rsid w:val="00E06161"/>
    <w:rsid w:val="00E12489"/>
    <w:rsid w:val="00E13AE4"/>
    <w:rsid w:val="00E16451"/>
    <w:rsid w:val="00E16F46"/>
    <w:rsid w:val="00E3532B"/>
    <w:rsid w:val="00E43A4A"/>
    <w:rsid w:val="00E51209"/>
    <w:rsid w:val="00E52AB2"/>
    <w:rsid w:val="00E605EE"/>
    <w:rsid w:val="00E70440"/>
    <w:rsid w:val="00E70446"/>
    <w:rsid w:val="00E774F9"/>
    <w:rsid w:val="00E82EC4"/>
    <w:rsid w:val="00E84FF9"/>
    <w:rsid w:val="00E87ACE"/>
    <w:rsid w:val="00E92E80"/>
    <w:rsid w:val="00E94F75"/>
    <w:rsid w:val="00E95F0B"/>
    <w:rsid w:val="00EC3F77"/>
    <w:rsid w:val="00EC59EA"/>
    <w:rsid w:val="00ED6ADF"/>
    <w:rsid w:val="00ED7FED"/>
    <w:rsid w:val="00EE2523"/>
    <w:rsid w:val="00F01372"/>
    <w:rsid w:val="00F10C7B"/>
    <w:rsid w:val="00F1305F"/>
    <w:rsid w:val="00F14A9A"/>
    <w:rsid w:val="00F15E76"/>
    <w:rsid w:val="00F3076A"/>
    <w:rsid w:val="00F31EBB"/>
    <w:rsid w:val="00F45D69"/>
    <w:rsid w:val="00F62CF5"/>
    <w:rsid w:val="00F669FA"/>
    <w:rsid w:val="00F711E5"/>
    <w:rsid w:val="00F74158"/>
    <w:rsid w:val="00F777C5"/>
    <w:rsid w:val="00F97979"/>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9E6"/>
    <w:rPr>
      <w:rFonts w:ascii="Segoe UI" w:hAnsi="Segoe UI"/>
      <w:sz w:val="21"/>
    </w:rPr>
  </w:style>
  <w:style w:type="paragraph" w:styleId="Heading1">
    <w:name w:val="heading 1"/>
    <w:basedOn w:val="Normal"/>
    <w:link w:val="Heading1Char"/>
    <w:uiPriority w:val="9"/>
    <w:qFormat/>
    <w:rsid w:val="000F4A16"/>
    <w:pPr>
      <w:spacing w:after="300" w:line="240" w:lineRule="auto"/>
      <w:outlineLvl w:val="0"/>
    </w:pPr>
    <w:rPr>
      <w:rFonts w:eastAsia="Times New Roman" w:cs="Times New Roman"/>
      <w:color w:val="000000" w:themeColor="text1"/>
      <w:kern w:val="36"/>
      <w:sz w:val="44"/>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0F4A16"/>
    <w:rPr>
      <w:rFonts w:ascii="Segoe UI" w:eastAsia="Times New Roman" w:hAnsi="Segoe UI" w:cs="Times New Roman"/>
      <w:color w:val="000000" w:themeColor="text1"/>
      <w:kern w:val="36"/>
      <w:sz w:val="44"/>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table" w:styleId="TableGrid">
    <w:name w:val="Table Grid"/>
    <w:basedOn w:val="TableNormal"/>
    <w:uiPriority w:val="39"/>
    <w:rsid w:val="00E52AB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52BF"/>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AD5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F27FA8-F325-48EC-BD44-CE67949A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Beth Quinlan</cp:lastModifiedBy>
  <cp:revision>43</cp:revision>
  <cp:lastPrinted>2018-04-09T18:42:00Z</cp:lastPrinted>
  <dcterms:created xsi:type="dcterms:W3CDTF">2016-02-23T21:39:00Z</dcterms:created>
  <dcterms:modified xsi:type="dcterms:W3CDTF">2018-04-11T18:46:00Z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