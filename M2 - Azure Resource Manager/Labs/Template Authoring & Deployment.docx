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1ACC2" w14:textId="77777777" w:rsidR="00711BB8" w:rsidRDefault="00711BB8" w:rsidP="00711BB8">
      <w:pPr>
        <w:pStyle w:val="Title"/>
        <w:ind w:right="288"/>
        <w:rPr>
          <w:rFonts w:cs="Calibri"/>
          <w:color w:val="4F81BD"/>
          <w:sz w:val="60"/>
          <w:szCs w:val="60"/>
          <w:lang w:val="en-IN"/>
        </w:rPr>
      </w:pPr>
      <w:r>
        <w:rPr>
          <w:rFonts w:cs="Calibri"/>
          <w:color w:val="4F81BD"/>
          <w:sz w:val="60"/>
          <w:szCs w:val="60"/>
          <w:lang w:val="en-IN"/>
        </w:rPr>
        <w:t>WorkshopPLUS</w:t>
      </w:r>
    </w:p>
    <w:p w14:paraId="100399BA" w14:textId="328D7282" w:rsidR="002A153E" w:rsidRPr="00C12267" w:rsidRDefault="00711BB8" w:rsidP="00711BB8">
      <w:pPr>
        <w:pStyle w:val="Title"/>
        <w:ind w:right="288"/>
        <w:rPr>
          <w:rFonts w:cs="Calibri"/>
          <w:color w:val="4F81BD"/>
          <w:sz w:val="60"/>
          <w:szCs w:val="60"/>
        </w:rPr>
      </w:pPr>
      <w:r>
        <w:rPr>
          <w:rFonts w:cs="Calibri"/>
          <w:color w:val="4F81BD"/>
          <w:sz w:val="60"/>
          <w:szCs w:val="60"/>
          <w:lang w:val="en-IN"/>
        </w:rPr>
        <w:t>Microsoft Azure Infrastructure as a Service (IaaS)</w:t>
      </w:r>
    </w:p>
    <w:p w14:paraId="100399BB" w14:textId="656312C9" w:rsidR="002A153E" w:rsidRDefault="00605CAB" w:rsidP="002A153E">
      <w:pPr>
        <w:pStyle w:val="DocumentTitleSecond"/>
        <w:rPr>
          <w:lang w:val="en-IN" w:eastAsia="en-US"/>
        </w:rPr>
      </w:pPr>
      <w:r>
        <w:rPr>
          <w:lang w:val="en-IN" w:eastAsia="en-US"/>
        </w:rPr>
        <w:t>ARM Template Authoring &amp; Deployment</w:t>
      </w:r>
    </w:p>
    <w:p w14:paraId="100399BC" w14:textId="77777777" w:rsidR="009F5A24" w:rsidRDefault="002A153E" w:rsidP="00FB2B43">
      <w:pPr>
        <w:pStyle w:val="DocumentTitleSecond"/>
      </w:pPr>
      <w:r w:rsidRPr="007840F3">
        <w:t>Student Lab Manual</w:t>
      </w:r>
    </w:p>
    <w:p w14:paraId="100399BD" w14:textId="77777777" w:rsidR="009F5A24" w:rsidRDefault="009F5A24" w:rsidP="009F5A24"/>
    <w:p w14:paraId="100399BE" w14:textId="77777777" w:rsidR="009F5A24" w:rsidRDefault="009F5A24" w:rsidP="009F5A24"/>
    <w:p w14:paraId="100399BF" w14:textId="77777777" w:rsidR="009F5A24" w:rsidRDefault="009F5A24" w:rsidP="009F5A24"/>
    <w:p w14:paraId="100399C0" w14:textId="77777777" w:rsidR="009F5A24" w:rsidRDefault="009F5A24" w:rsidP="009F5A24">
      <w:pPr>
        <w:jc w:val="right"/>
      </w:pPr>
    </w:p>
    <w:p w14:paraId="100399C2" w14:textId="77777777" w:rsidR="009F5A24" w:rsidRDefault="009F5A24" w:rsidP="009F5A24">
      <w:pPr>
        <w:jc w:val="right"/>
      </w:pPr>
    </w:p>
    <w:p w14:paraId="100399C3" w14:textId="77777777" w:rsidR="009F5A24" w:rsidRDefault="009F5A24" w:rsidP="009F5A24">
      <w:pPr>
        <w:jc w:val="right"/>
      </w:pPr>
    </w:p>
    <w:p w14:paraId="100399C4" w14:textId="77777777" w:rsidR="009F5A24" w:rsidRDefault="009F5A24" w:rsidP="009F5A24">
      <w:pPr>
        <w:jc w:val="right"/>
      </w:pPr>
    </w:p>
    <w:p w14:paraId="100399C5" w14:textId="77777777" w:rsidR="009F5A24" w:rsidRDefault="009F5A24" w:rsidP="009F5A24">
      <w:pPr>
        <w:jc w:val="right"/>
      </w:pPr>
    </w:p>
    <w:p w14:paraId="100399C6" w14:textId="77777777" w:rsidR="009F5A24" w:rsidRDefault="009F5A24" w:rsidP="009F5A24">
      <w:pPr>
        <w:jc w:val="right"/>
      </w:pPr>
    </w:p>
    <w:p w14:paraId="100399C7" w14:textId="77777777" w:rsidR="007B4EF8" w:rsidRDefault="007B4EF8" w:rsidP="009F5A24">
      <w:pPr>
        <w:jc w:val="right"/>
      </w:pPr>
    </w:p>
    <w:p w14:paraId="100399C8" w14:textId="77777777" w:rsidR="00E95F0B" w:rsidRDefault="00E95F0B" w:rsidP="009F5A24">
      <w:pPr>
        <w:jc w:val="right"/>
      </w:pPr>
    </w:p>
    <w:p w14:paraId="100399C9" w14:textId="77777777" w:rsidR="00E95F0B" w:rsidRDefault="00E95F0B" w:rsidP="009F5A24">
      <w:pPr>
        <w:jc w:val="right"/>
      </w:pPr>
    </w:p>
    <w:p w14:paraId="100399CA" w14:textId="77777777" w:rsidR="00E95F0B" w:rsidRDefault="00E95F0B" w:rsidP="009F5A24">
      <w:pPr>
        <w:jc w:val="right"/>
      </w:pPr>
    </w:p>
    <w:p w14:paraId="100399CB" w14:textId="77777777" w:rsidR="00E95F0B" w:rsidRDefault="00E95F0B" w:rsidP="009F5A24">
      <w:pPr>
        <w:jc w:val="right"/>
      </w:pPr>
    </w:p>
    <w:p w14:paraId="100399CC" w14:textId="77777777" w:rsidR="00E95F0B" w:rsidRDefault="00E95F0B" w:rsidP="009F5A24">
      <w:pPr>
        <w:jc w:val="right"/>
      </w:pPr>
    </w:p>
    <w:p w14:paraId="100399CD" w14:textId="77777777" w:rsidR="00E95F0B" w:rsidRDefault="00E95F0B" w:rsidP="009F5A24">
      <w:pPr>
        <w:jc w:val="right"/>
      </w:pPr>
    </w:p>
    <w:p w14:paraId="5C0A9047" w14:textId="77777777" w:rsidR="006C6978" w:rsidRDefault="006C6978" w:rsidP="009F5A24">
      <w:pPr>
        <w:jc w:val="right"/>
      </w:pPr>
    </w:p>
    <w:p w14:paraId="1C4DEA1B" w14:textId="77777777" w:rsidR="006C6978" w:rsidRDefault="006C6978" w:rsidP="009F5A24">
      <w:pPr>
        <w:jc w:val="right"/>
      </w:pPr>
    </w:p>
    <w:p w14:paraId="741AE060" w14:textId="77777777" w:rsidR="006C6978" w:rsidRDefault="006C6978" w:rsidP="009F5A24">
      <w:pPr>
        <w:jc w:val="right"/>
      </w:pPr>
    </w:p>
    <w:p w14:paraId="100399CE" w14:textId="18F9A6D0" w:rsidR="009F5A24" w:rsidRDefault="009F5A24" w:rsidP="009F5A24">
      <w:pPr>
        <w:jc w:val="right"/>
      </w:pPr>
      <w:r>
        <w:t>V</w:t>
      </w:r>
      <w:r w:rsidR="003C4BF7">
        <w:t>2.</w:t>
      </w:r>
      <w:r w:rsidR="001B3A7D">
        <w:t>4</w:t>
      </w:r>
      <w:r w:rsidR="005D38C5">
        <w:t xml:space="preserve">, </w:t>
      </w:r>
      <w:r w:rsidR="001B3A7D">
        <w:t>October 9</w:t>
      </w:r>
      <w:r>
        <w:t>, 201</w:t>
      </w:r>
      <w:r w:rsidR="00463B2B">
        <w:t>6</w:t>
      </w:r>
    </w:p>
    <w:p w14:paraId="100399CF" w14:textId="77777777" w:rsidR="009F5A24" w:rsidRDefault="009F5A24" w:rsidP="009F5A24"/>
    <w:p w14:paraId="100399D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6DCD5C8F" w14:textId="432BACF9" w:rsidR="00A20C89" w:rsidRDefault="00A20C89">
      <w:pPr>
        <w:rPr>
          <w:rFonts w:asciiTheme="minorHAnsi" w:eastAsia="Times New Roman" w:hAnsiTheme="minorHAnsi" w:cs="Arial"/>
          <w:color w:val="595959" w:themeColor="text1" w:themeTint="A6"/>
          <w:sz w:val="20"/>
          <w:szCs w:val="20"/>
          <w:lang w:bidi="he-IL"/>
        </w:rPr>
      </w:pPr>
    </w:p>
    <w:p w14:paraId="100399D1" w14:textId="19D3CF88"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xml:space="preserve">Microsoft, MS-DOS, MS, Windows, Windows NT, MSDN, Active Directory, BizTalk, SQL Server, SharePoint, Outlook, PowerPoint, FrontPage, Visual Basic, Visual C++, Visual J++, Visual InterDev, Visual SourceSafe, Visual C#, Visual </w:t>
      </w:r>
      <w:proofErr w:type="gramStart"/>
      <w:r>
        <w:rPr>
          <w:rFonts w:asciiTheme="minorHAnsi" w:hAnsiTheme="minorHAnsi"/>
          <w:color w:val="595959" w:themeColor="text1" w:themeTint="A6"/>
        </w:rPr>
        <w:t>J#,  and</w:t>
      </w:r>
      <w:proofErr w:type="gramEnd"/>
      <w:r>
        <w:rPr>
          <w:rFonts w:asciiTheme="minorHAnsi" w:hAnsiTheme="minorHAnsi"/>
          <w:color w:val="595959" w:themeColor="text1" w:themeTint="A6"/>
        </w:rPr>
        <w:t xml:space="preserve">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rPr>
      </w:sdtEndPr>
      <w:sdtContent>
        <w:p w14:paraId="100399DC" w14:textId="77777777" w:rsidR="00DC00AE" w:rsidRDefault="00DC00AE">
          <w:pPr>
            <w:pStyle w:val="TOCHeading"/>
          </w:pPr>
          <w:r>
            <w:t>Contents</w:t>
          </w:r>
        </w:p>
        <w:p w14:paraId="4D84B336" w14:textId="33722072" w:rsidR="005C2395" w:rsidRDefault="00DC00AE">
          <w:pPr>
            <w:pStyle w:val="TOC2"/>
            <w:tabs>
              <w:tab w:val="right" w:leader="dot" w:pos="9350"/>
            </w:tabs>
            <w:rPr>
              <w:ins w:id="7" w:author="Beth Quinlan" w:date="2018-04-11T14:09:00Z"/>
              <w:rFonts w:asciiTheme="minorHAnsi" w:eastAsiaTheme="minorEastAsia" w:hAnsiTheme="minorHAnsi"/>
              <w:noProof/>
            </w:rPr>
          </w:pPr>
          <w:r>
            <w:fldChar w:fldCharType="begin"/>
          </w:r>
          <w:r>
            <w:instrText xml:space="preserve"> TOC \o "1-3" \h \z \u </w:instrText>
          </w:r>
          <w:r>
            <w:fldChar w:fldCharType="separate"/>
          </w:r>
          <w:ins w:id="8" w:author="Beth Quinlan" w:date="2018-04-11T14:09:00Z">
            <w:r w:rsidR="005C2395" w:rsidRPr="006B4763">
              <w:rPr>
                <w:rStyle w:val="Hyperlink"/>
                <w:noProof/>
              </w:rPr>
              <w:fldChar w:fldCharType="begin"/>
            </w:r>
            <w:r w:rsidR="005C2395" w:rsidRPr="006B4763">
              <w:rPr>
                <w:rStyle w:val="Hyperlink"/>
                <w:noProof/>
              </w:rPr>
              <w:instrText xml:space="preserve"> </w:instrText>
            </w:r>
            <w:r w:rsidR="005C2395">
              <w:rPr>
                <w:noProof/>
              </w:rPr>
              <w:instrText>HYPERLINK \l "_Toc511219125"</w:instrText>
            </w:r>
            <w:r w:rsidR="005C2395" w:rsidRPr="006B4763">
              <w:rPr>
                <w:rStyle w:val="Hyperlink"/>
                <w:noProof/>
              </w:rPr>
              <w:instrText xml:space="preserve"> </w:instrText>
            </w:r>
            <w:r w:rsidR="005C2395" w:rsidRPr="006B4763">
              <w:rPr>
                <w:rStyle w:val="Hyperlink"/>
                <w:noProof/>
              </w:rPr>
              <w:fldChar w:fldCharType="separate"/>
            </w:r>
            <w:r w:rsidR="005C2395" w:rsidRPr="006B4763">
              <w:rPr>
                <w:rStyle w:val="Hyperlink"/>
                <w:noProof/>
              </w:rPr>
              <w:t>Prerequisites</w:t>
            </w:r>
            <w:r w:rsidR="005C2395">
              <w:rPr>
                <w:noProof/>
                <w:webHidden/>
              </w:rPr>
              <w:tab/>
            </w:r>
            <w:r w:rsidR="005C2395">
              <w:rPr>
                <w:noProof/>
                <w:webHidden/>
              </w:rPr>
              <w:fldChar w:fldCharType="begin"/>
            </w:r>
            <w:r w:rsidR="005C2395">
              <w:rPr>
                <w:noProof/>
                <w:webHidden/>
              </w:rPr>
              <w:instrText xml:space="preserve"> PAGEREF _Toc511219125 \h </w:instrText>
            </w:r>
          </w:ins>
          <w:r w:rsidR="005C2395">
            <w:rPr>
              <w:noProof/>
              <w:webHidden/>
            </w:rPr>
          </w:r>
          <w:r w:rsidR="005C2395">
            <w:rPr>
              <w:noProof/>
              <w:webHidden/>
            </w:rPr>
            <w:fldChar w:fldCharType="separate"/>
          </w:r>
          <w:ins w:id="9" w:author="Beth Quinlan" w:date="2018-04-11T14:09:00Z">
            <w:r w:rsidR="005C2395">
              <w:rPr>
                <w:noProof/>
                <w:webHidden/>
              </w:rPr>
              <w:t>4</w:t>
            </w:r>
            <w:r w:rsidR="005C2395">
              <w:rPr>
                <w:noProof/>
                <w:webHidden/>
              </w:rPr>
              <w:fldChar w:fldCharType="end"/>
            </w:r>
            <w:r w:rsidR="005C2395" w:rsidRPr="006B4763">
              <w:rPr>
                <w:rStyle w:val="Hyperlink"/>
                <w:noProof/>
              </w:rPr>
              <w:fldChar w:fldCharType="end"/>
            </w:r>
          </w:ins>
        </w:p>
        <w:p w14:paraId="76DBF442" w14:textId="50483135" w:rsidR="005C2395" w:rsidRDefault="005C2395">
          <w:pPr>
            <w:pStyle w:val="TOC1"/>
            <w:tabs>
              <w:tab w:val="right" w:leader="dot" w:pos="9350"/>
            </w:tabs>
            <w:rPr>
              <w:ins w:id="10" w:author="Beth Quinlan" w:date="2018-04-11T14:09:00Z"/>
              <w:rFonts w:asciiTheme="minorHAnsi" w:eastAsiaTheme="minorEastAsia" w:hAnsiTheme="minorHAnsi"/>
              <w:noProof/>
            </w:rPr>
          </w:pPr>
          <w:ins w:id="11" w:author="Beth Quinlan" w:date="2018-04-11T14:09:00Z">
            <w:r w:rsidRPr="006B4763">
              <w:rPr>
                <w:rStyle w:val="Hyperlink"/>
                <w:noProof/>
              </w:rPr>
              <w:fldChar w:fldCharType="begin"/>
            </w:r>
            <w:r w:rsidRPr="006B4763">
              <w:rPr>
                <w:rStyle w:val="Hyperlink"/>
                <w:noProof/>
              </w:rPr>
              <w:instrText xml:space="preserve"> </w:instrText>
            </w:r>
            <w:r>
              <w:rPr>
                <w:noProof/>
              </w:rPr>
              <w:instrText>HYPERLINK \l "_Toc511219126"</w:instrText>
            </w:r>
            <w:r w:rsidRPr="006B4763">
              <w:rPr>
                <w:rStyle w:val="Hyperlink"/>
                <w:noProof/>
              </w:rPr>
              <w:instrText xml:space="preserve"> </w:instrText>
            </w:r>
            <w:r w:rsidRPr="006B4763">
              <w:rPr>
                <w:rStyle w:val="Hyperlink"/>
                <w:noProof/>
              </w:rPr>
              <w:fldChar w:fldCharType="separate"/>
            </w:r>
            <w:r w:rsidRPr="006B4763">
              <w:rPr>
                <w:rStyle w:val="Hyperlink"/>
                <w:noProof/>
                <w:lang w:val="en"/>
              </w:rPr>
              <w:t>Exercise 1 – Deployment Using a Built in Visual Studio Template</w:t>
            </w:r>
            <w:r>
              <w:rPr>
                <w:noProof/>
                <w:webHidden/>
              </w:rPr>
              <w:tab/>
            </w:r>
            <w:r>
              <w:rPr>
                <w:noProof/>
                <w:webHidden/>
              </w:rPr>
              <w:fldChar w:fldCharType="begin"/>
            </w:r>
            <w:r>
              <w:rPr>
                <w:noProof/>
                <w:webHidden/>
              </w:rPr>
              <w:instrText xml:space="preserve"> PAGEREF _Toc511219126 \h </w:instrText>
            </w:r>
          </w:ins>
          <w:r>
            <w:rPr>
              <w:noProof/>
              <w:webHidden/>
            </w:rPr>
          </w:r>
          <w:r>
            <w:rPr>
              <w:noProof/>
              <w:webHidden/>
            </w:rPr>
            <w:fldChar w:fldCharType="separate"/>
          </w:r>
          <w:ins w:id="12" w:author="Beth Quinlan" w:date="2018-04-11T14:09:00Z">
            <w:r>
              <w:rPr>
                <w:noProof/>
                <w:webHidden/>
              </w:rPr>
              <w:t>5</w:t>
            </w:r>
            <w:r>
              <w:rPr>
                <w:noProof/>
                <w:webHidden/>
              </w:rPr>
              <w:fldChar w:fldCharType="end"/>
            </w:r>
            <w:r w:rsidRPr="006B4763">
              <w:rPr>
                <w:rStyle w:val="Hyperlink"/>
                <w:noProof/>
              </w:rPr>
              <w:fldChar w:fldCharType="end"/>
            </w:r>
          </w:ins>
        </w:p>
        <w:p w14:paraId="6F36796A" w14:textId="7ADBBD83" w:rsidR="005C2395" w:rsidRDefault="005C2395">
          <w:pPr>
            <w:pStyle w:val="TOC2"/>
            <w:tabs>
              <w:tab w:val="right" w:leader="dot" w:pos="9350"/>
            </w:tabs>
            <w:rPr>
              <w:ins w:id="13" w:author="Beth Quinlan" w:date="2018-04-11T14:09:00Z"/>
              <w:rFonts w:asciiTheme="minorHAnsi" w:eastAsiaTheme="minorEastAsia" w:hAnsiTheme="minorHAnsi"/>
              <w:noProof/>
            </w:rPr>
          </w:pPr>
          <w:ins w:id="14" w:author="Beth Quinlan" w:date="2018-04-11T14:09:00Z">
            <w:r w:rsidRPr="006B4763">
              <w:rPr>
                <w:rStyle w:val="Hyperlink"/>
                <w:noProof/>
              </w:rPr>
              <w:fldChar w:fldCharType="begin"/>
            </w:r>
            <w:r w:rsidRPr="006B4763">
              <w:rPr>
                <w:rStyle w:val="Hyperlink"/>
                <w:noProof/>
              </w:rPr>
              <w:instrText xml:space="preserve"> </w:instrText>
            </w:r>
            <w:r>
              <w:rPr>
                <w:noProof/>
              </w:rPr>
              <w:instrText>HYPERLINK \l "_Toc511219127"</w:instrText>
            </w:r>
            <w:r w:rsidRPr="006B4763">
              <w:rPr>
                <w:rStyle w:val="Hyperlink"/>
                <w:noProof/>
              </w:rPr>
              <w:instrText xml:space="preserve"> </w:instrText>
            </w:r>
            <w:r w:rsidRPr="006B4763">
              <w:rPr>
                <w:rStyle w:val="Hyperlink"/>
                <w:noProof/>
              </w:rPr>
              <w:fldChar w:fldCharType="separate"/>
            </w:r>
            <w:r w:rsidRPr="006B4763">
              <w:rPr>
                <w:rStyle w:val="Hyperlink"/>
                <w:noProof/>
                <w:lang w:val="en"/>
              </w:rPr>
              <w:t>Task 1 – Create the Azure Resource Group project</w:t>
            </w:r>
            <w:r>
              <w:rPr>
                <w:noProof/>
                <w:webHidden/>
              </w:rPr>
              <w:tab/>
            </w:r>
            <w:r>
              <w:rPr>
                <w:noProof/>
                <w:webHidden/>
              </w:rPr>
              <w:fldChar w:fldCharType="begin"/>
            </w:r>
            <w:r>
              <w:rPr>
                <w:noProof/>
                <w:webHidden/>
              </w:rPr>
              <w:instrText xml:space="preserve"> PAGEREF _Toc511219127 \h </w:instrText>
            </w:r>
          </w:ins>
          <w:r>
            <w:rPr>
              <w:noProof/>
              <w:webHidden/>
            </w:rPr>
          </w:r>
          <w:r>
            <w:rPr>
              <w:noProof/>
              <w:webHidden/>
            </w:rPr>
            <w:fldChar w:fldCharType="separate"/>
          </w:r>
          <w:ins w:id="15" w:author="Beth Quinlan" w:date="2018-04-11T14:09:00Z">
            <w:r>
              <w:rPr>
                <w:noProof/>
                <w:webHidden/>
              </w:rPr>
              <w:t>5</w:t>
            </w:r>
            <w:r>
              <w:rPr>
                <w:noProof/>
                <w:webHidden/>
              </w:rPr>
              <w:fldChar w:fldCharType="end"/>
            </w:r>
            <w:r w:rsidRPr="006B4763">
              <w:rPr>
                <w:rStyle w:val="Hyperlink"/>
                <w:noProof/>
              </w:rPr>
              <w:fldChar w:fldCharType="end"/>
            </w:r>
          </w:ins>
        </w:p>
        <w:p w14:paraId="17DCD803" w14:textId="1635C3E6" w:rsidR="005C2395" w:rsidRDefault="005C2395">
          <w:pPr>
            <w:pStyle w:val="TOC2"/>
            <w:tabs>
              <w:tab w:val="right" w:leader="dot" w:pos="9350"/>
            </w:tabs>
            <w:rPr>
              <w:ins w:id="16" w:author="Beth Quinlan" w:date="2018-04-11T14:09:00Z"/>
              <w:rFonts w:asciiTheme="minorHAnsi" w:eastAsiaTheme="minorEastAsia" w:hAnsiTheme="minorHAnsi"/>
              <w:noProof/>
            </w:rPr>
          </w:pPr>
          <w:ins w:id="17" w:author="Beth Quinlan" w:date="2018-04-11T14:09:00Z">
            <w:r w:rsidRPr="006B4763">
              <w:rPr>
                <w:rStyle w:val="Hyperlink"/>
                <w:noProof/>
              </w:rPr>
              <w:fldChar w:fldCharType="begin"/>
            </w:r>
            <w:r w:rsidRPr="006B4763">
              <w:rPr>
                <w:rStyle w:val="Hyperlink"/>
                <w:noProof/>
              </w:rPr>
              <w:instrText xml:space="preserve"> </w:instrText>
            </w:r>
            <w:r>
              <w:rPr>
                <w:noProof/>
              </w:rPr>
              <w:instrText>HYPERLINK \l "_Toc511219128"</w:instrText>
            </w:r>
            <w:r w:rsidRPr="006B4763">
              <w:rPr>
                <w:rStyle w:val="Hyperlink"/>
                <w:noProof/>
              </w:rPr>
              <w:instrText xml:space="preserve"> </w:instrText>
            </w:r>
            <w:r w:rsidRPr="006B4763">
              <w:rPr>
                <w:rStyle w:val="Hyperlink"/>
                <w:noProof/>
              </w:rPr>
              <w:fldChar w:fldCharType="separate"/>
            </w:r>
            <w:r w:rsidRPr="006B4763">
              <w:rPr>
                <w:rStyle w:val="Hyperlink"/>
                <w:noProof/>
                <w:lang w:val="en"/>
              </w:rPr>
              <w:t>Task 2 – Deploy to Azure</w:t>
            </w:r>
            <w:r>
              <w:rPr>
                <w:noProof/>
                <w:webHidden/>
              </w:rPr>
              <w:tab/>
            </w:r>
            <w:r>
              <w:rPr>
                <w:noProof/>
                <w:webHidden/>
              </w:rPr>
              <w:fldChar w:fldCharType="begin"/>
            </w:r>
            <w:r>
              <w:rPr>
                <w:noProof/>
                <w:webHidden/>
              </w:rPr>
              <w:instrText xml:space="preserve"> PAGEREF _Toc511219128 \h </w:instrText>
            </w:r>
          </w:ins>
          <w:r>
            <w:rPr>
              <w:noProof/>
              <w:webHidden/>
            </w:rPr>
          </w:r>
          <w:r>
            <w:rPr>
              <w:noProof/>
              <w:webHidden/>
            </w:rPr>
            <w:fldChar w:fldCharType="separate"/>
          </w:r>
          <w:ins w:id="18" w:author="Beth Quinlan" w:date="2018-04-11T14:09:00Z">
            <w:r>
              <w:rPr>
                <w:noProof/>
                <w:webHidden/>
              </w:rPr>
              <w:t>10</w:t>
            </w:r>
            <w:r>
              <w:rPr>
                <w:noProof/>
                <w:webHidden/>
              </w:rPr>
              <w:fldChar w:fldCharType="end"/>
            </w:r>
            <w:r w:rsidRPr="006B4763">
              <w:rPr>
                <w:rStyle w:val="Hyperlink"/>
                <w:noProof/>
              </w:rPr>
              <w:fldChar w:fldCharType="end"/>
            </w:r>
          </w:ins>
        </w:p>
        <w:p w14:paraId="0E57B25A" w14:textId="2686C24B" w:rsidR="005C2395" w:rsidRDefault="005C2395">
          <w:pPr>
            <w:pStyle w:val="TOC2"/>
            <w:tabs>
              <w:tab w:val="right" w:leader="dot" w:pos="9350"/>
            </w:tabs>
            <w:rPr>
              <w:ins w:id="19" w:author="Beth Quinlan" w:date="2018-04-11T14:09:00Z"/>
              <w:rFonts w:asciiTheme="minorHAnsi" w:eastAsiaTheme="minorEastAsia" w:hAnsiTheme="minorHAnsi"/>
              <w:noProof/>
            </w:rPr>
          </w:pPr>
          <w:ins w:id="20" w:author="Beth Quinlan" w:date="2018-04-11T14:09:00Z">
            <w:r w:rsidRPr="006B4763">
              <w:rPr>
                <w:rStyle w:val="Hyperlink"/>
                <w:noProof/>
              </w:rPr>
              <w:fldChar w:fldCharType="begin"/>
            </w:r>
            <w:r w:rsidRPr="006B4763">
              <w:rPr>
                <w:rStyle w:val="Hyperlink"/>
                <w:noProof/>
              </w:rPr>
              <w:instrText xml:space="preserve"> </w:instrText>
            </w:r>
            <w:r>
              <w:rPr>
                <w:noProof/>
              </w:rPr>
              <w:instrText>HYPERLINK \l "_Toc511219129"</w:instrText>
            </w:r>
            <w:r w:rsidRPr="006B4763">
              <w:rPr>
                <w:rStyle w:val="Hyperlink"/>
                <w:noProof/>
              </w:rPr>
              <w:instrText xml:space="preserve"> </w:instrText>
            </w:r>
            <w:r w:rsidRPr="006B4763">
              <w:rPr>
                <w:rStyle w:val="Hyperlink"/>
                <w:noProof/>
              </w:rPr>
              <w:fldChar w:fldCharType="separate"/>
            </w:r>
            <w:r w:rsidRPr="006B4763">
              <w:rPr>
                <w:rStyle w:val="Hyperlink"/>
                <w:noProof/>
                <w:lang w:val="en"/>
              </w:rPr>
              <w:t>Task 3 – Confirm Deployment of Virtual Machines with an Azure Load Balancer</w:t>
            </w:r>
            <w:r>
              <w:rPr>
                <w:noProof/>
                <w:webHidden/>
              </w:rPr>
              <w:tab/>
            </w:r>
            <w:r>
              <w:rPr>
                <w:noProof/>
                <w:webHidden/>
              </w:rPr>
              <w:fldChar w:fldCharType="begin"/>
            </w:r>
            <w:r>
              <w:rPr>
                <w:noProof/>
                <w:webHidden/>
              </w:rPr>
              <w:instrText xml:space="preserve"> PAGEREF _Toc511219129 \h </w:instrText>
            </w:r>
          </w:ins>
          <w:r>
            <w:rPr>
              <w:noProof/>
              <w:webHidden/>
            </w:rPr>
          </w:r>
          <w:r>
            <w:rPr>
              <w:noProof/>
              <w:webHidden/>
            </w:rPr>
            <w:fldChar w:fldCharType="separate"/>
          </w:r>
          <w:ins w:id="21" w:author="Beth Quinlan" w:date="2018-04-11T14:09:00Z">
            <w:r>
              <w:rPr>
                <w:noProof/>
                <w:webHidden/>
              </w:rPr>
              <w:t>13</w:t>
            </w:r>
            <w:r>
              <w:rPr>
                <w:noProof/>
                <w:webHidden/>
              </w:rPr>
              <w:fldChar w:fldCharType="end"/>
            </w:r>
            <w:r w:rsidRPr="006B4763">
              <w:rPr>
                <w:rStyle w:val="Hyperlink"/>
                <w:noProof/>
              </w:rPr>
              <w:fldChar w:fldCharType="end"/>
            </w:r>
          </w:ins>
        </w:p>
        <w:p w14:paraId="5561D034" w14:textId="0536F875" w:rsidR="005C2395" w:rsidRDefault="005C2395">
          <w:pPr>
            <w:pStyle w:val="TOC1"/>
            <w:tabs>
              <w:tab w:val="right" w:leader="dot" w:pos="9350"/>
            </w:tabs>
            <w:rPr>
              <w:ins w:id="22" w:author="Beth Quinlan" w:date="2018-04-11T14:09:00Z"/>
              <w:rFonts w:asciiTheme="minorHAnsi" w:eastAsiaTheme="minorEastAsia" w:hAnsiTheme="minorHAnsi"/>
              <w:noProof/>
            </w:rPr>
          </w:pPr>
          <w:ins w:id="23" w:author="Beth Quinlan" w:date="2018-04-11T14:09:00Z">
            <w:r w:rsidRPr="006B4763">
              <w:rPr>
                <w:rStyle w:val="Hyperlink"/>
                <w:noProof/>
              </w:rPr>
              <w:fldChar w:fldCharType="begin"/>
            </w:r>
            <w:r w:rsidRPr="006B4763">
              <w:rPr>
                <w:rStyle w:val="Hyperlink"/>
                <w:noProof/>
              </w:rPr>
              <w:instrText xml:space="preserve"> </w:instrText>
            </w:r>
            <w:r>
              <w:rPr>
                <w:noProof/>
              </w:rPr>
              <w:instrText>HYPERLINK \l "_Toc511219130"</w:instrText>
            </w:r>
            <w:r w:rsidRPr="006B4763">
              <w:rPr>
                <w:rStyle w:val="Hyperlink"/>
                <w:noProof/>
              </w:rPr>
              <w:instrText xml:space="preserve"> </w:instrText>
            </w:r>
            <w:r w:rsidRPr="006B4763">
              <w:rPr>
                <w:rStyle w:val="Hyperlink"/>
                <w:noProof/>
              </w:rPr>
              <w:fldChar w:fldCharType="separate"/>
            </w:r>
            <w:r w:rsidRPr="006B4763">
              <w:rPr>
                <w:rStyle w:val="Hyperlink"/>
                <w:noProof/>
                <w:lang w:val="en"/>
              </w:rPr>
              <w:t>Exercise 2 – Using PowerShell with ARM Templates</w:t>
            </w:r>
            <w:r>
              <w:rPr>
                <w:noProof/>
                <w:webHidden/>
              </w:rPr>
              <w:tab/>
            </w:r>
            <w:r>
              <w:rPr>
                <w:noProof/>
                <w:webHidden/>
              </w:rPr>
              <w:fldChar w:fldCharType="begin"/>
            </w:r>
            <w:r>
              <w:rPr>
                <w:noProof/>
                <w:webHidden/>
              </w:rPr>
              <w:instrText xml:space="preserve"> PAGEREF _Toc511219130 \h </w:instrText>
            </w:r>
          </w:ins>
          <w:r>
            <w:rPr>
              <w:noProof/>
              <w:webHidden/>
            </w:rPr>
          </w:r>
          <w:r>
            <w:rPr>
              <w:noProof/>
              <w:webHidden/>
            </w:rPr>
            <w:fldChar w:fldCharType="separate"/>
          </w:r>
          <w:ins w:id="24" w:author="Beth Quinlan" w:date="2018-04-11T14:09:00Z">
            <w:r>
              <w:rPr>
                <w:noProof/>
                <w:webHidden/>
              </w:rPr>
              <w:t>16</w:t>
            </w:r>
            <w:r>
              <w:rPr>
                <w:noProof/>
                <w:webHidden/>
              </w:rPr>
              <w:fldChar w:fldCharType="end"/>
            </w:r>
            <w:r w:rsidRPr="006B4763">
              <w:rPr>
                <w:rStyle w:val="Hyperlink"/>
                <w:noProof/>
              </w:rPr>
              <w:fldChar w:fldCharType="end"/>
            </w:r>
          </w:ins>
        </w:p>
        <w:p w14:paraId="247D4CDC" w14:textId="7D347AE3" w:rsidR="005C2395" w:rsidRDefault="005C2395">
          <w:pPr>
            <w:pStyle w:val="TOC2"/>
            <w:tabs>
              <w:tab w:val="right" w:leader="dot" w:pos="9350"/>
            </w:tabs>
            <w:rPr>
              <w:ins w:id="25" w:author="Beth Quinlan" w:date="2018-04-11T14:09:00Z"/>
              <w:rFonts w:asciiTheme="minorHAnsi" w:eastAsiaTheme="minorEastAsia" w:hAnsiTheme="minorHAnsi"/>
              <w:noProof/>
            </w:rPr>
          </w:pPr>
          <w:ins w:id="26" w:author="Beth Quinlan" w:date="2018-04-11T14:09:00Z">
            <w:r w:rsidRPr="006B4763">
              <w:rPr>
                <w:rStyle w:val="Hyperlink"/>
                <w:noProof/>
              </w:rPr>
              <w:fldChar w:fldCharType="begin"/>
            </w:r>
            <w:r w:rsidRPr="006B4763">
              <w:rPr>
                <w:rStyle w:val="Hyperlink"/>
                <w:noProof/>
              </w:rPr>
              <w:instrText xml:space="preserve"> </w:instrText>
            </w:r>
            <w:r>
              <w:rPr>
                <w:noProof/>
              </w:rPr>
              <w:instrText>HYPERLINK \l "_Toc511219131"</w:instrText>
            </w:r>
            <w:r w:rsidRPr="006B4763">
              <w:rPr>
                <w:rStyle w:val="Hyperlink"/>
                <w:noProof/>
              </w:rPr>
              <w:instrText xml:space="preserve"> </w:instrText>
            </w:r>
            <w:r w:rsidRPr="006B4763">
              <w:rPr>
                <w:rStyle w:val="Hyperlink"/>
                <w:noProof/>
              </w:rPr>
              <w:fldChar w:fldCharType="separate"/>
            </w:r>
            <w:r w:rsidRPr="006B4763">
              <w:rPr>
                <w:rStyle w:val="Hyperlink"/>
                <w:noProof/>
                <w:lang w:val="en"/>
              </w:rPr>
              <w:t>Task 1 – Authoring ARM templates</w:t>
            </w:r>
            <w:r>
              <w:rPr>
                <w:noProof/>
                <w:webHidden/>
              </w:rPr>
              <w:tab/>
            </w:r>
            <w:r>
              <w:rPr>
                <w:noProof/>
                <w:webHidden/>
              </w:rPr>
              <w:fldChar w:fldCharType="begin"/>
            </w:r>
            <w:r>
              <w:rPr>
                <w:noProof/>
                <w:webHidden/>
              </w:rPr>
              <w:instrText xml:space="preserve"> PAGEREF _Toc511219131 \h </w:instrText>
            </w:r>
          </w:ins>
          <w:r>
            <w:rPr>
              <w:noProof/>
              <w:webHidden/>
            </w:rPr>
          </w:r>
          <w:r>
            <w:rPr>
              <w:noProof/>
              <w:webHidden/>
            </w:rPr>
            <w:fldChar w:fldCharType="separate"/>
          </w:r>
          <w:ins w:id="27" w:author="Beth Quinlan" w:date="2018-04-11T14:09:00Z">
            <w:r>
              <w:rPr>
                <w:noProof/>
                <w:webHidden/>
              </w:rPr>
              <w:t>16</w:t>
            </w:r>
            <w:r>
              <w:rPr>
                <w:noProof/>
                <w:webHidden/>
              </w:rPr>
              <w:fldChar w:fldCharType="end"/>
            </w:r>
            <w:r w:rsidRPr="006B4763">
              <w:rPr>
                <w:rStyle w:val="Hyperlink"/>
                <w:noProof/>
              </w:rPr>
              <w:fldChar w:fldCharType="end"/>
            </w:r>
          </w:ins>
        </w:p>
        <w:p w14:paraId="75FA51F6" w14:textId="7D3AEF9F" w:rsidR="005C2395" w:rsidRDefault="005C2395">
          <w:pPr>
            <w:pStyle w:val="TOC2"/>
            <w:tabs>
              <w:tab w:val="right" w:leader="dot" w:pos="9350"/>
            </w:tabs>
            <w:rPr>
              <w:ins w:id="28" w:author="Beth Quinlan" w:date="2018-04-11T14:09:00Z"/>
              <w:rFonts w:asciiTheme="minorHAnsi" w:eastAsiaTheme="minorEastAsia" w:hAnsiTheme="minorHAnsi"/>
              <w:noProof/>
            </w:rPr>
          </w:pPr>
          <w:ins w:id="29" w:author="Beth Quinlan" w:date="2018-04-11T14:09:00Z">
            <w:r w:rsidRPr="006B4763">
              <w:rPr>
                <w:rStyle w:val="Hyperlink"/>
                <w:noProof/>
              </w:rPr>
              <w:fldChar w:fldCharType="begin"/>
            </w:r>
            <w:r w:rsidRPr="006B4763">
              <w:rPr>
                <w:rStyle w:val="Hyperlink"/>
                <w:noProof/>
              </w:rPr>
              <w:instrText xml:space="preserve"> </w:instrText>
            </w:r>
            <w:r>
              <w:rPr>
                <w:noProof/>
              </w:rPr>
              <w:instrText>HYPERLINK \l "_Toc511219132"</w:instrText>
            </w:r>
            <w:r w:rsidRPr="006B4763">
              <w:rPr>
                <w:rStyle w:val="Hyperlink"/>
                <w:noProof/>
              </w:rPr>
              <w:instrText xml:space="preserve"> </w:instrText>
            </w:r>
            <w:r w:rsidRPr="006B4763">
              <w:rPr>
                <w:rStyle w:val="Hyperlink"/>
                <w:noProof/>
              </w:rPr>
              <w:fldChar w:fldCharType="separate"/>
            </w:r>
            <w:r w:rsidRPr="006B4763">
              <w:rPr>
                <w:rStyle w:val="Hyperlink"/>
                <w:noProof/>
                <w:lang w:val="en"/>
              </w:rPr>
              <w:t>Task 2 – Deploying ARM templates using PowerShell</w:t>
            </w:r>
            <w:r>
              <w:rPr>
                <w:noProof/>
                <w:webHidden/>
              </w:rPr>
              <w:tab/>
            </w:r>
            <w:r>
              <w:rPr>
                <w:noProof/>
                <w:webHidden/>
              </w:rPr>
              <w:fldChar w:fldCharType="begin"/>
            </w:r>
            <w:r>
              <w:rPr>
                <w:noProof/>
                <w:webHidden/>
              </w:rPr>
              <w:instrText xml:space="preserve"> PAGEREF _Toc511219132 \h </w:instrText>
            </w:r>
          </w:ins>
          <w:r>
            <w:rPr>
              <w:noProof/>
              <w:webHidden/>
            </w:rPr>
          </w:r>
          <w:r>
            <w:rPr>
              <w:noProof/>
              <w:webHidden/>
            </w:rPr>
            <w:fldChar w:fldCharType="separate"/>
          </w:r>
          <w:ins w:id="30" w:author="Beth Quinlan" w:date="2018-04-11T14:09:00Z">
            <w:r>
              <w:rPr>
                <w:noProof/>
                <w:webHidden/>
              </w:rPr>
              <w:t>18</w:t>
            </w:r>
            <w:r>
              <w:rPr>
                <w:noProof/>
                <w:webHidden/>
              </w:rPr>
              <w:fldChar w:fldCharType="end"/>
            </w:r>
            <w:r w:rsidRPr="006B4763">
              <w:rPr>
                <w:rStyle w:val="Hyperlink"/>
                <w:noProof/>
              </w:rPr>
              <w:fldChar w:fldCharType="end"/>
            </w:r>
          </w:ins>
        </w:p>
        <w:p w14:paraId="398CBD51" w14:textId="6487EC64" w:rsidR="003E1ED4" w:rsidDel="00C86C3B" w:rsidRDefault="003E1ED4">
          <w:pPr>
            <w:pStyle w:val="TOC1"/>
            <w:tabs>
              <w:tab w:val="right" w:leader="dot" w:pos="9350"/>
            </w:tabs>
            <w:rPr>
              <w:del w:id="31" w:author="Beth Quinlan" w:date="2018-04-04T12:34:00Z"/>
              <w:rFonts w:asciiTheme="minorHAnsi" w:eastAsiaTheme="minorEastAsia" w:hAnsiTheme="minorHAnsi"/>
              <w:noProof/>
            </w:rPr>
          </w:pPr>
          <w:del w:id="32" w:author="Beth Quinlan" w:date="2018-04-04T12:34:00Z">
            <w:r w:rsidRPr="00C86C3B" w:rsidDel="00C86C3B">
              <w:rPr>
                <w:rPrChange w:id="33" w:author="Beth Quinlan" w:date="2018-04-04T12:34:00Z">
                  <w:rPr>
                    <w:rStyle w:val="Hyperlink"/>
                    <w:noProof/>
                    <w:lang w:val="en"/>
                  </w:rPr>
                </w:rPrChange>
              </w:rPr>
              <w:delText>Exercise 1 – Using the Visual Studio Templates</w:delText>
            </w:r>
            <w:r w:rsidDel="00C86C3B">
              <w:rPr>
                <w:noProof/>
                <w:webHidden/>
              </w:rPr>
              <w:tab/>
            </w:r>
          </w:del>
          <w:del w:id="34" w:author="Beth Quinlan" w:date="2018-04-04T12:30:00Z">
            <w:r w:rsidDel="00C86C3B">
              <w:rPr>
                <w:noProof/>
                <w:webHidden/>
              </w:rPr>
              <w:delText>5</w:delText>
            </w:r>
          </w:del>
        </w:p>
        <w:p w14:paraId="67478CCA" w14:textId="47493D14" w:rsidR="003E1ED4" w:rsidDel="00C86C3B" w:rsidRDefault="003E1ED4">
          <w:pPr>
            <w:pStyle w:val="TOC2"/>
            <w:tabs>
              <w:tab w:val="right" w:leader="dot" w:pos="9350"/>
            </w:tabs>
            <w:rPr>
              <w:del w:id="35" w:author="Beth Quinlan" w:date="2018-04-04T12:34:00Z"/>
              <w:rFonts w:asciiTheme="minorHAnsi" w:eastAsiaTheme="minorEastAsia" w:hAnsiTheme="minorHAnsi"/>
              <w:noProof/>
            </w:rPr>
          </w:pPr>
          <w:del w:id="36" w:author="Beth Quinlan" w:date="2018-04-04T12:34:00Z">
            <w:r w:rsidRPr="00C86C3B" w:rsidDel="00C86C3B">
              <w:rPr>
                <w:rPrChange w:id="37" w:author="Beth Quinlan" w:date="2018-04-04T12:34:00Z">
                  <w:rPr>
                    <w:rStyle w:val="Hyperlink"/>
                    <w:noProof/>
                  </w:rPr>
                </w:rPrChange>
              </w:rPr>
              <w:delText>Prerequisites</w:delText>
            </w:r>
            <w:r w:rsidDel="00C86C3B">
              <w:rPr>
                <w:noProof/>
                <w:webHidden/>
              </w:rPr>
              <w:tab/>
            </w:r>
          </w:del>
          <w:del w:id="38" w:author="Beth Quinlan" w:date="2018-04-04T12:30:00Z">
            <w:r w:rsidDel="00C86C3B">
              <w:rPr>
                <w:noProof/>
                <w:webHidden/>
              </w:rPr>
              <w:delText>5</w:delText>
            </w:r>
          </w:del>
        </w:p>
        <w:p w14:paraId="3EF0FC59" w14:textId="5FB8F644" w:rsidR="003E1ED4" w:rsidDel="00C86C3B" w:rsidRDefault="003E1ED4">
          <w:pPr>
            <w:pStyle w:val="TOC2"/>
            <w:tabs>
              <w:tab w:val="right" w:leader="dot" w:pos="9350"/>
            </w:tabs>
            <w:rPr>
              <w:del w:id="39" w:author="Beth Quinlan" w:date="2018-04-04T12:34:00Z"/>
              <w:rFonts w:asciiTheme="minorHAnsi" w:eastAsiaTheme="minorEastAsia" w:hAnsiTheme="minorHAnsi"/>
              <w:noProof/>
            </w:rPr>
          </w:pPr>
          <w:del w:id="40" w:author="Beth Quinlan" w:date="2018-04-04T12:34:00Z">
            <w:r w:rsidRPr="00C86C3B" w:rsidDel="00C86C3B">
              <w:rPr>
                <w:rPrChange w:id="41" w:author="Beth Quinlan" w:date="2018-04-04T12:34:00Z">
                  <w:rPr>
                    <w:rStyle w:val="Hyperlink"/>
                    <w:noProof/>
                    <w:lang w:val="en"/>
                  </w:rPr>
                </w:rPrChange>
              </w:rPr>
              <w:delText>Task 1 – Create the Azure Resource Group project</w:delText>
            </w:r>
            <w:r w:rsidDel="00C86C3B">
              <w:rPr>
                <w:noProof/>
                <w:webHidden/>
              </w:rPr>
              <w:tab/>
            </w:r>
          </w:del>
          <w:del w:id="42" w:author="Beth Quinlan" w:date="2018-04-04T12:30:00Z">
            <w:r w:rsidDel="00C86C3B">
              <w:rPr>
                <w:noProof/>
                <w:webHidden/>
              </w:rPr>
              <w:delText>5</w:delText>
            </w:r>
          </w:del>
        </w:p>
        <w:p w14:paraId="3E0DA970" w14:textId="55CC6BEA" w:rsidR="003E1ED4" w:rsidDel="00C86C3B" w:rsidRDefault="003E1ED4">
          <w:pPr>
            <w:pStyle w:val="TOC2"/>
            <w:tabs>
              <w:tab w:val="right" w:leader="dot" w:pos="9350"/>
            </w:tabs>
            <w:rPr>
              <w:del w:id="43" w:author="Beth Quinlan" w:date="2018-04-04T12:34:00Z"/>
              <w:rFonts w:asciiTheme="minorHAnsi" w:eastAsiaTheme="minorEastAsia" w:hAnsiTheme="minorHAnsi"/>
              <w:noProof/>
            </w:rPr>
          </w:pPr>
          <w:del w:id="44" w:author="Beth Quinlan" w:date="2018-04-04T12:34:00Z">
            <w:r w:rsidRPr="00C86C3B" w:rsidDel="00C86C3B">
              <w:rPr>
                <w:rPrChange w:id="45" w:author="Beth Quinlan" w:date="2018-04-04T12:34:00Z">
                  <w:rPr>
                    <w:rStyle w:val="Hyperlink"/>
                    <w:noProof/>
                    <w:lang w:val="en"/>
                  </w:rPr>
                </w:rPrChange>
              </w:rPr>
              <w:delText>Task 2 – Deploy to Azure</w:delText>
            </w:r>
            <w:r w:rsidDel="00C86C3B">
              <w:rPr>
                <w:noProof/>
                <w:webHidden/>
              </w:rPr>
              <w:tab/>
            </w:r>
          </w:del>
          <w:del w:id="46" w:author="Beth Quinlan" w:date="2018-04-04T12:30:00Z">
            <w:r w:rsidDel="00C86C3B">
              <w:rPr>
                <w:noProof/>
                <w:webHidden/>
              </w:rPr>
              <w:delText>9</w:delText>
            </w:r>
          </w:del>
        </w:p>
        <w:p w14:paraId="2D2A15FD" w14:textId="1E54C85A" w:rsidR="003E1ED4" w:rsidDel="00C86C3B" w:rsidRDefault="003E1ED4">
          <w:pPr>
            <w:pStyle w:val="TOC2"/>
            <w:tabs>
              <w:tab w:val="right" w:leader="dot" w:pos="9350"/>
            </w:tabs>
            <w:rPr>
              <w:del w:id="47" w:author="Beth Quinlan" w:date="2018-04-04T12:34:00Z"/>
              <w:rFonts w:asciiTheme="minorHAnsi" w:eastAsiaTheme="minorEastAsia" w:hAnsiTheme="minorHAnsi"/>
              <w:noProof/>
            </w:rPr>
          </w:pPr>
          <w:del w:id="48" w:author="Beth Quinlan" w:date="2018-04-04T12:34:00Z">
            <w:r w:rsidRPr="00C86C3B" w:rsidDel="00C86C3B">
              <w:rPr>
                <w:rPrChange w:id="49" w:author="Beth Quinlan" w:date="2018-04-04T12:34:00Z">
                  <w:rPr>
                    <w:rStyle w:val="Hyperlink"/>
                    <w:noProof/>
                    <w:lang w:val="en"/>
                  </w:rPr>
                </w:rPrChange>
              </w:rPr>
              <w:delText>Task 3 – Confirm Deployment of Virtual Machines with Load Balancer</w:delText>
            </w:r>
            <w:r w:rsidDel="00C86C3B">
              <w:rPr>
                <w:noProof/>
                <w:webHidden/>
              </w:rPr>
              <w:tab/>
            </w:r>
          </w:del>
          <w:del w:id="50" w:author="Beth Quinlan" w:date="2018-04-04T12:30:00Z">
            <w:r w:rsidDel="00C86C3B">
              <w:rPr>
                <w:noProof/>
                <w:webHidden/>
              </w:rPr>
              <w:delText>11</w:delText>
            </w:r>
          </w:del>
        </w:p>
        <w:p w14:paraId="429A5EC1" w14:textId="3596DE17" w:rsidR="003E1ED4" w:rsidDel="00C86C3B" w:rsidRDefault="003E1ED4">
          <w:pPr>
            <w:pStyle w:val="TOC1"/>
            <w:tabs>
              <w:tab w:val="right" w:leader="dot" w:pos="9350"/>
            </w:tabs>
            <w:rPr>
              <w:del w:id="51" w:author="Beth Quinlan" w:date="2018-04-04T12:34:00Z"/>
              <w:rFonts w:asciiTheme="minorHAnsi" w:eastAsiaTheme="minorEastAsia" w:hAnsiTheme="minorHAnsi"/>
              <w:noProof/>
            </w:rPr>
          </w:pPr>
          <w:del w:id="52" w:author="Beth Quinlan" w:date="2018-04-04T12:34:00Z">
            <w:r w:rsidRPr="00C86C3B" w:rsidDel="00C86C3B">
              <w:rPr>
                <w:rPrChange w:id="53" w:author="Beth Quinlan" w:date="2018-04-04T12:34:00Z">
                  <w:rPr>
                    <w:rStyle w:val="Hyperlink"/>
                    <w:noProof/>
                    <w:lang w:val="en"/>
                  </w:rPr>
                </w:rPrChange>
              </w:rPr>
              <w:delText>Exercise 2 – Using PowerShell with ARM Templates</w:delText>
            </w:r>
            <w:r w:rsidDel="00C86C3B">
              <w:rPr>
                <w:noProof/>
                <w:webHidden/>
              </w:rPr>
              <w:tab/>
            </w:r>
          </w:del>
          <w:del w:id="54" w:author="Beth Quinlan" w:date="2018-04-04T12:30:00Z">
            <w:r w:rsidDel="00C86C3B">
              <w:rPr>
                <w:noProof/>
                <w:webHidden/>
              </w:rPr>
              <w:delText>14</w:delText>
            </w:r>
          </w:del>
        </w:p>
        <w:p w14:paraId="3731F5C5" w14:textId="77D2F770" w:rsidR="003E1ED4" w:rsidDel="00C86C3B" w:rsidRDefault="003E1ED4">
          <w:pPr>
            <w:pStyle w:val="TOC2"/>
            <w:tabs>
              <w:tab w:val="right" w:leader="dot" w:pos="9350"/>
            </w:tabs>
            <w:rPr>
              <w:del w:id="55" w:author="Beth Quinlan" w:date="2018-04-04T12:34:00Z"/>
              <w:rFonts w:asciiTheme="minorHAnsi" w:eastAsiaTheme="minorEastAsia" w:hAnsiTheme="minorHAnsi"/>
              <w:noProof/>
            </w:rPr>
          </w:pPr>
          <w:del w:id="56" w:author="Beth Quinlan" w:date="2018-04-04T12:34:00Z">
            <w:r w:rsidRPr="00C86C3B" w:rsidDel="00C86C3B">
              <w:rPr>
                <w:rPrChange w:id="57" w:author="Beth Quinlan" w:date="2018-04-04T12:34:00Z">
                  <w:rPr>
                    <w:rStyle w:val="Hyperlink"/>
                    <w:noProof/>
                    <w:lang w:val="en"/>
                  </w:rPr>
                </w:rPrChange>
              </w:rPr>
              <w:delText>Task 1 – Setting up the PowerShell deployment</w:delText>
            </w:r>
            <w:r w:rsidDel="00C86C3B">
              <w:rPr>
                <w:noProof/>
                <w:webHidden/>
              </w:rPr>
              <w:tab/>
            </w:r>
          </w:del>
          <w:del w:id="58" w:author="Beth Quinlan" w:date="2018-04-04T12:30:00Z">
            <w:r w:rsidDel="00C86C3B">
              <w:rPr>
                <w:noProof/>
                <w:webHidden/>
              </w:rPr>
              <w:delText>14</w:delText>
            </w:r>
          </w:del>
        </w:p>
        <w:p w14:paraId="12AE5060" w14:textId="736B70C8" w:rsidR="003E1ED4" w:rsidDel="00C86C3B" w:rsidRDefault="003E1ED4">
          <w:pPr>
            <w:pStyle w:val="TOC2"/>
            <w:tabs>
              <w:tab w:val="right" w:leader="dot" w:pos="9350"/>
            </w:tabs>
            <w:rPr>
              <w:del w:id="59" w:author="Beth Quinlan" w:date="2018-04-04T12:34:00Z"/>
              <w:rFonts w:asciiTheme="minorHAnsi" w:eastAsiaTheme="minorEastAsia" w:hAnsiTheme="minorHAnsi"/>
              <w:noProof/>
            </w:rPr>
          </w:pPr>
          <w:del w:id="60" w:author="Beth Quinlan" w:date="2018-04-04T12:34:00Z">
            <w:r w:rsidRPr="00C86C3B" w:rsidDel="00C86C3B">
              <w:rPr>
                <w:rPrChange w:id="61" w:author="Beth Quinlan" w:date="2018-04-04T12:34:00Z">
                  <w:rPr>
                    <w:rStyle w:val="Hyperlink"/>
                    <w:noProof/>
                    <w:lang w:val="en"/>
                  </w:rPr>
                </w:rPrChange>
              </w:rPr>
              <w:delText>Task 2 – Deploying with PowerShell</w:delText>
            </w:r>
            <w:r w:rsidDel="00C86C3B">
              <w:rPr>
                <w:noProof/>
                <w:webHidden/>
              </w:rPr>
              <w:tab/>
            </w:r>
          </w:del>
          <w:del w:id="62" w:author="Beth Quinlan" w:date="2018-04-04T12:30:00Z">
            <w:r w:rsidDel="00C86C3B">
              <w:rPr>
                <w:noProof/>
                <w:webHidden/>
              </w:rPr>
              <w:delText>15</w:delText>
            </w:r>
          </w:del>
        </w:p>
        <w:p w14:paraId="100399F2" w14:textId="59269E1E" w:rsidR="00DC00AE" w:rsidRDefault="00DC00AE">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29DEC25" w14:textId="029CABEC" w:rsidR="00BD364C" w:rsidRDefault="007B13CB" w:rsidP="0040034B">
      <w:pPr>
        <w:ind w:left="0"/>
        <w:rPr>
          <w:b/>
          <w:sz w:val="52"/>
          <w:lang w:val="en"/>
        </w:rPr>
      </w:pPr>
      <w:r w:rsidRPr="0040034B">
        <w:rPr>
          <w:b/>
          <w:sz w:val="52"/>
          <w:lang w:val="en"/>
        </w:rPr>
        <w:lastRenderedPageBreak/>
        <w:t xml:space="preserve">Introduction to </w:t>
      </w:r>
      <w:r w:rsidR="005C06E3" w:rsidRPr="0040034B">
        <w:rPr>
          <w:b/>
          <w:sz w:val="52"/>
          <w:lang w:val="en"/>
        </w:rPr>
        <w:t>Microsoft Azure</w:t>
      </w:r>
      <w:r w:rsidRPr="0040034B">
        <w:rPr>
          <w:b/>
          <w:sz w:val="52"/>
          <w:lang w:val="en"/>
        </w:rPr>
        <w:t xml:space="preserve"> </w:t>
      </w:r>
      <w:r w:rsidR="0040034B">
        <w:rPr>
          <w:b/>
          <w:sz w:val="52"/>
          <w:lang w:val="en"/>
        </w:rPr>
        <w:t>R</w:t>
      </w:r>
      <w:r w:rsidR="00637635" w:rsidRPr="0040034B">
        <w:rPr>
          <w:b/>
          <w:sz w:val="52"/>
          <w:lang w:val="en"/>
        </w:rPr>
        <w:t>esource Manager</w:t>
      </w:r>
    </w:p>
    <w:p w14:paraId="4F7C23C5" w14:textId="77777777" w:rsidR="000B64D9" w:rsidRDefault="000B64D9" w:rsidP="0040034B">
      <w:pPr>
        <w:ind w:left="0"/>
        <w:rPr>
          <w:b/>
          <w:sz w:val="52"/>
          <w:lang w:val="en"/>
        </w:rPr>
      </w:pPr>
    </w:p>
    <w:p w14:paraId="38496E7A" w14:textId="77777777" w:rsidR="00BD364C" w:rsidRDefault="00BD364C" w:rsidP="00BD364C">
      <w:pPr>
        <w:pStyle w:val="Heading2"/>
      </w:pPr>
      <w:bookmarkStart w:id="63" w:name="_Toc511219125"/>
      <w:r>
        <w:t>Prerequisites</w:t>
      </w:r>
      <w:bookmarkEnd w:id="63"/>
    </w:p>
    <w:p w14:paraId="742020B3" w14:textId="2158C3AD" w:rsidR="00BD364C" w:rsidRDefault="00BD364C" w:rsidP="00BD364C">
      <w:r>
        <w:t xml:space="preserve">The following is required </w:t>
      </w:r>
      <w:r w:rsidR="000B64D9">
        <w:t>to</w:t>
      </w:r>
      <w:r>
        <w:t xml:space="preserve"> complete this hands-on lab:</w:t>
      </w:r>
    </w:p>
    <w:p w14:paraId="0F935FD4" w14:textId="77777777" w:rsidR="00BD364C" w:rsidRDefault="00BD364C" w:rsidP="00BD364C">
      <w:pPr>
        <w:pStyle w:val="ListParagraph"/>
        <w:numPr>
          <w:ilvl w:val="0"/>
          <w:numId w:val="27"/>
        </w:numPr>
      </w:pPr>
      <w:r>
        <w:t xml:space="preserve">Microsoft </w:t>
      </w:r>
      <w:r w:rsidRPr="00E92E80">
        <w:t>V</w:t>
      </w:r>
      <w:hyperlink r:id="rId11" w:history="1">
        <w:r w:rsidRPr="00E92E80">
          <w:t>isual Studio 201</w:t>
        </w:r>
        <w:r>
          <w:t>5</w:t>
        </w:r>
        <w:r w:rsidRPr="00E92E80">
          <w:t xml:space="preserve"> Professional or Ultimate edition</w:t>
        </w:r>
      </w:hyperlink>
      <w:r>
        <w:t xml:space="preserve"> with Update 3</w:t>
      </w:r>
    </w:p>
    <w:p w14:paraId="23CFF19A" w14:textId="77777777" w:rsidR="00BD364C" w:rsidRDefault="0088696A" w:rsidP="00BD364C">
      <w:pPr>
        <w:pStyle w:val="ListParagraph"/>
        <w:numPr>
          <w:ilvl w:val="0"/>
          <w:numId w:val="15"/>
        </w:numPr>
      </w:pPr>
      <w:hyperlink r:id="rId12" w:history="1">
        <w:r w:rsidR="00BD364C">
          <w:t>Microsoft Azure</w:t>
        </w:r>
        <w:r w:rsidR="00BD364C" w:rsidRPr="00E92E80">
          <w:t xml:space="preserve"> </w:t>
        </w:r>
        <w:r w:rsidR="00BD364C">
          <w:t xml:space="preserve">SDK for .NET (VS 2015) - </w:t>
        </w:r>
        <w:r w:rsidR="00BD364C" w:rsidRPr="00E92E80">
          <w:t>2.</w:t>
        </w:r>
      </w:hyperlink>
      <w:r w:rsidR="00BD364C">
        <w:t>9.5</w:t>
      </w:r>
    </w:p>
    <w:p w14:paraId="7B747383" w14:textId="77777777" w:rsidR="00BD364C" w:rsidRDefault="00BD364C" w:rsidP="00BD364C">
      <w:pPr>
        <w:pStyle w:val="ListParagraph"/>
        <w:numPr>
          <w:ilvl w:val="0"/>
          <w:numId w:val="15"/>
        </w:numPr>
      </w:pPr>
      <w:r>
        <w:t>Microsoft Azure PowerShell</w:t>
      </w:r>
    </w:p>
    <w:p w14:paraId="3D806F3D" w14:textId="77777777" w:rsidR="00BD364C" w:rsidRDefault="00BD364C" w:rsidP="00BD364C">
      <w:pPr>
        <w:pStyle w:val="ListParagraph"/>
        <w:numPr>
          <w:ilvl w:val="0"/>
          <w:numId w:val="15"/>
        </w:numPr>
      </w:pPr>
      <w:r>
        <w:t xml:space="preserve">A Microsoft Azure subscription </w:t>
      </w:r>
    </w:p>
    <w:p w14:paraId="79D7AE5A" w14:textId="77777777" w:rsidR="000B64D9" w:rsidRDefault="000B64D9" w:rsidP="00463B2B"/>
    <w:p w14:paraId="711B9B41" w14:textId="105662D5" w:rsidR="000B64D9" w:rsidRDefault="00332819" w:rsidP="00463B2B">
      <w:r>
        <w:t xml:space="preserve">In this </w:t>
      </w:r>
      <w:r w:rsidR="00744C8F">
        <w:t>lab</w:t>
      </w:r>
      <w:r>
        <w:t>, you</w:t>
      </w:r>
      <w:r w:rsidR="000B64D9">
        <w:t xml:space="preserve">’ll be deploying </w:t>
      </w:r>
      <w:r w:rsidR="003B5DD6">
        <w:t>an Azure Resource group with</w:t>
      </w:r>
      <w:r w:rsidR="000B64D9">
        <w:t xml:space="preserve"> </w:t>
      </w:r>
      <w:r w:rsidR="00415605">
        <w:t>two</w:t>
      </w:r>
      <w:r w:rsidR="000B64D9">
        <w:t xml:space="preserve"> virtual machines</w:t>
      </w:r>
      <w:r w:rsidR="003B5DD6">
        <w:t xml:space="preserve"> behind </w:t>
      </w:r>
      <w:r w:rsidR="000B64D9">
        <w:t>an</w:t>
      </w:r>
      <w:r w:rsidR="001A4CF5">
        <w:t xml:space="preserve"> </w:t>
      </w:r>
      <w:r w:rsidR="001A4CF5" w:rsidRPr="001A4CF5">
        <w:rPr>
          <w:b/>
        </w:rPr>
        <w:t>internal</w:t>
      </w:r>
      <w:r w:rsidR="001A4CF5">
        <w:t xml:space="preserve"> </w:t>
      </w:r>
      <w:r w:rsidR="000B64D9">
        <w:t>load balancer</w:t>
      </w:r>
      <w:r w:rsidR="003B5DD6">
        <w:t>.</w:t>
      </w:r>
      <w:r w:rsidR="009D27CE">
        <w:t xml:space="preserve"> Using an internal load balancer means that only traffic from your private network will be load balanced</w:t>
      </w:r>
      <w:r w:rsidR="005367F8">
        <w:t xml:space="preserve"> and </w:t>
      </w:r>
      <w:r w:rsidR="009D27CE">
        <w:t xml:space="preserve">all other traffic will be blocked. </w:t>
      </w:r>
      <w:r w:rsidR="003B5DD6">
        <w:t>These components will be deployed</w:t>
      </w:r>
      <w:r w:rsidR="000B64D9">
        <w:t xml:space="preserve"> using a built in Visual Studio template.</w:t>
      </w:r>
      <w:r w:rsidR="003B5DD6">
        <w:t xml:space="preserve"> </w:t>
      </w:r>
      <w:r w:rsidR="001D6B8B">
        <w:t>You</w:t>
      </w:r>
      <w:r w:rsidR="003B5DD6">
        <w:t xml:space="preserve">’ll </w:t>
      </w:r>
      <w:r w:rsidR="001D6B8B">
        <w:t>also be editing the</w:t>
      </w:r>
      <w:r w:rsidR="003B5DD6">
        <w:t xml:space="preserve"> </w:t>
      </w:r>
      <w:r w:rsidR="001D6B8B">
        <w:t xml:space="preserve">template to customize </w:t>
      </w:r>
      <w:r w:rsidR="003B5DD6">
        <w:t>your deployment</w:t>
      </w:r>
      <w:r w:rsidR="00420780">
        <w:t>.</w:t>
      </w:r>
    </w:p>
    <w:p w14:paraId="27E03A81" w14:textId="77777777" w:rsidR="000B64D9" w:rsidRDefault="000B64D9" w:rsidP="00DA58A8">
      <w:pPr>
        <w:rPr>
          <w:lang w:val="en"/>
        </w:rPr>
      </w:pPr>
    </w:p>
    <w:p w14:paraId="100399F7" w14:textId="62426316" w:rsidR="00C80421" w:rsidRPr="00C80421" w:rsidRDefault="00C80421" w:rsidP="00DA58A8">
      <w:pPr>
        <w:rPr>
          <w:lang w:val="en"/>
        </w:rPr>
      </w:pPr>
      <w:r w:rsidRPr="00C80421">
        <w:rPr>
          <w:lang w:val="en"/>
        </w:rPr>
        <w:t>You'll learn:</w:t>
      </w:r>
    </w:p>
    <w:p w14:paraId="06B59419" w14:textId="194B4C55" w:rsidR="00824637" w:rsidRDefault="00824637" w:rsidP="00824637">
      <w:pPr>
        <w:pStyle w:val="ListParagraph"/>
        <w:numPr>
          <w:ilvl w:val="0"/>
          <w:numId w:val="7"/>
        </w:numPr>
      </w:pPr>
      <w:r>
        <w:t>How to deploy Azure resources using a built in Visual Studio template.</w:t>
      </w:r>
    </w:p>
    <w:p w14:paraId="07FBAE61" w14:textId="39136575" w:rsidR="00824637" w:rsidRDefault="00824637" w:rsidP="00824637">
      <w:pPr>
        <w:pStyle w:val="ListParagraph"/>
        <w:numPr>
          <w:ilvl w:val="0"/>
          <w:numId w:val="7"/>
        </w:numPr>
      </w:pPr>
      <w:r>
        <w:t>How to author an ARM template using Visual Studio.</w:t>
      </w:r>
    </w:p>
    <w:p w14:paraId="100399FE" w14:textId="77777777" w:rsidR="00AB1D2E" w:rsidRDefault="00AB1D2E">
      <w:pPr>
        <w:spacing w:before="0" w:after="160"/>
        <w:rPr>
          <w:lang w:val="en"/>
        </w:rPr>
      </w:pPr>
      <w:r>
        <w:rPr>
          <w:lang w:val="en"/>
        </w:rPr>
        <w:br w:type="page"/>
      </w:r>
    </w:p>
    <w:p w14:paraId="51A47CE1" w14:textId="4714449D" w:rsidR="00637635" w:rsidRPr="00BD364C" w:rsidRDefault="00F26832" w:rsidP="00BD364C">
      <w:pPr>
        <w:pStyle w:val="Heading1"/>
        <w:rPr>
          <w:lang w:val="en"/>
        </w:rPr>
      </w:pPr>
      <w:bookmarkStart w:id="64" w:name="_Toc511219126"/>
      <w:r>
        <w:rPr>
          <w:lang w:val="en"/>
        </w:rPr>
        <w:lastRenderedPageBreak/>
        <w:t xml:space="preserve">Exercise 1 – </w:t>
      </w:r>
      <w:r w:rsidR="00BD364C">
        <w:rPr>
          <w:lang w:val="en"/>
        </w:rPr>
        <w:t xml:space="preserve">Deployment </w:t>
      </w:r>
      <w:r>
        <w:rPr>
          <w:lang w:val="en"/>
        </w:rPr>
        <w:t>Using</w:t>
      </w:r>
      <w:r w:rsidR="00FD6D4A">
        <w:rPr>
          <w:lang w:val="en"/>
        </w:rPr>
        <w:t xml:space="preserve"> a</w:t>
      </w:r>
      <w:r w:rsidR="00BD364C">
        <w:rPr>
          <w:lang w:val="en"/>
        </w:rPr>
        <w:t xml:space="preserve"> </w:t>
      </w:r>
      <w:r w:rsidR="006E7ECD">
        <w:rPr>
          <w:lang w:val="en"/>
        </w:rPr>
        <w:t xml:space="preserve">Built in </w:t>
      </w:r>
      <w:r>
        <w:rPr>
          <w:lang w:val="en"/>
        </w:rPr>
        <w:t>Visual Studio Template</w:t>
      </w:r>
      <w:bookmarkStart w:id="65" w:name="bkmk_setupwindowsazure"/>
      <w:bookmarkEnd w:id="64"/>
      <w:bookmarkEnd w:id="65"/>
    </w:p>
    <w:p w14:paraId="10039A07" w14:textId="6F605364" w:rsidR="002D13F5" w:rsidRPr="00C80421" w:rsidRDefault="002D13F5" w:rsidP="002D13F5">
      <w:pPr>
        <w:pStyle w:val="Heading2"/>
        <w:rPr>
          <w:lang w:val="en"/>
        </w:rPr>
      </w:pPr>
      <w:bookmarkStart w:id="66" w:name="_Toc511219127"/>
      <w:r>
        <w:rPr>
          <w:lang w:val="en"/>
        </w:rPr>
        <w:t xml:space="preserve">Task 1 – </w:t>
      </w:r>
      <w:r w:rsidR="0080465F">
        <w:rPr>
          <w:lang w:val="en"/>
        </w:rPr>
        <w:t xml:space="preserve">Create </w:t>
      </w:r>
      <w:r w:rsidR="00637635">
        <w:rPr>
          <w:lang w:val="en"/>
        </w:rPr>
        <w:t>the Azure Resource Group project</w:t>
      </w:r>
      <w:bookmarkEnd w:id="66"/>
    </w:p>
    <w:p w14:paraId="75942BE0" w14:textId="56275ADE" w:rsidR="00637635" w:rsidRDefault="009646DA" w:rsidP="0080465F">
      <w:pPr>
        <w:pStyle w:val="ListParagraph"/>
        <w:rPr>
          <w:rFonts w:cs="Times New Roman"/>
        </w:rPr>
      </w:pPr>
      <w:r>
        <w:rPr>
          <w:rFonts w:cs="Times New Roman"/>
        </w:rPr>
        <w:t xml:space="preserve">Although the template for an </w:t>
      </w:r>
      <w:r w:rsidR="00637635">
        <w:rPr>
          <w:rFonts w:cs="Times New Roman"/>
        </w:rPr>
        <w:t>Azure Resource Manager (ARM)</w:t>
      </w:r>
      <w:r>
        <w:rPr>
          <w:rFonts w:cs="Times New Roman"/>
        </w:rPr>
        <w:t xml:space="preserve"> deployment </w:t>
      </w:r>
      <w:r w:rsidR="00637635">
        <w:rPr>
          <w:rFonts w:cs="Times New Roman"/>
        </w:rPr>
        <w:t>can be created</w:t>
      </w:r>
      <w:r>
        <w:rPr>
          <w:rFonts w:cs="Times New Roman"/>
        </w:rPr>
        <w:t xml:space="preserve"> from scratch, it is quicker and easier</w:t>
      </w:r>
      <w:r w:rsidR="00637635">
        <w:rPr>
          <w:rFonts w:cs="Times New Roman"/>
        </w:rPr>
        <w:t xml:space="preserve"> to use</w:t>
      </w:r>
      <w:r>
        <w:rPr>
          <w:rFonts w:cs="Times New Roman"/>
        </w:rPr>
        <w:t xml:space="preserve"> the built-in </w:t>
      </w:r>
      <w:r w:rsidR="00637635">
        <w:rPr>
          <w:rFonts w:cs="Times New Roman"/>
        </w:rPr>
        <w:t>templates that are provided by Visual Stu</w:t>
      </w:r>
      <w:r w:rsidR="001E5471">
        <w:rPr>
          <w:rFonts w:cs="Times New Roman"/>
        </w:rPr>
        <w:t>dio or a GitHub repository.</w:t>
      </w:r>
    </w:p>
    <w:p w14:paraId="4E7AB5AC" w14:textId="4ECAC987" w:rsidR="00DE383C" w:rsidRDefault="00DE383C" w:rsidP="00DE383C">
      <w:pPr>
        <w:ind w:left="0"/>
      </w:pPr>
    </w:p>
    <w:p w14:paraId="79D10A7D" w14:textId="4B3C6547" w:rsidR="00DE383C" w:rsidRPr="00DE383C" w:rsidRDefault="00C86C3B" w:rsidP="00E84FF9">
      <w:pPr>
        <w:pStyle w:val="ListParagraph"/>
        <w:numPr>
          <w:ilvl w:val="0"/>
          <w:numId w:val="8"/>
        </w:numPr>
        <w:contextualSpacing w:val="0"/>
        <w:rPr>
          <w:rFonts w:cs="Times New Roman"/>
        </w:rPr>
      </w:pPr>
      <w:ins w:id="67" w:author="Beth Quinlan" w:date="2018-04-04T12:37:00Z">
        <w:r>
          <w:rPr>
            <w:rFonts w:cs="Times New Roman"/>
          </w:rPr>
          <w:t xml:space="preserve">From the Task Bar, </w:t>
        </w:r>
      </w:ins>
      <w:del w:id="68" w:author="Beth Quinlan" w:date="2018-04-04T12:37:00Z">
        <w:r w:rsidR="00DE383C" w:rsidDel="00C86C3B">
          <w:rPr>
            <w:rFonts w:cs="Times New Roman"/>
          </w:rPr>
          <w:delText>O</w:delText>
        </w:r>
      </w:del>
      <w:ins w:id="69" w:author="Beth Quinlan" w:date="2018-04-04T12:37:00Z">
        <w:r>
          <w:rPr>
            <w:rFonts w:cs="Times New Roman"/>
          </w:rPr>
          <w:t>o</w:t>
        </w:r>
      </w:ins>
      <w:r w:rsidR="00DE383C">
        <w:rPr>
          <w:rFonts w:cs="Times New Roman"/>
        </w:rPr>
        <w:t xml:space="preserve">pen </w:t>
      </w:r>
      <w:r w:rsidR="00DE383C" w:rsidRPr="00C24DCB">
        <w:rPr>
          <w:rFonts w:cs="Times New Roman"/>
          <w:b/>
          <w:rPrChange w:id="70" w:author="Beth Quinlan" w:date="2018-04-11T13:00:00Z">
            <w:rPr>
              <w:rFonts w:cs="Times New Roman"/>
            </w:rPr>
          </w:rPrChange>
        </w:rPr>
        <w:t>Visual Studio</w:t>
      </w:r>
      <w:r w:rsidR="00DE383C">
        <w:rPr>
          <w:rFonts w:cs="Times New Roman"/>
        </w:rPr>
        <w:t xml:space="preserve"> as an Administrator.</w:t>
      </w:r>
      <w:ins w:id="71" w:author="Beth Quinlan" w:date="2018-04-04T12:37:00Z">
        <w:r>
          <w:rPr>
            <w:rFonts w:cs="Times New Roman"/>
          </w:rPr>
          <w:t xml:space="preserve"> </w:t>
        </w:r>
      </w:ins>
    </w:p>
    <w:p w14:paraId="58D76214" w14:textId="508EC7C3" w:rsidR="00C24DCB" w:rsidRPr="005C2395" w:rsidRDefault="00203E73" w:rsidP="00E84FF9">
      <w:pPr>
        <w:pStyle w:val="ListParagraph"/>
        <w:numPr>
          <w:ilvl w:val="0"/>
          <w:numId w:val="8"/>
        </w:numPr>
        <w:contextualSpacing w:val="0"/>
        <w:rPr>
          <w:ins w:id="72" w:author="Beth Quinlan" w:date="2018-04-11T13:01:00Z"/>
          <w:rFonts w:cs="Times New Roman"/>
        </w:rPr>
      </w:pPr>
      <w:r>
        <w:t xml:space="preserve">Select </w:t>
      </w:r>
      <w:r w:rsidRPr="00203E73">
        <w:rPr>
          <w:b/>
        </w:rPr>
        <w:t>File</w:t>
      </w:r>
      <w:r w:rsidR="003C4BF7">
        <w:rPr>
          <w:b/>
        </w:rPr>
        <w:t xml:space="preserve"> | </w:t>
      </w:r>
      <w:r w:rsidRPr="00203E73">
        <w:rPr>
          <w:b/>
        </w:rPr>
        <w:t>New</w:t>
      </w:r>
      <w:r w:rsidR="003C4BF7">
        <w:rPr>
          <w:b/>
        </w:rPr>
        <w:t xml:space="preserve"> | </w:t>
      </w:r>
      <w:r w:rsidRPr="00203E73">
        <w:rPr>
          <w:b/>
        </w:rPr>
        <w:t>Project</w:t>
      </w:r>
      <w:r>
        <w:t xml:space="preserve"> and then</w:t>
      </w:r>
      <w:del w:id="73" w:author="Beth Quinlan" w:date="2018-04-11T13:02:00Z">
        <w:r w:rsidDel="00C24DCB">
          <w:delText xml:space="preserve"> </w:delText>
        </w:r>
      </w:del>
      <w:ins w:id="74" w:author="Beth Quinlan" w:date="2018-04-11T13:01:00Z">
        <w:r w:rsidR="00C24DCB">
          <w:t>:</w:t>
        </w:r>
      </w:ins>
    </w:p>
    <w:p w14:paraId="582BEA8E" w14:textId="783973B4" w:rsidR="00C24DCB" w:rsidRPr="00C24DCB" w:rsidRDefault="00203E73" w:rsidP="00C24DCB">
      <w:pPr>
        <w:pStyle w:val="ListParagraph"/>
        <w:numPr>
          <w:ilvl w:val="1"/>
          <w:numId w:val="8"/>
        </w:numPr>
        <w:contextualSpacing w:val="0"/>
        <w:rPr>
          <w:ins w:id="75" w:author="Beth Quinlan" w:date="2018-04-11T13:01:00Z"/>
          <w:rFonts w:cs="Times New Roman"/>
          <w:rPrChange w:id="76" w:author="Beth Quinlan" w:date="2018-04-11T13:03:00Z">
            <w:rPr>
              <w:ins w:id="77" w:author="Beth Quinlan" w:date="2018-04-11T13:01:00Z"/>
              <w:b/>
            </w:rPr>
          </w:rPrChange>
        </w:rPr>
      </w:pPr>
      <w:del w:id="78" w:author="Beth Quinlan" w:date="2018-04-11T13:01:00Z">
        <w:r w:rsidDel="00C24DCB">
          <w:delText>s</w:delText>
        </w:r>
      </w:del>
      <w:ins w:id="79" w:author="Beth Quinlan" w:date="2018-04-11T13:01:00Z">
        <w:r w:rsidR="00C24DCB">
          <w:t>S</w:t>
        </w:r>
      </w:ins>
      <w:r>
        <w:t xml:space="preserve">elect </w:t>
      </w:r>
      <w:r w:rsidRPr="00203E73">
        <w:rPr>
          <w:b/>
        </w:rPr>
        <w:t>Visual C#</w:t>
      </w:r>
      <w:r w:rsidR="003C4BF7">
        <w:rPr>
          <w:b/>
        </w:rPr>
        <w:t xml:space="preserve"> | </w:t>
      </w:r>
      <w:r w:rsidRPr="00203E73">
        <w:rPr>
          <w:b/>
        </w:rPr>
        <w:t>Cloud</w:t>
      </w:r>
      <w:ins w:id="80" w:author="Beth Quinlan" w:date="2018-04-11T13:03:00Z">
        <w:r w:rsidR="00C24DCB" w:rsidRPr="00C24DCB">
          <w:rPr>
            <w:rPrChange w:id="81" w:author="Beth Quinlan" w:date="2018-04-11T13:03:00Z">
              <w:rPr>
                <w:b/>
              </w:rPr>
            </w:rPrChange>
          </w:rPr>
          <w:t>.</w:t>
        </w:r>
      </w:ins>
      <w:del w:id="82" w:author="Beth Quinlan" w:date="2018-04-11T13:03:00Z">
        <w:r w:rsidR="003C4BF7" w:rsidRPr="00C24DCB" w:rsidDel="00C24DCB">
          <w:rPr>
            <w:rPrChange w:id="83" w:author="Beth Quinlan" w:date="2018-04-11T13:03:00Z">
              <w:rPr>
                <w:b/>
              </w:rPr>
            </w:rPrChange>
          </w:rPr>
          <w:delText xml:space="preserve"> </w:delText>
        </w:r>
      </w:del>
    </w:p>
    <w:p w14:paraId="374A0835" w14:textId="77777777" w:rsidR="00C24DCB" w:rsidRPr="005C2395" w:rsidRDefault="00C24DCB" w:rsidP="00C24DCB">
      <w:pPr>
        <w:pStyle w:val="ListParagraph"/>
        <w:numPr>
          <w:ilvl w:val="1"/>
          <w:numId w:val="8"/>
        </w:numPr>
        <w:contextualSpacing w:val="0"/>
        <w:rPr>
          <w:ins w:id="84" w:author="Beth Quinlan" w:date="2018-04-11T13:01:00Z"/>
          <w:rFonts w:cs="Times New Roman"/>
        </w:rPr>
      </w:pPr>
      <w:ins w:id="85" w:author="Beth Quinlan" w:date="2018-04-11T13:01:00Z">
        <w:r w:rsidRPr="00C24DCB">
          <w:rPr>
            <w:rPrChange w:id="86" w:author="Beth Quinlan" w:date="2018-04-11T13:01:00Z">
              <w:rPr>
                <w:b/>
              </w:rPr>
            </w:rPrChange>
          </w:rPr>
          <w:t>Select</w:t>
        </w:r>
        <w:r>
          <w:rPr>
            <w:b/>
          </w:rPr>
          <w:t xml:space="preserve"> </w:t>
        </w:r>
      </w:ins>
      <w:del w:id="87" w:author="Beth Quinlan" w:date="2018-04-11T13:01:00Z">
        <w:r w:rsidR="003C4BF7" w:rsidDel="00C24DCB">
          <w:rPr>
            <w:b/>
          </w:rPr>
          <w:delText xml:space="preserve">| </w:delText>
        </w:r>
      </w:del>
      <w:r w:rsidR="00203E73" w:rsidRPr="00203E73">
        <w:rPr>
          <w:b/>
        </w:rPr>
        <w:t>Azure Resource Group</w:t>
      </w:r>
      <w:r w:rsidR="00203E73">
        <w:t xml:space="preserve">. </w:t>
      </w:r>
    </w:p>
    <w:p w14:paraId="0ED1737D" w14:textId="4F18A9E4" w:rsidR="00C24DCB" w:rsidRPr="005C2395" w:rsidRDefault="00203E73" w:rsidP="00C24DCB">
      <w:pPr>
        <w:pStyle w:val="ListParagraph"/>
        <w:numPr>
          <w:ilvl w:val="1"/>
          <w:numId w:val="8"/>
        </w:numPr>
        <w:contextualSpacing w:val="0"/>
        <w:rPr>
          <w:ins w:id="88" w:author="Beth Quinlan" w:date="2018-04-11T13:01:00Z"/>
          <w:rFonts w:cs="Times New Roman"/>
        </w:rPr>
      </w:pPr>
      <w:r>
        <w:t xml:space="preserve">Give the project the name </w:t>
      </w:r>
      <w:proofErr w:type="spellStart"/>
      <w:r w:rsidR="00711BB8" w:rsidRPr="00711BB8">
        <w:rPr>
          <w:b/>
        </w:rPr>
        <w:t>VMD</w:t>
      </w:r>
      <w:r w:rsidRPr="00203E73">
        <w:rPr>
          <w:b/>
        </w:rPr>
        <w:t>eploy</w:t>
      </w:r>
      <w:proofErr w:type="spellEnd"/>
      <w:ins w:id="89" w:author="Beth Quinlan" w:date="2018-04-11T13:03:00Z">
        <w:r w:rsidR="00C24DCB">
          <w:t>.</w:t>
        </w:r>
      </w:ins>
      <w:del w:id="90" w:author="Beth Quinlan" w:date="2018-04-11T13:03:00Z">
        <w:r w:rsidR="00C6095E" w:rsidDel="00C24DCB">
          <w:delText xml:space="preserve"> </w:delText>
        </w:r>
      </w:del>
    </w:p>
    <w:p w14:paraId="5103DC48" w14:textId="631D9744" w:rsidR="00203E73" w:rsidRPr="00EB261A" w:rsidRDefault="00C6095E">
      <w:pPr>
        <w:pStyle w:val="ListParagraph"/>
        <w:numPr>
          <w:ilvl w:val="1"/>
          <w:numId w:val="8"/>
        </w:numPr>
        <w:contextualSpacing w:val="0"/>
        <w:rPr>
          <w:rFonts w:cs="Times New Roman"/>
        </w:rPr>
        <w:pPrChange w:id="91" w:author="Beth Quinlan" w:date="2018-04-11T13:01:00Z">
          <w:pPr>
            <w:pStyle w:val="ListParagraph"/>
            <w:numPr>
              <w:numId w:val="8"/>
            </w:numPr>
            <w:ind w:left="1080" w:hanging="360"/>
            <w:contextualSpacing w:val="0"/>
          </w:pPr>
        </w:pPrChange>
      </w:pPr>
      <w:del w:id="92" w:author="Beth Quinlan" w:date="2018-04-11T13:01:00Z">
        <w:r w:rsidDel="00C24DCB">
          <w:delText>and cl</w:delText>
        </w:r>
      </w:del>
      <w:ins w:id="93" w:author="Beth Quinlan" w:date="2018-04-11T13:01:00Z">
        <w:r w:rsidR="00C24DCB">
          <w:t>Cl</w:t>
        </w:r>
      </w:ins>
      <w:r>
        <w:t xml:space="preserve">ick the </w:t>
      </w:r>
      <w:r w:rsidR="00203E73" w:rsidRPr="00203E73">
        <w:rPr>
          <w:b/>
        </w:rPr>
        <w:t>OK</w:t>
      </w:r>
      <w:r w:rsidR="00203E73">
        <w:t xml:space="preserve"> button.</w:t>
      </w:r>
    </w:p>
    <w:p w14:paraId="19DF2F0F" w14:textId="5D037407" w:rsidR="00EB261A" w:rsidRPr="00EB261A" w:rsidRDefault="00EB261A" w:rsidP="00EB261A">
      <w:pPr>
        <w:pStyle w:val="ListParagraph"/>
        <w:ind w:left="1080"/>
        <w:contextualSpacing w:val="0"/>
        <w:rPr>
          <w:rFonts w:cs="Times New Roman"/>
          <w:sz w:val="20"/>
        </w:rPr>
      </w:pPr>
    </w:p>
    <w:p w14:paraId="452F166A" w14:textId="60A9FA27" w:rsidR="00711BB8" w:rsidRDefault="001B3A7D" w:rsidP="00203E73">
      <w:pPr>
        <w:pStyle w:val="ListParagraph"/>
        <w:ind w:left="1080"/>
        <w:contextualSpacing w:val="0"/>
      </w:pPr>
      <w:r>
        <w:rPr>
          <w:noProof/>
          <w:lang w:val="da-DK" w:eastAsia="da-DK"/>
        </w:rPr>
        <w:drawing>
          <wp:inline distT="0" distB="0" distL="0" distR="0" wp14:anchorId="6A0C3386" wp14:editId="305E7661">
            <wp:extent cx="5193102" cy="3603715"/>
            <wp:effectExtent l="0" t="0" r="7620" b="0"/>
            <wp:docPr id="2" name="Picture 2" descr="C:\Users\larry\AppData\Local\Temp\SNAGHTML61ff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AppData\Local\Temp\SNAGHTML61ff5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169" cy="3609313"/>
                    </a:xfrm>
                    <a:prstGeom prst="rect">
                      <a:avLst/>
                    </a:prstGeom>
                    <a:noFill/>
                    <a:ln>
                      <a:noFill/>
                    </a:ln>
                  </pic:spPr>
                </pic:pic>
              </a:graphicData>
            </a:graphic>
          </wp:inline>
        </w:drawing>
      </w:r>
    </w:p>
    <w:p w14:paraId="67A26401" w14:textId="47D38D03" w:rsidR="003C4BF7" w:rsidRDefault="003C4BF7" w:rsidP="00203E73">
      <w:pPr>
        <w:pStyle w:val="ListParagraph"/>
        <w:ind w:left="1080"/>
        <w:contextualSpacing w:val="0"/>
      </w:pPr>
    </w:p>
    <w:p w14:paraId="5CF1F1C4" w14:textId="590799C7" w:rsidR="00203E73" w:rsidDel="005C2395" w:rsidRDefault="00203E73">
      <w:pPr>
        <w:rPr>
          <w:del w:id="94" w:author="Beth Quinlan" w:date="2018-04-11T14:10:00Z"/>
        </w:rPr>
      </w:pPr>
    </w:p>
    <w:p w14:paraId="5C63B758" w14:textId="13A33A3E" w:rsidR="003C4BF7" w:rsidRDefault="003C4BF7">
      <w:pPr>
        <w:ind w:left="0"/>
        <w:pPrChange w:id="95" w:author="Beth Quinlan" w:date="2018-04-11T14:10:00Z">
          <w:pPr>
            <w:ind w:left="720" w:hanging="360"/>
          </w:pPr>
        </w:pPrChange>
      </w:pPr>
      <w:del w:id="96" w:author="Beth Quinlan" w:date="2018-04-11T14:10:00Z">
        <w:r w:rsidDel="005C2395">
          <w:br w:type="page"/>
        </w:r>
      </w:del>
    </w:p>
    <w:p w14:paraId="174F6A78" w14:textId="77777777" w:rsidR="00C24DCB" w:rsidRPr="005C2395" w:rsidRDefault="00203E73" w:rsidP="00E84FF9">
      <w:pPr>
        <w:pStyle w:val="ListParagraph"/>
        <w:numPr>
          <w:ilvl w:val="0"/>
          <w:numId w:val="8"/>
        </w:numPr>
        <w:contextualSpacing w:val="0"/>
        <w:rPr>
          <w:ins w:id="97" w:author="Beth Quinlan" w:date="2018-04-11T13:02:00Z"/>
          <w:rFonts w:cs="Times New Roman"/>
        </w:rPr>
      </w:pPr>
      <w:r>
        <w:t xml:space="preserve">In the </w:t>
      </w:r>
      <w:r w:rsidRPr="00C24DCB">
        <w:rPr>
          <w:i/>
          <w:rPrChange w:id="98" w:author="Beth Quinlan" w:date="2018-04-11T13:02:00Z">
            <w:rPr/>
          </w:rPrChange>
        </w:rPr>
        <w:t>Select Azure Template</w:t>
      </w:r>
      <w:r>
        <w:t xml:space="preserve"> dialog box</w:t>
      </w:r>
      <w:ins w:id="99" w:author="Beth Quinlan" w:date="2018-04-11T13:02:00Z">
        <w:r w:rsidR="00C24DCB">
          <w:t>:</w:t>
        </w:r>
      </w:ins>
    </w:p>
    <w:p w14:paraId="32D2A172" w14:textId="3CD9525C" w:rsidR="00C24DCB" w:rsidRPr="005C2395" w:rsidRDefault="00203E73" w:rsidP="00C24DCB">
      <w:pPr>
        <w:pStyle w:val="ListParagraph"/>
        <w:numPr>
          <w:ilvl w:val="1"/>
          <w:numId w:val="8"/>
        </w:numPr>
        <w:contextualSpacing w:val="0"/>
        <w:rPr>
          <w:ins w:id="100" w:author="Beth Quinlan" w:date="2018-04-11T13:02:00Z"/>
          <w:rFonts w:cs="Times New Roman"/>
        </w:rPr>
      </w:pPr>
      <w:del w:id="101" w:author="Beth Quinlan" w:date="2018-04-11T13:02:00Z">
        <w:r w:rsidDel="00C24DCB">
          <w:delText>, s</w:delText>
        </w:r>
      </w:del>
      <w:ins w:id="102" w:author="Beth Quinlan" w:date="2018-04-11T13:02:00Z">
        <w:r w:rsidR="00C24DCB">
          <w:t>S</w:t>
        </w:r>
      </w:ins>
      <w:r>
        <w:t xml:space="preserve">elect </w:t>
      </w:r>
      <w:r w:rsidR="00065138" w:rsidRPr="00065138">
        <w:rPr>
          <w:b/>
        </w:rPr>
        <w:t>Windows Server Virtual Machines with Load Balancer</w:t>
      </w:r>
      <w:ins w:id="103" w:author="Beth Quinlan" w:date="2018-04-11T13:03:00Z">
        <w:r w:rsidR="00C24DCB" w:rsidRPr="00C24DCB">
          <w:rPr>
            <w:rPrChange w:id="104" w:author="Beth Quinlan" w:date="2018-04-11T13:03:00Z">
              <w:rPr>
                <w:b/>
              </w:rPr>
            </w:rPrChange>
          </w:rPr>
          <w:t>.</w:t>
        </w:r>
      </w:ins>
      <w:r w:rsidR="00AF39A8" w:rsidRPr="00C24DCB">
        <w:t xml:space="preserve"> </w:t>
      </w:r>
    </w:p>
    <w:p w14:paraId="42646EE3" w14:textId="3191AE52" w:rsidR="00972EB6" w:rsidRPr="00203E73" w:rsidRDefault="00AF39A8">
      <w:pPr>
        <w:pStyle w:val="ListParagraph"/>
        <w:numPr>
          <w:ilvl w:val="1"/>
          <w:numId w:val="8"/>
        </w:numPr>
        <w:contextualSpacing w:val="0"/>
        <w:rPr>
          <w:rFonts w:cs="Times New Roman"/>
        </w:rPr>
        <w:pPrChange w:id="105" w:author="Beth Quinlan" w:date="2018-04-11T13:02:00Z">
          <w:pPr>
            <w:pStyle w:val="ListParagraph"/>
            <w:numPr>
              <w:numId w:val="8"/>
            </w:numPr>
            <w:ind w:left="1080" w:hanging="360"/>
            <w:contextualSpacing w:val="0"/>
          </w:pPr>
        </w:pPrChange>
      </w:pPr>
      <w:del w:id="106" w:author="Beth Quinlan" w:date="2018-04-11T13:02:00Z">
        <w:r w:rsidDel="00C24DCB">
          <w:delText>and then c</w:delText>
        </w:r>
      </w:del>
      <w:ins w:id="107" w:author="Beth Quinlan" w:date="2018-04-11T13:02:00Z">
        <w:r w:rsidR="00C24DCB">
          <w:t>C</w:t>
        </w:r>
      </w:ins>
      <w:r>
        <w:t>lick</w:t>
      </w:r>
      <w:r w:rsidR="00203E73">
        <w:t xml:space="preserve"> the </w:t>
      </w:r>
      <w:r w:rsidR="00203E73" w:rsidRPr="00203E73">
        <w:rPr>
          <w:b/>
        </w:rPr>
        <w:t>OK</w:t>
      </w:r>
      <w:r w:rsidR="00203E73">
        <w:t xml:space="preserve"> button.</w:t>
      </w:r>
    </w:p>
    <w:p w14:paraId="24DC842A" w14:textId="65DFFB7F" w:rsidR="00203E73" w:rsidRDefault="00203E73" w:rsidP="00203E73">
      <w:pPr>
        <w:pStyle w:val="ListParagraph"/>
        <w:ind w:left="1080"/>
        <w:contextualSpacing w:val="0"/>
        <w:rPr>
          <w:rFonts w:cs="Times New Roman"/>
        </w:rPr>
      </w:pPr>
    </w:p>
    <w:p w14:paraId="730D789B" w14:textId="1E4C9605" w:rsidR="003C4BF7" w:rsidRPr="00972EB6" w:rsidRDefault="001B3A7D" w:rsidP="00203E73">
      <w:pPr>
        <w:pStyle w:val="ListParagraph"/>
        <w:ind w:left="1080"/>
        <w:contextualSpacing w:val="0"/>
        <w:rPr>
          <w:rFonts w:cs="Times New Roman"/>
        </w:rPr>
      </w:pPr>
      <w:r>
        <w:rPr>
          <w:noProof/>
          <w:lang w:val="da-DK" w:eastAsia="da-DK"/>
        </w:rPr>
        <w:drawing>
          <wp:inline distT="0" distB="0" distL="0" distR="0" wp14:anchorId="7B240EF6" wp14:editId="6714618D">
            <wp:extent cx="5046453" cy="380694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1973" cy="3811109"/>
                    </a:xfrm>
                    <a:prstGeom prst="rect">
                      <a:avLst/>
                    </a:prstGeom>
                  </pic:spPr>
                </pic:pic>
              </a:graphicData>
            </a:graphic>
          </wp:inline>
        </w:drawing>
      </w:r>
    </w:p>
    <w:p w14:paraId="126F13F3" w14:textId="1A08DBCE" w:rsidR="00203E73" w:rsidRDefault="00203E73"/>
    <w:p w14:paraId="0E498670" w14:textId="77777777" w:rsidR="003C4BF7" w:rsidRDefault="003C4BF7">
      <w:pPr>
        <w:ind w:left="720" w:hanging="360"/>
      </w:pPr>
      <w:r>
        <w:br w:type="page"/>
      </w:r>
    </w:p>
    <w:p w14:paraId="10039A0D" w14:textId="5FDBCCB8" w:rsidR="00767DB2" w:rsidRPr="00203E73" w:rsidRDefault="00203E73" w:rsidP="0037669B">
      <w:pPr>
        <w:pStyle w:val="ListParagraph"/>
        <w:numPr>
          <w:ilvl w:val="0"/>
          <w:numId w:val="8"/>
        </w:numPr>
        <w:ind w:firstLine="0"/>
        <w:contextualSpacing w:val="0"/>
        <w:rPr>
          <w:rFonts w:cs="Times New Roman"/>
        </w:rPr>
      </w:pPr>
      <w:r>
        <w:lastRenderedPageBreak/>
        <w:t>View the contents of the project that has been created.</w:t>
      </w:r>
    </w:p>
    <w:p w14:paraId="4A5D16F6" w14:textId="7ED0CA18" w:rsidR="00203E73" w:rsidRDefault="00AF4EED" w:rsidP="00AF4EED">
      <w:pPr>
        <w:pStyle w:val="ListParagraph"/>
        <w:ind w:left="1080" w:firstLine="360"/>
        <w:contextualSpacing w:val="0"/>
      </w:pPr>
      <w:r>
        <w:t>You will see</w:t>
      </w:r>
      <w:r w:rsidR="00AF39A8">
        <w:t xml:space="preserve"> three files</w:t>
      </w:r>
      <w:r>
        <w:t>:</w:t>
      </w:r>
    </w:p>
    <w:p w14:paraId="509234EE" w14:textId="20C0E280" w:rsidR="00792001" w:rsidRPr="00792001" w:rsidRDefault="00792001" w:rsidP="00AF4EED">
      <w:pPr>
        <w:pStyle w:val="ListParagraph"/>
        <w:numPr>
          <w:ilvl w:val="0"/>
          <w:numId w:val="28"/>
        </w:numPr>
        <w:spacing w:before="0"/>
        <w:contextualSpacing w:val="0"/>
        <w:rPr>
          <w:rFonts w:cs="Times New Roman"/>
        </w:rPr>
      </w:pPr>
      <w:r w:rsidRPr="00D54590">
        <w:rPr>
          <w:b/>
        </w:rPr>
        <w:t>Deploy-AzureResourceGroup.ps1</w:t>
      </w:r>
      <w:r>
        <w:t xml:space="preserve"> – </w:t>
      </w:r>
      <w:r w:rsidR="00AF39A8">
        <w:t xml:space="preserve">this is </w:t>
      </w:r>
      <w:r>
        <w:t>the PS script</w:t>
      </w:r>
      <w:r w:rsidR="00AF39A8">
        <w:t xml:space="preserve"> that is used to </w:t>
      </w:r>
      <w:r>
        <w:t xml:space="preserve">deploy </w:t>
      </w:r>
      <w:proofErr w:type="gramStart"/>
      <w:r>
        <w:t xml:space="preserve">the </w:t>
      </w:r>
      <w:r w:rsidR="00AF39A8">
        <w:t>.</w:t>
      </w:r>
      <w:proofErr w:type="spellStart"/>
      <w:r w:rsidR="00AF39A8">
        <w:t>json</w:t>
      </w:r>
      <w:proofErr w:type="spellEnd"/>
      <w:proofErr w:type="gramEnd"/>
      <w:r w:rsidR="00AF39A8">
        <w:t xml:space="preserve"> </w:t>
      </w:r>
      <w:r>
        <w:t>template</w:t>
      </w:r>
      <w:r w:rsidR="00AF39A8">
        <w:t xml:space="preserve"> file.</w:t>
      </w:r>
    </w:p>
    <w:p w14:paraId="434DF6D4" w14:textId="4E96F5E4" w:rsidR="00AF4EED" w:rsidRPr="00AF4EED" w:rsidRDefault="00AF39A8" w:rsidP="00AF39A8">
      <w:pPr>
        <w:pStyle w:val="ListParagraph"/>
        <w:numPr>
          <w:ilvl w:val="0"/>
          <w:numId w:val="28"/>
        </w:numPr>
        <w:spacing w:before="0"/>
        <w:contextualSpacing w:val="0"/>
        <w:rPr>
          <w:rFonts w:cs="Times New Roman"/>
        </w:rPr>
      </w:pPr>
      <w:proofErr w:type="spellStart"/>
      <w:r w:rsidRPr="007543BB">
        <w:rPr>
          <w:b/>
          <w:rPrChange w:id="108" w:author="Beth Quinlan" w:date="2018-04-04T10:12:00Z">
            <w:rPr/>
          </w:rPrChange>
        </w:rPr>
        <w:t>LoadBalancedVirtualMachine.json</w:t>
      </w:r>
      <w:proofErr w:type="spellEnd"/>
      <w:r>
        <w:t xml:space="preserve"> – this is the main </w:t>
      </w:r>
      <w:r w:rsidR="00AF4EED">
        <w:t>template file for the project.</w:t>
      </w:r>
    </w:p>
    <w:p w14:paraId="0CD31667" w14:textId="4EAF4DB9" w:rsidR="00AF4EED" w:rsidRPr="00EB261A" w:rsidRDefault="00AF39A8" w:rsidP="00AF39A8">
      <w:pPr>
        <w:pStyle w:val="ListParagraph"/>
        <w:numPr>
          <w:ilvl w:val="0"/>
          <w:numId w:val="28"/>
        </w:numPr>
        <w:spacing w:before="0"/>
        <w:contextualSpacing w:val="0"/>
        <w:rPr>
          <w:rFonts w:cs="Times New Roman"/>
        </w:rPr>
      </w:pPr>
      <w:proofErr w:type="spellStart"/>
      <w:proofErr w:type="gramStart"/>
      <w:r w:rsidRPr="007543BB">
        <w:rPr>
          <w:b/>
          <w:rPrChange w:id="109" w:author="Beth Quinlan" w:date="2018-04-04T10:12:00Z">
            <w:rPr/>
          </w:rPrChange>
        </w:rPr>
        <w:t>LoadBalancedVirtualMachine.parameters.json</w:t>
      </w:r>
      <w:proofErr w:type="spellEnd"/>
      <w:proofErr w:type="gramEnd"/>
      <w:r>
        <w:t xml:space="preserve"> – this is the</w:t>
      </w:r>
      <w:r w:rsidR="00AF4EED">
        <w:t xml:space="preserve"> template parameter file</w:t>
      </w:r>
      <w:r>
        <w:t xml:space="preserve"> that is used as input by the main template file.</w:t>
      </w:r>
    </w:p>
    <w:p w14:paraId="29668139" w14:textId="77777777" w:rsidR="00EB261A" w:rsidRPr="00AF4EED" w:rsidRDefault="00EB261A" w:rsidP="00EB261A">
      <w:pPr>
        <w:pStyle w:val="ListParagraph"/>
        <w:spacing w:before="0"/>
        <w:ind w:left="1800"/>
        <w:contextualSpacing w:val="0"/>
        <w:rPr>
          <w:rFonts w:cs="Times New Roman"/>
        </w:rPr>
      </w:pPr>
    </w:p>
    <w:p w14:paraId="10039A0E" w14:textId="362A9513" w:rsidR="00767DB2" w:rsidRDefault="00767DB2" w:rsidP="00AF4EED">
      <w:pPr>
        <w:pStyle w:val="ListParagraph"/>
        <w:jc w:val="center"/>
        <w:rPr>
          <w:rFonts w:cs="Times New Roman"/>
        </w:rPr>
      </w:pPr>
    </w:p>
    <w:p w14:paraId="0DE6C856" w14:textId="57EDE3F8" w:rsidR="008D0A24" w:rsidRDefault="00792001" w:rsidP="00AF4EED">
      <w:pPr>
        <w:pStyle w:val="ListParagraph"/>
        <w:jc w:val="center"/>
        <w:rPr>
          <w:ins w:id="110" w:author="Beth Quinlan" w:date="2018-04-11T14:11:00Z"/>
          <w:rFonts w:cs="Times New Roman"/>
        </w:rPr>
      </w:pPr>
      <w:r>
        <w:rPr>
          <w:noProof/>
          <w:lang w:val="da-DK" w:eastAsia="da-DK"/>
        </w:rPr>
        <w:drawing>
          <wp:inline distT="0" distB="0" distL="0" distR="0" wp14:anchorId="74054EE5" wp14:editId="0AB09AA9">
            <wp:extent cx="3657143" cy="18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143" cy="1857143"/>
                    </a:xfrm>
                    <a:prstGeom prst="rect">
                      <a:avLst/>
                    </a:prstGeom>
                  </pic:spPr>
                </pic:pic>
              </a:graphicData>
            </a:graphic>
          </wp:inline>
        </w:drawing>
      </w:r>
    </w:p>
    <w:p w14:paraId="5C4F983A" w14:textId="77777777" w:rsidR="005C2395" w:rsidRDefault="005C2395" w:rsidP="00AF4EED">
      <w:pPr>
        <w:pStyle w:val="ListParagraph"/>
        <w:jc w:val="center"/>
        <w:rPr>
          <w:rFonts w:cs="Times New Roman"/>
        </w:rPr>
      </w:pPr>
    </w:p>
    <w:p w14:paraId="6E80D691" w14:textId="4C50D98D" w:rsidR="001D1C04" w:rsidDel="005C2395" w:rsidRDefault="001D1C04">
      <w:pPr>
        <w:pStyle w:val="ListParagraph"/>
        <w:ind w:left="1440" w:hanging="360"/>
        <w:contextualSpacing w:val="0"/>
        <w:rPr>
          <w:del w:id="111" w:author="Beth Quinlan" w:date="2018-04-11T14:12:00Z"/>
        </w:rPr>
        <w:pPrChange w:id="112" w:author="Beth Quinlan" w:date="2018-04-11T14:13:00Z">
          <w:pPr>
            <w:pStyle w:val="ListParagraph"/>
            <w:ind w:left="1080"/>
            <w:contextualSpacing w:val="0"/>
          </w:pPr>
        </w:pPrChange>
      </w:pPr>
    </w:p>
    <w:p w14:paraId="0756C1C9" w14:textId="56D620F2" w:rsidR="00921C1F" w:rsidRPr="005C2395" w:rsidRDefault="001D1C04">
      <w:pPr>
        <w:pStyle w:val="ListParagraph"/>
        <w:numPr>
          <w:ilvl w:val="0"/>
          <w:numId w:val="8"/>
        </w:numPr>
        <w:ind w:left="1440"/>
        <w:contextualSpacing w:val="0"/>
        <w:rPr>
          <w:ins w:id="113" w:author="Beth Quinlan" w:date="2018-04-04T10:19:00Z"/>
          <w:rFonts w:cs="Times New Roman"/>
        </w:rPr>
        <w:pPrChange w:id="114" w:author="Beth Quinlan" w:date="2018-04-11T14:13:00Z">
          <w:pPr>
            <w:pStyle w:val="ListParagraph"/>
            <w:numPr>
              <w:numId w:val="8"/>
            </w:numPr>
            <w:ind w:left="1080" w:hanging="360"/>
            <w:contextualSpacing w:val="0"/>
          </w:pPr>
        </w:pPrChange>
      </w:pPr>
      <w:del w:id="115" w:author="Beth Quinlan" w:date="2018-04-11T14:12:00Z">
        <w:r w:rsidRPr="005C2395" w:rsidDel="005C2395">
          <w:rPr>
            <w:lang w:val="en"/>
          </w:rPr>
          <w:br w:type="page"/>
        </w:r>
      </w:del>
      <w:r w:rsidR="00921C1F" w:rsidRPr="005C2395">
        <w:rPr>
          <w:lang w:val="en"/>
        </w:rPr>
        <w:t>Left</w:t>
      </w:r>
      <w:ins w:id="116" w:author="Beth Quinlan" w:date="2018-04-11T14:12:00Z">
        <w:r w:rsidR="005C2395">
          <w:rPr>
            <w:lang w:val="en"/>
          </w:rPr>
          <w:t>-c</w:t>
        </w:r>
      </w:ins>
      <w:del w:id="117" w:author="Beth Quinlan" w:date="2018-04-11T14:12:00Z">
        <w:r w:rsidR="00921C1F" w:rsidRPr="005C2395" w:rsidDel="005C2395">
          <w:rPr>
            <w:lang w:val="en"/>
          </w:rPr>
          <w:delText xml:space="preserve"> </w:delText>
        </w:r>
      </w:del>
      <w:del w:id="118" w:author="Beth Quinlan" w:date="2018-04-04T12:46:00Z">
        <w:r w:rsidR="00921C1F" w:rsidRPr="005C2395" w:rsidDel="00B110BD">
          <w:rPr>
            <w:lang w:val="en"/>
          </w:rPr>
          <w:delText>c</w:delText>
        </w:r>
      </w:del>
      <w:r w:rsidR="00921C1F">
        <w:t xml:space="preserve">lick the main template file </w:t>
      </w:r>
      <w:proofErr w:type="spellStart"/>
      <w:r w:rsidR="00921C1F" w:rsidRPr="005C2395">
        <w:rPr>
          <w:b/>
        </w:rPr>
        <w:t>LoadBalancedVirtualMachine.json</w:t>
      </w:r>
      <w:proofErr w:type="spellEnd"/>
      <w:r w:rsidR="00921C1F">
        <w:t>. This will open the file in the top middle pane of Visual Studio. The contents of this file describe</w:t>
      </w:r>
      <w:del w:id="119" w:author="Beth Quinlan" w:date="2018-04-04T12:46:00Z">
        <w:r w:rsidR="00921C1F" w:rsidDel="00B110BD">
          <w:delText>s</w:delText>
        </w:r>
      </w:del>
      <w:r w:rsidR="00E866BC">
        <w:t xml:space="preserve"> among other things, </w:t>
      </w:r>
      <w:r w:rsidR="00AC2E83">
        <w:t xml:space="preserve">the </w:t>
      </w:r>
      <w:r w:rsidR="00E866BC">
        <w:t>resources</w:t>
      </w:r>
      <w:r w:rsidR="00AC2E83">
        <w:t xml:space="preserve"> that you would like to deploy</w:t>
      </w:r>
      <w:r w:rsidR="00E866BC">
        <w:t xml:space="preserve"> and their configuration</w:t>
      </w:r>
      <w:r w:rsidR="00AC2E83">
        <w:t>s</w:t>
      </w:r>
      <w:r w:rsidR="00E866BC">
        <w:t>.</w:t>
      </w:r>
    </w:p>
    <w:p w14:paraId="7DF827F9" w14:textId="003A6015" w:rsidR="00D81B96" w:rsidRDefault="00D81B96">
      <w:pPr>
        <w:ind w:left="1440"/>
        <w:rPr>
          <w:ins w:id="120" w:author="Beth Quinlan" w:date="2018-04-11T13:04:00Z"/>
        </w:rPr>
        <w:pPrChange w:id="121" w:author="Beth Quinlan" w:date="2018-04-11T14:13:00Z">
          <w:pPr>
            <w:ind w:left="1080"/>
          </w:pPr>
        </w:pPrChange>
      </w:pPr>
      <w:ins w:id="122" w:author="Beth Quinlan" w:date="2018-04-04T10:20:00Z">
        <w:r>
          <w:t>If you receive a prompt to update Visual Studio, click “</w:t>
        </w:r>
        <w:r w:rsidRPr="00C24DCB">
          <w:rPr>
            <w:b/>
            <w:rPrChange w:id="123" w:author="Beth Quinlan" w:date="2018-04-11T13:04:00Z">
              <w:rPr/>
            </w:rPrChange>
          </w:rPr>
          <w:t>Not Now</w:t>
        </w:r>
        <w:r>
          <w:t>”.</w:t>
        </w:r>
      </w:ins>
    </w:p>
    <w:p w14:paraId="5A84A758" w14:textId="77777777" w:rsidR="00C24DCB" w:rsidRPr="00F03A00" w:rsidRDefault="00C24DCB">
      <w:pPr>
        <w:ind w:left="1080"/>
        <w:pPrChange w:id="124" w:author="Beth Quinlan" w:date="2018-04-11T13:04:00Z">
          <w:pPr>
            <w:pStyle w:val="ListParagraph"/>
            <w:numPr>
              <w:numId w:val="8"/>
            </w:numPr>
            <w:ind w:left="1080" w:hanging="360"/>
            <w:contextualSpacing w:val="0"/>
          </w:pPr>
        </w:pPrChange>
      </w:pPr>
    </w:p>
    <w:p w14:paraId="688BF9F4" w14:textId="77777777" w:rsidR="00C24DCB" w:rsidRPr="005C2395" w:rsidRDefault="00F03A00" w:rsidP="00921C1F">
      <w:pPr>
        <w:pStyle w:val="ListParagraph"/>
        <w:numPr>
          <w:ilvl w:val="0"/>
          <w:numId w:val="8"/>
        </w:numPr>
        <w:ind w:firstLine="0"/>
        <w:contextualSpacing w:val="0"/>
        <w:rPr>
          <w:ins w:id="125" w:author="Beth Quinlan" w:date="2018-04-11T13:05:00Z"/>
          <w:rFonts w:cs="Times New Roman"/>
        </w:rPr>
      </w:pPr>
      <w:r>
        <w:t xml:space="preserve">Scroll down to the </w:t>
      </w:r>
      <w:proofErr w:type="spellStart"/>
      <w:r w:rsidRPr="00F408F4">
        <w:rPr>
          <w:b/>
        </w:rPr>
        <w:t>imageSKU</w:t>
      </w:r>
      <w:proofErr w:type="spellEnd"/>
      <w:r>
        <w:t xml:space="preserve"> </w:t>
      </w:r>
      <w:r w:rsidR="00592774">
        <w:t xml:space="preserve">tag </w:t>
      </w:r>
      <w:ins w:id="126" w:author="Beth Quinlan" w:date="2018-04-11T13:04:00Z">
        <w:r w:rsidR="00C24DCB">
          <w:t>and edit</w:t>
        </w:r>
      </w:ins>
      <w:ins w:id="127" w:author="Beth Quinlan" w:date="2018-04-11T13:05:00Z">
        <w:r w:rsidR="00C24DCB">
          <w:t xml:space="preserve"> the file as follows:</w:t>
        </w:r>
      </w:ins>
    </w:p>
    <w:p w14:paraId="7AEE8043" w14:textId="77777777" w:rsidR="00C24DCB" w:rsidRPr="005C2395" w:rsidRDefault="00592774" w:rsidP="00C24DCB">
      <w:pPr>
        <w:pStyle w:val="ListParagraph"/>
        <w:numPr>
          <w:ilvl w:val="1"/>
          <w:numId w:val="8"/>
        </w:numPr>
        <w:contextualSpacing w:val="0"/>
        <w:rPr>
          <w:ins w:id="128" w:author="Beth Quinlan" w:date="2018-04-11T13:05:00Z"/>
          <w:rFonts w:cs="Times New Roman"/>
        </w:rPr>
      </w:pPr>
      <w:del w:id="129" w:author="Beth Quinlan" w:date="2018-04-11T13:05:00Z">
        <w:r w:rsidDel="00C24DCB">
          <w:delText>and t</w:delText>
        </w:r>
      </w:del>
      <w:ins w:id="130" w:author="Beth Quinlan" w:date="2018-04-11T13:05:00Z">
        <w:r w:rsidR="00C24DCB">
          <w:t>T</w:t>
        </w:r>
      </w:ins>
      <w:r>
        <w:t xml:space="preserve">ype in </w:t>
      </w:r>
      <w:r w:rsidR="002248F2" w:rsidRPr="002248F2">
        <w:rPr>
          <w:b/>
        </w:rPr>
        <w:t>“</w:t>
      </w:r>
      <w:r w:rsidRPr="002248F2">
        <w:rPr>
          <w:b/>
        </w:rPr>
        <w:t>2016-Datacenter</w:t>
      </w:r>
      <w:r w:rsidR="002248F2" w:rsidRPr="002248F2">
        <w:rPr>
          <w:b/>
        </w:rPr>
        <w:t>”</w:t>
      </w:r>
      <w:r>
        <w:t xml:space="preserve"> as a value for the </w:t>
      </w:r>
      <w:proofErr w:type="spellStart"/>
      <w:r w:rsidRPr="00F408F4">
        <w:rPr>
          <w:b/>
        </w:rPr>
        <w:t>defaultValue</w:t>
      </w:r>
      <w:proofErr w:type="spellEnd"/>
      <w:r>
        <w:t xml:space="preserve"> tag</w:t>
      </w:r>
      <w:r w:rsidR="00891983">
        <w:t xml:space="preserve">. </w:t>
      </w:r>
    </w:p>
    <w:p w14:paraId="644A4A9C" w14:textId="77777777" w:rsidR="00C24DCB" w:rsidRDefault="00891983">
      <w:pPr>
        <w:pStyle w:val="ListParagraph"/>
        <w:numPr>
          <w:ilvl w:val="1"/>
          <w:numId w:val="8"/>
        </w:numPr>
        <w:contextualSpacing w:val="0"/>
        <w:rPr>
          <w:ins w:id="131" w:author="Beth Quinlan" w:date="2018-04-11T13:07:00Z"/>
        </w:rPr>
        <w:pPrChange w:id="132" w:author="Beth Quinlan" w:date="2018-04-11T13:07:00Z">
          <w:pPr>
            <w:pStyle w:val="ListParagraph"/>
          </w:pPr>
        </w:pPrChange>
      </w:pPr>
      <w:del w:id="133" w:author="Beth Quinlan" w:date="2018-04-11T13:05:00Z">
        <w:r w:rsidDel="00C24DCB">
          <w:delText>Then a</w:delText>
        </w:r>
      </w:del>
      <w:ins w:id="134" w:author="Beth Quinlan" w:date="2018-04-11T13:05:00Z">
        <w:r w:rsidR="00C24DCB">
          <w:t>A</w:t>
        </w:r>
      </w:ins>
      <w:r>
        <w:t xml:space="preserve">dd a comma after </w:t>
      </w:r>
      <w:r w:rsidRPr="00C24DCB">
        <w:rPr>
          <w:rPrChange w:id="135" w:author="Beth Quinlan" w:date="2018-04-11T13:07:00Z">
            <w:rPr>
              <w:b/>
            </w:rPr>
          </w:rPrChange>
        </w:rPr>
        <w:t>“2012-R2-Datacenter”</w:t>
      </w:r>
    </w:p>
    <w:p w14:paraId="723BC49B" w14:textId="66300896" w:rsidR="00F03A00" w:rsidRPr="00C24DCB" w:rsidDel="00C24DCB" w:rsidRDefault="00891983">
      <w:pPr>
        <w:pStyle w:val="ListParagraph"/>
        <w:numPr>
          <w:ilvl w:val="1"/>
          <w:numId w:val="8"/>
        </w:numPr>
        <w:contextualSpacing w:val="0"/>
        <w:rPr>
          <w:moveFrom w:id="136" w:author="Beth Quinlan" w:date="2018-04-11T13:06:00Z"/>
          <w:rFonts w:cs="Times New Roman"/>
        </w:rPr>
        <w:pPrChange w:id="137" w:author="Beth Quinlan" w:date="2018-04-11T13:07:00Z">
          <w:pPr>
            <w:pStyle w:val="ListParagraph"/>
            <w:numPr>
              <w:numId w:val="8"/>
            </w:numPr>
            <w:ind w:left="1080" w:hanging="360"/>
            <w:contextualSpacing w:val="0"/>
          </w:pPr>
        </w:pPrChange>
      </w:pPr>
      <w:del w:id="138" w:author="Beth Quinlan" w:date="2018-04-11T13:06:00Z">
        <w:r w:rsidDel="00C24DCB">
          <w:delText xml:space="preserve"> </w:delText>
        </w:r>
      </w:del>
      <w:del w:id="139" w:author="Beth Quinlan" w:date="2018-04-11T13:05:00Z">
        <w:r w:rsidRPr="00C24DCB" w:rsidDel="00C24DCB">
          <w:delText>and i</w:delText>
        </w:r>
      </w:del>
      <w:ins w:id="140" w:author="Beth Quinlan" w:date="2018-04-11T13:05:00Z">
        <w:r w:rsidR="00C24DCB" w:rsidRPr="00C24DCB">
          <w:t>I</w:t>
        </w:r>
      </w:ins>
      <w:r w:rsidRPr="00C24DCB">
        <w:t>n the following line</w:t>
      </w:r>
      <w:r w:rsidR="00F408F4" w:rsidRPr="00C24DCB">
        <w:t xml:space="preserve"> type in </w:t>
      </w:r>
      <w:r w:rsidR="002248F2" w:rsidRPr="00C24DCB">
        <w:rPr>
          <w:rPrChange w:id="141" w:author="Beth Quinlan" w:date="2018-04-11T13:07:00Z">
            <w:rPr>
              <w:b/>
            </w:rPr>
          </w:rPrChange>
        </w:rPr>
        <w:t>“</w:t>
      </w:r>
      <w:r w:rsidR="00F408F4" w:rsidRPr="00C24DCB">
        <w:rPr>
          <w:rPrChange w:id="142" w:author="Beth Quinlan" w:date="2018-04-11T13:07:00Z">
            <w:rPr>
              <w:b/>
            </w:rPr>
          </w:rPrChange>
        </w:rPr>
        <w:t>2016-Datacenter</w:t>
      </w:r>
      <w:r w:rsidR="002248F2" w:rsidRPr="00C24DCB">
        <w:rPr>
          <w:rPrChange w:id="143" w:author="Beth Quinlan" w:date="2018-04-11T13:07:00Z">
            <w:rPr>
              <w:b/>
            </w:rPr>
          </w:rPrChange>
        </w:rPr>
        <w:t>”</w:t>
      </w:r>
      <w:r w:rsidR="00F408F4" w:rsidRPr="00C24DCB">
        <w:t xml:space="preserve"> as an additional value in the </w:t>
      </w:r>
      <w:proofErr w:type="spellStart"/>
      <w:r w:rsidR="00F408F4" w:rsidRPr="00C24DCB">
        <w:rPr>
          <w:rPrChange w:id="144" w:author="Beth Quinlan" w:date="2018-04-11T13:07:00Z">
            <w:rPr>
              <w:b/>
            </w:rPr>
          </w:rPrChange>
        </w:rPr>
        <w:t>allowedValues</w:t>
      </w:r>
      <w:proofErr w:type="spellEnd"/>
      <w:r w:rsidR="00F408F4" w:rsidRPr="00C24DCB">
        <w:rPr>
          <w:lang w:val="en"/>
          <w:rPrChange w:id="145" w:author="Beth Quinlan" w:date="2018-04-11T13:06:00Z">
            <w:rPr/>
          </w:rPrChange>
        </w:rPr>
        <w:t xml:space="preserve"> tag.</w:t>
      </w:r>
      <w:r w:rsidR="00253625" w:rsidRPr="00C24DCB">
        <w:rPr>
          <w:lang w:val="en"/>
          <w:rPrChange w:id="146" w:author="Beth Quinlan" w:date="2018-04-11T13:06:00Z">
            <w:rPr/>
          </w:rPrChange>
        </w:rPr>
        <w:t xml:space="preserve"> </w:t>
      </w:r>
      <w:moveFromRangeStart w:id="147" w:author="Beth Quinlan" w:date="2018-04-11T13:06:00Z" w:name="move511215293"/>
      <w:moveFrom w:id="148" w:author="Beth Quinlan" w:date="2018-04-11T13:06:00Z">
        <w:r w:rsidR="00253625" w:rsidRPr="00C24DCB" w:rsidDel="00C24DCB">
          <w:rPr>
            <w:lang w:val="en"/>
            <w:rPrChange w:id="149" w:author="Beth Quinlan" w:date="2018-04-11T13:06:00Z">
              <w:rPr>
                <w:i/>
              </w:rPr>
            </w:rPrChange>
          </w:rPr>
          <w:t>Editing these values allows you to specify a Windows Server 2016</w:t>
        </w:r>
        <w:r w:rsidR="00742171" w:rsidRPr="00C24DCB" w:rsidDel="00C24DCB">
          <w:rPr>
            <w:lang w:val="en"/>
            <w:rPrChange w:id="150" w:author="Beth Quinlan" w:date="2018-04-11T13:06:00Z">
              <w:rPr>
                <w:i/>
              </w:rPr>
            </w:rPrChange>
          </w:rPr>
          <w:t xml:space="preserve"> Datacenter </w:t>
        </w:r>
        <w:r w:rsidR="00253625" w:rsidRPr="00C24DCB" w:rsidDel="00C24DCB">
          <w:rPr>
            <w:lang w:val="en"/>
            <w:rPrChange w:id="151" w:author="Beth Quinlan" w:date="2018-04-11T13:06:00Z">
              <w:rPr>
                <w:i/>
              </w:rPr>
            </w:rPrChange>
          </w:rPr>
          <w:t>build for use with your virtual machines.</w:t>
        </w:r>
      </w:moveFrom>
    </w:p>
    <w:moveFromRangeEnd w:id="147"/>
    <w:p w14:paraId="7AE740C5" w14:textId="77777777" w:rsidR="000D3F9D" w:rsidRPr="00C24DCB" w:rsidRDefault="000D3F9D">
      <w:pPr>
        <w:pStyle w:val="ListParagraph"/>
        <w:numPr>
          <w:ilvl w:val="1"/>
          <w:numId w:val="8"/>
        </w:numPr>
        <w:rPr>
          <w:lang w:val="en"/>
          <w:rPrChange w:id="152" w:author="Beth Quinlan" w:date="2018-04-11T13:06:00Z">
            <w:rPr>
              <w:rFonts w:cs="Times New Roman"/>
            </w:rPr>
          </w:rPrChange>
        </w:rPr>
        <w:pPrChange w:id="153" w:author="Beth Quinlan" w:date="2018-04-11T13:07:00Z">
          <w:pPr>
            <w:pStyle w:val="ListParagraph"/>
            <w:ind w:left="1080"/>
            <w:contextualSpacing w:val="0"/>
          </w:pPr>
        </w:pPrChange>
      </w:pPr>
    </w:p>
    <w:p w14:paraId="2B559DB8" w14:textId="7184EA86" w:rsidR="000D3F9D" w:rsidRPr="000D3F9D" w:rsidRDefault="00845860">
      <w:pPr>
        <w:pStyle w:val="ListParagraph"/>
        <w:ind w:left="1440"/>
        <w:contextualSpacing w:val="0"/>
        <w:rPr>
          <w:rFonts w:cs="Times New Roman"/>
        </w:rPr>
        <w:pPrChange w:id="154" w:author="Beth Quinlan" w:date="2018-04-11T13:07:00Z">
          <w:pPr>
            <w:pStyle w:val="ListParagraph"/>
            <w:ind w:left="1080"/>
            <w:contextualSpacing w:val="0"/>
          </w:pPr>
        </w:pPrChange>
      </w:pPr>
      <w:r>
        <w:rPr>
          <w:noProof/>
          <w:lang w:val="da-DK" w:eastAsia="da-DK"/>
        </w:rPr>
        <w:lastRenderedPageBreak/>
        <w:drawing>
          <wp:inline distT="0" distB="0" distL="0" distR="0" wp14:anchorId="132619A8" wp14:editId="495607EA">
            <wp:extent cx="2692400" cy="1476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180" cy="1489855"/>
                    </a:xfrm>
                    <a:prstGeom prst="rect">
                      <a:avLst/>
                    </a:prstGeom>
                  </pic:spPr>
                </pic:pic>
              </a:graphicData>
            </a:graphic>
          </wp:inline>
        </w:drawing>
      </w:r>
    </w:p>
    <w:p w14:paraId="7692750B" w14:textId="77777777" w:rsidR="00C24DCB" w:rsidRPr="00C24DCB" w:rsidRDefault="00C24DCB">
      <w:pPr>
        <w:pStyle w:val="IntenseQuote"/>
        <w:rPr>
          <w:moveTo w:id="155" w:author="Beth Quinlan" w:date="2018-04-11T13:06:00Z"/>
          <w:rFonts w:cs="Times New Roman"/>
          <w:rPrChange w:id="156" w:author="Beth Quinlan" w:date="2018-04-11T13:07:00Z">
            <w:rPr>
              <w:moveTo w:id="157" w:author="Beth Quinlan" w:date="2018-04-11T13:06:00Z"/>
              <w:rFonts w:cs="Times New Roman"/>
            </w:rPr>
          </w:rPrChange>
        </w:rPr>
        <w:pPrChange w:id="158" w:author="Beth Quinlan" w:date="2018-04-11T13:08:00Z">
          <w:pPr>
            <w:pStyle w:val="ListParagraph"/>
            <w:numPr>
              <w:numId w:val="45"/>
            </w:numPr>
            <w:ind w:left="1800" w:hanging="360"/>
            <w:contextualSpacing w:val="0"/>
          </w:pPr>
        </w:pPrChange>
      </w:pPr>
      <w:moveToRangeStart w:id="159" w:author="Beth Quinlan" w:date="2018-04-11T13:06:00Z" w:name="move511215293"/>
      <w:moveTo w:id="160" w:author="Beth Quinlan" w:date="2018-04-11T13:06:00Z">
        <w:r w:rsidRPr="005C2395">
          <w:t>Editing these values allows you to specify a Windows Server 2016 Datacenter build for use with your virtual machines.</w:t>
        </w:r>
      </w:moveTo>
    </w:p>
    <w:moveToRangeEnd w:id="159"/>
    <w:p w14:paraId="76E2D1AB" w14:textId="15581720" w:rsidR="00C24DCB" w:rsidRPr="000D3F9D" w:rsidDel="00C24DCB" w:rsidRDefault="00C24DCB" w:rsidP="000D3F9D">
      <w:pPr>
        <w:pStyle w:val="ListParagraph"/>
        <w:ind w:left="1080"/>
        <w:contextualSpacing w:val="0"/>
        <w:rPr>
          <w:del w:id="161" w:author="Beth Quinlan" w:date="2018-04-11T13:08:00Z"/>
          <w:rFonts w:cs="Times New Roman"/>
        </w:rPr>
      </w:pPr>
    </w:p>
    <w:p w14:paraId="77671001" w14:textId="77777777" w:rsidR="00C24DCB" w:rsidRPr="00C24DCB" w:rsidRDefault="00895AAA" w:rsidP="002248F2">
      <w:pPr>
        <w:pStyle w:val="ListParagraph"/>
        <w:numPr>
          <w:ilvl w:val="0"/>
          <w:numId w:val="8"/>
        </w:numPr>
        <w:ind w:firstLine="0"/>
        <w:contextualSpacing w:val="0"/>
        <w:rPr>
          <w:ins w:id="162" w:author="Beth Quinlan" w:date="2018-04-11T13:08:00Z"/>
          <w:rFonts w:cs="Times New Roman"/>
          <w:i/>
          <w:rPrChange w:id="163" w:author="Beth Quinlan" w:date="2018-04-11T13:08:00Z">
            <w:rPr>
              <w:ins w:id="164" w:author="Beth Quinlan" w:date="2018-04-11T13:08:00Z"/>
            </w:rPr>
          </w:rPrChange>
        </w:rPr>
      </w:pPr>
      <w:r>
        <w:t xml:space="preserve">Scroll down to the </w:t>
      </w:r>
      <w:r>
        <w:rPr>
          <w:b/>
        </w:rPr>
        <w:t>variables</w:t>
      </w:r>
      <w:r w:rsidR="002248F2">
        <w:t xml:space="preserve"> tag and</w:t>
      </w:r>
      <w:ins w:id="165" w:author="Beth Quinlan" w:date="2018-04-11T13:08:00Z">
        <w:r w:rsidR="00C24DCB">
          <w:t>:</w:t>
        </w:r>
      </w:ins>
    </w:p>
    <w:p w14:paraId="29266BFA" w14:textId="420A4A77" w:rsidR="00C24DCB" w:rsidRPr="00C24DCB" w:rsidRDefault="002248F2" w:rsidP="00C24DCB">
      <w:pPr>
        <w:pStyle w:val="ListParagraph"/>
        <w:numPr>
          <w:ilvl w:val="1"/>
          <w:numId w:val="8"/>
        </w:numPr>
        <w:contextualSpacing w:val="0"/>
        <w:rPr>
          <w:ins w:id="166" w:author="Beth Quinlan" w:date="2018-04-11T13:08:00Z"/>
          <w:rFonts w:cs="Times New Roman"/>
          <w:i/>
          <w:rPrChange w:id="167" w:author="Beth Quinlan" w:date="2018-04-11T13:08:00Z">
            <w:rPr>
              <w:ins w:id="168" w:author="Beth Quinlan" w:date="2018-04-11T13:08:00Z"/>
            </w:rPr>
          </w:rPrChange>
        </w:rPr>
      </w:pPr>
      <w:del w:id="169" w:author="Beth Quinlan" w:date="2018-04-11T13:08:00Z">
        <w:r w:rsidDel="00C24DCB">
          <w:delText xml:space="preserve"> </w:delText>
        </w:r>
      </w:del>
      <w:r>
        <w:t xml:space="preserve">type in </w:t>
      </w:r>
      <w:r w:rsidR="00895AAA" w:rsidRPr="00895AAA">
        <w:rPr>
          <w:b/>
        </w:rPr>
        <w:t>“LBVM”</w:t>
      </w:r>
      <w:r w:rsidR="00895AAA">
        <w:t xml:space="preserve"> </w:t>
      </w:r>
      <w:r>
        <w:t xml:space="preserve">as </w:t>
      </w:r>
      <w:r w:rsidR="00895AAA">
        <w:t xml:space="preserve">a value for the </w:t>
      </w:r>
      <w:proofErr w:type="spellStart"/>
      <w:r w:rsidR="00895AAA">
        <w:rPr>
          <w:b/>
        </w:rPr>
        <w:t>vmNamePrefix</w:t>
      </w:r>
      <w:proofErr w:type="spellEnd"/>
      <w:r w:rsidR="00895AAA">
        <w:rPr>
          <w:b/>
        </w:rPr>
        <w:t xml:space="preserve"> </w:t>
      </w:r>
      <w:r>
        <w:t>tag</w:t>
      </w:r>
      <w:r w:rsidR="00253625">
        <w:t xml:space="preserve"> </w:t>
      </w:r>
    </w:p>
    <w:p w14:paraId="1FD7957E" w14:textId="2C8EC995" w:rsidR="00C24DCB" w:rsidRPr="00C24DCB" w:rsidRDefault="00C24DCB" w:rsidP="00C24DCB">
      <w:pPr>
        <w:pStyle w:val="ListParagraph"/>
        <w:numPr>
          <w:ilvl w:val="1"/>
          <w:numId w:val="8"/>
        </w:numPr>
        <w:contextualSpacing w:val="0"/>
        <w:rPr>
          <w:ins w:id="170" w:author="Beth Quinlan" w:date="2018-04-11T13:08:00Z"/>
          <w:rFonts w:cs="Times New Roman"/>
          <w:i/>
          <w:rPrChange w:id="171" w:author="Beth Quinlan" w:date="2018-04-11T13:08:00Z">
            <w:rPr>
              <w:ins w:id="172" w:author="Beth Quinlan" w:date="2018-04-11T13:08:00Z"/>
            </w:rPr>
          </w:rPrChange>
        </w:rPr>
      </w:pPr>
      <w:ins w:id="173" w:author="Beth Quinlan" w:date="2018-04-11T13:08:00Z">
        <w:r>
          <w:t>Save the changes.</w:t>
        </w:r>
      </w:ins>
    </w:p>
    <w:p w14:paraId="593A37D2" w14:textId="0AED05F5" w:rsidR="002248F2" w:rsidRPr="00C24DCB" w:rsidRDefault="00253625">
      <w:pPr>
        <w:pStyle w:val="IntenseQuote"/>
        <w:rPr>
          <w:rFonts w:cs="Times New Roman"/>
          <w:rPrChange w:id="174" w:author="Beth Quinlan" w:date="2018-04-11T13:08:00Z">
            <w:rPr>
              <w:rFonts w:cs="Times New Roman"/>
            </w:rPr>
          </w:rPrChange>
        </w:rPr>
        <w:pPrChange w:id="175" w:author="Beth Quinlan" w:date="2018-04-11T13:08:00Z">
          <w:pPr>
            <w:pStyle w:val="ListParagraph"/>
            <w:numPr>
              <w:numId w:val="8"/>
            </w:numPr>
            <w:ind w:left="1080" w:hanging="360"/>
            <w:contextualSpacing w:val="0"/>
          </w:pPr>
        </w:pPrChange>
      </w:pPr>
      <w:del w:id="176" w:author="Beth Quinlan" w:date="2018-04-11T13:08:00Z">
        <w:r w:rsidDel="00C24DCB">
          <w:delText>and save the changes.</w:delText>
        </w:r>
        <w:r w:rsidR="00A13167" w:rsidDel="00C24DCB">
          <w:delText xml:space="preserve"> </w:delText>
        </w:r>
      </w:del>
      <w:r w:rsidR="00A13167" w:rsidRPr="005C2395">
        <w:t xml:space="preserve">Editing this value allows you to specify a custom name prefix for your </w:t>
      </w:r>
      <w:r w:rsidR="00265050" w:rsidRPr="005C2395">
        <w:t xml:space="preserve">load balanced </w:t>
      </w:r>
      <w:r w:rsidR="00A13167" w:rsidRPr="005C2395">
        <w:t>virtual machines.</w:t>
      </w:r>
    </w:p>
    <w:p w14:paraId="7FB13609" w14:textId="3D33D2E2" w:rsidR="00B55B39" w:rsidRDefault="00B55B39" w:rsidP="00B55B39">
      <w:pPr>
        <w:pStyle w:val="ListParagraph"/>
        <w:ind w:left="1080"/>
        <w:contextualSpacing w:val="0"/>
        <w:rPr>
          <w:i/>
        </w:rPr>
      </w:pPr>
    </w:p>
    <w:p w14:paraId="082DF6B4" w14:textId="02300225" w:rsidR="00B55B39" w:rsidRPr="00DA4695" w:rsidRDefault="00B55B39" w:rsidP="00B55B39">
      <w:pPr>
        <w:pStyle w:val="ListParagraph"/>
        <w:ind w:left="1080"/>
        <w:contextualSpacing w:val="0"/>
        <w:rPr>
          <w:rFonts w:cs="Times New Roman"/>
          <w:i/>
        </w:rPr>
      </w:pPr>
      <w:r>
        <w:rPr>
          <w:noProof/>
          <w:lang w:val="da-DK" w:eastAsia="da-DK"/>
        </w:rPr>
        <w:drawing>
          <wp:inline distT="0" distB="0" distL="0" distR="0" wp14:anchorId="06CEEAD6" wp14:editId="36926C9A">
            <wp:extent cx="3089430" cy="1003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6992" cy="1012251"/>
                    </a:xfrm>
                    <a:prstGeom prst="rect">
                      <a:avLst/>
                    </a:prstGeom>
                  </pic:spPr>
                </pic:pic>
              </a:graphicData>
            </a:graphic>
          </wp:inline>
        </w:drawing>
      </w:r>
    </w:p>
    <w:p w14:paraId="50807D23" w14:textId="374CCC8D" w:rsidR="00A13167" w:rsidRPr="00401BEE" w:rsidDel="00C24DCB" w:rsidRDefault="00A13167" w:rsidP="00401BEE">
      <w:pPr>
        <w:ind w:left="0"/>
        <w:rPr>
          <w:del w:id="177" w:author="Beth Quinlan" w:date="2018-04-11T13:10:00Z"/>
          <w:rFonts w:cs="Times New Roman"/>
        </w:rPr>
      </w:pPr>
    </w:p>
    <w:p w14:paraId="75BE7E2E" w14:textId="18501544" w:rsidR="000D3F9D" w:rsidRPr="00A13167" w:rsidDel="00C24DCB" w:rsidRDefault="000D3F9D" w:rsidP="00A13167">
      <w:pPr>
        <w:ind w:left="1080"/>
        <w:rPr>
          <w:del w:id="178" w:author="Beth Quinlan" w:date="2018-04-11T13:10:00Z"/>
          <w:rFonts w:cs="Times New Roman"/>
        </w:rPr>
      </w:pPr>
    </w:p>
    <w:p w14:paraId="13424382" w14:textId="534C9596" w:rsidR="000D3F9D" w:rsidRPr="000D3F9D" w:rsidDel="00C24DCB" w:rsidRDefault="000D3F9D" w:rsidP="000D3F9D">
      <w:pPr>
        <w:pStyle w:val="ListParagraph"/>
        <w:ind w:left="1080"/>
        <w:contextualSpacing w:val="0"/>
        <w:rPr>
          <w:del w:id="179" w:author="Beth Quinlan" w:date="2018-04-11T13:10:00Z"/>
          <w:rFonts w:cs="Times New Roman"/>
        </w:rPr>
      </w:pPr>
    </w:p>
    <w:p w14:paraId="32C9E7FB" w14:textId="3C138B10" w:rsidR="000D3F9D" w:rsidRPr="000D3F9D" w:rsidDel="00C24DCB" w:rsidRDefault="000D3F9D" w:rsidP="000D3F9D">
      <w:pPr>
        <w:ind w:left="1080"/>
        <w:rPr>
          <w:del w:id="180" w:author="Beth Quinlan" w:date="2018-04-11T13:10:00Z"/>
          <w:rFonts w:cs="Times New Roman"/>
        </w:rPr>
      </w:pPr>
    </w:p>
    <w:p w14:paraId="2DC93CA6" w14:textId="54CAAA0C" w:rsidR="00A43837" w:rsidRPr="00A43837" w:rsidDel="00C24DCB" w:rsidRDefault="00A43837" w:rsidP="00A43837">
      <w:pPr>
        <w:ind w:left="1080"/>
        <w:rPr>
          <w:del w:id="181" w:author="Beth Quinlan" w:date="2018-04-11T13:10:00Z"/>
          <w:rFonts w:cs="Times New Roman"/>
        </w:rPr>
      </w:pPr>
    </w:p>
    <w:p w14:paraId="3DDF4840" w14:textId="7DEA61E7" w:rsidR="00921C1F" w:rsidDel="00C24DCB" w:rsidRDefault="00921C1F" w:rsidP="00921C1F">
      <w:pPr>
        <w:rPr>
          <w:del w:id="182" w:author="Beth Quinlan" w:date="2018-04-11T13:10:00Z"/>
        </w:rPr>
      </w:pPr>
    </w:p>
    <w:p w14:paraId="7FD2125C" w14:textId="23BAC911" w:rsidR="00921C1F" w:rsidDel="00C24DCB" w:rsidRDefault="00921C1F" w:rsidP="00921C1F">
      <w:pPr>
        <w:rPr>
          <w:del w:id="183" w:author="Beth Quinlan" w:date="2018-04-11T13:10:00Z"/>
        </w:rPr>
      </w:pPr>
    </w:p>
    <w:p w14:paraId="6F3105C7" w14:textId="666A54E6" w:rsidR="00921C1F" w:rsidRDefault="00921C1F" w:rsidP="00921C1F"/>
    <w:p w14:paraId="6A0FAD1B" w14:textId="75C660D8" w:rsidR="0026246D" w:rsidRPr="00C80421" w:rsidRDefault="0026246D" w:rsidP="0026246D">
      <w:pPr>
        <w:pStyle w:val="Heading2"/>
        <w:rPr>
          <w:lang w:val="en"/>
        </w:rPr>
      </w:pPr>
      <w:bookmarkStart w:id="184" w:name="_Toc511219128"/>
      <w:r>
        <w:rPr>
          <w:lang w:val="en"/>
        </w:rPr>
        <w:t xml:space="preserve">Task </w:t>
      </w:r>
      <w:r w:rsidR="00CB24B9">
        <w:rPr>
          <w:lang w:val="en"/>
        </w:rPr>
        <w:t>2</w:t>
      </w:r>
      <w:r>
        <w:rPr>
          <w:lang w:val="en"/>
        </w:rPr>
        <w:t xml:space="preserve"> – Deploy to Azure</w:t>
      </w:r>
      <w:bookmarkEnd w:id="184"/>
    </w:p>
    <w:p w14:paraId="30359C69" w14:textId="085B348E" w:rsidR="00620421" w:rsidRDefault="00620421" w:rsidP="00B9600E">
      <w:pPr>
        <w:pStyle w:val="ListParagraph"/>
        <w:numPr>
          <w:ilvl w:val="0"/>
          <w:numId w:val="34"/>
        </w:numPr>
        <w:contextualSpacing w:val="0"/>
        <w:rPr>
          <w:lang w:val="en"/>
        </w:rPr>
      </w:pPr>
      <w:r>
        <w:rPr>
          <w:lang w:val="en"/>
        </w:rPr>
        <w:t>Right</w:t>
      </w:r>
      <w:ins w:id="185" w:author="Beth Quinlan" w:date="2018-04-11T13:10:00Z">
        <w:r w:rsidR="001E05D6">
          <w:rPr>
            <w:lang w:val="en"/>
          </w:rPr>
          <w:t>-</w:t>
        </w:r>
      </w:ins>
      <w:del w:id="186" w:author="Beth Quinlan" w:date="2018-04-11T13:10:00Z">
        <w:r w:rsidDel="001E05D6">
          <w:rPr>
            <w:lang w:val="en"/>
          </w:rPr>
          <w:delText xml:space="preserve"> </w:delText>
        </w:r>
      </w:del>
      <w:r>
        <w:rPr>
          <w:lang w:val="en"/>
        </w:rPr>
        <w:t xml:space="preserve">click on the </w:t>
      </w:r>
      <w:proofErr w:type="spellStart"/>
      <w:r w:rsidR="00CB24B9">
        <w:rPr>
          <w:b/>
          <w:lang w:val="en"/>
        </w:rPr>
        <w:t>VM</w:t>
      </w:r>
      <w:r w:rsidRPr="00620421">
        <w:rPr>
          <w:b/>
          <w:lang w:val="en"/>
        </w:rPr>
        <w:t>Deploy</w:t>
      </w:r>
      <w:proofErr w:type="spellEnd"/>
      <w:r>
        <w:rPr>
          <w:lang w:val="en"/>
        </w:rPr>
        <w:t xml:space="preserve"> project in the </w:t>
      </w:r>
      <w:r w:rsidRPr="001E05D6">
        <w:rPr>
          <w:b/>
          <w:lang w:val="en"/>
          <w:rPrChange w:id="187" w:author="Beth Quinlan" w:date="2018-04-11T13:11:00Z">
            <w:rPr>
              <w:lang w:val="en"/>
            </w:rPr>
          </w:rPrChange>
        </w:rPr>
        <w:t>Solution Explorer</w:t>
      </w:r>
      <w:r>
        <w:rPr>
          <w:lang w:val="en"/>
        </w:rPr>
        <w:t xml:space="preserve"> and select </w:t>
      </w:r>
      <w:r w:rsidRPr="00620421">
        <w:rPr>
          <w:b/>
          <w:lang w:val="en"/>
        </w:rPr>
        <w:t>Deploy</w:t>
      </w:r>
      <w:r w:rsidR="003C4BF7">
        <w:rPr>
          <w:b/>
          <w:lang w:val="en"/>
        </w:rPr>
        <w:t xml:space="preserve"> | </w:t>
      </w:r>
      <w:r w:rsidRPr="00620421">
        <w:rPr>
          <w:b/>
          <w:lang w:val="en"/>
        </w:rPr>
        <w:t>New</w:t>
      </w:r>
      <w:r w:rsidR="00041D50">
        <w:rPr>
          <w:b/>
          <w:lang w:val="en"/>
        </w:rPr>
        <w:t>…</w:t>
      </w:r>
    </w:p>
    <w:p w14:paraId="7BAC1518" w14:textId="75FE8810" w:rsidR="00620421" w:rsidRPr="00620421" w:rsidRDefault="00620421" w:rsidP="00B9600E">
      <w:pPr>
        <w:pStyle w:val="ListParagraph"/>
        <w:numPr>
          <w:ilvl w:val="0"/>
          <w:numId w:val="34"/>
        </w:numPr>
        <w:contextualSpacing w:val="0"/>
        <w:rPr>
          <w:lang w:val="en"/>
        </w:rPr>
      </w:pPr>
      <w:r>
        <w:t xml:space="preserve">In the </w:t>
      </w:r>
      <w:r w:rsidRPr="00D54590">
        <w:rPr>
          <w:i/>
        </w:rPr>
        <w:t>Deploy to Resource Group</w:t>
      </w:r>
      <w:r>
        <w:t xml:space="preserve"> dialog box, if you have not already signed in to Azure, click the </w:t>
      </w:r>
      <w:del w:id="188" w:author="Beth Quinlan" w:date="2018-04-04T10:25:00Z">
        <w:r w:rsidRPr="00CB24B9" w:rsidDel="00DA31B6">
          <w:rPr>
            <w:b/>
          </w:rPr>
          <w:delText>Sign In</w:delText>
        </w:r>
      </w:del>
      <w:ins w:id="189" w:author="Beth Quinlan" w:date="2018-04-04T10:25:00Z">
        <w:r w:rsidR="00DA31B6">
          <w:rPr>
            <w:b/>
          </w:rPr>
          <w:t>Add an account…</w:t>
        </w:r>
      </w:ins>
      <w:r>
        <w:t xml:space="preserve"> button </w:t>
      </w:r>
      <w:r w:rsidR="00CB24B9">
        <w:t>and sign in</w:t>
      </w:r>
      <w:r>
        <w:t>.</w:t>
      </w:r>
    </w:p>
    <w:p w14:paraId="096B4430" w14:textId="172A9656" w:rsidR="001E05D6" w:rsidRDefault="00620421" w:rsidP="00B9600E">
      <w:pPr>
        <w:pStyle w:val="ListParagraph"/>
        <w:numPr>
          <w:ilvl w:val="0"/>
          <w:numId w:val="34"/>
        </w:numPr>
        <w:contextualSpacing w:val="0"/>
        <w:rPr>
          <w:ins w:id="190" w:author="Beth Quinlan" w:date="2018-04-11T13:12:00Z"/>
          <w:lang w:val="en"/>
        </w:rPr>
      </w:pPr>
      <w:r>
        <w:rPr>
          <w:lang w:val="en"/>
        </w:rPr>
        <w:t xml:space="preserve">Once you are signed in to Azure, select the dropdown in the </w:t>
      </w:r>
      <w:r w:rsidRPr="001E05D6">
        <w:rPr>
          <w:i/>
          <w:lang w:val="en"/>
          <w:rPrChange w:id="191" w:author="Beth Quinlan" w:date="2018-04-11T13:11:00Z">
            <w:rPr>
              <w:lang w:val="en"/>
            </w:rPr>
          </w:rPrChange>
        </w:rPr>
        <w:t>Resource Group</w:t>
      </w:r>
      <w:r>
        <w:rPr>
          <w:lang w:val="en"/>
        </w:rPr>
        <w:t xml:space="preserve"> box</w:t>
      </w:r>
      <w:ins w:id="192" w:author="Beth Quinlan" w:date="2018-04-04T10:27:00Z">
        <w:r w:rsidR="00DA31B6">
          <w:rPr>
            <w:lang w:val="en"/>
          </w:rPr>
          <w:t xml:space="preserve">, click </w:t>
        </w:r>
        <w:r w:rsidR="00DA31B6" w:rsidRPr="00DA31B6">
          <w:rPr>
            <w:b/>
            <w:lang w:val="en"/>
            <w:rPrChange w:id="193" w:author="Beth Quinlan" w:date="2018-04-04T10:28:00Z">
              <w:rPr>
                <w:lang w:val="en"/>
              </w:rPr>
            </w:rPrChange>
          </w:rPr>
          <w:t>&lt;Create New…&gt;</w:t>
        </w:r>
        <w:r w:rsidR="00DA31B6">
          <w:rPr>
            <w:lang w:val="en"/>
          </w:rPr>
          <w:t>,</w:t>
        </w:r>
      </w:ins>
      <w:r>
        <w:rPr>
          <w:lang w:val="en"/>
        </w:rPr>
        <w:t xml:space="preserve"> and</w:t>
      </w:r>
      <w:ins w:id="194" w:author="Beth Quinlan" w:date="2018-04-11T13:13:00Z">
        <w:r w:rsidR="001E05D6">
          <w:rPr>
            <w:lang w:val="en"/>
          </w:rPr>
          <w:t xml:space="preserve"> in the dialog box that appears:</w:t>
        </w:r>
      </w:ins>
      <w:del w:id="195" w:author="Beth Quinlan" w:date="2018-04-11T13:13:00Z">
        <w:r w:rsidDel="001E05D6">
          <w:rPr>
            <w:lang w:val="en"/>
          </w:rPr>
          <w:delText xml:space="preserve"> </w:delText>
        </w:r>
      </w:del>
    </w:p>
    <w:p w14:paraId="346C862E" w14:textId="0D3C4A94" w:rsidR="001E05D6" w:rsidRDefault="00620421">
      <w:pPr>
        <w:pStyle w:val="ListParagraph"/>
        <w:numPr>
          <w:ilvl w:val="1"/>
          <w:numId w:val="34"/>
        </w:numPr>
        <w:contextualSpacing w:val="0"/>
        <w:rPr>
          <w:ins w:id="196" w:author="Beth Quinlan" w:date="2018-04-11T13:11:00Z"/>
          <w:lang w:val="en"/>
        </w:rPr>
        <w:pPrChange w:id="197" w:author="Beth Quinlan" w:date="2018-04-11T13:12:00Z">
          <w:pPr>
            <w:pStyle w:val="ListParagraph"/>
            <w:numPr>
              <w:numId w:val="34"/>
            </w:numPr>
            <w:ind w:left="1080" w:hanging="360"/>
            <w:contextualSpacing w:val="0"/>
          </w:pPr>
        </w:pPrChange>
      </w:pPr>
      <w:del w:id="198" w:author="Beth Quinlan" w:date="2018-04-11T13:12:00Z">
        <w:r w:rsidDel="001E05D6">
          <w:rPr>
            <w:lang w:val="en"/>
          </w:rPr>
          <w:delText>c</w:delText>
        </w:r>
      </w:del>
      <w:ins w:id="199" w:author="Beth Quinlan" w:date="2018-04-11T13:12:00Z">
        <w:r w:rsidR="001E05D6">
          <w:rPr>
            <w:lang w:val="en"/>
          </w:rPr>
          <w:t>C</w:t>
        </w:r>
      </w:ins>
      <w:r>
        <w:rPr>
          <w:lang w:val="en"/>
        </w:rPr>
        <w:t xml:space="preserve">reate a new, unique resource group name. </w:t>
      </w:r>
    </w:p>
    <w:p w14:paraId="2BD90181" w14:textId="5D05CE7B" w:rsidR="001E05D6" w:rsidRDefault="00620421">
      <w:pPr>
        <w:pStyle w:val="ListParagraph"/>
        <w:numPr>
          <w:ilvl w:val="1"/>
          <w:numId w:val="34"/>
        </w:numPr>
        <w:contextualSpacing w:val="0"/>
        <w:rPr>
          <w:ins w:id="200" w:author="Beth Quinlan" w:date="2018-04-11T13:11:00Z"/>
          <w:lang w:val="en"/>
        </w:rPr>
        <w:pPrChange w:id="201" w:author="Beth Quinlan" w:date="2018-04-11T13:13:00Z">
          <w:pPr>
            <w:ind w:left="1080"/>
          </w:pPr>
        </w:pPrChange>
      </w:pPr>
      <w:del w:id="202" w:author="Beth Quinlan" w:date="2018-04-11T13:13:00Z">
        <w:r w:rsidRPr="001E05D6" w:rsidDel="001E05D6">
          <w:rPr>
            <w:lang w:val="en"/>
          </w:rPr>
          <w:lastRenderedPageBreak/>
          <w:delText xml:space="preserve">A dialog box will appear that allows you to select the resource group location. </w:delText>
        </w:r>
      </w:del>
      <w:ins w:id="203" w:author="Beth Quinlan" w:date="2018-04-04T10:28:00Z">
        <w:r w:rsidR="00DA31B6" w:rsidRPr="001E05D6">
          <w:rPr>
            <w:lang w:val="en"/>
          </w:rPr>
          <w:t xml:space="preserve">Select the </w:t>
        </w:r>
      </w:ins>
      <w:ins w:id="204" w:author="Beth Quinlan" w:date="2018-04-11T13:12:00Z">
        <w:r w:rsidR="001E05D6">
          <w:rPr>
            <w:lang w:val="en"/>
          </w:rPr>
          <w:t>location</w:t>
        </w:r>
      </w:ins>
      <w:ins w:id="205" w:author="Beth Quinlan" w:date="2018-04-04T10:28:00Z">
        <w:r w:rsidR="00DA31B6" w:rsidRPr="001E05D6">
          <w:rPr>
            <w:lang w:val="en"/>
          </w:rPr>
          <w:t xml:space="preserve"> closest to you</w:t>
        </w:r>
      </w:ins>
      <w:ins w:id="206" w:author="Beth Quinlan" w:date="2018-04-11T13:11:00Z">
        <w:r w:rsidR="001E05D6">
          <w:rPr>
            <w:lang w:val="en"/>
          </w:rPr>
          <w:t>.</w:t>
        </w:r>
      </w:ins>
    </w:p>
    <w:p w14:paraId="345707A9" w14:textId="23A1B7CD" w:rsidR="00620421" w:rsidRPr="001E05D6" w:rsidRDefault="00041D50">
      <w:pPr>
        <w:pStyle w:val="ListParagraph"/>
        <w:numPr>
          <w:ilvl w:val="1"/>
          <w:numId w:val="34"/>
        </w:numPr>
        <w:contextualSpacing w:val="0"/>
        <w:rPr>
          <w:lang w:val="en"/>
        </w:rPr>
        <w:pPrChange w:id="207" w:author="Beth Quinlan" w:date="2018-04-11T13:13:00Z">
          <w:pPr>
            <w:pStyle w:val="ListParagraph"/>
            <w:numPr>
              <w:numId w:val="34"/>
            </w:numPr>
            <w:ind w:left="1080" w:hanging="360"/>
            <w:contextualSpacing w:val="0"/>
          </w:pPr>
        </w:pPrChange>
      </w:pPr>
      <w:del w:id="208" w:author="Beth Quinlan" w:date="2018-04-04T10:28:00Z">
        <w:r w:rsidRPr="001E05D6" w:rsidDel="00DA31B6">
          <w:rPr>
            <w:lang w:val="en"/>
          </w:rPr>
          <w:delText>C</w:delText>
        </w:r>
      </w:del>
      <w:ins w:id="209" w:author="Beth Quinlan" w:date="2018-04-11T13:11:00Z">
        <w:r w:rsidR="001E05D6">
          <w:rPr>
            <w:lang w:val="en"/>
          </w:rPr>
          <w:t>C</w:t>
        </w:r>
      </w:ins>
      <w:r w:rsidRPr="001E05D6">
        <w:rPr>
          <w:lang w:val="en"/>
        </w:rPr>
        <w:t>lick</w:t>
      </w:r>
      <w:r w:rsidR="00620421" w:rsidRPr="001E05D6">
        <w:rPr>
          <w:lang w:val="en"/>
        </w:rPr>
        <w:t xml:space="preserve"> the </w:t>
      </w:r>
      <w:r w:rsidR="00620421" w:rsidRPr="001E05D6">
        <w:rPr>
          <w:b/>
          <w:lang w:val="en"/>
        </w:rPr>
        <w:t>Create</w:t>
      </w:r>
      <w:r w:rsidR="00620421" w:rsidRPr="001E05D6">
        <w:rPr>
          <w:lang w:val="en"/>
        </w:rPr>
        <w:t xml:space="preserve"> button.</w:t>
      </w:r>
    </w:p>
    <w:p w14:paraId="309DEFF3" w14:textId="77777777" w:rsidR="00620421" w:rsidRDefault="00620421" w:rsidP="00620421">
      <w:pPr>
        <w:pStyle w:val="ListParagraph"/>
        <w:ind w:left="1080"/>
        <w:rPr>
          <w:lang w:val="en"/>
        </w:rPr>
      </w:pPr>
    </w:p>
    <w:p w14:paraId="6E7115BE" w14:textId="176717E3" w:rsidR="00410A0F" w:rsidRDefault="00410A0F" w:rsidP="00620421">
      <w:pPr>
        <w:pStyle w:val="ListParagraph"/>
        <w:ind w:left="1080"/>
        <w:rPr>
          <w:lang w:val="en"/>
        </w:rPr>
      </w:pPr>
    </w:p>
    <w:p w14:paraId="7920CF16" w14:textId="327A34AB" w:rsidR="008D0A24" w:rsidRDefault="00EB261A" w:rsidP="00620421">
      <w:pPr>
        <w:pStyle w:val="ListParagraph"/>
        <w:ind w:left="1080"/>
        <w:rPr>
          <w:lang w:val="en"/>
        </w:rPr>
      </w:pPr>
      <w:r>
        <w:rPr>
          <w:noProof/>
          <w:lang w:val="da-DK" w:eastAsia="da-DK"/>
        </w:rPr>
        <w:drawing>
          <wp:inline distT="0" distB="0" distL="0" distR="0" wp14:anchorId="4B73AFAC" wp14:editId="146B9F62">
            <wp:extent cx="4047214" cy="3504661"/>
            <wp:effectExtent l="0" t="0" r="0" b="635"/>
            <wp:docPr id="12" name="Picture 12" descr="C:\Users\larrywa\AppData\Local\Temp\SNAGHTML156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rywa\AppData\Local\Temp\SNAGHTML15657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805" cy="3513832"/>
                    </a:xfrm>
                    <a:prstGeom prst="rect">
                      <a:avLst/>
                    </a:prstGeom>
                    <a:noFill/>
                    <a:ln>
                      <a:noFill/>
                    </a:ln>
                  </pic:spPr>
                </pic:pic>
              </a:graphicData>
            </a:graphic>
          </wp:inline>
        </w:drawing>
      </w:r>
    </w:p>
    <w:p w14:paraId="0602E7F1" w14:textId="37F3BABF" w:rsidR="00410A0F" w:rsidRDefault="00410A0F" w:rsidP="00620421">
      <w:pPr>
        <w:pStyle w:val="ListParagraph"/>
        <w:ind w:left="1080"/>
        <w:rPr>
          <w:lang w:val="en"/>
        </w:rPr>
      </w:pPr>
    </w:p>
    <w:p w14:paraId="646ABE05" w14:textId="77777777" w:rsidR="00620421" w:rsidRDefault="00620421">
      <w:r>
        <w:br w:type="page"/>
      </w:r>
    </w:p>
    <w:p w14:paraId="79505510" w14:textId="1C5007DB" w:rsidR="004822D0" w:rsidRDefault="004822D0"/>
    <w:p w14:paraId="73BD7B96" w14:textId="4D600D31" w:rsidR="00620421" w:rsidRPr="00620421" w:rsidRDefault="00041D50" w:rsidP="00620421">
      <w:pPr>
        <w:pStyle w:val="ListParagraph"/>
        <w:numPr>
          <w:ilvl w:val="0"/>
          <w:numId w:val="34"/>
        </w:numPr>
        <w:rPr>
          <w:lang w:val="en"/>
        </w:rPr>
      </w:pPr>
      <w:r>
        <w:t>Now click</w:t>
      </w:r>
      <w:r w:rsidR="00620421">
        <w:t xml:space="preserve"> the </w:t>
      </w:r>
      <w:r w:rsidR="00620421" w:rsidRPr="00B9600E">
        <w:rPr>
          <w:b/>
        </w:rPr>
        <w:t>Edit Parameters</w:t>
      </w:r>
      <w:r w:rsidR="00620421">
        <w:t xml:space="preserve"> button. </w:t>
      </w:r>
      <w:r w:rsidR="002450D9">
        <w:t xml:space="preserve">The parameters that you enter here will </w:t>
      </w:r>
      <w:r w:rsidR="00620421">
        <w:t>be pas</w:t>
      </w:r>
      <w:r w:rsidR="002450D9">
        <w:t>sed to the deployment,</w:t>
      </w:r>
      <w:r>
        <w:t xml:space="preserve"> and will also be placed in the </w:t>
      </w:r>
      <w:proofErr w:type="spellStart"/>
      <w:proofErr w:type="gramStart"/>
      <w:r w:rsidRPr="00AF39A8">
        <w:t>LoadBalancedVirtualMachine.parameters.json</w:t>
      </w:r>
      <w:proofErr w:type="spellEnd"/>
      <w:proofErr w:type="gramEnd"/>
      <w:r>
        <w:t xml:space="preserve"> </w:t>
      </w:r>
      <w:r w:rsidR="002450D9">
        <w:t>file in your Visual Studio project.</w:t>
      </w:r>
    </w:p>
    <w:p w14:paraId="1C84BDFF" w14:textId="5075BDD6" w:rsidR="008D0A24" w:rsidRDefault="008D0A24" w:rsidP="00620421">
      <w:pPr>
        <w:pStyle w:val="ListParagraph"/>
        <w:ind w:left="1080"/>
        <w:rPr>
          <w:lang w:val="en"/>
        </w:rPr>
      </w:pPr>
    </w:p>
    <w:p w14:paraId="24AA93C2" w14:textId="04688681" w:rsidR="008D0A24" w:rsidDel="00EB421D" w:rsidRDefault="005C35EF" w:rsidP="00620421">
      <w:pPr>
        <w:pStyle w:val="ListParagraph"/>
        <w:ind w:left="1080"/>
        <w:rPr>
          <w:del w:id="210" w:author="Beth Quinlan" w:date="2018-04-04T11:24:00Z"/>
          <w:lang w:val="en"/>
        </w:rPr>
      </w:pPr>
      <w:moveFromRangeStart w:id="211" w:author="Beth Quinlan" w:date="2018-04-04T11:23:00Z" w:name="move510604356"/>
      <w:moveFrom w:id="212" w:author="Beth Quinlan" w:date="2018-04-04T11:23:00Z">
        <w:del w:id="213" w:author="Beth Quinlan" w:date="2018-04-04T11:24:00Z">
          <w:r w:rsidDel="00EB421D">
            <w:rPr>
              <w:noProof/>
              <w:lang w:val="da-DK" w:eastAsia="da-DK"/>
            </w:rPr>
            <w:drawing>
              <wp:inline distT="0" distB="0" distL="0" distR="0" wp14:anchorId="58695BB7" wp14:editId="0BCAE90B">
                <wp:extent cx="4208952" cy="32448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5215" cy="3249679"/>
                        </a:xfrm>
                        <a:prstGeom prst="rect">
                          <a:avLst/>
                        </a:prstGeom>
                      </pic:spPr>
                    </pic:pic>
                  </a:graphicData>
                </a:graphic>
              </wp:inline>
            </w:drawing>
          </w:r>
        </w:del>
      </w:moveFrom>
      <w:moveFromRangeEnd w:id="211"/>
    </w:p>
    <w:p w14:paraId="17CE86A7" w14:textId="38FCA9E7" w:rsidR="007E7CA6" w:rsidDel="00EB421D" w:rsidRDefault="007E7CA6" w:rsidP="00620421">
      <w:pPr>
        <w:pStyle w:val="ListParagraph"/>
        <w:ind w:left="1080"/>
        <w:rPr>
          <w:del w:id="214" w:author="Beth Quinlan" w:date="2018-04-04T11:24:00Z"/>
        </w:rPr>
      </w:pPr>
    </w:p>
    <w:p w14:paraId="69107AB9" w14:textId="0B753317" w:rsidR="007E7CA6" w:rsidRDefault="00C77935" w:rsidP="00620421">
      <w:pPr>
        <w:pStyle w:val="ListParagraph"/>
        <w:ind w:left="1080"/>
      </w:pPr>
      <w:r>
        <w:t>Edit the parameters that will be required for your deployment.</w:t>
      </w:r>
    </w:p>
    <w:p w14:paraId="316B37CF" w14:textId="14D1A134" w:rsidR="007E7CA6" w:rsidRDefault="007E7CA6" w:rsidP="00620421">
      <w:pPr>
        <w:pStyle w:val="ListParagraph"/>
        <w:ind w:left="1080"/>
        <w:rPr>
          <w:ins w:id="215" w:author="Beth Quinlan" w:date="2018-04-11T13:14:00Z"/>
        </w:rPr>
      </w:pPr>
    </w:p>
    <w:tbl>
      <w:tblPr>
        <w:tblStyle w:val="TableGrid"/>
        <w:tblW w:w="0" w:type="auto"/>
        <w:tblInd w:w="1080" w:type="dxa"/>
        <w:tblLayout w:type="fixed"/>
        <w:tblLook w:val="04A0" w:firstRow="1" w:lastRow="0" w:firstColumn="1" w:lastColumn="0" w:noHBand="0" w:noVBand="1"/>
        <w:tblPrChange w:id="216" w:author="Beth Quinlan" w:date="2018-04-11T13:15:00Z">
          <w:tblPr>
            <w:tblStyle w:val="TableGrid"/>
            <w:tblW w:w="0" w:type="auto"/>
            <w:tblInd w:w="1080" w:type="dxa"/>
            <w:tblLook w:val="04A0" w:firstRow="1" w:lastRow="0" w:firstColumn="1" w:lastColumn="0" w:noHBand="0" w:noVBand="1"/>
          </w:tblPr>
        </w:tblPrChange>
      </w:tblPr>
      <w:tblGrid>
        <w:gridCol w:w="3775"/>
        <w:gridCol w:w="4495"/>
        <w:tblGridChange w:id="217">
          <w:tblGrid>
            <w:gridCol w:w="3664"/>
            <w:gridCol w:w="4606"/>
          </w:tblGrid>
        </w:tblGridChange>
      </w:tblGrid>
      <w:tr w:rsidR="001E05D6" w14:paraId="22C0209A" w14:textId="77777777" w:rsidTr="001E05D6">
        <w:trPr>
          <w:ins w:id="218" w:author="Beth Quinlan" w:date="2018-04-11T13:14:00Z"/>
        </w:trPr>
        <w:tc>
          <w:tcPr>
            <w:tcW w:w="3775" w:type="dxa"/>
            <w:tcPrChange w:id="219" w:author="Beth Quinlan" w:date="2018-04-11T13:15:00Z">
              <w:tcPr>
                <w:tcW w:w="4675" w:type="dxa"/>
              </w:tcPr>
            </w:tcPrChange>
          </w:tcPr>
          <w:p w14:paraId="79E030A5" w14:textId="77777777" w:rsidR="001E05D6" w:rsidRDefault="001E05D6" w:rsidP="001E05D6">
            <w:pPr>
              <w:pStyle w:val="ListParagraph"/>
              <w:numPr>
                <w:ilvl w:val="0"/>
                <w:numId w:val="42"/>
              </w:numPr>
              <w:ind w:left="330"/>
              <w:rPr>
                <w:ins w:id="220" w:author="Beth Quinlan" w:date="2018-04-11T13:14:00Z"/>
              </w:rPr>
            </w:pPr>
            <w:proofErr w:type="spellStart"/>
            <w:ins w:id="221" w:author="Beth Quinlan" w:date="2018-04-11T13:14:00Z">
              <w:r w:rsidRPr="007D21FB">
                <w:rPr>
                  <w:b/>
                </w:rPr>
                <w:t>adminUsername</w:t>
              </w:r>
              <w:proofErr w:type="spellEnd"/>
              <w:r>
                <w:t xml:space="preserve"> – Enter a RDP admin username</w:t>
              </w:r>
            </w:ins>
          </w:p>
          <w:p w14:paraId="28B710BF" w14:textId="77777777" w:rsidR="001E05D6" w:rsidRPr="00EF1B9C" w:rsidRDefault="001E05D6" w:rsidP="001E05D6">
            <w:pPr>
              <w:pStyle w:val="ListParagraph"/>
              <w:numPr>
                <w:ilvl w:val="0"/>
                <w:numId w:val="42"/>
              </w:numPr>
              <w:ind w:left="330"/>
              <w:rPr>
                <w:ins w:id="222" w:author="Beth Quinlan" w:date="2018-04-11T13:14:00Z"/>
                <w:i/>
              </w:rPr>
            </w:pPr>
            <w:proofErr w:type="spellStart"/>
            <w:ins w:id="223" w:author="Beth Quinlan" w:date="2018-04-11T13:14:00Z">
              <w:r w:rsidRPr="007D21FB">
                <w:rPr>
                  <w:b/>
                </w:rPr>
                <w:t>adminPassword</w:t>
              </w:r>
              <w:proofErr w:type="spellEnd"/>
              <w:r>
                <w:t xml:space="preserve"> – Enter a RDP admin password. </w:t>
              </w:r>
              <w:r w:rsidRPr="00EF1B9C">
                <w:rPr>
                  <w:i/>
                </w:rPr>
                <w:t>Note the icon at the right</w:t>
              </w:r>
              <w:r>
                <w:rPr>
                  <w:i/>
                </w:rPr>
                <w:t>-</w:t>
              </w:r>
              <w:r w:rsidRPr="00EF1B9C">
                <w:rPr>
                  <w:i/>
                </w:rPr>
                <w:t xml:space="preserve">hand side of the </w:t>
              </w:r>
              <w:proofErr w:type="spellStart"/>
              <w:r w:rsidRPr="00EF1B9C">
                <w:rPr>
                  <w:i/>
                </w:rPr>
                <w:t>adminPassword</w:t>
              </w:r>
              <w:proofErr w:type="spellEnd"/>
              <w:r w:rsidRPr="00EF1B9C">
                <w:rPr>
                  <w:i/>
                </w:rPr>
                <w:t xml:space="preserve"> field, if you click this, you will</w:t>
              </w:r>
              <w:r>
                <w:rPr>
                  <w:i/>
                </w:rPr>
                <w:t xml:space="preserve"> find links to </w:t>
              </w:r>
              <w:r w:rsidRPr="00EF1B9C">
                <w:rPr>
                  <w:i/>
                </w:rPr>
                <w:t xml:space="preserve">instructions on how to save your password in Azure </w:t>
              </w:r>
              <w:proofErr w:type="spellStart"/>
              <w:r w:rsidRPr="00EF1B9C">
                <w:rPr>
                  <w:i/>
                </w:rPr>
                <w:t>KeyVault</w:t>
              </w:r>
              <w:proofErr w:type="spellEnd"/>
              <w:r>
                <w:rPr>
                  <w:i/>
                </w:rPr>
                <w:t>.</w:t>
              </w:r>
            </w:ins>
          </w:p>
          <w:p w14:paraId="120A2AF5" w14:textId="77777777" w:rsidR="001E05D6" w:rsidRPr="00EF1B9C" w:rsidRDefault="001E05D6" w:rsidP="001E05D6">
            <w:pPr>
              <w:pStyle w:val="ListParagraph"/>
              <w:numPr>
                <w:ilvl w:val="0"/>
                <w:numId w:val="42"/>
              </w:numPr>
              <w:ind w:left="330"/>
              <w:rPr>
                <w:ins w:id="224" w:author="Beth Quinlan" w:date="2018-04-11T13:14:00Z"/>
                <w:i/>
              </w:rPr>
            </w:pPr>
            <w:proofErr w:type="spellStart"/>
            <w:ins w:id="225" w:author="Beth Quinlan" w:date="2018-04-11T13:14:00Z">
              <w:r w:rsidRPr="007D21FB">
                <w:rPr>
                  <w:b/>
                </w:rPr>
                <w:t>imageSKU</w:t>
              </w:r>
              <w:proofErr w:type="spellEnd"/>
              <w:r>
                <w:t xml:space="preserve"> – the version of Windows VM </w:t>
              </w:r>
              <w:proofErr w:type="gramStart"/>
              <w:r>
                <w:t>build</w:t>
              </w:r>
              <w:proofErr w:type="gramEnd"/>
              <w:r>
                <w:t xml:space="preserve"> to use. </w:t>
              </w:r>
              <w:r w:rsidRPr="00EF1B9C">
                <w:rPr>
                  <w:i/>
                </w:rPr>
                <w:t xml:space="preserve">Note the 2016-Datacenter build which </w:t>
              </w:r>
              <w:r w:rsidRPr="00A650DE">
                <w:rPr>
                  <w:i/>
                </w:rPr>
                <w:t xml:space="preserve">you have added in the </w:t>
              </w:r>
              <w:proofErr w:type="spellStart"/>
              <w:r w:rsidRPr="00A650DE">
                <w:rPr>
                  <w:i/>
                </w:rPr>
                <w:t>LoadBalancedVirtualMachine.json</w:t>
              </w:r>
              <w:proofErr w:type="spellEnd"/>
              <w:r w:rsidRPr="00A650DE">
                <w:rPr>
                  <w:i/>
                </w:rPr>
                <w:t xml:space="preserve"> file is now available in the drop</w:t>
              </w:r>
              <w:r>
                <w:rPr>
                  <w:i/>
                </w:rPr>
                <w:t>-</w:t>
              </w:r>
              <w:r w:rsidRPr="00A650DE">
                <w:rPr>
                  <w:i/>
                </w:rPr>
                <w:t>down menu.</w:t>
              </w:r>
            </w:ins>
          </w:p>
          <w:p w14:paraId="2B1EBBFE" w14:textId="77777777" w:rsidR="001E05D6" w:rsidRDefault="001E05D6" w:rsidP="001E05D6">
            <w:pPr>
              <w:pStyle w:val="ListParagraph"/>
              <w:numPr>
                <w:ilvl w:val="0"/>
                <w:numId w:val="42"/>
              </w:numPr>
              <w:ind w:left="330"/>
              <w:rPr>
                <w:ins w:id="226" w:author="Beth Quinlan" w:date="2018-04-11T13:14:00Z"/>
              </w:rPr>
            </w:pPr>
            <w:proofErr w:type="spellStart"/>
            <w:ins w:id="227" w:author="Beth Quinlan" w:date="2018-04-11T13:14:00Z">
              <w:r w:rsidRPr="007D21FB">
                <w:rPr>
                  <w:b/>
                </w:rPr>
                <w:t>vmSize</w:t>
              </w:r>
              <w:proofErr w:type="spellEnd"/>
              <w:r>
                <w:t xml:space="preserve"> – the size of the VM.  Leave the default value.</w:t>
              </w:r>
            </w:ins>
          </w:p>
          <w:p w14:paraId="551EC196" w14:textId="77777777" w:rsidR="001E05D6" w:rsidRDefault="001E05D6" w:rsidP="001E05D6">
            <w:pPr>
              <w:pStyle w:val="ListParagraph"/>
              <w:numPr>
                <w:ilvl w:val="0"/>
                <w:numId w:val="42"/>
              </w:numPr>
              <w:ind w:left="330"/>
              <w:rPr>
                <w:ins w:id="228" w:author="Beth Quinlan" w:date="2018-04-11T13:14:00Z"/>
              </w:rPr>
            </w:pPr>
            <w:proofErr w:type="spellStart"/>
            <w:ins w:id="229" w:author="Beth Quinlan" w:date="2018-04-11T13:14:00Z">
              <w:r w:rsidRPr="007D21FB">
                <w:rPr>
                  <w:b/>
                </w:rPr>
                <w:t>numberOfInstances</w:t>
              </w:r>
              <w:proofErr w:type="spellEnd"/>
              <w:r>
                <w:t xml:space="preserve"> – the number of VMs that you would like to create which will be placed behind the Azure load balancer.  Leave the default value.</w:t>
              </w:r>
            </w:ins>
          </w:p>
          <w:p w14:paraId="17F567D1" w14:textId="77777777" w:rsidR="001E05D6" w:rsidRDefault="001E05D6" w:rsidP="001E05D6">
            <w:pPr>
              <w:ind w:left="330"/>
              <w:rPr>
                <w:ins w:id="230" w:author="Beth Quinlan" w:date="2018-04-11T13:14:00Z"/>
              </w:rPr>
            </w:pPr>
          </w:p>
          <w:p w14:paraId="7C25EF09" w14:textId="77777777" w:rsidR="001E05D6" w:rsidRDefault="001E05D6">
            <w:pPr>
              <w:pStyle w:val="ListParagraph"/>
              <w:ind w:left="330"/>
              <w:rPr>
                <w:moveTo w:id="231" w:author="Beth Quinlan" w:date="2018-04-11T13:15:00Z"/>
              </w:rPr>
              <w:pPrChange w:id="232" w:author="Beth Quinlan" w:date="2018-04-11T13:15:00Z">
                <w:pPr>
                  <w:pStyle w:val="ListParagraph"/>
                  <w:ind w:left="1080"/>
                </w:pPr>
              </w:pPrChange>
            </w:pPr>
            <w:moveToRangeStart w:id="233" w:author="Beth Quinlan" w:date="2018-04-11T13:15:00Z" w:name="move511215840"/>
            <w:moveTo w:id="234" w:author="Beth Quinlan" w:date="2018-04-11T13:15:00Z">
              <w:r>
                <w:t>Make sure you check the ‘</w:t>
              </w:r>
              <w:r w:rsidRPr="000106B3">
                <w:rPr>
                  <w:b/>
                </w:rPr>
                <w:t xml:space="preserve">Save </w:t>
              </w:r>
              <w:r>
                <w:rPr>
                  <w:b/>
                </w:rPr>
                <w:t>p</w:t>
              </w:r>
              <w:r w:rsidRPr="000106B3">
                <w:rPr>
                  <w:b/>
                </w:rPr>
                <w:t>assword</w:t>
              </w:r>
              <w:r>
                <w:rPr>
                  <w:b/>
                </w:rPr>
                <w:t>s as plain text in parameters file</w:t>
              </w:r>
              <w:r w:rsidRPr="000106B3">
                <w:rPr>
                  <w:b/>
                </w:rPr>
                <w:t>’</w:t>
              </w:r>
              <w:r>
                <w:t xml:space="preserve"> checkbox and click </w:t>
              </w:r>
              <w:r w:rsidRPr="000106B3">
                <w:rPr>
                  <w:b/>
                </w:rPr>
                <w:t>Save</w:t>
              </w:r>
              <w:r>
                <w:t>.</w:t>
              </w:r>
            </w:moveTo>
          </w:p>
          <w:moveToRangeEnd w:id="233"/>
          <w:p w14:paraId="4D895AD9" w14:textId="77777777" w:rsidR="001E05D6" w:rsidRDefault="001E05D6" w:rsidP="00620421">
            <w:pPr>
              <w:pStyle w:val="ListParagraph"/>
              <w:ind w:left="0"/>
              <w:rPr>
                <w:ins w:id="235" w:author="Beth Quinlan" w:date="2018-04-11T13:14:00Z"/>
              </w:rPr>
            </w:pPr>
          </w:p>
        </w:tc>
        <w:tc>
          <w:tcPr>
            <w:tcW w:w="4495" w:type="dxa"/>
            <w:tcPrChange w:id="236" w:author="Beth Quinlan" w:date="2018-04-11T13:15:00Z">
              <w:tcPr>
                <w:tcW w:w="4675" w:type="dxa"/>
              </w:tcPr>
            </w:tcPrChange>
          </w:tcPr>
          <w:p w14:paraId="296F0283" w14:textId="3E6CEF81" w:rsidR="001E05D6" w:rsidRDefault="001E05D6" w:rsidP="00620421">
            <w:pPr>
              <w:pStyle w:val="ListParagraph"/>
              <w:ind w:left="0"/>
              <w:rPr>
                <w:ins w:id="237" w:author="Beth Quinlan" w:date="2018-04-11T13:14:00Z"/>
              </w:rPr>
            </w:pPr>
            <w:ins w:id="238" w:author="Beth Quinlan" w:date="2018-04-11T13:14:00Z">
              <w:r>
                <w:rPr>
                  <w:noProof/>
                  <w:lang w:val="da-DK" w:eastAsia="da-DK"/>
                </w:rPr>
                <w:drawing>
                  <wp:inline distT="0" distB="0" distL="0" distR="0" wp14:anchorId="742CF4F6" wp14:editId="21D9D2E3">
                    <wp:extent cx="2849072" cy="21964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3464" cy="2215270"/>
                            </a:xfrm>
                            <a:prstGeom prst="rect">
                              <a:avLst/>
                            </a:prstGeom>
                          </pic:spPr>
                        </pic:pic>
                      </a:graphicData>
                    </a:graphic>
                  </wp:inline>
                </w:drawing>
              </w:r>
            </w:ins>
          </w:p>
        </w:tc>
      </w:tr>
    </w:tbl>
    <w:p w14:paraId="49220FBF" w14:textId="3AC2F3A5" w:rsidR="001E05D6" w:rsidRDefault="001E05D6" w:rsidP="00620421">
      <w:pPr>
        <w:pStyle w:val="ListParagraph"/>
        <w:ind w:left="1080"/>
        <w:rPr>
          <w:ins w:id="239" w:author="Beth Quinlan" w:date="2018-04-11T13:14:00Z"/>
        </w:rPr>
      </w:pPr>
    </w:p>
    <w:p w14:paraId="6409D1F0" w14:textId="77777777" w:rsidR="001E05D6" w:rsidRDefault="001E05D6" w:rsidP="00620421">
      <w:pPr>
        <w:pStyle w:val="ListParagraph"/>
        <w:ind w:left="1080"/>
      </w:pPr>
    </w:p>
    <w:p w14:paraId="0E3D1475" w14:textId="7B51F4DC" w:rsidR="007E7CA6" w:rsidDel="001E05D6" w:rsidRDefault="00E01627" w:rsidP="007D21FB">
      <w:pPr>
        <w:pStyle w:val="ListParagraph"/>
        <w:numPr>
          <w:ilvl w:val="0"/>
          <w:numId w:val="42"/>
        </w:numPr>
        <w:rPr>
          <w:del w:id="240" w:author="Beth Quinlan" w:date="2018-04-11T13:14:00Z"/>
        </w:rPr>
      </w:pPr>
      <w:del w:id="241" w:author="Beth Quinlan" w:date="2018-04-11T13:14:00Z">
        <w:r w:rsidRPr="007D21FB" w:rsidDel="001E05D6">
          <w:rPr>
            <w:b/>
          </w:rPr>
          <w:delText>adminUsername</w:delText>
        </w:r>
        <w:r w:rsidR="007E7CA6" w:rsidDel="001E05D6">
          <w:delText xml:space="preserve"> – </w:delText>
        </w:r>
        <w:r w:rsidDel="001E05D6">
          <w:delText>RDP admin username</w:delText>
        </w:r>
      </w:del>
    </w:p>
    <w:p w14:paraId="4259D4D1" w14:textId="4C04261D" w:rsidR="007E7CA6" w:rsidRPr="00EF1B9C" w:rsidDel="001E05D6" w:rsidRDefault="00E01627" w:rsidP="007D21FB">
      <w:pPr>
        <w:pStyle w:val="ListParagraph"/>
        <w:numPr>
          <w:ilvl w:val="0"/>
          <w:numId w:val="42"/>
        </w:numPr>
        <w:rPr>
          <w:del w:id="242" w:author="Beth Quinlan" w:date="2018-04-11T13:14:00Z"/>
          <w:i/>
        </w:rPr>
      </w:pPr>
      <w:del w:id="243" w:author="Beth Quinlan" w:date="2018-04-11T13:14:00Z">
        <w:r w:rsidRPr="007D21FB" w:rsidDel="001E05D6">
          <w:rPr>
            <w:b/>
          </w:rPr>
          <w:delText>adminPassword</w:delText>
        </w:r>
        <w:r w:rsidR="007E7CA6" w:rsidDel="001E05D6">
          <w:delText xml:space="preserve"> – </w:delText>
        </w:r>
        <w:r w:rsidDel="001E05D6">
          <w:delText>RDP admin password</w:delText>
        </w:r>
        <w:r w:rsidR="008D0A24" w:rsidDel="001E05D6">
          <w:delText xml:space="preserve">. </w:delText>
        </w:r>
        <w:r w:rsidR="008D0A24" w:rsidRPr="00EF1B9C" w:rsidDel="001E05D6">
          <w:rPr>
            <w:i/>
          </w:rPr>
          <w:delText>Note the icon at the right</w:delText>
        </w:r>
      </w:del>
      <w:del w:id="244" w:author="Beth Quinlan" w:date="2018-04-04T11:24:00Z">
        <w:r w:rsidR="008D0A24" w:rsidRPr="00EF1B9C" w:rsidDel="00EB421D">
          <w:rPr>
            <w:i/>
          </w:rPr>
          <w:delText xml:space="preserve"> </w:delText>
        </w:r>
      </w:del>
      <w:del w:id="245" w:author="Beth Quinlan" w:date="2018-04-11T13:14:00Z">
        <w:r w:rsidR="008D0A24" w:rsidRPr="00EF1B9C" w:rsidDel="001E05D6">
          <w:rPr>
            <w:i/>
          </w:rPr>
          <w:delText>hand side of the adminPassword field, if you click this, you will</w:delText>
        </w:r>
        <w:r w:rsidR="00C77935" w:rsidDel="001E05D6">
          <w:rPr>
            <w:i/>
          </w:rPr>
          <w:delText xml:space="preserve"> find links to </w:delText>
        </w:r>
        <w:r w:rsidR="008D0A24" w:rsidRPr="00EF1B9C" w:rsidDel="001E05D6">
          <w:rPr>
            <w:i/>
          </w:rPr>
          <w:delText>instructions on how to save your password in Azure KeyVault</w:delText>
        </w:r>
        <w:r w:rsidR="007D21FB" w:rsidDel="001E05D6">
          <w:rPr>
            <w:i/>
          </w:rPr>
          <w:delText>.</w:delText>
        </w:r>
      </w:del>
    </w:p>
    <w:p w14:paraId="3D0AC53D" w14:textId="56EA46BE" w:rsidR="007E7CA6" w:rsidRPr="00EF1B9C" w:rsidDel="001E05D6" w:rsidRDefault="00E01627" w:rsidP="007D21FB">
      <w:pPr>
        <w:pStyle w:val="ListParagraph"/>
        <w:numPr>
          <w:ilvl w:val="0"/>
          <w:numId w:val="42"/>
        </w:numPr>
        <w:rPr>
          <w:del w:id="246" w:author="Beth Quinlan" w:date="2018-04-11T13:14:00Z"/>
          <w:i/>
        </w:rPr>
      </w:pPr>
      <w:del w:id="247" w:author="Beth Quinlan" w:date="2018-04-11T13:14:00Z">
        <w:r w:rsidRPr="007D21FB" w:rsidDel="001E05D6">
          <w:rPr>
            <w:b/>
          </w:rPr>
          <w:delText>imageSKU</w:delText>
        </w:r>
        <w:r w:rsidDel="001E05D6">
          <w:delText xml:space="preserve"> </w:delText>
        </w:r>
        <w:r w:rsidR="007E7CA6" w:rsidDel="001E05D6">
          <w:delText xml:space="preserve">– </w:delText>
        </w:r>
        <w:r w:rsidDel="001E05D6">
          <w:delText>version of Windows VM</w:delText>
        </w:r>
        <w:r w:rsidR="00A650DE" w:rsidDel="001E05D6">
          <w:delText xml:space="preserve"> build</w:delText>
        </w:r>
        <w:r w:rsidDel="001E05D6">
          <w:delText xml:space="preserve"> to use</w:delText>
        </w:r>
        <w:r w:rsidR="00EF1B9C" w:rsidDel="001E05D6">
          <w:delText xml:space="preserve">. </w:delText>
        </w:r>
        <w:r w:rsidR="00EF1B9C" w:rsidRPr="00EF1B9C" w:rsidDel="001E05D6">
          <w:rPr>
            <w:i/>
          </w:rPr>
          <w:delText xml:space="preserve">Note the 2016-Datacenter build which </w:delText>
        </w:r>
        <w:r w:rsidR="00EF1B9C" w:rsidRPr="00A650DE" w:rsidDel="001E05D6">
          <w:rPr>
            <w:i/>
          </w:rPr>
          <w:delText>you have added</w:delText>
        </w:r>
        <w:r w:rsidR="00A650DE" w:rsidRPr="00A650DE" w:rsidDel="001E05D6">
          <w:rPr>
            <w:i/>
          </w:rPr>
          <w:delText xml:space="preserve"> in the LoadBalancedVirtualMachine.json file</w:delText>
        </w:r>
        <w:r w:rsidR="00EF1B9C" w:rsidRPr="00A650DE" w:rsidDel="001E05D6">
          <w:rPr>
            <w:i/>
          </w:rPr>
          <w:delText xml:space="preserve"> is now available in the drop</w:delText>
        </w:r>
      </w:del>
      <w:del w:id="248" w:author="Beth Quinlan" w:date="2018-04-04T11:25:00Z">
        <w:r w:rsidR="00EF1B9C" w:rsidRPr="00A650DE" w:rsidDel="00EB421D">
          <w:rPr>
            <w:i/>
          </w:rPr>
          <w:delText xml:space="preserve"> </w:delText>
        </w:r>
      </w:del>
      <w:del w:id="249" w:author="Beth Quinlan" w:date="2018-04-11T13:14:00Z">
        <w:r w:rsidR="00EF1B9C" w:rsidRPr="00A650DE" w:rsidDel="001E05D6">
          <w:rPr>
            <w:i/>
          </w:rPr>
          <w:delText>down menu.</w:delText>
        </w:r>
      </w:del>
    </w:p>
    <w:p w14:paraId="6CEC49D4" w14:textId="235DF328" w:rsidR="00E01627" w:rsidDel="001E05D6" w:rsidRDefault="00E01627" w:rsidP="007D21FB">
      <w:pPr>
        <w:pStyle w:val="ListParagraph"/>
        <w:numPr>
          <w:ilvl w:val="0"/>
          <w:numId w:val="42"/>
        </w:numPr>
        <w:rPr>
          <w:del w:id="250" w:author="Beth Quinlan" w:date="2018-04-11T13:14:00Z"/>
        </w:rPr>
      </w:pPr>
      <w:del w:id="251" w:author="Beth Quinlan" w:date="2018-04-11T13:14:00Z">
        <w:r w:rsidRPr="007D21FB" w:rsidDel="001E05D6">
          <w:rPr>
            <w:b/>
          </w:rPr>
          <w:delText>vmSize</w:delText>
        </w:r>
        <w:r w:rsidR="00A650DE" w:rsidDel="001E05D6">
          <w:delText xml:space="preserve"> – size of the VM.</w:delText>
        </w:r>
      </w:del>
    </w:p>
    <w:p w14:paraId="3794693D" w14:textId="03735067" w:rsidR="00EB421D" w:rsidDel="001E05D6" w:rsidRDefault="008D0A24">
      <w:pPr>
        <w:ind w:left="1440"/>
        <w:rPr>
          <w:del w:id="252" w:author="Beth Quinlan" w:date="2018-04-11T13:14:00Z"/>
        </w:rPr>
        <w:pPrChange w:id="253" w:author="Beth Quinlan" w:date="2018-04-04T11:23:00Z">
          <w:pPr>
            <w:pStyle w:val="ListParagraph"/>
            <w:numPr>
              <w:numId w:val="42"/>
            </w:numPr>
            <w:ind w:left="1800" w:hanging="360"/>
          </w:pPr>
        </w:pPrChange>
      </w:pPr>
      <w:del w:id="254" w:author="Beth Quinlan" w:date="2018-04-11T13:14:00Z">
        <w:r w:rsidRPr="007D21FB" w:rsidDel="001E05D6">
          <w:rPr>
            <w:b/>
          </w:rPr>
          <w:delText>numberOfInstances</w:delText>
        </w:r>
        <w:r w:rsidDel="001E05D6">
          <w:delText xml:space="preserve"> – the number of VMs that you </w:delText>
        </w:r>
        <w:r w:rsidR="00A650DE" w:rsidDel="001E05D6">
          <w:delText>would like to create which will be placed behind the Azure load balancer.</w:delText>
        </w:r>
      </w:del>
    </w:p>
    <w:p w14:paraId="261435D3" w14:textId="3234400A" w:rsidR="007E7CA6" w:rsidRDefault="00EB421D" w:rsidP="00620421">
      <w:pPr>
        <w:pStyle w:val="ListParagraph"/>
        <w:ind w:left="1080"/>
        <w:rPr>
          <w:ins w:id="255" w:author="Beth Quinlan" w:date="2018-04-04T11:24:00Z"/>
        </w:rPr>
      </w:pPr>
      <w:moveToRangeStart w:id="256" w:author="Beth Quinlan" w:date="2018-04-04T11:23:00Z" w:name="move510604356"/>
      <w:moveTo w:id="257" w:author="Beth Quinlan" w:date="2018-04-04T11:23:00Z">
        <w:del w:id="258" w:author="Beth Quinlan" w:date="2018-04-11T13:14:00Z">
          <w:r w:rsidDel="001E05D6">
            <w:rPr>
              <w:noProof/>
              <w:lang w:val="da-DK" w:eastAsia="da-DK"/>
            </w:rPr>
            <w:drawing>
              <wp:inline distT="0" distB="0" distL="0" distR="0" wp14:anchorId="15AA6D27" wp14:editId="462A2624">
                <wp:extent cx="4208952" cy="3244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5215" cy="3249679"/>
                        </a:xfrm>
                        <a:prstGeom prst="rect">
                          <a:avLst/>
                        </a:prstGeom>
                      </pic:spPr>
                    </pic:pic>
                  </a:graphicData>
                </a:graphic>
              </wp:inline>
            </w:drawing>
          </w:r>
        </w:del>
      </w:moveTo>
      <w:moveToRangeEnd w:id="256"/>
    </w:p>
    <w:p w14:paraId="631E4855" w14:textId="77777777" w:rsidR="00EB421D" w:rsidRDefault="00EB421D" w:rsidP="00620421">
      <w:pPr>
        <w:pStyle w:val="ListParagraph"/>
        <w:ind w:left="1080"/>
      </w:pPr>
    </w:p>
    <w:p w14:paraId="45427972" w14:textId="558C22F5" w:rsidR="007E7CA6" w:rsidDel="001E05D6" w:rsidRDefault="007E7CA6" w:rsidP="00620421">
      <w:pPr>
        <w:pStyle w:val="ListParagraph"/>
        <w:ind w:left="1080"/>
        <w:rPr>
          <w:moveFrom w:id="259" w:author="Beth Quinlan" w:date="2018-04-11T13:15:00Z"/>
        </w:rPr>
      </w:pPr>
      <w:moveFromRangeStart w:id="260" w:author="Beth Quinlan" w:date="2018-04-11T13:15:00Z" w:name="move511215840"/>
      <w:moveFrom w:id="261" w:author="Beth Quinlan" w:date="2018-04-11T13:15:00Z">
        <w:r w:rsidDel="001E05D6">
          <w:t>Make sure you check the ‘</w:t>
        </w:r>
        <w:r w:rsidRPr="000106B3" w:rsidDel="001E05D6">
          <w:rPr>
            <w:b/>
          </w:rPr>
          <w:t xml:space="preserve">Save </w:t>
        </w:r>
        <w:r w:rsidR="000A1D19" w:rsidDel="001E05D6">
          <w:rPr>
            <w:b/>
          </w:rPr>
          <w:t>p</w:t>
        </w:r>
        <w:r w:rsidRPr="000106B3" w:rsidDel="001E05D6">
          <w:rPr>
            <w:b/>
          </w:rPr>
          <w:t>assword</w:t>
        </w:r>
        <w:r w:rsidR="000A1D19" w:rsidDel="001E05D6">
          <w:rPr>
            <w:b/>
          </w:rPr>
          <w:t>s as plain text in parameters file</w:t>
        </w:r>
        <w:r w:rsidRPr="000106B3" w:rsidDel="001E05D6">
          <w:rPr>
            <w:b/>
          </w:rPr>
          <w:t>’</w:t>
        </w:r>
        <w:r w:rsidR="00570BFA" w:rsidDel="001E05D6">
          <w:t xml:space="preserve"> checkbox and click</w:t>
        </w:r>
        <w:r w:rsidDel="001E05D6">
          <w:t xml:space="preserve"> </w:t>
        </w:r>
        <w:r w:rsidRPr="000106B3" w:rsidDel="001E05D6">
          <w:rPr>
            <w:b/>
          </w:rPr>
          <w:t>Save</w:t>
        </w:r>
        <w:r w:rsidDel="001E05D6">
          <w:t>.</w:t>
        </w:r>
      </w:moveFrom>
    </w:p>
    <w:moveFromRangeEnd w:id="260"/>
    <w:p w14:paraId="21864855" w14:textId="77777777" w:rsidR="007E7CA6" w:rsidRDefault="007E7CA6" w:rsidP="00620421">
      <w:pPr>
        <w:pStyle w:val="ListParagraph"/>
        <w:ind w:left="1080"/>
      </w:pPr>
    </w:p>
    <w:p w14:paraId="730001A6" w14:textId="12F7FAC4" w:rsidR="000106B3" w:rsidRPr="000D2924" w:rsidRDefault="00234C4F" w:rsidP="008D2F5C">
      <w:pPr>
        <w:pStyle w:val="ListParagraph"/>
        <w:numPr>
          <w:ilvl w:val="0"/>
          <w:numId w:val="34"/>
        </w:numPr>
        <w:contextualSpacing w:val="0"/>
        <w:rPr>
          <w:lang w:val="en"/>
        </w:rPr>
      </w:pPr>
      <w:r>
        <w:lastRenderedPageBreak/>
        <w:t xml:space="preserve">Click the </w:t>
      </w:r>
      <w:del w:id="262" w:author="Beth Quinlan" w:date="2018-04-04T11:29:00Z">
        <w:r w:rsidDel="00EB421D">
          <w:rPr>
            <w:b/>
          </w:rPr>
          <w:delText>OK</w:delText>
        </w:r>
        <w:r w:rsidR="000106B3" w:rsidDel="00EB421D">
          <w:delText xml:space="preserve"> </w:delText>
        </w:r>
      </w:del>
      <w:ins w:id="263" w:author="Beth Quinlan" w:date="2018-04-04T11:29:00Z">
        <w:r w:rsidR="00EB421D">
          <w:rPr>
            <w:b/>
          </w:rPr>
          <w:t>Deploy</w:t>
        </w:r>
        <w:r w:rsidR="00EB421D">
          <w:t xml:space="preserve"> </w:t>
        </w:r>
      </w:ins>
      <w:r w:rsidR="000106B3">
        <w:t>button. If the Edi</w:t>
      </w:r>
      <w:r>
        <w:t xml:space="preserve">t Parameters box pops up again, </w:t>
      </w:r>
      <w:r w:rsidR="000106B3">
        <w:t>make sure</w:t>
      </w:r>
      <w:r>
        <w:t xml:space="preserve"> that</w:t>
      </w:r>
      <w:r w:rsidR="000106B3">
        <w:t xml:space="preserve"> you</w:t>
      </w:r>
      <w:r w:rsidR="00DA7CFF">
        <w:t xml:space="preserve">’ve </w:t>
      </w:r>
      <w:r w:rsidR="000106B3">
        <w:t>select</w:t>
      </w:r>
      <w:r>
        <w:t>ed</w:t>
      </w:r>
      <w:r w:rsidR="000106B3">
        <w:t xml:space="preserve"> the </w:t>
      </w:r>
      <w:r w:rsidRPr="00234C4F">
        <w:rPr>
          <w:b/>
        </w:rPr>
        <w:t>‘</w:t>
      </w:r>
      <w:r w:rsidR="000106B3" w:rsidRPr="00234C4F">
        <w:rPr>
          <w:b/>
        </w:rPr>
        <w:t xml:space="preserve">Save </w:t>
      </w:r>
      <w:r w:rsidR="000A1D19" w:rsidRPr="00234C4F">
        <w:rPr>
          <w:b/>
        </w:rPr>
        <w:t>p</w:t>
      </w:r>
      <w:r w:rsidR="000106B3" w:rsidRPr="00234C4F">
        <w:rPr>
          <w:b/>
        </w:rPr>
        <w:t>asswords</w:t>
      </w:r>
      <w:r w:rsidRPr="00234C4F">
        <w:rPr>
          <w:b/>
        </w:rPr>
        <w:t xml:space="preserve"> as plain text in parameters file’</w:t>
      </w:r>
      <w:r>
        <w:t xml:space="preserve"> </w:t>
      </w:r>
      <w:r w:rsidR="000106B3">
        <w:t>checkbox</w:t>
      </w:r>
      <w:r>
        <w:t xml:space="preserve"> </w:t>
      </w:r>
      <w:r w:rsidR="000106B3">
        <w:t xml:space="preserve">and </w:t>
      </w:r>
      <w:r>
        <w:t xml:space="preserve">click </w:t>
      </w:r>
      <w:r w:rsidR="000106B3" w:rsidRPr="000106B3">
        <w:rPr>
          <w:b/>
        </w:rPr>
        <w:t>Save</w:t>
      </w:r>
      <w:r w:rsidR="000106B3">
        <w:t>.</w:t>
      </w:r>
    </w:p>
    <w:p w14:paraId="482E337A" w14:textId="080CB66A" w:rsidR="00840182" w:rsidRPr="00840182" w:rsidRDefault="000D2924" w:rsidP="008E7E2F">
      <w:pPr>
        <w:pStyle w:val="ListParagraph"/>
        <w:numPr>
          <w:ilvl w:val="0"/>
          <w:numId w:val="34"/>
        </w:numPr>
        <w:contextualSpacing w:val="0"/>
        <w:rPr>
          <w:lang w:val="en"/>
        </w:rPr>
      </w:pPr>
      <w:r>
        <w:t>Observe the Visual Studio Output pane for</w:t>
      </w:r>
      <w:r w:rsidR="00586EF5">
        <w:t xml:space="preserve"> a status update on</w:t>
      </w:r>
      <w:r>
        <w:t xml:space="preserve"> your deployment.</w:t>
      </w:r>
      <w:ins w:id="264" w:author="Beth Quinlan" w:date="2018-04-04T11:31:00Z">
        <w:r w:rsidR="00EB421D">
          <w:t xml:space="preserve">  </w:t>
        </w:r>
      </w:ins>
      <w:ins w:id="265" w:author="Beth Quinlan" w:date="2018-04-04T11:32:00Z">
        <w:r w:rsidR="00EB421D">
          <w:t xml:space="preserve">Wait until the deployment is </w:t>
        </w:r>
      </w:ins>
      <w:ins w:id="266" w:author="Beth Quinlan" w:date="2018-04-04T11:38:00Z">
        <w:r w:rsidR="0006119D">
          <w:t>successfully completed</w:t>
        </w:r>
      </w:ins>
      <w:ins w:id="267" w:author="Beth Quinlan" w:date="2018-04-04T11:32:00Z">
        <w:r w:rsidR="00EB421D">
          <w:t xml:space="preserve"> before continuing.</w:t>
        </w:r>
      </w:ins>
    </w:p>
    <w:p w14:paraId="477D6E24" w14:textId="77777777" w:rsidR="00840182" w:rsidRPr="00840182" w:rsidRDefault="00840182" w:rsidP="00840182">
      <w:pPr>
        <w:pStyle w:val="ListParagraph"/>
        <w:ind w:left="1080"/>
        <w:contextualSpacing w:val="0"/>
        <w:rPr>
          <w:lang w:val="en"/>
        </w:rPr>
      </w:pPr>
    </w:p>
    <w:p w14:paraId="4945E80C" w14:textId="42015A29" w:rsidR="00840182" w:rsidRPr="00840182" w:rsidRDefault="00840182" w:rsidP="00840182">
      <w:pPr>
        <w:pStyle w:val="ListParagraph"/>
        <w:ind w:left="1080"/>
        <w:contextualSpacing w:val="0"/>
        <w:rPr>
          <w:lang w:val="en"/>
        </w:rPr>
      </w:pPr>
      <w:r>
        <w:rPr>
          <w:noProof/>
          <w:lang w:val="da-DK" w:eastAsia="da-DK"/>
        </w:rPr>
        <w:drawing>
          <wp:inline distT="0" distB="0" distL="0" distR="0" wp14:anchorId="5EDC5813" wp14:editId="487AE56C">
            <wp:extent cx="5415280" cy="52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0248" cy="525985"/>
                    </a:xfrm>
                    <a:prstGeom prst="rect">
                      <a:avLst/>
                    </a:prstGeom>
                  </pic:spPr>
                </pic:pic>
              </a:graphicData>
            </a:graphic>
          </wp:inline>
        </w:drawing>
      </w:r>
    </w:p>
    <w:p w14:paraId="2B3723BB" w14:textId="7E61A03D" w:rsidR="00840182" w:rsidRDefault="00840182" w:rsidP="00840182">
      <w:pPr>
        <w:rPr>
          <w:lang w:val="en"/>
        </w:rPr>
      </w:pPr>
    </w:p>
    <w:p w14:paraId="024D2E0A" w14:textId="7C0785FE" w:rsidR="00840182" w:rsidRPr="00840182" w:rsidRDefault="00334762">
      <w:pPr>
        <w:pStyle w:val="ListParagraph"/>
        <w:numPr>
          <w:ilvl w:val="0"/>
          <w:numId w:val="34"/>
        </w:numPr>
        <w:contextualSpacing w:val="0"/>
        <w:rPr>
          <w:lang w:val="en"/>
        </w:rPr>
        <w:pPrChange w:id="268" w:author="Beth Quinlan" w:date="2018-04-04T11:47:00Z">
          <w:pPr/>
        </w:pPrChange>
      </w:pPr>
      <w:ins w:id="269" w:author="Beth Quinlan" w:date="2018-04-04T11:47:00Z">
        <w:r>
          <w:rPr>
            <w:lang w:val="en"/>
          </w:rPr>
          <w:t>Close Visual Studio.</w:t>
        </w:r>
      </w:ins>
    </w:p>
    <w:p w14:paraId="19F99CFE" w14:textId="77777777" w:rsidR="004822D0" w:rsidRDefault="004822D0" w:rsidP="004822D0">
      <w:pPr>
        <w:pStyle w:val="ListParagraph"/>
        <w:ind w:left="1080"/>
      </w:pPr>
    </w:p>
    <w:p w14:paraId="229D292F" w14:textId="77777777" w:rsidR="000A1D19" w:rsidRDefault="000A1D19">
      <w:pPr>
        <w:ind w:left="720" w:hanging="360"/>
        <w:rPr>
          <w:rFonts w:eastAsia="Times New Roman" w:cs="Times New Roman"/>
          <w:b/>
          <w:color w:val="000000" w:themeColor="text1"/>
          <w:sz w:val="28"/>
          <w:szCs w:val="36"/>
          <w:lang w:val="en"/>
        </w:rPr>
      </w:pPr>
      <w:r>
        <w:rPr>
          <w:lang w:val="en"/>
        </w:rPr>
        <w:br w:type="page"/>
      </w:r>
    </w:p>
    <w:p w14:paraId="1544D228" w14:textId="6DE4C819" w:rsidR="004822D0" w:rsidRPr="00C80421" w:rsidRDefault="004822D0" w:rsidP="004822D0">
      <w:pPr>
        <w:pStyle w:val="Heading2"/>
        <w:rPr>
          <w:lang w:val="en"/>
        </w:rPr>
      </w:pPr>
      <w:bookmarkStart w:id="270" w:name="_Toc511219129"/>
      <w:r>
        <w:rPr>
          <w:lang w:val="en"/>
        </w:rPr>
        <w:lastRenderedPageBreak/>
        <w:t xml:space="preserve">Task </w:t>
      </w:r>
      <w:r w:rsidR="00992DD6">
        <w:rPr>
          <w:lang w:val="en"/>
        </w:rPr>
        <w:t>3</w:t>
      </w:r>
      <w:r>
        <w:rPr>
          <w:lang w:val="en"/>
        </w:rPr>
        <w:t xml:space="preserve"> – Confirm Deployment of </w:t>
      </w:r>
      <w:r w:rsidR="00992DD6">
        <w:rPr>
          <w:lang w:val="en"/>
        </w:rPr>
        <w:t>Virtual Machines with</w:t>
      </w:r>
      <w:r w:rsidR="0060013E">
        <w:rPr>
          <w:lang w:val="en"/>
        </w:rPr>
        <w:t xml:space="preserve"> an Azure</w:t>
      </w:r>
      <w:r w:rsidR="00992DD6">
        <w:rPr>
          <w:lang w:val="en"/>
        </w:rPr>
        <w:t xml:space="preserve"> Load Balancer</w:t>
      </w:r>
      <w:bookmarkEnd w:id="270"/>
    </w:p>
    <w:p w14:paraId="1808790B" w14:textId="77777777" w:rsidR="004822D0" w:rsidRPr="000106B3" w:rsidRDefault="004822D0" w:rsidP="004822D0">
      <w:pPr>
        <w:pStyle w:val="ListParagraph"/>
        <w:ind w:left="1080"/>
        <w:rPr>
          <w:lang w:val="en"/>
        </w:rPr>
      </w:pPr>
      <w:bookmarkStart w:id="271" w:name="_GoBack"/>
      <w:bookmarkEnd w:id="271"/>
    </w:p>
    <w:p w14:paraId="58CBC9EE" w14:textId="652BC76A" w:rsidR="004822D0" w:rsidRPr="004822D0" w:rsidRDefault="004822D0" w:rsidP="00B9600E">
      <w:pPr>
        <w:pStyle w:val="ListParagraph"/>
        <w:numPr>
          <w:ilvl w:val="0"/>
          <w:numId w:val="36"/>
        </w:numPr>
        <w:contextualSpacing w:val="0"/>
        <w:rPr>
          <w:lang w:val="en"/>
        </w:rPr>
      </w:pPr>
      <w:r>
        <w:t xml:space="preserve">Log in to the Azure portal at </w:t>
      </w:r>
      <w:del w:id="272" w:author="Beth Quinlan" w:date="2018-04-11T14:13:00Z">
        <w:r w:rsidR="00022666" w:rsidRPr="00005438" w:rsidDel="00776C8B">
          <w:rPr>
            <w:color w:val="5B9BD5" w:themeColor="accent1"/>
            <w:rPrChange w:id="273" w:author="Beth Quinlan" w:date="2018-04-11T14:16:00Z">
              <w:rPr/>
            </w:rPrChange>
          </w:rPr>
          <w:fldChar w:fldCharType="begin"/>
        </w:r>
        <w:r w:rsidR="00022666" w:rsidRPr="00005438" w:rsidDel="00776C8B">
          <w:rPr>
            <w:color w:val="5B9BD5" w:themeColor="accent1"/>
            <w:rPrChange w:id="274" w:author="Beth Quinlan" w:date="2018-04-11T14:16:00Z">
              <w:rPr/>
            </w:rPrChange>
          </w:rPr>
          <w:delInstrText xml:space="preserve"> HYPERLINK "https://portal.azure.com" </w:delInstrText>
        </w:r>
        <w:r w:rsidR="00022666" w:rsidRPr="00005438" w:rsidDel="00776C8B">
          <w:rPr>
            <w:color w:val="5B9BD5" w:themeColor="accent1"/>
            <w:rPrChange w:id="275" w:author="Beth Quinlan" w:date="2018-04-11T14:16:00Z">
              <w:rPr/>
            </w:rPrChange>
          </w:rPr>
          <w:fldChar w:fldCharType="separate"/>
        </w:r>
        <w:r w:rsidRPr="00005438" w:rsidDel="00776C8B">
          <w:rPr>
            <w:color w:val="5B9BD5" w:themeColor="accent1"/>
            <w:rPrChange w:id="276" w:author="Beth Quinlan" w:date="2018-04-11T14:16:00Z">
              <w:rPr>
                <w:rStyle w:val="Hyperlink"/>
              </w:rPr>
            </w:rPrChange>
          </w:rPr>
          <w:delText>https://portal.azure.com</w:delText>
        </w:r>
        <w:r w:rsidR="00022666" w:rsidRPr="00005438" w:rsidDel="00776C8B">
          <w:rPr>
            <w:rStyle w:val="Hyperlink"/>
            <w:color w:val="5B9BD5" w:themeColor="accent1"/>
            <w:rPrChange w:id="277" w:author="Beth Quinlan" w:date="2018-04-11T14:16:00Z">
              <w:rPr>
                <w:rStyle w:val="Hyperlink"/>
              </w:rPr>
            </w:rPrChange>
          </w:rPr>
          <w:fldChar w:fldCharType="end"/>
        </w:r>
      </w:del>
      <w:ins w:id="278" w:author="Beth Quinlan" w:date="2018-04-11T14:13:00Z">
        <w:r w:rsidR="00776C8B" w:rsidRPr="00005438">
          <w:rPr>
            <w:color w:val="5B9BD5" w:themeColor="accent1"/>
            <w:rPrChange w:id="279" w:author="Beth Quinlan" w:date="2018-04-11T14:16:00Z">
              <w:rPr>
                <w:rStyle w:val="Hyperlink"/>
              </w:rPr>
            </w:rPrChange>
          </w:rPr>
          <w:t>https://portal.azure.com</w:t>
        </w:r>
      </w:ins>
      <w:r>
        <w:t xml:space="preserve">. </w:t>
      </w:r>
    </w:p>
    <w:p w14:paraId="5CEDBD88" w14:textId="77777777" w:rsidR="001E05D6" w:rsidRDefault="004822D0" w:rsidP="00B9600E">
      <w:pPr>
        <w:pStyle w:val="ListParagraph"/>
        <w:numPr>
          <w:ilvl w:val="0"/>
          <w:numId w:val="36"/>
        </w:numPr>
        <w:contextualSpacing w:val="0"/>
        <w:rPr>
          <w:ins w:id="280" w:author="Beth Quinlan" w:date="2018-04-11T13:16:00Z"/>
          <w:lang w:val="en"/>
        </w:rPr>
      </w:pPr>
      <w:r>
        <w:rPr>
          <w:lang w:val="en"/>
        </w:rPr>
        <w:t>On the left</w:t>
      </w:r>
      <w:ins w:id="281" w:author="Beth Quinlan" w:date="2018-04-04T11:30:00Z">
        <w:r w:rsidR="00EB421D">
          <w:rPr>
            <w:lang w:val="en"/>
          </w:rPr>
          <w:t>-</w:t>
        </w:r>
      </w:ins>
      <w:del w:id="282" w:author="Beth Quinlan" w:date="2018-04-04T11:30:00Z">
        <w:r w:rsidDel="00EB421D">
          <w:rPr>
            <w:lang w:val="en"/>
          </w:rPr>
          <w:delText xml:space="preserve"> </w:delText>
        </w:r>
      </w:del>
      <w:r>
        <w:rPr>
          <w:lang w:val="en"/>
        </w:rPr>
        <w:t>hand side</w:t>
      </w:r>
      <w:ins w:id="283" w:author="Beth Quinlan" w:date="2018-04-11T13:16:00Z">
        <w:r w:rsidR="001E05D6">
          <w:rPr>
            <w:lang w:val="en"/>
          </w:rPr>
          <w:t>:</w:t>
        </w:r>
      </w:ins>
    </w:p>
    <w:p w14:paraId="18D660DE" w14:textId="4E747678" w:rsidR="001E05D6" w:rsidRDefault="004822D0" w:rsidP="001E05D6">
      <w:pPr>
        <w:pStyle w:val="ListParagraph"/>
        <w:numPr>
          <w:ilvl w:val="1"/>
          <w:numId w:val="36"/>
        </w:numPr>
        <w:contextualSpacing w:val="0"/>
        <w:rPr>
          <w:ins w:id="284" w:author="Beth Quinlan" w:date="2018-04-11T13:16:00Z"/>
          <w:lang w:val="en"/>
        </w:rPr>
      </w:pPr>
      <w:del w:id="285" w:author="Beth Quinlan" w:date="2018-04-11T13:16:00Z">
        <w:r w:rsidDel="001E05D6">
          <w:rPr>
            <w:lang w:val="en"/>
          </w:rPr>
          <w:delText>, c</w:delText>
        </w:r>
      </w:del>
      <w:ins w:id="286" w:author="Beth Quinlan" w:date="2018-04-11T13:16:00Z">
        <w:r w:rsidR="001E05D6">
          <w:rPr>
            <w:lang w:val="en"/>
          </w:rPr>
          <w:t>C</w:t>
        </w:r>
      </w:ins>
      <w:r>
        <w:rPr>
          <w:lang w:val="en"/>
        </w:rPr>
        <w:t xml:space="preserve">lick </w:t>
      </w:r>
      <w:del w:id="287" w:author="Beth Quinlan" w:date="2018-04-04T11:39:00Z">
        <w:r w:rsidDel="0006119D">
          <w:rPr>
            <w:lang w:val="en"/>
          </w:rPr>
          <w:delText xml:space="preserve">the </w:delText>
        </w:r>
      </w:del>
      <w:r w:rsidRPr="004822D0">
        <w:rPr>
          <w:b/>
          <w:lang w:val="en"/>
        </w:rPr>
        <w:t>Resource groups</w:t>
      </w:r>
      <w:ins w:id="288" w:author="Beth Quinlan" w:date="2018-04-11T13:16:00Z">
        <w:r w:rsidR="001E05D6">
          <w:rPr>
            <w:lang w:val="en"/>
          </w:rPr>
          <w:t>.</w:t>
        </w:r>
      </w:ins>
      <w:del w:id="289" w:author="Beth Quinlan" w:date="2018-04-11T13:16:00Z">
        <w:r w:rsidDel="001E05D6">
          <w:rPr>
            <w:lang w:val="en"/>
          </w:rPr>
          <w:delText xml:space="preserve"> and then </w:delText>
        </w:r>
      </w:del>
    </w:p>
    <w:p w14:paraId="549BBF47" w14:textId="3494E07A" w:rsidR="004822D0" w:rsidRDefault="004822D0">
      <w:pPr>
        <w:pStyle w:val="ListParagraph"/>
        <w:numPr>
          <w:ilvl w:val="1"/>
          <w:numId w:val="36"/>
        </w:numPr>
        <w:contextualSpacing w:val="0"/>
        <w:rPr>
          <w:lang w:val="en"/>
        </w:rPr>
        <w:pPrChange w:id="290" w:author="Beth Quinlan" w:date="2018-04-11T13:16:00Z">
          <w:pPr>
            <w:pStyle w:val="ListParagraph"/>
            <w:numPr>
              <w:numId w:val="36"/>
            </w:numPr>
            <w:ind w:left="1080" w:hanging="360"/>
            <w:contextualSpacing w:val="0"/>
          </w:pPr>
        </w:pPrChange>
      </w:pPr>
      <w:del w:id="291" w:author="Beth Quinlan" w:date="2018-04-11T13:16:00Z">
        <w:r w:rsidDel="001E05D6">
          <w:rPr>
            <w:lang w:val="en"/>
          </w:rPr>
          <w:delText>c</w:delText>
        </w:r>
      </w:del>
      <w:ins w:id="292" w:author="Beth Quinlan" w:date="2018-04-11T13:16:00Z">
        <w:r w:rsidR="001E05D6">
          <w:rPr>
            <w:lang w:val="en"/>
          </w:rPr>
          <w:t>C</w:t>
        </w:r>
      </w:ins>
      <w:r>
        <w:rPr>
          <w:lang w:val="en"/>
        </w:rPr>
        <w:t>lick on the name of the resource group you created for the deployment.</w:t>
      </w:r>
    </w:p>
    <w:p w14:paraId="68A96EE9" w14:textId="3486218A" w:rsidR="004822D0" w:rsidRDefault="004822D0" w:rsidP="004822D0">
      <w:pPr>
        <w:pStyle w:val="ListParagraph"/>
        <w:ind w:left="1080"/>
        <w:rPr>
          <w:lang w:val="en"/>
        </w:rPr>
      </w:pPr>
    </w:p>
    <w:p w14:paraId="6D2576F8" w14:textId="71662632" w:rsidR="00E03AE2" w:rsidRDefault="000965BD" w:rsidP="004822D0">
      <w:pPr>
        <w:pStyle w:val="ListParagraph"/>
        <w:ind w:left="1080"/>
        <w:rPr>
          <w:lang w:val="en"/>
        </w:rPr>
      </w:pPr>
      <w:r>
        <w:rPr>
          <w:noProof/>
          <w:lang w:val="da-DK" w:eastAsia="da-DK"/>
        </w:rPr>
        <w:drawing>
          <wp:inline distT="0" distB="0" distL="0" distR="0" wp14:anchorId="773BB67F" wp14:editId="74A4CD55">
            <wp:extent cx="4429125" cy="3188335"/>
            <wp:effectExtent l="0" t="0" r="9525" b="0"/>
            <wp:docPr id="16" name="Picture 16" descr="C:\Users\larrywa\AppData\Local\Temp\SNAGHTML15a38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rywa\AppData\Local\Temp\SNAGHTML15a38f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3188335"/>
                    </a:xfrm>
                    <a:prstGeom prst="rect">
                      <a:avLst/>
                    </a:prstGeom>
                    <a:noFill/>
                    <a:ln>
                      <a:noFill/>
                    </a:ln>
                  </pic:spPr>
                </pic:pic>
              </a:graphicData>
            </a:graphic>
          </wp:inline>
        </w:drawing>
      </w:r>
    </w:p>
    <w:p w14:paraId="042CFF10" w14:textId="77777777" w:rsidR="004822D0" w:rsidRDefault="004822D0" w:rsidP="004822D0">
      <w:pPr>
        <w:pStyle w:val="ListParagraph"/>
        <w:ind w:left="1080"/>
        <w:rPr>
          <w:lang w:val="en"/>
        </w:rPr>
      </w:pPr>
    </w:p>
    <w:p w14:paraId="23C6BCE9" w14:textId="77777777" w:rsidR="004822D0" w:rsidRDefault="004822D0">
      <w:r>
        <w:br w:type="page"/>
      </w:r>
    </w:p>
    <w:p w14:paraId="156DEEC6" w14:textId="77777777" w:rsidR="001E05D6" w:rsidRPr="001E05D6" w:rsidRDefault="004822D0" w:rsidP="004822D0">
      <w:pPr>
        <w:pStyle w:val="ListParagraph"/>
        <w:numPr>
          <w:ilvl w:val="0"/>
          <w:numId w:val="36"/>
        </w:numPr>
        <w:rPr>
          <w:ins w:id="293" w:author="Beth Quinlan" w:date="2018-04-11T13:16:00Z"/>
          <w:lang w:val="en"/>
          <w:rPrChange w:id="294" w:author="Beth Quinlan" w:date="2018-04-11T13:16:00Z">
            <w:rPr>
              <w:ins w:id="295" w:author="Beth Quinlan" w:date="2018-04-11T13:16:00Z"/>
            </w:rPr>
          </w:rPrChange>
        </w:rPr>
      </w:pPr>
      <w:r>
        <w:lastRenderedPageBreak/>
        <w:t xml:space="preserve">Your </w:t>
      </w:r>
      <w:ins w:id="296" w:author="Beth Quinlan" w:date="2018-04-11T13:16:00Z">
        <w:r w:rsidR="001E05D6" w:rsidRPr="001E05D6">
          <w:rPr>
            <w:i/>
            <w:rPrChange w:id="297" w:author="Beth Quinlan" w:date="2018-04-11T13:16:00Z">
              <w:rPr/>
            </w:rPrChange>
          </w:rPr>
          <w:t>R</w:t>
        </w:r>
      </w:ins>
      <w:del w:id="298" w:author="Beth Quinlan" w:date="2018-04-11T13:16:00Z">
        <w:r w:rsidRPr="001E05D6" w:rsidDel="001E05D6">
          <w:rPr>
            <w:i/>
            <w:rPrChange w:id="299" w:author="Beth Quinlan" w:date="2018-04-11T13:16:00Z">
              <w:rPr/>
            </w:rPrChange>
          </w:rPr>
          <w:delText>r</w:delText>
        </w:r>
      </w:del>
      <w:r w:rsidRPr="001E05D6">
        <w:rPr>
          <w:i/>
          <w:rPrChange w:id="300" w:author="Beth Quinlan" w:date="2018-04-11T13:16:00Z">
            <w:rPr/>
          </w:rPrChange>
        </w:rPr>
        <w:t>esource group</w:t>
      </w:r>
      <w:r>
        <w:t xml:space="preserve"> blade will open. It will display all resources that belong to this resource group. </w:t>
      </w:r>
    </w:p>
    <w:p w14:paraId="17ADCD64" w14:textId="2D121140" w:rsidR="004822D0" w:rsidRPr="001E05D6" w:rsidRDefault="004822D0">
      <w:pPr>
        <w:ind w:left="720" w:firstLine="360"/>
        <w:rPr>
          <w:lang w:val="en"/>
        </w:rPr>
        <w:pPrChange w:id="301" w:author="Beth Quinlan" w:date="2018-04-11T13:17:00Z">
          <w:pPr>
            <w:pStyle w:val="ListParagraph"/>
            <w:numPr>
              <w:numId w:val="36"/>
            </w:numPr>
            <w:ind w:left="1080" w:hanging="360"/>
          </w:pPr>
        </w:pPrChange>
      </w:pPr>
      <w:r>
        <w:t xml:space="preserve">Click on the </w:t>
      </w:r>
      <w:r w:rsidR="00992DD6">
        <w:t xml:space="preserve">name of the first VM (ex. </w:t>
      </w:r>
      <w:r w:rsidR="00504C67">
        <w:t>LBVM0</w:t>
      </w:r>
      <w:r w:rsidR="00992DD6">
        <w:t>)</w:t>
      </w:r>
      <w:r>
        <w:t xml:space="preserve">. The </w:t>
      </w:r>
      <w:del w:id="302" w:author="Beth Quinlan" w:date="2018-04-11T13:17:00Z">
        <w:r w:rsidR="00992DD6" w:rsidRPr="001E05D6" w:rsidDel="001E05D6">
          <w:rPr>
            <w:i/>
            <w:rPrChange w:id="303" w:author="Beth Quinlan" w:date="2018-04-11T13:17:00Z">
              <w:rPr/>
            </w:rPrChange>
          </w:rPr>
          <w:delText>VM</w:delText>
        </w:r>
        <w:r w:rsidRPr="001E05D6" w:rsidDel="001E05D6">
          <w:rPr>
            <w:i/>
            <w:rPrChange w:id="304" w:author="Beth Quinlan" w:date="2018-04-11T13:17:00Z">
              <w:rPr/>
            </w:rPrChange>
          </w:rPr>
          <w:delText xml:space="preserve"> </w:delText>
        </w:r>
      </w:del>
      <w:ins w:id="305" w:author="Beth Quinlan" w:date="2018-04-11T13:17:00Z">
        <w:r w:rsidR="001E05D6" w:rsidRPr="001E05D6">
          <w:rPr>
            <w:i/>
            <w:rPrChange w:id="306" w:author="Beth Quinlan" w:date="2018-04-11T13:17:00Z">
              <w:rPr/>
            </w:rPrChange>
          </w:rPr>
          <w:t>Virtual machine</w:t>
        </w:r>
        <w:r w:rsidR="001E05D6">
          <w:t xml:space="preserve"> </w:t>
        </w:r>
      </w:ins>
      <w:r>
        <w:t>blade will appear.</w:t>
      </w:r>
    </w:p>
    <w:p w14:paraId="4D766264" w14:textId="77777777" w:rsidR="00992DD6" w:rsidRPr="00992DD6" w:rsidRDefault="00992DD6" w:rsidP="00992DD6">
      <w:pPr>
        <w:pStyle w:val="ListParagraph"/>
        <w:ind w:left="1080"/>
        <w:rPr>
          <w:lang w:val="en"/>
        </w:rPr>
      </w:pPr>
    </w:p>
    <w:p w14:paraId="18C18187" w14:textId="1DEC6666" w:rsidR="00992DD6" w:rsidRDefault="00992DD6" w:rsidP="00992DD6">
      <w:pPr>
        <w:pStyle w:val="ListParagraph"/>
        <w:ind w:left="1080"/>
        <w:rPr>
          <w:lang w:val="en"/>
        </w:rPr>
      </w:pPr>
    </w:p>
    <w:p w14:paraId="77C87145" w14:textId="1DC5475C" w:rsidR="00E03AE2" w:rsidRPr="004822D0" w:rsidRDefault="002028A8" w:rsidP="00992DD6">
      <w:pPr>
        <w:pStyle w:val="ListParagraph"/>
        <w:ind w:left="1080"/>
        <w:rPr>
          <w:lang w:val="en"/>
        </w:rPr>
      </w:pPr>
      <w:r>
        <w:rPr>
          <w:noProof/>
          <w:lang w:val="da-DK" w:eastAsia="da-DK"/>
        </w:rPr>
        <w:drawing>
          <wp:inline distT="0" distB="0" distL="0" distR="0" wp14:anchorId="344F4859" wp14:editId="7B714FA7">
            <wp:extent cx="5214324" cy="3632200"/>
            <wp:effectExtent l="0" t="0" r="571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221" cy="3646060"/>
                    </a:xfrm>
                    <a:prstGeom prst="rect">
                      <a:avLst/>
                    </a:prstGeom>
                  </pic:spPr>
                </pic:pic>
              </a:graphicData>
            </a:graphic>
          </wp:inline>
        </w:drawing>
      </w:r>
    </w:p>
    <w:p w14:paraId="6DDD57A8" w14:textId="5E05DA39" w:rsidR="004822D0" w:rsidRDefault="004822D0" w:rsidP="004822D0">
      <w:pPr>
        <w:ind w:left="1080"/>
        <w:rPr>
          <w:lang w:val="en"/>
        </w:rPr>
      </w:pPr>
    </w:p>
    <w:p w14:paraId="0E4316A3" w14:textId="06379CCF" w:rsidR="009F5648" w:rsidRPr="004822D0" w:rsidRDefault="002028A8" w:rsidP="004822D0">
      <w:pPr>
        <w:ind w:left="1080"/>
        <w:rPr>
          <w:lang w:val="en"/>
        </w:rPr>
      </w:pPr>
      <w:r>
        <w:rPr>
          <w:noProof/>
          <w:lang w:val="da-DK" w:eastAsia="da-DK"/>
        </w:rPr>
        <w:drawing>
          <wp:inline distT="0" distB="0" distL="0" distR="0" wp14:anchorId="1E876B1F" wp14:editId="46BDCBBD">
            <wp:extent cx="5233788" cy="19431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514" cy="1947082"/>
                    </a:xfrm>
                    <a:prstGeom prst="rect">
                      <a:avLst/>
                    </a:prstGeom>
                  </pic:spPr>
                </pic:pic>
              </a:graphicData>
            </a:graphic>
          </wp:inline>
        </w:drawing>
      </w:r>
    </w:p>
    <w:p w14:paraId="344D428E" w14:textId="37B0C8C0" w:rsidR="004822D0" w:rsidRDefault="004822D0" w:rsidP="00904D67">
      <w:pPr>
        <w:ind w:left="0"/>
      </w:pPr>
    </w:p>
    <w:p w14:paraId="2ABBB485" w14:textId="77777777" w:rsidR="00872726" w:rsidRDefault="00904D67" w:rsidP="00904D67">
      <w:pPr>
        <w:ind w:left="720"/>
      </w:pPr>
      <w:r>
        <w:tab/>
      </w:r>
    </w:p>
    <w:p w14:paraId="6BB6618A" w14:textId="77777777" w:rsidR="00A9533A" w:rsidRDefault="00A9533A">
      <w:pPr>
        <w:ind w:left="720" w:hanging="360"/>
      </w:pPr>
      <w:r>
        <w:br w:type="page"/>
      </w:r>
    </w:p>
    <w:p w14:paraId="14124A24" w14:textId="6421688A" w:rsidR="00904D67" w:rsidRDefault="00840B6A" w:rsidP="00904D67">
      <w:pPr>
        <w:ind w:left="720"/>
      </w:pPr>
      <w:r>
        <w:lastRenderedPageBreak/>
        <w:t xml:space="preserve">      </w:t>
      </w:r>
      <w:r w:rsidR="00904D67">
        <w:t xml:space="preserve">From the VM blade, there are a variety of things </w:t>
      </w:r>
      <w:r>
        <w:t xml:space="preserve">that </w:t>
      </w:r>
      <w:r w:rsidR="00904D67">
        <w:t>you can do, such as:</w:t>
      </w:r>
    </w:p>
    <w:p w14:paraId="161C9D42" w14:textId="75E9108F" w:rsidR="00904D67" w:rsidRDefault="00904D67" w:rsidP="00840B6A">
      <w:pPr>
        <w:pStyle w:val="ListParagraph"/>
        <w:numPr>
          <w:ilvl w:val="0"/>
          <w:numId w:val="43"/>
        </w:numPr>
      </w:pPr>
      <w:r>
        <w:t>Add data disks (select</w:t>
      </w:r>
      <w:r w:rsidR="00A9533A">
        <w:t xml:space="preserve"> </w:t>
      </w:r>
      <w:r w:rsidRPr="00904D67">
        <w:rPr>
          <w:b/>
        </w:rPr>
        <w:t>Disks</w:t>
      </w:r>
      <w:r w:rsidR="00A9533A">
        <w:rPr>
          <w:b/>
        </w:rPr>
        <w:t xml:space="preserve"> </w:t>
      </w:r>
      <w:r w:rsidR="00A9533A">
        <w:t>menu item</w:t>
      </w:r>
      <w:r>
        <w:t>)</w:t>
      </w:r>
    </w:p>
    <w:p w14:paraId="3F55BEF9" w14:textId="79449C64" w:rsidR="00904D67" w:rsidRDefault="00904D67" w:rsidP="00840B6A">
      <w:pPr>
        <w:pStyle w:val="ListParagraph"/>
        <w:numPr>
          <w:ilvl w:val="0"/>
          <w:numId w:val="43"/>
        </w:numPr>
      </w:pPr>
      <w:r>
        <w:t xml:space="preserve">Add </w:t>
      </w:r>
      <w:ins w:id="307" w:author="Beth Quinlan" w:date="2018-04-04T13:36:00Z">
        <w:r w:rsidR="00C721F6">
          <w:t>R</w:t>
        </w:r>
      </w:ins>
      <w:del w:id="308" w:author="Beth Quinlan" w:date="2018-04-04T13:36:00Z">
        <w:r w:rsidDel="00C721F6">
          <w:delText>r</w:delText>
        </w:r>
      </w:del>
      <w:r>
        <w:t>ole</w:t>
      </w:r>
      <w:ins w:id="309" w:author="Beth Quinlan" w:date="2018-04-04T13:36:00Z">
        <w:r w:rsidR="00C721F6">
          <w:t>-</w:t>
        </w:r>
      </w:ins>
      <w:del w:id="310" w:author="Beth Quinlan" w:date="2018-04-04T13:36:00Z">
        <w:r w:rsidDel="00C721F6">
          <w:delText xml:space="preserve"> </w:delText>
        </w:r>
      </w:del>
      <w:ins w:id="311" w:author="Beth Quinlan" w:date="2018-04-04T13:36:00Z">
        <w:r w:rsidR="00C721F6">
          <w:t>B</w:t>
        </w:r>
      </w:ins>
      <w:del w:id="312" w:author="Beth Quinlan" w:date="2018-04-04T13:36:00Z">
        <w:r w:rsidDel="00C721F6">
          <w:delText>b</w:delText>
        </w:r>
      </w:del>
      <w:r>
        <w:t xml:space="preserve">ased </w:t>
      </w:r>
      <w:ins w:id="313" w:author="Beth Quinlan" w:date="2018-04-04T13:36:00Z">
        <w:r w:rsidR="00C721F6">
          <w:t>A</w:t>
        </w:r>
      </w:ins>
      <w:del w:id="314" w:author="Beth Quinlan" w:date="2018-04-04T13:36:00Z">
        <w:r w:rsidDel="00C721F6">
          <w:delText>a</w:delText>
        </w:r>
      </w:del>
      <w:r>
        <w:t xml:space="preserve">ccess </w:t>
      </w:r>
      <w:ins w:id="315" w:author="Beth Quinlan" w:date="2018-04-04T13:36:00Z">
        <w:r w:rsidR="00C721F6">
          <w:t>C</w:t>
        </w:r>
      </w:ins>
      <w:del w:id="316" w:author="Beth Quinlan" w:date="2018-04-04T13:36:00Z">
        <w:r w:rsidDel="00C721F6">
          <w:delText>c</w:delText>
        </w:r>
      </w:del>
      <w:r>
        <w:t>ontrol permissions</w:t>
      </w:r>
    </w:p>
    <w:p w14:paraId="7395DD49" w14:textId="085FFC96" w:rsidR="00904D67" w:rsidRDefault="00904D67" w:rsidP="00840B6A">
      <w:pPr>
        <w:pStyle w:val="ListParagraph"/>
        <w:numPr>
          <w:ilvl w:val="0"/>
          <w:numId w:val="43"/>
        </w:numPr>
      </w:pPr>
      <w:r>
        <w:t>Stop and Restart the machines</w:t>
      </w:r>
    </w:p>
    <w:p w14:paraId="77B82CA0" w14:textId="77777777" w:rsidR="006B51EB" w:rsidRDefault="006B51EB">
      <w:pPr>
        <w:ind w:left="720"/>
        <w:rPr>
          <w:ins w:id="317" w:author="Beth Quinlan" w:date="2018-04-04T13:04:00Z"/>
        </w:rPr>
        <w:pPrChange w:id="318" w:author="Beth Quinlan" w:date="2018-04-04T13:04:00Z">
          <w:pPr>
            <w:pStyle w:val="ListParagraph"/>
            <w:numPr>
              <w:numId w:val="36"/>
            </w:numPr>
            <w:ind w:left="1080" w:hanging="360"/>
          </w:pPr>
        </w:pPrChange>
      </w:pPr>
    </w:p>
    <w:p w14:paraId="5CBE2A04" w14:textId="00EBF8E5" w:rsidR="00904D67" w:rsidRDefault="00904D67">
      <w:pPr>
        <w:pStyle w:val="ListParagraph"/>
        <w:numPr>
          <w:ilvl w:val="0"/>
          <w:numId w:val="36"/>
        </w:numPr>
        <w:pPrChange w:id="319" w:author="Beth Quinlan" w:date="2018-04-04T13:04:00Z">
          <w:pPr>
            <w:ind w:left="1440"/>
          </w:pPr>
        </w:pPrChange>
      </w:pPr>
      <w:r>
        <w:t xml:space="preserve">Notice in the toolbar </w:t>
      </w:r>
      <w:ins w:id="320" w:author="Beth Quinlan" w:date="2018-04-04T11:41:00Z">
        <w:r w:rsidR="0006119D">
          <w:t xml:space="preserve">on the </w:t>
        </w:r>
        <w:r w:rsidR="0006119D" w:rsidRPr="001E05D6">
          <w:rPr>
            <w:i/>
            <w:rPrChange w:id="321" w:author="Beth Quinlan" w:date="2018-04-11T13:17:00Z">
              <w:rPr/>
            </w:rPrChange>
          </w:rPr>
          <w:t>Overview</w:t>
        </w:r>
        <w:r w:rsidR="0006119D">
          <w:t xml:space="preserve"> blade </w:t>
        </w:r>
      </w:ins>
      <w:r>
        <w:t xml:space="preserve">that the </w:t>
      </w:r>
      <w:r w:rsidRPr="00904D67">
        <w:rPr>
          <w:b/>
        </w:rPr>
        <w:t>Connect</w:t>
      </w:r>
      <w:r>
        <w:t xml:space="preserve"> button </w:t>
      </w:r>
      <w:del w:id="322" w:author="Beth Quinlan" w:date="2018-04-04T11:42:00Z">
        <w:r w:rsidDel="0006119D">
          <w:delText xml:space="preserve">is </w:delText>
        </w:r>
        <w:r w:rsidR="00665C1F" w:rsidDel="0006119D">
          <w:delText>grayed out</w:delText>
        </w:r>
      </w:del>
      <w:ins w:id="323" w:author="Beth Quinlan" w:date="2018-04-04T11:42:00Z">
        <w:r w:rsidR="0006119D">
          <w:t xml:space="preserve">indicates the use of a </w:t>
        </w:r>
        <w:r w:rsidR="0006119D" w:rsidRPr="0006119D">
          <w:rPr>
            <w:b/>
            <w:rPrChange w:id="324" w:author="Beth Quinlan" w:date="2018-04-04T11:42:00Z">
              <w:rPr/>
            </w:rPrChange>
          </w:rPr>
          <w:t>Private IP</w:t>
        </w:r>
      </w:ins>
      <w:r>
        <w:t xml:space="preserve">. This is because this </w:t>
      </w:r>
      <w:r w:rsidR="00271875">
        <w:t xml:space="preserve">virtual </w:t>
      </w:r>
      <w:r>
        <w:t>machine does no</w:t>
      </w:r>
      <w:r w:rsidR="00271875">
        <w:t>t have a public IP address</w:t>
      </w:r>
      <w:r>
        <w:t xml:space="preserve">. </w:t>
      </w:r>
      <w:r w:rsidR="00271875">
        <w:t xml:space="preserve">This means that </w:t>
      </w:r>
      <w:r>
        <w:t>you can only RDP into th</w:t>
      </w:r>
      <w:r w:rsidR="00271875">
        <w:t xml:space="preserve">is </w:t>
      </w:r>
      <w:r>
        <w:t>machine</w:t>
      </w:r>
      <w:r w:rsidR="00CF41D5">
        <w:t xml:space="preserve"> from an</w:t>
      </w:r>
      <w:r w:rsidR="00A92858">
        <w:t xml:space="preserve">other </w:t>
      </w:r>
      <w:r w:rsidR="00CF41D5">
        <w:t>machine that</w:t>
      </w:r>
      <w:r w:rsidR="00271875">
        <w:t xml:space="preserve"> </w:t>
      </w:r>
      <w:r w:rsidR="00CF41D5">
        <w:t>is connected to the same network</w:t>
      </w:r>
      <w:r w:rsidR="00DF5673">
        <w:t xml:space="preserve">. </w:t>
      </w:r>
      <w:r>
        <w:t>You will learn more about this in later labs.</w:t>
      </w:r>
    </w:p>
    <w:p w14:paraId="752F6E8B" w14:textId="0BE25C3F" w:rsidR="00904D67" w:rsidDel="006B51EB" w:rsidRDefault="00904D67">
      <w:pPr>
        <w:ind w:left="1080"/>
        <w:rPr>
          <w:del w:id="325" w:author="Beth Quinlan" w:date="2018-04-04T13:04:00Z"/>
        </w:rPr>
        <w:pPrChange w:id="326" w:author="Beth Quinlan" w:date="2018-04-04T13:05:00Z">
          <w:pPr>
            <w:ind w:left="0"/>
          </w:pPr>
        </w:pPrChange>
      </w:pPr>
    </w:p>
    <w:p w14:paraId="50BFA17E" w14:textId="77777777" w:rsidR="006B51EB" w:rsidRDefault="006B51EB">
      <w:pPr>
        <w:pStyle w:val="ListParagraph"/>
        <w:ind w:left="1080"/>
        <w:rPr>
          <w:ins w:id="327" w:author="Beth Quinlan" w:date="2018-04-04T13:04:00Z"/>
        </w:rPr>
        <w:pPrChange w:id="328" w:author="Beth Quinlan" w:date="2018-04-04T13:05:00Z">
          <w:pPr>
            <w:pStyle w:val="ListParagraph"/>
            <w:numPr>
              <w:numId w:val="36"/>
            </w:numPr>
            <w:ind w:left="1080" w:hanging="360"/>
          </w:pPr>
        </w:pPrChange>
      </w:pPr>
    </w:p>
    <w:p w14:paraId="154F0908" w14:textId="06533597" w:rsidR="00A20C89" w:rsidRDefault="00A20C89">
      <w:pPr>
        <w:pStyle w:val="ListParagraph"/>
        <w:numPr>
          <w:ilvl w:val="0"/>
          <w:numId w:val="36"/>
        </w:numPr>
        <w:pPrChange w:id="329" w:author="Beth Quinlan" w:date="2018-04-04T13:04:00Z">
          <w:pPr>
            <w:pStyle w:val="ListParagraph"/>
            <w:numPr>
              <w:numId w:val="37"/>
            </w:numPr>
            <w:ind w:left="1080" w:hanging="360"/>
          </w:pPr>
        </w:pPrChange>
      </w:pPr>
      <w:r>
        <w:t xml:space="preserve">Close the </w:t>
      </w:r>
      <w:del w:id="330" w:author="Beth Quinlan" w:date="2018-04-11T13:17:00Z">
        <w:r w:rsidR="00904D67" w:rsidRPr="001E05D6" w:rsidDel="001E05D6">
          <w:rPr>
            <w:i/>
            <w:rPrChange w:id="331" w:author="Beth Quinlan" w:date="2018-04-11T13:17:00Z">
              <w:rPr/>
            </w:rPrChange>
          </w:rPr>
          <w:delText>VM</w:delText>
        </w:r>
        <w:r w:rsidRPr="001E05D6" w:rsidDel="001E05D6">
          <w:rPr>
            <w:i/>
            <w:rPrChange w:id="332" w:author="Beth Quinlan" w:date="2018-04-11T13:17:00Z">
              <w:rPr/>
            </w:rPrChange>
          </w:rPr>
          <w:delText xml:space="preserve"> </w:delText>
        </w:r>
      </w:del>
      <w:ins w:id="333" w:author="Beth Quinlan" w:date="2018-04-11T13:17:00Z">
        <w:r w:rsidR="001E05D6" w:rsidRPr="001E05D6">
          <w:rPr>
            <w:i/>
            <w:rPrChange w:id="334" w:author="Beth Quinlan" w:date="2018-04-11T13:17:00Z">
              <w:rPr/>
            </w:rPrChange>
          </w:rPr>
          <w:t>Virtual machine</w:t>
        </w:r>
        <w:r w:rsidR="001E05D6">
          <w:t xml:space="preserve"> </w:t>
        </w:r>
      </w:ins>
      <w:r>
        <w:t>blade.</w:t>
      </w:r>
    </w:p>
    <w:p w14:paraId="5590C45B" w14:textId="0B090BC8" w:rsidR="0040034B" w:rsidRDefault="0040034B">
      <w:pPr>
        <w:rPr>
          <w:lang w:val="en"/>
        </w:rPr>
      </w:pPr>
      <w:r>
        <w:rPr>
          <w:lang w:val="en"/>
        </w:rPr>
        <w:br w:type="page"/>
      </w:r>
    </w:p>
    <w:p w14:paraId="5C5E5CFF" w14:textId="33E6D5BA" w:rsidR="0040034B" w:rsidRDefault="0040034B" w:rsidP="0040034B">
      <w:pPr>
        <w:pStyle w:val="Heading1"/>
        <w:rPr>
          <w:lang w:val="en"/>
        </w:rPr>
      </w:pPr>
      <w:bookmarkStart w:id="335" w:name="_Toc511219130"/>
      <w:r>
        <w:rPr>
          <w:lang w:val="en"/>
        </w:rPr>
        <w:lastRenderedPageBreak/>
        <w:t>Exercise 2 – Using PowerShell with ARM Templates</w:t>
      </w:r>
      <w:bookmarkEnd w:id="335"/>
    </w:p>
    <w:p w14:paraId="457851CC" w14:textId="16842AD7" w:rsidR="0040034B" w:rsidRDefault="00E11204" w:rsidP="0040034B">
      <w:pPr>
        <w:rPr>
          <w:lang w:val="en"/>
        </w:rPr>
      </w:pPr>
      <w:r>
        <w:rPr>
          <w:lang w:val="en"/>
        </w:rPr>
        <w:t>In Exercise 1, you us</w:t>
      </w:r>
      <w:r w:rsidR="000421E1">
        <w:rPr>
          <w:lang w:val="en"/>
        </w:rPr>
        <w:t xml:space="preserve">ed Visual Studio and one of its built-in </w:t>
      </w:r>
      <w:r>
        <w:rPr>
          <w:lang w:val="en"/>
        </w:rPr>
        <w:t xml:space="preserve">templates to deploy </w:t>
      </w:r>
      <w:r w:rsidR="00DA167B">
        <w:rPr>
          <w:lang w:val="en"/>
        </w:rPr>
        <w:t>a set of VMs with a</w:t>
      </w:r>
      <w:r w:rsidR="00C413E8">
        <w:rPr>
          <w:lang w:val="en"/>
        </w:rPr>
        <w:t xml:space="preserve">n </w:t>
      </w:r>
      <w:r w:rsidR="00C413E8" w:rsidRPr="00C413E8">
        <w:rPr>
          <w:b/>
          <w:lang w:val="en"/>
        </w:rPr>
        <w:t>internal</w:t>
      </w:r>
      <w:r w:rsidR="00DA167B">
        <w:rPr>
          <w:lang w:val="en"/>
        </w:rPr>
        <w:t xml:space="preserve"> load balancer</w:t>
      </w:r>
      <w:r w:rsidR="000421E1">
        <w:rPr>
          <w:lang w:val="en"/>
        </w:rPr>
        <w:t>.</w:t>
      </w:r>
    </w:p>
    <w:p w14:paraId="7A43F84B" w14:textId="57311BCB" w:rsidR="00E11204" w:rsidRDefault="00E11204" w:rsidP="0040034B">
      <w:pPr>
        <w:rPr>
          <w:lang w:val="en"/>
        </w:rPr>
      </w:pPr>
      <w:r>
        <w:rPr>
          <w:lang w:val="en"/>
        </w:rPr>
        <w:t xml:space="preserve">In a typical IT environment, developers will </w:t>
      </w:r>
      <w:r w:rsidR="00015856">
        <w:rPr>
          <w:lang w:val="en"/>
        </w:rPr>
        <w:t>distribute</w:t>
      </w:r>
      <w:r>
        <w:rPr>
          <w:lang w:val="en"/>
        </w:rPr>
        <w:t xml:space="preserve"> the </w:t>
      </w:r>
      <w:r w:rsidR="003367E4">
        <w:rPr>
          <w:lang w:val="en"/>
        </w:rPr>
        <w:t xml:space="preserve">JSON </w:t>
      </w:r>
      <w:r>
        <w:rPr>
          <w:lang w:val="en"/>
        </w:rPr>
        <w:t>files</w:t>
      </w:r>
      <w:r w:rsidR="003367E4">
        <w:rPr>
          <w:lang w:val="en"/>
        </w:rPr>
        <w:t xml:space="preserve"> </w:t>
      </w:r>
      <w:r>
        <w:rPr>
          <w:lang w:val="en"/>
        </w:rPr>
        <w:t xml:space="preserve">to someone else whose responsibility it is to </w:t>
      </w:r>
      <w:r w:rsidR="000421E1">
        <w:rPr>
          <w:lang w:val="en"/>
        </w:rPr>
        <w:t>do</w:t>
      </w:r>
      <w:r>
        <w:rPr>
          <w:lang w:val="en"/>
        </w:rPr>
        <w:t xml:space="preserve"> the deployments</w:t>
      </w:r>
      <w:r w:rsidR="00642DB5">
        <w:rPr>
          <w:lang w:val="en"/>
        </w:rPr>
        <w:t xml:space="preserve"> to Azure</w:t>
      </w:r>
      <w:r>
        <w:rPr>
          <w:lang w:val="en"/>
        </w:rPr>
        <w:t xml:space="preserve">. From an IT perspective, this </w:t>
      </w:r>
      <w:r w:rsidR="00642DB5">
        <w:rPr>
          <w:lang w:val="en"/>
        </w:rPr>
        <w:t xml:space="preserve">deployment </w:t>
      </w:r>
      <w:r>
        <w:rPr>
          <w:lang w:val="en"/>
        </w:rPr>
        <w:t>is generally performed through the use of PowerShell.</w:t>
      </w:r>
    </w:p>
    <w:p w14:paraId="13113672" w14:textId="1E6779CB" w:rsidR="00E11204" w:rsidRDefault="00E11204" w:rsidP="0040034B">
      <w:pPr>
        <w:rPr>
          <w:lang w:val="en"/>
        </w:rPr>
      </w:pPr>
      <w:r>
        <w:rPr>
          <w:lang w:val="en"/>
        </w:rPr>
        <w:t xml:space="preserve">In this exercise, you </w:t>
      </w:r>
      <w:r w:rsidR="003367E4">
        <w:rPr>
          <w:lang w:val="en"/>
        </w:rPr>
        <w:t>will be redeploying</w:t>
      </w:r>
      <w:r w:rsidR="00F5027B">
        <w:rPr>
          <w:lang w:val="en"/>
        </w:rPr>
        <w:t xml:space="preserve"> the</w:t>
      </w:r>
      <w:r w:rsidR="00673239">
        <w:rPr>
          <w:lang w:val="en"/>
        </w:rPr>
        <w:t xml:space="preserve"> previous solution </w:t>
      </w:r>
      <w:r w:rsidR="00061459">
        <w:rPr>
          <w:lang w:val="en"/>
        </w:rPr>
        <w:t xml:space="preserve">but </w:t>
      </w:r>
      <w:r w:rsidR="009B594E">
        <w:rPr>
          <w:lang w:val="en"/>
        </w:rPr>
        <w:t>with</w:t>
      </w:r>
      <w:r w:rsidR="00C413E8">
        <w:rPr>
          <w:lang w:val="en"/>
        </w:rPr>
        <w:t xml:space="preserve"> a </w:t>
      </w:r>
      <w:r w:rsidR="00C413E8" w:rsidRPr="00C413E8">
        <w:rPr>
          <w:b/>
          <w:lang w:val="en"/>
        </w:rPr>
        <w:t xml:space="preserve">public </w:t>
      </w:r>
      <w:r w:rsidR="00C413E8">
        <w:rPr>
          <w:lang w:val="en"/>
        </w:rPr>
        <w:t>load balancer so that traffic can be load balanced from a</w:t>
      </w:r>
      <w:r w:rsidR="005E7E1D">
        <w:rPr>
          <w:lang w:val="en"/>
        </w:rPr>
        <w:t xml:space="preserve"> public </w:t>
      </w:r>
      <w:r w:rsidR="00C413E8">
        <w:rPr>
          <w:lang w:val="en"/>
        </w:rPr>
        <w:t xml:space="preserve">network, such as the Internet and with </w:t>
      </w:r>
      <w:r w:rsidR="009B594E">
        <w:rPr>
          <w:lang w:val="en"/>
        </w:rPr>
        <w:t>virtual machines</w:t>
      </w:r>
      <w:r w:rsidR="008A4E07">
        <w:rPr>
          <w:lang w:val="en"/>
        </w:rPr>
        <w:t xml:space="preserve"> now including </w:t>
      </w:r>
      <w:r w:rsidR="009B594E">
        <w:rPr>
          <w:lang w:val="en"/>
        </w:rPr>
        <w:t>a public IP address so that you can RDP into them</w:t>
      </w:r>
      <w:ins w:id="336" w:author="Beth Quinlan" w:date="2018-04-04T11:44:00Z">
        <w:r w:rsidR="0006119D">
          <w:rPr>
            <w:lang w:val="en"/>
          </w:rPr>
          <w:t xml:space="preserve"> using the public IP</w:t>
        </w:r>
      </w:ins>
      <w:r w:rsidR="009B594E">
        <w:rPr>
          <w:lang w:val="en"/>
        </w:rPr>
        <w:t>. T</w:t>
      </w:r>
      <w:r w:rsidR="00960879">
        <w:rPr>
          <w:lang w:val="en"/>
        </w:rPr>
        <w:t xml:space="preserve">his solution will be deployed </w:t>
      </w:r>
      <w:r w:rsidR="003367E4">
        <w:rPr>
          <w:lang w:val="en"/>
        </w:rPr>
        <w:t>using P</w:t>
      </w:r>
      <w:r>
        <w:rPr>
          <w:lang w:val="en"/>
        </w:rPr>
        <w:t>owerShell</w:t>
      </w:r>
      <w:r w:rsidR="003367E4">
        <w:rPr>
          <w:lang w:val="en"/>
        </w:rPr>
        <w:t xml:space="preserve"> as opposed to Visual Studio.</w:t>
      </w:r>
      <w:r w:rsidR="00401E00">
        <w:rPr>
          <w:lang w:val="en"/>
        </w:rPr>
        <w:t xml:space="preserve"> </w:t>
      </w:r>
      <w:r w:rsidR="00401E00" w:rsidRPr="00401E00">
        <w:rPr>
          <w:b/>
          <w:lang w:val="en"/>
        </w:rPr>
        <w:t>Note: The main code has already been written for this template. Y</w:t>
      </w:r>
      <w:r w:rsidR="00320E1D">
        <w:rPr>
          <w:b/>
          <w:lang w:val="en"/>
        </w:rPr>
        <w:t xml:space="preserve">ou will be editing common </w:t>
      </w:r>
      <w:r w:rsidR="00401E00" w:rsidRPr="00401E00">
        <w:rPr>
          <w:b/>
          <w:lang w:val="en"/>
        </w:rPr>
        <w:t>settings.</w:t>
      </w:r>
    </w:p>
    <w:p w14:paraId="166281B8" w14:textId="77777777" w:rsidR="00E11204" w:rsidRDefault="00E11204" w:rsidP="0040034B">
      <w:pPr>
        <w:rPr>
          <w:lang w:val="en"/>
        </w:rPr>
      </w:pPr>
    </w:p>
    <w:p w14:paraId="71125547" w14:textId="5387B31B" w:rsidR="00C23288" w:rsidRDefault="00C23288" w:rsidP="00C23288">
      <w:pPr>
        <w:pStyle w:val="Heading2"/>
        <w:rPr>
          <w:lang w:val="en"/>
        </w:rPr>
      </w:pPr>
      <w:bookmarkStart w:id="337" w:name="_Toc511219131"/>
      <w:r>
        <w:rPr>
          <w:lang w:val="en"/>
        </w:rPr>
        <w:t xml:space="preserve">Task </w:t>
      </w:r>
      <w:r w:rsidR="00E651C1">
        <w:rPr>
          <w:lang w:val="en"/>
        </w:rPr>
        <w:t>1</w:t>
      </w:r>
      <w:r>
        <w:rPr>
          <w:lang w:val="en"/>
        </w:rPr>
        <w:t xml:space="preserve"> – </w:t>
      </w:r>
      <w:r w:rsidR="00E23FCC">
        <w:rPr>
          <w:lang w:val="en"/>
        </w:rPr>
        <w:t xml:space="preserve">Authoring </w:t>
      </w:r>
      <w:r w:rsidR="00491C86">
        <w:rPr>
          <w:lang w:val="en"/>
        </w:rPr>
        <w:t xml:space="preserve">ARM </w:t>
      </w:r>
      <w:r w:rsidR="00997B41">
        <w:rPr>
          <w:lang w:val="en"/>
        </w:rPr>
        <w:t>templates</w:t>
      </w:r>
      <w:bookmarkEnd w:id="337"/>
    </w:p>
    <w:p w14:paraId="6EDADB15" w14:textId="5D2E8E1D" w:rsidR="00997B41" w:rsidRDefault="00491C86">
      <w:pPr>
        <w:rPr>
          <w:lang w:val="en"/>
        </w:rPr>
        <w:pPrChange w:id="338" w:author="Beth Quinlan" w:date="2018-04-11T14:09:00Z">
          <w:pPr>
            <w:pStyle w:val="Heading2"/>
          </w:pPr>
        </w:pPrChange>
      </w:pPr>
      <w:r>
        <w:rPr>
          <w:lang w:val="en"/>
        </w:rPr>
        <w:t>Prior to redeploying</w:t>
      </w:r>
      <w:r w:rsidR="00191711">
        <w:rPr>
          <w:lang w:val="en"/>
        </w:rPr>
        <w:t xml:space="preserve"> our solution, we </w:t>
      </w:r>
      <w:r>
        <w:rPr>
          <w:lang w:val="en"/>
        </w:rPr>
        <w:t xml:space="preserve">need to author our </w:t>
      </w:r>
      <w:r w:rsidRPr="002B631C">
        <w:rPr>
          <w:lang w:val="en"/>
        </w:rPr>
        <w:t>Main</w:t>
      </w:r>
      <w:r>
        <w:rPr>
          <w:lang w:val="en"/>
        </w:rPr>
        <w:t xml:space="preserve"> and </w:t>
      </w:r>
      <w:r w:rsidRPr="002B631C">
        <w:rPr>
          <w:lang w:val="en"/>
        </w:rPr>
        <w:t>Parameters</w:t>
      </w:r>
      <w:r>
        <w:rPr>
          <w:lang w:val="en"/>
        </w:rPr>
        <w:t xml:space="preserve"> templates to configure</w:t>
      </w:r>
      <w:r w:rsidR="00DD52EE">
        <w:rPr>
          <w:lang w:val="en"/>
        </w:rPr>
        <w:t xml:space="preserve"> </w:t>
      </w:r>
      <w:r>
        <w:rPr>
          <w:lang w:val="en"/>
        </w:rPr>
        <w:t>our desired settings for our solution. In this exercise, we will be adding in a Username and Password for our deployed VM’s, selecting a Windows Server 2016 Datacenter build as their operating systems and configuring a Geo-Redundant storage account.</w:t>
      </w:r>
    </w:p>
    <w:p w14:paraId="5E0EE093" w14:textId="77777777" w:rsidR="006658B7" w:rsidRDefault="006658B7" w:rsidP="00C23288">
      <w:pPr>
        <w:pStyle w:val="Heading2"/>
        <w:rPr>
          <w:lang w:val="en"/>
        </w:rPr>
      </w:pPr>
    </w:p>
    <w:p w14:paraId="483D73CF" w14:textId="77777777" w:rsidR="00EE4B96" w:rsidRPr="00EE4B96" w:rsidRDefault="006658B7" w:rsidP="00F157DF">
      <w:pPr>
        <w:pStyle w:val="ListParagraph"/>
        <w:numPr>
          <w:ilvl w:val="0"/>
          <w:numId w:val="39"/>
        </w:numPr>
        <w:contextualSpacing w:val="0"/>
        <w:rPr>
          <w:ins w:id="339" w:author="Beth Quinlan" w:date="2018-04-11T13:21:00Z"/>
          <w:i/>
          <w:lang w:val="en"/>
          <w:rPrChange w:id="340" w:author="Beth Quinlan" w:date="2018-04-11T13:21:00Z">
            <w:rPr>
              <w:ins w:id="341" w:author="Beth Quinlan" w:date="2018-04-11T13:21:00Z"/>
              <w:lang w:val="en"/>
            </w:rPr>
          </w:rPrChange>
        </w:rPr>
      </w:pPr>
      <w:r>
        <w:rPr>
          <w:lang w:val="en"/>
        </w:rPr>
        <w:t xml:space="preserve">Navigate to </w:t>
      </w:r>
      <w:r w:rsidR="00F157DF" w:rsidRPr="001E05D6">
        <w:rPr>
          <w:b/>
          <w:lang w:val="en"/>
          <w:rPrChange w:id="342" w:author="Beth Quinlan" w:date="2018-04-11T13:18:00Z">
            <w:rPr>
              <w:lang w:val="en"/>
            </w:rPr>
          </w:rPrChange>
        </w:rPr>
        <w:t>C:\AzureIaaSWS\M2 - Azure Resource Manager\Labs\</w:t>
      </w:r>
      <w:r w:rsidRPr="001E05D6">
        <w:rPr>
          <w:b/>
          <w:lang w:val="en"/>
          <w:rPrChange w:id="343" w:author="Beth Quinlan" w:date="2018-04-11T13:18:00Z">
            <w:rPr>
              <w:lang w:val="en"/>
            </w:rPr>
          </w:rPrChange>
        </w:rPr>
        <w:t>Source\</w:t>
      </w:r>
      <w:proofErr w:type="spellStart"/>
      <w:r w:rsidRPr="001E05D6">
        <w:rPr>
          <w:b/>
          <w:lang w:val="en"/>
          <w:rPrChange w:id="344" w:author="Beth Quinlan" w:date="2018-04-11T13:18:00Z">
            <w:rPr>
              <w:lang w:val="en"/>
            </w:rPr>
          </w:rPrChange>
        </w:rPr>
        <w:t>VMDeployPS</w:t>
      </w:r>
      <w:proofErr w:type="spellEnd"/>
      <w:r>
        <w:rPr>
          <w:lang w:val="en"/>
        </w:rPr>
        <w:t xml:space="preserve"> and double</w:t>
      </w:r>
      <w:ins w:id="345" w:author="Beth Quinlan" w:date="2018-04-11T13:18:00Z">
        <w:r w:rsidR="001E05D6">
          <w:rPr>
            <w:lang w:val="en"/>
          </w:rPr>
          <w:t>-</w:t>
        </w:r>
      </w:ins>
      <w:del w:id="346" w:author="Beth Quinlan" w:date="2018-04-11T13:18:00Z">
        <w:r w:rsidDel="001E05D6">
          <w:rPr>
            <w:lang w:val="en"/>
          </w:rPr>
          <w:delText xml:space="preserve"> </w:delText>
        </w:r>
      </w:del>
      <w:r>
        <w:rPr>
          <w:lang w:val="en"/>
        </w:rPr>
        <w:t xml:space="preserve">click the </w:t>
      </w:r>
      <w:proofErr w:type="spellStart"/>
      <w:proofErr w:type="gramStart"/>
      <w:r w:rsidRPr="008E672A">
        <w:rPr>
          <w:b/>
          <w:lang w:val="en"/>
        </w:rPr>
        <w:t>PublicLoadBalancedVirtualMachine.parameters.json</w:t>
      </w:r>
      <w:proofErr w:type="spellEnd"/>
      <w:proofErr w:type="gramEnd"/>
      <w:r>
        <w:rPr>
          <w:lang w:val="en"/>
        </w:rPr>
        <w:t xml:space="preserve"> file. </w:t>
      </w:r>
    </w:p>
    <w:p w14:paraId="3BB4E0E6" w14:textId="548D352A" w:rsidR="00997B41" w:rsidRDefault="006658B7">
      <w:pPr>
        <w:pStyle w:val="IntenseQuote"/>
        <w:rPr>
          <w:lang w:val="en"/>
        </w:rPr>
        <w:pPrChange w:id="347" w:author="Beth Quinlan" w:date="2018-04-11T13:21:00Z">
          <w:pPr>
            <w:pStyle w:val="ListParagraph"/>
            <w:numPr>
              <w:numId w:val="39"/>
            </w:numPr>
            <w:ind w:left="720" w:hanging="360"/>
            <w:contextualSpacing w:val="0"/>
          </w:pPr>
        </w:pPrChange>
      </w:pPr>
      <w:r w:rsidRPr="006658B7">
        <w:rPr>
          <w:lang w:val="en"/>
        </w:rPr>
        <w:t>This file should be automatically configured to open using Visual Studio. If you are prompted to choose an application to open this file,</w:t>
      </w:r>
      <w:r>
        <w:rPr>
          <w:lang w:val="en"/>
        </w:rPr>
        <w:t xml:space="preserve"> </w:t>
      </w:r>
      <w:r w:rsidRPr="006658B7">
        <w:rPr>
          <w:lang w:val="en"/>
        </w:rPr>
        <w:t xml:space="preserve">choose </w:t>
      </w:r>
      <w:r w:rsidRPr="001E05D6">
        <w:rPr>
          <w:b/>
          <w:lang w:val="en"/>
          <w:rPrChange w:id="348" w:author="Beth Quinlan" w:date="2018-04-11T13:18:00Z">
            <w:rPr>
              <w:i/>
              <w:lang w:val="en"/>
            </w:rPr>
          </w:rPrChange>
        </w:rPr>
        <w:t>Visual Studio</w:t>
      </w:r>
      <w:r w:rsidRPr="006658B7">
        <w:rPr>
          <w:lang w:val="en"/>
        </w:rPr>
        <w:t>.</w:t>
      </w:r>
    </w:p>
    <w:p w14:paraId="7DDCFD59" w14:textId="15F6AA56" w:rsidR="00334762" w:rsidRPr="00506E10" w:rsidRDefault="00115D96" w:rsidP="00115D96">
      <w:pPr>
        <w:pStyle w:val="ListParagraph"/>
        <w:numPr>
          <w:ilvl w:val="0"/>
          <w:numId w:val="39"/>
        </w:numPr>
        <w:contextualSpacing w:val="0"/>
        <w:rPr>
          <w:ins w:id="349" w:author="Beth Quinlan" w:date="2018-04-04T11:49:00Z"/>
          <w:rFonts w:cs="Times New Roman"/>
        </w:rPr>
      </w:pPr>
      <w:r>
        <w:t xml:space="preserve">Scroll down to the </w:t>
      </w:r>
      <w:proofErr w:type="spellStart"/>
      <w:r w:rsidRPr="00115D96">
        <w:rPr>
          <w:b/>
        </w:rPr>
        <w:t>adminUsername</w:t>
      </w:r>
      <w:proofErr w:type="spellEnd"/>
      <w:r>
        <w:t xml:space="preserve"> tag and add in a value </w:t>
      </w:r>
      <w:ins w:id="350" w:author="Beth Quinlan" w:date="2018-04-04T11:50:00Z">
        <w:r w:rsidR="00334762">
          <w:t>(</w:t>
        </w:r>
      </w:ins>
      <w:r>
        <w:t xml:space="preserve">e.g. </w:t>
      </w:r>
      <w:proofErr w:type="spellStart"/>
      <w:r>
        <w:t>AdminUser</w:t>
      </w:r>
      <w:proofErr w:type="spellEnd"/>
      <w:ins w:id="351" w:author="Beth Quinlan" w:date="2018-04-04T11:50:00Z">
        <w:r w:rsidR="00334762">
          <w:t>)</w:t>
        </w:r>
      </w:ins>
      <w:r>
        <w:t xml:space="preserve">. </w:t>
      </w:r>
    </w:p>
    <w:p w14:paraId="4764BD0D" w14:textId="6EA7557F" w:rsidR="00334762" w:rsidRPr="00506E10" w:rsidRDefault="00115D96" w:rsidP="00115D96">
      <w:pPr>
        <w:pStyle w:val="ListParagraph"/>
        <w:numPr>
          <w:ilvl w:val="0"/>
          <w:numId w:val="39"/>
        </w:numPr>
        <w:contextualSpacing w:val="0"/>
        <w:rPr>
          <w:ins w:id="352" w:author="Beth Quinlan" w:date="2018-04-04T11:50:00Z"/>
          <w:rFonts w:cs="Times New Roman"/>
        </w:rPr>
      </w:pPr>
      <w:del w:id="353" w:author="Beth Quinlan" w:date="2018-04-04T11:49:00Z">
        <w:r w:rsidDel="00334762">
          <w:delText>Then s</w:delText>
        </w:r>
      </w:del>
      <w:ins w:id="354" w:author="Beth Quinlan" w:date="2018-04-04T11:49:00Z">
        <w:r w:rsidR="00334762">
          <w:t>S</w:t>
        </w:r>
      </w:ins>
      <w:r>
        <w:t xml:space="preserve">croll down to the </w:t>
      </w:r>
      <w:proofErr w:type="spellStart"/>
      <w:r w:rsidRPr="00115D96">
        <w:rPr>
          <w:b/>
        </w:rPr>
        <w:t>adminPassword</w:t>
      </w:r>
      <w:proofErr w:type="spellEnd"/>
      <w:r>
        <w:rPr>
          <w:b/>
        </w:rPr>
        <w:t xml:space="preserve"> </w:t>
      </w:r>
      <w:r>
        <w:t>tag</w:t>
      </w:r>
      <w:ins w:id="355" w:author="Beth Quinlan" w:date="2018-04-04T11:49:00Z">
        <w:r w:rsidR="00334762">
          <w:t xml:space="preserve"> and </w:t>
        </w:r>
      </w:ins>
      <w:del w:id="356" w:author="Beth Quinlan" w:date="2018-04-04T11:49:00Z">
        <w:r w:rsidDel="00334762">
          <w:delText xml:space="preserve">, </w:delText>
        </w:r>
      </w:del>
      <w:r>
        <w:t xml:space="preserve">add in a value </w:t>
      </w:r>
      <w:ins w:id="357" w:author="Beth Quinlan" w:date="2018-04-04T11:50:00Z">
        <w:r w:rsidR="00334762">
          <w:t>(</w:t>
        </w:r>
      </w:ins>
      <w:r>
        <w:t>e.g. P@55word</w:t>
      </w:r>
      <w:ins w:id="358" w:author="Beth Quinlan" w:date="2018-04-04T11:50:00Z">
        <w:r w:rsidR="00334762">
          <w:t>).</w:t>
        </w:r>
      </w:ins>
    </w:p>
    <w:p w14:paraId="1AC9E912" w14:textId="7A82EBAC" w:rsidR="00891983" w:rsidRPr="00115D96" w:rsidDel="00334762" w:rsidRDefault="00115D96" w:rsidP="00115D96">
      <w:pPr>
        <w:pStyle w:val="ListParagraph"/>
        <w:numPr>
          <w:ilvl w:val="0"/>
          <w:numId w:val="39"/>
        </w:numPr>
        <w:contextualSpacing w:val="0"/>
        <w:rPr>
          <w:del w:id="359" w:author="Beth Quinlan" w:date="2018-04-04T11:53:00Z"/>
          <w:rFonts w:cs="Times New Roman"/>
        </w:rPr>
      </w:pPr>
      <w:del w:id="360" w:author="Beth Quinlan" w:date="2018-04-04T11:50:00Z">
        <w:r w:rsidDel="00334762">
          <w:delText>, s</w:delText>
        </w:r>
      </w:del>
      <w:del w:id="361" w:author="Beth Quinlan" w:date="2018-04-04T11:53:00Z">
        <w:r w:rsidDel="00334762">
          <w:delText xml:space="preserve">ave the changes and close </w:delText>
        </w:r>
        <w:r w:rsidR="00810365" w:rsidDel="00334762">
          <w:delText>Visual Studio</w:delText>
        </w:r>
        <w:r w:rsidDel="00334762">
          <w:delText>.</w:delText>
        </w:r>
      </w:del>
    </w:p>
    <w:p w14:paraId="28D7FCFA" w14:textId="77777777" w:rsidR="00334762" w:rsidRDefault="00334762" w:rsidP="00115D96">
      <w:pPr>
        <w:pStyle w:val="ListParagraph"/>
        <w:ind w:left="720"/>
        <w:contextualSpacing w:val="0"/>
        <w:rPr>
          <w:ins w:id="362" w:author="Beth Quinlan" w:date="2018-04-04T11:49:00Z"/>
          <w:rFonts w:cs="Times New Roman"/>
        </w:rPr>
      </w:pPr>
    </w:p>
    <w:p w14:paraId="3E182508" w14:textId="37CC0491" w:rsidR="00115D96" w:rsidRPr="00891983" w:rsidRDefault="00115D96" w:rsidP="00115D96">
      <w:pPr>
        <w:pStyle w:val="ListParagraph"/>
        <w:ind w:left="720"/>
        <w:contextualSpacing w:val="0"/>
        <w:rPr>
          <w:rFonts w:cs="Times New Roman"/>
        </w:rPr>
      </w:pPr>
      <w:r>
        <w:rPr>
          <w:noProof/>
          <w:lang w:val="da-DK" w:eastAsia="da-DK"/>
        </w:rPr>
        <w:lastRenderedPageBreak/>
        <w:drawing>
          <wp:inline distT="0" distB="0" distL="0" distR="0" wp14:anchorId="7F0013F8" wp14:editId="79EFA6C3">
            <wp:extent cx="2063750" cy="1297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1508" cy="1302487"/>
                    </a:xfrm>
                    <a:prstGeom prst="rect">
                      <a:avLst/>
                    </a:prstGeom>
                  </pic:spPr>
                </pic:pic>
              </a:graphicData>
            </a:graphic>
          </wp:inline>
        </w:drawing>
      </w:r>
    </w:p>
    <w:p w14:paraId="0B980E63" w14:textId="77777777" w:rsidR="00334762" w:rsidRPr="00115D96" w:rsidRDefault="00334762" w:rsidP="00334762">
      <w:pPr>
        <w:pStyle w:val="ListParagraph"/>
        <w:numPr>
          <w:ilvl w:val="0"/>
          <w:numId w:val="39"/>
        </w:numPr>
        <w:contextualSpacing w:val="0"/>
        <w:rPr>
          <w:ins w:id="363" w:author="Beth Quinlan" w:date="2018-04-04T11:53:00Z"/>
          <w:rFonts w:cs="Times New Roman"/>
        </w:rPr>
      </w:pPr>
      <w:ins w:id="364" w:author="Beth Quinlan" w:date="2018-04-04T11:53:00Z">
        <w:r>
          <w:t>Save the changes (</w:t>
        </w:r>
        <w:r w:rsidRPr="009E0D0E">
          <w:rPr>
            <w:b/>
          </w:rPr>
          <w:t>File |</w:t>
        </w:r>
        <w:r>
          <w:t xml:space="preserve"> </w:t>
        </w:r>
        <w:r w:rsidRPr="009E0D0E">
          <w:rPr>
            <w:b/>
          </w:rPr>
          <w:t>Save All</w:t>
        </w:r>
        <w:r>
          <w:t>) and close Visual Studio.</w:t>
        </w:r>
      </w:ins>
    </w:p>
    <w:p w14:paraId="26A712D0" w14:textId="636CAAD4" w:rsidR="00891983" w:rsidRPr="008E672A" w:rsidRDefault="008E672A" w:rsidP="008E672A">
      <w:pPr>
        <w:pStyle w:val="ListParagraph"/>
        <w:numPr>
          <w:ilvl w:val="0"/>
          <w:numId w:val="39"/>
        </w:numPr>
        <w:contextualSpacing w:val="0"/>
        <w:rPr>
          <w:rFonts w:cs="Times New Roman"/>
        </w:rPr>
      </w:pPr>
      <w:r>
        <w:t xml:space="preserve">Return to the </w:t>
      </w:r>
      <w:r w:rsidR="00F157DF" w:rsidRPr="001E05D6">
        <w:rPr>
          <w:b/>
          <w:lang w:val="en"/>
          <w:rPrChange w:id="365" w:author="Beth Quinlan" w:date="2018-04-11T13:18:00Z">
            <w:rPr>
              <w:lang w:val="en"/>
            </w:rPr>
          </w:rPrChange>
        </w:rPr>
        <w:t>C:\AzureIaaSWS\M2 - Azure Resource Manager\Labs</w:t>
      </w:r>
      <w:r w:rsidRPr="001E05D6">
        <w:rPr>
          <w:b/>
          <w:lang w:val="en"/>
          <w:rPrChange w:id="366" w:author="Beth Quinlan" w:date="2018-04-11T13:18:00Z">
            <w:rPr>
              <w:lang w:val="en"/>
            </w:rPr>
          </w:rPrChange>
        </w:rPr>
        <w:t>\Source\</w:t>
      </w:r>
      <w:proofErr w:type="spellStart"/>
      <w:r w:rsidRPr="001E05D6">
        <w:rPr>
          <w:b/>
          <w:lang w:val="en"/>
          <w:rPrChange w:id="367" w:author="Beth Quinlan" w:date="2018-04-11T13:18:00Z">
            <w:rPr>
              <w:lang w:val="en"/>
            </w:rPr>
          </w:rPrChange>
        </w:rPr>
        <w:t>VMDeployPS</w:t>
      </w:r>
      <w:proofErr w:type="spellEnd"/>
      <w:r>
        <w:rPr>
          <w:lang w:val="en"/>
        </w:rPr>
        <w:t xml:space="preserve"> folder and double</w:t>
      </w:r>
      <w:ins w:id="368" w:author="Beth Quinlan" w:date="2018-04-04T11:54:00Z">
        <w:r w:rsidR="00334762">
          <w:rPr>
            <w:lang w:val="en"/>
          </w:rPr>
          <w:t>-</w:t>
        </w:r>
      </w:ins>
      <w:del w:id="369" w:author="Beth Quinlan" w:date="2018-04-04T11:54:00Z">
        <w:r w:rsidDel="00334762">
          <w:rPr>
            <w:lang w:val="en"/>
          </w:rPr>
          <w:delText xml:space="preserve"> </w:delText>
        </w:r>
      </w:del>
      <w:r>
        <w:rPr>
          <w:lang w:val="en"/>
        </w:rPr>
        <w:t xml:space="preserve">click the </w:t>
      </w:r>
      <w:proofErr w:type="spellStart"/>
      <w:r w:rsidRPr="008E672A">
        <w:rPr>
          <w:b/>
          <w:lang w:val="en"/>
        </w:rPr>
        <w:t>PublicLoadBalancedVirtualMachine.json</w:t>
      </w:r>
      <w:proofErr w:type="spellEnd"/>
      <w:r>
        <w:rPr>
          <w:lang w:val="en"/>
        </w:rPr>
        <w:t xml:space="preserve"> file.</w:t>
      </w:r>
    </w:p>
    <w:p w14:paraId="7AEDEEF0" w14:textId="77777777" w:rsidR="008E672A" w:rsidRPr="008E672A" w:rsidRDefault="008E672A" w:rsidP="008E672A">
      <w:pPr>
        <w:pStyle w:val="ListParagraph"/>
        <w:ind w:left="720"/>
        <w:rPr>
          <w:rFonts w:cs="Times New Roman"/>
        </w:rPr>
      </w:pPr>
    </w:p>
    <w:p w14:paraId="1FFC2427" w14:textId="56E85CA8" w:rsidR="00334762" w:rsidRPr="00506E10" w:rsidRDefault="0011224A" w:rsidP="008E672A">
      <w:pPr>
        <w:pStyle w:val="ListParagraph"/>
        <w:numPr>
          <w:ilvl w:val="0"/>
          <w:numId w:val="39"/>
        </w:numPr>
        <w:rPr>
          <w:ins w:id="370" w:author="Beth Quinlan" w:date="2018-04-04T11:55:00Z"/>
          <w:rFonts w:cs="Times New Roman"/>
        </w:rPr>
      </w:pPr>
      <w:ins w:id="371" w:author="Beth Quinlan" w:date="2018-04-04T11:58:00Z">
        <w:r>
          <w:t>If necessary, m</w:t>
        </w:r>
      </w:ins>
      <w:ins w:id="372" w:author="Beth Quinlan" w:date="2018-04-04T11:55:00Z">
        <w:r w:rsidR="00334762">
          <w:t>ake the following changes to the file:</w:t>
        </w:r>
      </w:ins>
    </w:p>
    <w:p w14:paraId="2703AA36" w14:textId="77777777" w:rsidR="00334762" w:rsidRDefault="00334762">
      <w:pPr>
        <w:pStyle w:val="ListParagraph"/>
        <w:rPr>
          <w:ins w:id="373" w:author="Beth Quinlan" w:date="2018-04-04T11:55:00Z"/>
        </w:rPr>
        <w:pPrChange w:id="374" w:author="Beth Quinlan" w:date="2018-04-04T11:55:00Z">
          <w:pPr>
            <w:pStyle w:val="ListParagraph"/>
            <w:numPr>
              <w:numId w:val="39"/>
            </w:numPr>
            <w:ind w:left="720" w:hanging="360"/>
          </w:pPr>
        </w:pPrChange>
      </w:pPr>
    </w:p>
    <w:p w14:paraId="42A26F40" w14:textId="6152A044" w:rsidR="00334762" w:rsidRPr="00506E10" w:rsidRDefault="008E672A">
      <w:pPr>
        <w:pStyle w:val="ListParagraph"/>
        <w:numPr>
          <w:ilvl w:val="1"/>
          <w:numId w:val="46"/>
        </w:numPr>
        <w:rPr>
          <w:ins w:id="375" w:author="Beth Quinlan" w:date="2018-04-04T11:55:00Z"/>
          <w:rFonts w:cs="Times New Roman"/>
        </w:rPr>
        <w:pPrChange w:id="376" w:author="Beth Quinlan" w:date="2018-04-11T13:18:00Z">
          <w:pPr>
            <w:pStyle w:val="ListParagraph"/>
            <w:numPr>
              <w:ilvl w:val="1"/>
              <w:numId w:val="39"/>
            </w:numPr>
            <w:ind w:left="1440" w:hanging="360"/>
          </w:pPr>
        </w:pPrChange>
      </w:pPr>
      <w:r>
        <w:t xml:space="preserve">Scroll down to the </w:t>
      </w:r>
      <w:proofErr w:type="spellStart"/>
      <w:r w:rsidRPr="008E672A">
        <w:rPr>
          <w:b/>
        </w:rPr>
        <w:t>imageSKU</w:t>
      </w:r>
      <w:proofErr w:type="spellEnd"/>
      <w:r>
        <w:t xml:space="preserve"> tag and </w:t>
      </w:r>
      <w:del w:id="377" w:author="Beth Quinlan" w:date="2018-04-04T11:57:00Z">
        <w:r w:rsidDel="00334762">
          <w:delText xml:space="preserve">type </w:delText>
        </w:r>
      </w:del>
      <w:ins w:id="378" w:author="Beth Quinlan" w:date="2018-04-04T11:57:00Z">
        <w:r w:rsidR="00334762">
          <w:t xml:space="preserve">ensure that </w:t>
        </w:r>
      </w:ins>
      <w:del w:id="379" w:author="Beth Quinlan" w:date="2018-04-04T11:57:00Z">
        <w:r w:rsidDel="0011224A">
          <w:delText xml:space="preserve">in </w:delText>
        </w:r>
      </w:del>
      <w:r w:rsidRPr="008E672A">
        <w:rPr>
          <w:b/>
        </w:rPr>
        <w:t>“2016-Datacenter”</w:t>
      </w:r>
      <w:r>
        <w:t xml:space="preserve"> </w:t>
      </w:r>
      <w:ins w:id="380" w:author="Beth Quinlan" w:date="2018-04-04T11:57:00Z">
        <w:r w:rsidR="0011224A">
          <w:t xml:space="preserve">is entered </w:t>
        </w:r>
      </w:ins>
      <w:r>
        <w:t xml:space="preserve">as a value for the </w:t>
      </w:r>
      <w:proofErr w:type="spellStart"/>
      <w:r w:rsidRPr="008E672A">
        <w:rPr>
          <w:b/>
        </w:rPr>
        <w:t>defaultValue</w:t>
      </w:r>
      <w:proofErr w:type="spellEnd"/>
      <w:r>
        <w:t xml:space="preserve"> tag. </w:t>
      </w:r>
    </w:p>
    <w:p w14:paraId="071DD845" w14:textId="2839FC2E" w:rsidR="008E672A" w:rsidRPr="008E672A" w:rsidDel="001E05D6" w:rsidRDefault="008E672A">
      <w:pPr>
        <w:pStyle w:val="ListParagraph"/>
        <w:numPr>
          <w:ilvl w:val="1"/>
          <w:numId w:val="46"/>
        </w:numPr>
        <w:ind w:left="1080"/>
        <w:contextualSpacing w:val="0"/>
        <w:rPr>
          <w:moveFrom w:id="381" w:author="Beth Quinlan" w:date="2018-04-11T13:19:00Z"/>
          <w:rFonts w:cs="Times New Roman"/>
        </w:rPr>
        <w:pPrChange w:id="382" w:author="Beth Quinlan" w:date="2018-04-11T13:19:00Z">
          <w:pPr>
            <w:pStyle w:val="ListParagraph"/>
            <w:numPr>
              <w:numId w:val="39"/>
            </w:numPr>
            <w:ind w:left="720" w:hanging="360"/>
          </w:pPr>
        </w:pPrChange>
      </w:pPr>
      <w:del w:id="383" w:author="Beth Quinlan" w:date="2018-04-04T11:55:00Z">
        <w:r w:rsidDel="00334762">
          <w:delText>Then a</w:delText>
        </w:r>
      </w:del>
      <w:ins w:id="384" w:author="Beth Quinlan" w:date="2018-04-04T11:55:00Z">
        <w:r w:rsidR="00334762">
          <w:t>A</w:t>
        </w:r>
      </w:ins>
      <w:r>
        <w:t xml:space="preserve">dd a comma after </w:t>
      </w:r>
      <w:r w:rsidRPr="001E05D6">
        <w:rPr>
          <w:b/>
        </w:rPr>
        <w:t>“2012-R2-Datacenter”</w:t>
      </w:r>
      <w:r>
        <w:t xml:space="preserve"> and in the following line type in </w:t>
      </w:r>
      <w:r w:rsidRPr="001E05D6">
        <w:rPr>
          <w:b/>
        </w:rPr>
        <w:t>“2016-Datacenter”</w:t>
      </w:r>
      <w:r>
        <w:t xml:space="preserve"> as an additional value in the </w:t>
      </w:r>
      <w:proofErr w:type="spellStart"/>
      <w:r w:rsidRPr="001E05D6">
        <w:rPr>
          <w:b/>
        </w:rPr>
        <w:t>allowedValues</w:t>
      </w:r>
      <w:proofErr w:type="spellEnd"/>
      <w:r>
        <w:t xml:space="preserve"> tag. </w:t>
      </w:r>
      <w:moveFromRangeStart w:id="385" w:author="Beth Quinlan" w:date="2018-04-11T13:19:00Z" w:name="move511216083"/>
      <w:moveFrom w:id="386" w:author="Beth Quinlan" w:date="2018-04-11T13:19:00Z">
        <w:r w:rsidRPr="008E672A" w:rsidDel="001E05D6">
          <w:rPr>
            <w:i/>
          </w:rPr>
          <w:t>Editing these values allows you to specify a Windows Server 2016 Datacenter build for use with your virtual machines.</w:t>
        </w:r>
      </w:moveFrom>
    </w:p>
    <w:moveFromRangeEnd w:id="385"/>
    <w:p w14:paraId="1EFE77D4" w14:textId="77777777" w:rsidR="008E672A" w:rsidRPr="001E05D6" w:rsidRDefault="008E672A">
      <w:pPr>
        <w:pStyle w:val="ListParagraph"/>
        <w:numPr>
          <w:ilvl w:val="1"/>
          <w:numId w:val="46"/>
        </w:numPr>
        <w:ind w:left="1080"/>
        <w:contextualSpacing w:val="0"/>
        <w:rPr>
          <w:rFonts w:cs="Times New Roman"/>
        </w:rPr>
        <w:pPrChange w:id="387" w:author="Beth Quinlan" w:date="2018-04-11T13:19:00Z">
          <w:pPr>
            <w:pStyle w:val="ListParagraph"/>
            <w:ind w:left="1080"/>
            <w:contextualSpacing w:val="0"/>
          </w:pPr>
        </w:pPrChange>
      </w:pPr>
    </w:p>
    <w:p w14:paraId="2347D2AA" w14:textId="77777777" w:rsidR="008E672A" w:rsidRPr="000D3F9D" w:rsidRDefault="008E672A" w:rsidP="008E672A">
      <w:pPr>
        <w:pStyle w:val="ListParagraph"/>
        <w:ind w:left="1080"/>
        <w:contextualSpacing w:val="0"/>
        <w:rPr>
          <w:rFonts w:cs="Times New Roman"/>
        </w:rPr>
      </w:pPr>
      <w:r>
        <w:rPr>
          <w:noProof/>
          <w:lang w:val="da-DK" w:eastAsia="da-DK"/>
        </w:rPr>
        <w:drawing>
          <wp:inline distT="0" distB="0" distL="0" distR="0" wp14:anchorId="0C129353" wp14:editId="3FAA816A">
            <wp:extent cx="2692400" cy="14762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180" cy="1489855"/>
                    </a:xfrm>
                    <a:prstGeom prst="rect">
                      <a:avLst/>
                    </a:prstGeom>
                  </pic:spPr>
                </pic:pic>
              </a:graphicData>
            </a:graphic>
          </wp:inline>
        </w:drawing>
      </w:r>
    </w:p>
    <w:p w14:paraId="538C4574" w14:textId="77777777" w:rsidR="001E05D6" w:rsidRPr="008E672A" w:rsidRDefault="001E05D6">
      <w:pPr>
        <w:pStyle w:val="IntenseQuote"/>
        <w:rPr>
          <w:moveTo w:id="388" w:author="Beth Quinlan" w:date="2018-04-11T13:19:00Z"/>
          <w:rFonts w:cs="Times New Roman"/>
        </w:rPr>
        <w:pPrChange w:id="389" w:author="Beth Quinlan" w:date="2018-04-11T13:19:00Z">
          <w:pPr>
            <w:pStyle w:val="ListParagraph"/>
            <w:numPr>
              <w:ilvl w:val="1"/>
              <w:numId w:val="46"/>
            </w:numPr>
            <w:ind w:left="1440" w:hanging="360"/>
          </w:pPr>
        </w:pPrChange>
      </w:pPr>
      <w:moveToRangeStart w:id="390" w:author="Beth Quinlan" w:date="2018-04-11T13:19:00Z" w:name="move511216083"/>
      <w:moveTo w:id="391" w:author="Beth Quinlan" w:date="2018-04-11T13:19:00Z">
        <w:r w:rsidRPr="008E672A">
          <w:t>Editing these values allows you to specify a Windows Server 2016 Datacenter build for use with your virtual machines.</w:t>
        </w:r>
      </w:moveTo>
    </w:p>
    <w:moveToRangeEnd w:id="390"/>
    <w:p w14:paraId="156984A6" w14:textId="47515DB0" w:rsidR="008E672A" w:rsidRPr="000D3F9D" w:rsidDel="001E05D6" w:rsidRDefault="008E672A" w:rsidP="008E672A">
      <w:pPr>
        <w:pStyle w:val="ListParagraph"/>
        <w:ind w:left="1080"/>
        <w:contextualSpacing w:val="0"/>
        <w:rPr>
          <w:del w:id="392" w:author="Beth Quinlan" w:date="2018-04-11T13:20:00Z"/>
          <w:rFonts w:cs="Times New Roman"/>
        </w:rPr>
      </w:pPr>
    </w:p>
    <w:p w14:paraId="1807A34D" w14:textId="77777777" w:rsidR="00334762" w:rsidRDefault="008E672A">
      <w:pPr>
        <w:pStyle w:val="ListParagraph"/>
        <w:numPr>
          <w:ilvl w:val="0"/>
          <w:numId w:val="39"/>
        </w:numPr>
        <w:contextualSpacing w:val="0"/>
        <w:rPr>
          <w:ins w:id="393" w:author="Beth Quinlan" w:date="2018-04-04T11:56:00Z"/>
          <w:rFonts w:cs="Times New Roman"/>
        </w:rPr>
      </w:pPr>
      <w:r>
        <w:rPr>
          <w:rFonts w:cs="Times New Roman"/>
        </w:rPr>
        <w:t xml:space="preserve">Scroll down to the </w:t>
      </w:r>
      <w:r w:rsidRPr="008E672A">
        <w:rPr>
          <w:rFonts w:cs="Times New Roman"/>
          <w:b/>
        </w:rPr>
        <w:t>variables</w:t>
      </w:r>
      <w:r>
        <w:rPr>
          <w:rFonts w:cs="Times New Roman"/>
        </w:rPr>
        <w:t xml:space="preserve"> tag and type in </w:t>
      </w:r>
      <w:r w:rsidRPr="008E672A">
        <w:rPr>
          <w:rFonts w:cs="Times New Roman"/>
          <w:b/>
        </w:rPr>
        <w:t>“</w:t>
      </w:r>
      <w:proofErr w:type="spellStart"/>
      <w:r w:rsidRPr="008E672A">
        <w:rPr>
          <w:rFonts w:cs="Times New Roman"/>
          <w:b/>
        </w:rPr>
        <w:t>Standard_GRS</w:t>
      </w:r>
      <w:proofErr w:type="spellEnd"/>
      <w:r w:rsidRPr="008E672A">
        <w:rPr>
          <w:rFonts w:cs="Times New Roman"/>
          <w:b/>
        </w:rPr>
        <w:t>”</w:t>
      </w:r>
      <w:r>
        <w:rPr>
          <w:rFonts w:cs="Times New Roman"/>
        </w:rPr>
        <w:t xml:space="preserve"> as a value for the </w:t>
      </w:r>
      <w:proofErr w:type="spellStart"/>
      <w:r w:rsidRPr="008E672A">
        <w:rPr>
          <w:rFonts w:cs="Times New Roman"/>
          <w:b/>
        </w:rPr>
        <w:t>storageAccountType</w:t>
      </w:r>
      <w:proofErr w:type="spellEnd"/>
      <w:r>
        <w:rPr>
          <w:rFonts w:cs="Times New Roman"/>
          <w:b/>
        </w:rPr>
        <w:t xml:space="preserve"> </w:t>
      </w:r>
      <w:r w:rsidRPr="008E672A">
        <w:rPr>
          <w:rFonts w:cs="Times New Roman"/>
        </w:rPr>
        <w:t>tag</w:t>
      </w:r>
      <w:r w:rsidR="00DD5126">
        <w:rPr>
          <w:rFonts w:cs="Times New Roman"/>
        </w:rPr>
        <w:t xml:space="preserve">. </w:t>
      </w:r>
    </w:p>
    <w:p w14:paraId="182E3AAD" w14:textId="47977245" w:rsidR="00891983" w:rsidRPr="00DA733C" w:rsidRDefault="00DD5126" w:rsidP="00DA733C">
      <w:pPr>
        <w:pStyle w:val="ListParagraph"/>
        <w:numPr>
          <w:ilvl w:val="0"/>
          <w:numId w:val="39"/>
        </w:numPr>
        <w:contextualSpacing w:val="0"/>
        <w:rPr>
          <w:rFonts w:cs="Times New Roman"/>
        </w:rPr>
      </w:pPr>
      <w:r>
        <w:rPr>
          <w:rFonts w:cs="Times New Roman"/>
        </w:rPr>
        <w:t>S</w:t>
      </w:r>
      <w:r w:rsidR="008E672A">
        <w:rPr>
          <w:rFonts w:cs="Times New Roman"/>
        </w:rPr>
        <w:t>ave the</w:t>
      </w:r>
      <w:r>
        <w:rPr>
          <w:rFonts w:cs="Times New Roman"/>
        </w:rPr>
        <w:t xml:space="preserve"> changes </w:t>
      </w:r>
      <w:r w:rsidR="008E672A">
        <w:rPr>
          <w:rFonts w:cs="Times New Roman"/>
        </w:rPr>
        <w:t>and close Visual Studio.</w:t>
      </w:r>
    </w:p>
    <w:p w14:paraId="78C78955" w14:textId="10A8A873" w:rsidR="00891983" w:rsidRDefault="00891983" w:rsidP="00891983">
      <w:pPr>
        <w:rPr>
          <w:rFonts w:cs="Times New Roman"/>
        </w:rPr>
      </w:pPr>
    </w:p>
    <w:p w14:paraId="315308CA" w14:textId="77777777" w:rsidR="00891983" w:rsidRPr="00891983" w:rsidRDefault="00891983" w:rsidP="00891983">
      <w:pPr>
        <w:rPr>
          <w:rFonts w:cs="Times New Roman"/>
        </w:rPr>
      </w:pPr>
    </w:p>
    <w:p w14:paraId="25846924" w14:textId="60D0574B" w:rsidR="00891983" w:rsidRDefault="00891983" w:rsidP="00891983">
      <w:pPr>
        <w:rPr>
          <w:i/>
          <w:lang w:val="en"/>
        </w:rPr>
      </w:pPr>
    </w:p>
    <w:p w14:paraId="33B1C498" w14:textId="44496F81" w:rsidR="00891983" w:rsidRDefault="00891983" w:rsidP="00891983">
      <w:pPr>
        <w:rPr>
          <w:i/>
          <w:lang w:val="en"/>
        </w:rPr>
      </w:pPr>
    </w:p>
    <w:p w14:paraId="504784D9" w14:textId="77777777" w:rsidR="00891983" w:rsidRPr="00891983" w:rsidRDefault="00891983" w:rsidP="00891983">
      <w:pPr>
        <w:rPr>
          <w:i/>
          <w:lang w:val="en"/>
        </w:rPr>
      </w:pPr>
    </w:p>
    <w:p w14:paraId="7871EDD5" w14:textId="2B376B27" w:rsidR="00997B41" w:rsidDel="0011224A" w:rsidRDefault="00997B41" w:rsidP="00997B41">
      <w:pPr>
        <w:pStyle w:val="ListParagraph"/>
        <w:ind w:left="720"/>
        <w:contextualSpacing w:val="0"/>
        <w:rPr>
          <w:del w:id="394" w:author="Beth Quinlan" w:date="2018-04-04T12:01:00Z"/>
          <w:lang w:val="en"/>
        </w:rPr>
      </w:pPr>
    </w:p>
    <w:p w14:paraId="65887607" w14:textId="08169402" w:rsidR="00997B41" w:rsidDel="0011224A" w:rsidRDefault="00997B41" w:rsidP="00997B41">
      <w:pPr>
        <w:pStyle w:val="ListParagraph"/>
        <w:ind w:left="720"/>
        <w:contextualSpacing w:val="0"/>
        <w:rPr>
          <w:del w:id="395" w:author="Beth Quinlan" w:date="2018-04-04T12:01:00Z"/>
          <w:lang w:val="en"/>
        </w:rPr>
      </w:pPr>
    </w:p>
    <w:p w14:paraId="28A92F4A" w14:textId="6538C639" w:rsidR="00997B41" w:rsidDel="0011224A" w:rsidRDefault="00997B41" w:rsidP="00997B41">
      <w:pPr>
        <w:pStyle w:val="ListParagraph"/>
        <w:ind w:left="720"/>
        <w:contextualSpacing w:val="0"/>
        <w:rPr>
          <w:del w:id="396" w:author="Beth Quinlan" w:date="2018-04-04T12:01:00Z"/>
          <w:lang w:val="en"/>
        </w:rPr>
      </w:pPr>
    </w:p>
    <w:p w14:paraId="18033AB0" w14:textId="4E196D12" w:rsidR="00997B41" w:rsidDel="0011224A" w:rsidRDefault="00997B41" w:rsidP="00997B41">
      <w:pPr>
        <w:pStyle w:val="ListParagraph"/>
        <w:ind w:left="720"/>
        <w:contextualSpacing w:val="0"/>
        <w:rPr>
          <w:del w:id="397" w:author="Beth Quinlan" w:date="2018-04-04T12:01:00Z"/>
          <w:lang w:val="en"/>
        </w:rPr>
      </w:pPr>
    </w:p>
    <w:p w14:paraId="0D9601A3" w14:textId="407A28C0" w:rsidR="00997B41" w:rsidDel="0011224A" w:rsidRDefault="00997B41" w:rsidP="00997B41">
      <w:pPr>
        <w:pStyle w:val="ListParagraph"/>
        <w:ind w:left="720"/>
        <w:contextualSpacing w:val="0"/>
        <w:rPr>
          <w:del w:id="398" w:author="Beth Quinlan" w:date="2018-04-04T12:01:00Z"/>
          <w:lang w:val="en"/>
        </w:rPr>
      </w:pPr>
    </w:p>
    <w:p w14:paraId="18E6BC49" w14:textId="297A2618" w:rsidR="00997B41" w:rsidDel="0011224A" w:rsidRDefault="00997B41" w:rsidP="00997B41">
      <w:pPr>
        <w:pStyle w:val="ListParagraph"/>
        <w:ind w:left="720"/>
        <w:contextualSpacing w:val="0"/>
        <w:rPr>
          <w:del w:id="399" w:author="Beth Quinlan" w:date="2018-04-04T12:01:00Z"/>
          <w:lang w:val="en"/>
        </w:rPr>
      </w:pPr>
    </w:p>
    <w:p w14:paraId="7C727145" w14:textId="4E14201D" w:rsidR="00997B41" w:rsidDel="0011224A" w:rsidRDefault="00997B41" w:rsidP="00997B41">
      <w:pPr>
        <w:pStyle w:val="ListParagraph"/>
        <w:ind w:left="720"/>
        <w:contextualSpacing w:val="0"/>
        <w:rPr>
          <w:del w:id="400" w:author="Beth Quinlan" w:date="2018-04-04T12:02:00Z"/>
          <w:lang w:val="en"/>
        </w:rPr>
      </w:pPr>
    </w:p>
    <w:p w14:paraId="135130CF" w14:textId="7520D79E" w:rsidR="00C23288" w:rsidDel="0011224A" w:rsidRDefault="00C23288" w:rsidP="002B631C">
      <w:pPr>
        <w:ind w:left="0"/>
        <w:rPr>
          <w:del w:id="401" w:author="Beth Quinlan" w:date="2018-04-04T12:02:00Z"/>
          <w:lang w:val="en"/>
        </w:rPr>
      </w:pPr>
    </w:p>
    <w:p w14:paraId="05EE4DEF" w14:textId="07FCB57F" w:rsidR="002B631C" w:rsidRPr="002B631C" w:rsidDel="0011224A" w:rsidRDefault="002B631C" w:rsidP="002B631C">
      <w:pPr>
        <w:ind w:left="0"/>
        <w:rPr>
          <w:del w:id="402" w:author="Beth Quinlan" w:date="2018-04-04T12:02:00Z"/>
          <w:lang w:val="en"/>
        </w:rPr>
      </w:pPr>
    </w:p>
    <w:p w14:paraId="7515B219" w14:textId="04821A80" w:rsidR="003D6949" w:rsidRDefault="00211EDF" w:rsidP="00E23FCC">
      <w:pPr>
        <w:pStyle w:val="Heading2"/>
        <w:rPr>
          <w:lang w:val="en"/>
        </w:rPr>
      </w:pPr>
      <w:bookmarkStart w:id="403" w:name="_Toc511219132"/>
      <w:r>
        <w:rPr>
          <w:lang w:val="en"/>
        </w:rPr>
        <w:t xml:space="preserve">Task </w:t>
      </w:r>
      <w:r w:rsidR="00966ADE">
        <w:rPr>
          <w:lang w:val="en"/>
        </w:rPr>
        <w:t>2</w:t>
      </w:r>
      <w:r w:rsidR="00E23FCC">
        <w:rPr>
          <w:lang w:val="en"/>
        </w:rPr>
        <w:t xml:space="preserve"> – Deploying ARM templates using </w:t>
      </w:r>
      <w:r>
        <w:rPr>
          <w:lang w:val="en"/>
        </w:rPr>
        <w:t>PowerShell</w:t>
      </w:r>
      <w:bookmarkEnd w:id="403"/>
    </w:p>
    <w:p w14:paraId="0E3F42AC" w14:textId="77777777" w:rsidR="00E23FCC" w:rsidRDefault="00E23FCC" w:rsidP="00E23FCC">
      <w:pPr>
        <w:pStyle w:val="Heading2"/>
        <w:rPr>
          <w:lang w:val="en"/>
        </w:rPr>
      </w:pPr>
    </w:p>
    <w:p w14:paraId="6DA5C559" w14:textId="2ECA07D4" w:rsidR="0011224A" w:rsidRPr="00C86C3B" w:rsidRDefault="0011224A" w:rsidP="00072B87">
      <w:pPr>
        <w:pStyle w:val="ListParagraph"/>
        <w:numPr>
          <w:ilvl w:val="0"/>
          <w:numId w:val="40"/>
        </w:numPr>
        <w:contextualSpacing w:val="0"/>
        <w:rPr>
          <w:ins w:id="404" w:author="Beth Quinlan" w:date="2018-04-04T12:03:00Z"/>
          <w:lang w:val="en"/>
        </w:rPr>
      </w:pPr>
      <w:ins w:id="405" w:author="Beth Quinlan" w:date="2018-04-04T12:05:00Z">
        <w:r w:rsidRPr="0011224A">
          <w:rPr>
            <w:lang w:val="en"/>
            <w:rPrChange w:id="406" w:author="Beth Quinlan" w:date="2018-04-04T12:06:00Z">
              <w:rPr>
                <w:i/>
                <w:lang w:val="en"/>
              </w:rPr>
            </w:rPrChange>
          </w:rPr>
          <w:t xml:space="preserve">Just as it was necessary </w:t>
        </w:r>
      </w:ins>
      <w:moveToRangeStart w:id="407" w:author="Beth Quinlan" w:date="2018-04-04T12:04:00Z" w:name="move510606772"/>
      <w:moveTo w:id="408" w:author="Beth Quinlan" w:date="2018-04-04T12:04:00Z">
        <w:del w:id="409" w:author="Beth Quinlan" w:date="2018-04-04T12:06:00Z">
          <w:r w:rsidRPr="0011224A" w:rsidDel="0011224A">
            <w:rPr>
              <w:lang w:val="en"/>
              <w:rPrChange w:id="410" w:author="Beth Quinlan" w:date="2018-04-04T12:06:00Z">
                <w:rPr>
                  <w:i/>
                  <w:lang w:val="en"/>
                </w:rPr>
              </w:rPrChange>
            </w:rPr>
            <w:delText xml:space="preserve">Like you have </w:delText>
          </w:r>
        </w:del>
      </w:moveTo>
      <w:ins w:id="411" w:author="Beth Quinlan" w:date="2018-04-04T12:06:00Z">
        <w:r w:rsidRPr="0011224A">
          <w:rPr>
            <w:lang w:val="en"/>
            <w:rPrChange w:id="412" w:author="Beth Quinlan" w:date="2018-04-04T12:06:00Z">
              <w:rPr>
                <w:i/>
                <w:lang w:val="en"/>
              </w:rPr>
            </w:rPrChange>
          </w:rPr>
          <w:t xml:space="preserve">to </w:t>
        </w:r>
      </w:ins>
      <w:moveTo w:id="413" w:author="Beth Quinlan" w:date="2018-04-04T12:04:00Z">
        <w:r w:rsidRPr="0011224A">
          <w:rPr>
            <w:lang w:val="en"/>
            <w:rPrChange w:id="414" w:author="Beth Quinlan" w:date="2018-04-04T12:06:00Z">
              <w:rPr>
                <w:i/>
                <w:lang w:val="en"/>
              </w:rPr>
            </w:rPrChange>
          </w:rPr>
          <w:t>log</w:t>
        </w:r>
        <w:del w:id="415" w:author="Beth Quinlan" w:date="2018-04-04T12:06:00Z">
          <w:r w:rsidRPr="0011224A" w:rsidDel="0011224A">
            <w:rPr>
              <w:lang w:val="en"/>
              <w:rPrChange w:id="416" w:author="Beth Quinlan" w:date="2018-04-04T12:06:00Z">
                <w:rPr>
                  <w:i/>
                  <w:lang w:val="en"/>
                </w:rPr>
              </w:rPrChange>
            </w:rPr>
            <w:delText>ged</w:delText>
          </w:r>
        </w:del>
        <w:r w:rsidRPr="0011224A">
          <w:rPr>
            <w:lang w:val="en"/>
            <w:rPrChange w:id="417" w:author="Beth Quinlan" w:date="2018-04-04T12:06:00Z">
              <w:rPr>
                <w:i/>
                <w:lang w:val="en"/>
              </w:rPr>
            </w:rPrChange>
          </w:rPr>
          <w:t xml:space="preserve"> in to Azure during your Visual Studio deployment, the same step is required when using PowerShell.</w:t>
        </w:r>
      </w:moveTo>
      <w:moveToRangeEnd w:id="407"/>
      <w:ins w:id="418" w:author="Beth Quinlan" w:date="2018-04-04T12:04:00Z">
        <w:r w:rsidRPr="0011224A">
          <w:rPr>
            <w:lang w:val="en"/>
            <w:rPrChange w:id="419" w:author="Beth Quinlan" w:date="2018-04-04T12:06:00Z">
              <w:rPr>
                <w:i/>
                <w:lang w:val="en"/>
              </w:rPr>
            </w:rPrChange>
          </w:rPr>
          <w:t xml:space="preserve">  </w:t>
        </w:r>
      </w:ins>
      <w:ins w:id="420" w:author="Beth Quinlan" w:date="2018-04-04T12:03:00Z">
        <w:r w:rsidRPr="00506E10">
          <w:rPr>
            <w:lang w:val="en"/>
          </w:rPr>
          <w:t>To o</w:t>
        </w:r>
      </w:ins>
      <w:del w:id="421" w:author="Beth Quinlan" w:date="2018-04-04T12:03:00Z">
        <w:r w:rsidR="009314E5" w:rsidRPr="00506E10" w:rsidDel="0011224A">
          <w:rPr>
            <w:lang w:val="en"/>
          </w:rPr>
          <w:delText>O</w:delText>
        </w:r>
      </w:del>
      <w:r w:rsidR="009314E5" w:rsidRPr="00506E10">
        <w:rPr>
          <w:lang w:val="en"/>
        </w:rPr>
        <w:t>pen</w:t>
      </w:r>
      <w:r w:rsidR="00211EDF" w:rsidRPr="00C86C3B">
        <w:rPr>
          <w:lang w:val="en"/>
        </w:rPr>
        <w:t xml:space="preserve"> </w:t>
      </w:r>
      <w:r w:rsidR="005541F7" w:rsidRPr="00C86C3B">
        <w:rPr>
          <w:lang w:val="en"/>
        </w:rPr>
        <w:t xml:space="preserve">PowerShell ISE </w:t>
      </w:r>
      <w:r w:rsidR="004D0722" w:rsidRPr="00C86C3B">
        <w:rPr>
          <w:lang w:val="en"/>
        </w:rPr>
        <w:t>as an Administrator</w:t>
      </w:r>
      <w:ins w:id="422" w:author="Beth Quinlan" w:date="2018-04-04T12:03:00Z">
        <w:r w:rsidRPr="00C86C3B">
          <w:rPr>
            <w:lang w:val="en"/>
          </w:rPr>
          <w:t>:</w:t>
        </w:r>
      </w:ins>
    </w:p>
    <w:p w14:paraId="1ECA7708" w14:textId="72E8C32D" w:rsidR="00E13C83" w:rsidRPr="0011224A" w:rsidRDefault="0011224A" w:rsidP="0011224A">
      <w:pPr>
        <w:pStyle w:val="ListParagraph"/>
        <w:numPr>
          <w:ilvl w:val="1"/>
          <w:numId w:val="40"/>
        </w:numPr>
        <w:contextualSpacing w:val="0"/>
        <w:rPr>
          <w:ins w:id="423" w:author="Beth Quinlan" w:date="2018-04-04T12:04:00Z"/>
          <w:lang w:val="en"/>
          <w:rPrChange w:id="424" w:author="Beth Quinlan" w:date="2018-04-04T12:06:00Z">
            <w:rPr>
              <w:ins w:id="425" w:author="Beth Quinlan" w:date="2018-04-04T12:04:00Z"/>
              <w:i/>
              <w:lang w:val="en"/>
            </w:rPr>
          </w:rPrChange>
        </w:rPr>
      </w:pPr>
      <w:ins w:id="426" w:author="Beth Quinlan" w:date="2018-04-04T12:04:00Z">
        <w:r w:rsidRPr="00C86C3B">
          <w:rPr>
            <w:lang w:val="en"/>
          </w:rPr>
          <w:t xml:space="preserve">On the taskbar, right-click </w:t>
        </w:r>
      </w:ins>
      <w:ins w:id="427" w:author="Beth Quinlan" w:date="2018-04-04T12:03:00Z">
        <w:r w:rsidRPr="00B110BD">
          <w:rPr>
            <w:lang w:val="en"/>
          </w:rPr>
          <w:t xml:space="preserve">the </w:t>
        </w:r>
        <w:r w:rsidRPr="002363F0">
          <w:rPr>
            <w:b/>
            <w:lang w:val="en"/>
            <w:rPrChange w:id="428" w:author="Beth Quinlan" w:date="2018-04-04T13:22:00Z">
              <w:rPr>
                <w:lang w:val="en"/>
              </w:rPr>
            </w:rPrChange>
          </w:rPr>
          <w:t>PowerShell</w:t>
        </w:r>
        <w:r w:rsidRPr="00B110BD">
          <w:rPr>
            <w:lang w:val="en"/>
          </w:rPr>
          <w:t xml:space="preserve"> icon</w:t>
        </w:r>
      </w:ins>
      <w:r w:rsidR="004D0722" w:rsidRPr="0011224A">
        <w:rPr>
          <w:lang w:val="en"/>
          <w:rPrChange w:id="429" w:author="Beth Quinlan" w:date="2018-04-04T12:06:00Z">
            <w:rPr>
              <w:i/>
              <w:lang w:val="en"/>
            </w:rPr>
          </w:rPrChange>
        </w:rPr>
        <w:t xml:space="preserve">. </w:t>
      </w:r>
      <w:moveFromRangeStart w:id="430" w:author="Beth Quinlan" w:date="2018-04-04T12:04:00Z" w:name="move510606772"/>
      <w:moveFrom w:id="431" w:author="Beth Quinlan" w:date="2018-04-04T12:04:00Z">
        <w:r w:rsidR="004D0722" w:rsidRPr="0011224A" w:rsidDel="0011224A">
          <w:rPr>
            <w:lang w:val="en"/>
            <w:rPrChange w:id="432" w:author="Beth Quinlan" w:date="2018-04-04T12:06:00Z">
              <w:rPr>
                <w:i/>
                <w:lang w:val="en"/>
              </w:rPr>
            </w:rPrChange>
          </w:rPr>
          <w:t>Like you have logged in to Azure during your Visual Studio deployment, the same step is required when using PowerShell.</w:t>
        </w:r>
      </w:moveFrom>
      <w:moveFromRangeEnd w:id="430"/>
    </w:p>
    <w:p w14:paraId="561D836B" w14:textId="77777777" w:rsidR="0011224A" w:rsidRPr="0011224A" w:rsidRDefault="0011224A" w:rsidP="0011224A">
      <w:pPr>
        <w:pStyle w:val="ListParagraph"/>
        <w:numPr>
          <w:ilvl w:val="1"/>
          <w:numId w:val="40"/>
        </w:numPr>
        <w:contextualSpacing w:val="0"/>
        <w:rPr>
          <w:ins w:id="433" w:author="Beth Quinlan" w:date="2018-04-04T12:06:00Z"/>
          <w:lang w:val="en"/>
          <w:rPrChange w:id="434" w:author="Beth Quinlan" w:date="2018-04-04T12:06:00Z">
            <w:rPr>
              <w:ins w:id="435" w:author="Beth Quinlan" w:date="2018-04-04T12:06:00Z"/>
              <w:i/>
              <w:lang w:val="en"/>
            </w:rPr>
          </w:rPrChange>
        </w:rPr>
      </w:pPr>
      <w:ins w:id="436" w:author="Beth Quinlan" w:date="2018-04-04T12:04:00Z">
        <w:r w:rsidRPr="0011224A">
          <w:rPr>
            <w:lang w:val="en"/>
            <w:rPrChange w:id="437" w:author="Beth Quinlan" w:date="2018-04-04T12:06:00Z">
              <w:rPr>
                <w:i/>
                <w:lang w:val="en"/>
              </w:rPr>
            </w:rPrChange>
          </w:rPr>
          <w:t>Right-</w:t>
        </w:r>
      </w:ins>
      <w:ins w:id="438" w:author="Beth Quinlan" w:date="2018-04-04T12:05:00Z">
        <w:r w:rsidRPr="0011224A">
          <w:rPr>
            <w:lang w:val="en"/>
            <w:rPrChange w:id="439" w:author="Beth Quinlan" w:date="2018-04-04T12:06:00Z">
              <w:rPr>
                <w:i/>
                <w:lang w:val="en"/>
              </w:rPr>
            </w:rPrChange>
          </w:rPr>
          <w:t xml:space="preserve">click </w:t>
        </w:r>
        <w:r w:rsidRPr="0011224A">
          <w:rPr>
            <w:b/>
            <w:lang w:val="en"/>
            <w:rPrChange w:id="440" w:author="Beth Quinlan" w:date="2018-04-04T12:06:00Z">
              <w:rPr>
                <w:i/>
                <w:lang w:val="en"/>
              </w:rPr>
            </w:rPrChange>
          </w:rPr>
          <w:t>Windows PowerShell ISE</w:t>
        </w:r>
      </w:ins>
      <w:ins w:id="441" w:author="Beth Quinlan" w:date="2018-04-04T12:06:00Z">
        <w:r w:rsidRPr="0011224A">
          <w:rPr>
            <w:lang w:val="en"/>
            <w:rPrChange w:id="442" w:author="Beth Quinlan" w:date="2018-04-04T12:06:00Z">
              <w:rPr>
                <w:i/>
                <w:lang w:val="en"/>
              </w:rPr>
            </w:rPrChange>
          </w:rPr>
          <w:t>.</w:t>
        </w:r>
      </w:ins>
    </w:p>
    <w:p w14:paraId="69169D17" w14:textId="77777777" w:rsidR="00C03AD5" w:rsidRDefault="0011224A" w:rsidP="0011224A">
      <w:pPr>
        <w:pStyle w:val="ListParagraph"/>
        <w:numPr>
          <w:ilvl w:val="1"/>
          <w:numId w:val="40"/>
        </w:numPr>
        <w:contextualSpacing w:val="0"/>
        <w:rPr>
          <w:ins w:id="443" w:author="Beth Quinlan" w:date="2018-04-04T12:07:00Z"/>
          <w:lang w:val="en"/>
        </w:rPr>
      </w:pPr>
      <w:ins w:id="444" w:author="Beth Quinlan" w:date="2018-04-04T12:06:00Z">
        <w:r w:rsidRPr="0011224A">
          <w:rPr>
            <w:lang w:val="en"/>
            <w:rPrChange w:id="445" w:author="Beth Quinlan" w:date="2018-04-04T12:06:00Z">
              <w:rPr>
                <w:i/>
                <w:lang w:val="en"/>
              </w:rPr>
            </w:rPrChange>
          </w:rPr>
          <w:t>C</w:t>
        </w:r>
      </w:ins>
      <w:ins w:id="446" w:author="Beth Quinlan" w:date="2018-04-04T12:05:00Z">
        <w:r w:rsidRPr="0011224A">
          <w:rPr>
            <w:lang w:val="en"/>
            <w:rPrChange w:id="447" w:author="Beth Quinlan" w:date="2018-04-04T12:06:00Z">
              <w:rPr>
                <w:i/>
                <w:lang w:val="en"/>
              </w:rPr>
            </w:rPrChange>
          </w:rPr>
          <w:t xml:space="preserve">lick </w:t>
        </w:r>
        <w:r w:rsidRPr="0011224A">
          <w:rPr>
            <w:b/>
            <w:lang w:val="en"/>
            <w:rPrChange w:id="448" w:author="Beth Quinlan" w:date="2018-04-04T12:06:00Z">
              <w:rPr>
                <w:i/>
                <w:lang w:val="en"/>
              </w:rPr>
            </w:rPrChange>
          </w:rPr>
          <w:t>Run as administrator</w:t>
        </w:r>
        <w:r w:rsidRPr="0011224A">
          <w:rPr>
            <w:lang w:val="en"/>
            <w:rPrChange w:id="449" w:author="Beth Quinlan" w:date="2018-04-04T12:06:00Z">
              <w:rPr>
                <w:i/>
                <w:lang w:val="en"/>
              </w:rPr>
            </w:rPrChange>
          </w:rPr>
          <w:t>.</w:t>
        </w:r>
      </w:ins>
      <w:ins w:id="450" w:author="Beth Quinlan" w:date="2018-04-04T12:07:00Z">
        <w:r w:rsidR="00C03AD5">
          <w:rPr>
            <w:lang w:val="en"/>
          </w:rPr>
          <w:t xml:space="preserve">  </w:t>
        </w:r>
      </w:ins>
    </w:p>
    <w:p w14:paraId="79E682CD" w14:textId="3315DEF1" w:rsidR="0011224A" w:rsidRPr="0011224A" w:rsidRDefault="00C03AD5">
      <w:pPr>
        <w:pStyle w:val="ListParagraph"/>
        <w:numPr>
          <w:ilvl w:val="1"/>
          <w:numId w:val="40"/>
        </w:numPr>
        <w:contextualSpacing w:val="0"/>
        <w:rPr>
          <w:lang w:val="en"/>
          <w:rPrChange w:id="451" w:author="Beth Quinlan" w:date="2018-04-04T12:06:00Z">
            <w:rPr>
              <w:i/>
              <w:lang w:val="en"/>
            </w:rPr>
          </w:rPrChange>
        </w:rPr>
        <w:pPrChange w:id="452" w:author="Beth Quinlan" w:date="2018-04-04T12:03:00Z">
          <w:pPr>
            <w:pStyle w:val="ListParagraph"/>
            <w:numPr>
              <w:numId w:val="40"/>
            </w:numPr>
            <w:ind w:left="720" w:hanging="360"/>
            <w:contextualSpacing w:val="0"/>
          </w:pPr>
        </w:pPrChange>
      </w:pPr>
      <w:ins w:id="453" w:author="Beth Quinlan" w:date="2018-04-04T12:07:00Z">
        <w:r>
          <w:rPr>
            <w:lang w:val="en"/>
          </w:rPr>
          <w:t xml:space="preserve">At the </w:t>
        </w:r>
        <w:r w:rsidRPr="001E05D6">
          <w:rPr>
            <w:i/>
            <w:lang w:val="en"/>
            <w:rPrChange w:id="454" w:author="Beth Quinlan" w:date="2018-04-11T13:20:00Z">
              <w:rPr>
                <w:lang w:val="en"/>
              </w:rPr>
            </w:rPrChange>
          </w:rPr>
          <w:t>User Account Control</w:t>
        </w:r>
        <w:r>
          <w:rPr>
            <w:lang w:val="en"/>
          </w:rPr>
          <w:t xml:space="preserve"> prompt, click </w:t>
        </w:r>
        <w:r w:rsidRPr="00C03AD5">
          <w:rPr>
            <w:b/>
            <w:lang w:val="en"/>
            <w:rPrChange w:id="455" w:author="Beth Quinlan" w:date="2018-04-04T12:07:00Z">
              <w:rPr>
                <w:lang w:val="en"/>
              </w:rPr>
            </w:rPrChange>
          </w:rPr>
          <w:t>Yes</w:t>
        </w:r>
        <w:r>
          <w:rPr>
            <w:lang w:val="en"/>
          </w:rPr>
          <w:t>.</w:t>
        </w:r>
      </w:ins>
    </w:p>
    <w:p w14:paraId="28884274" w14:textId="718EEE6A" w:rsidR="00876164" w:rsidDel="00C03AD5" w:rsidRDefault="00876164" w:rsidP="00876164">
      <w:pPr>
        <w:pStyle w:val="ListParagraph"/>
        <w:ind w:left="720"/>
        <w:contextualSpacing w:val="0"/>
        <w:rPr>
          <w:del w:id="456" w:author="Beth Quinlan" w:date="2018-04-04T12:10:00Z"/>
          <w:lang w:val="en"/>
        </w:rPr>
      </w:pPr>
    </w:p>
    <w:p w14:paraId="6ACF2DBD" w14:textId="77777777" w:rsidR="00C03AD5" w:rsidRDefault="00E13C83" w:rsidP="00876164">
      <w:pPr>
        <w:pStyle w:val="ListParagraph"/>
        <w:numPr>
          <w:ilvl w:val="0"/>
          <w:numId w:val="40"/>
        </w:numPr>
        <w:contextualSpacing w:val="0"/>
        <w:rPr>
          <w:ins w:id="457" w:author="Beth Quinlan" w:date="2018-04-04T12:08:00Z"/>
          <w:lang w:val="en"/>
        </w:rPr>
      </w:pPr>
      <w:r w:rsidRPr="00876164">
        <w:rPr>
          <w:lang w:val="en"/>
        </w:rPr>
        <w:t xml:space="preserve">In the PowerShell ISE command prompt window, type in </w:t>
      </w:r>
      <w:r w:rsidRPr="00C772BA">
        <w:rPr>
          <w:b/>
          <w:sz w:val="20"/>
          <w:szCs w:val="20"/>
          <w:lang w:val="en"/>
        </w:rPr>
        <w:t>Add-</w:t>
      </w:r>
      <w:proofErr w:type="spellStart"/>
      <w:r w:rsidRPr="00C772BA">
        <w:rPr>
          <w:b/>
          <w:sz w:val="20"/>
          <w:szCs w:val="20"/>
          <w:lang w:val="en"/>
        </w:rPr>
        <w:t>AzureRmAccount</w:t>
      </w:r>
      <w:proofErr w:type="spellEnd"/>
      <w:r w:rsidRPr="00876164">
        <w:rPr>
          <w:b/>
          <w:lang w:val="en"/>
        </w:rPr>
        <w:t xml:space="preserve"> </w:t>
      </w:r>
      <w:r w:rsidRPr="00876164">
        <w:rPr>
          <w:lang w:val="en"/>
        </w:rPr>
        <w:t xml:space="preserve">and press </w:t>
      </w:r>
      <w:ins w:id="458" w:author="Beth Quinlan" w:date="2018-04-04T12:08:00Z">
        <w:r w:rsidR="00C03AD5">
          <w:rPr>
            <w:lang w:val="en"/>
          </w:rPr>
          <w:t>E</w:t>
        </w:r>
      </w:ins>
      <w:del w:id="459" w:author="Beth Quinlan" w:date="2018-04-04T12:08:00Z">
        <w:r w:rsidRPr="00876164" w:rsidDel="00C03AD5">
          <w:rPr>
            <w:lang w:val="en"/>
          </w:rPr>
          <w:delText>e</w:delText>
        </w:r>
      </w:del>
      <w:r w:rsidRPr="00876164">
        <w:rPr>
          <w:lang w:val="en"/>
        </w:rPr>
        <w:t xml:space="preserve">nter. </w:t>
      </w:r>
    </w:p>
    <w:p w14:paraId="406FE11A" w14:textId="28A12F82" w:rsidR="00E13C83" w:rsidRDefault="00E13C83" w:rsidP="00876164">
      <w:pPr>
        <w:pStyle w:val="ListParagraph"/>
        <w:numPr>
          <w:ilvl w:val="0"/>
          <w:numId w:val="40"/>
        </w:numPr>
        <w:contextualSpacing w:val="0"/>
        <w:rPr>
          <w:ins w:id="460" w:author="Beth Quinlan" w:date="2018-04-04T12:09:00Z"/>
          <w:lang w:val="en"/>
        </w:rPr>
      </w:pPr>
      <w:r w:rsidRPr="00876164">
        <w:rPr>
          <w:lang w:val="en"/>
        </w:rPr>
        <w:t xml:space="preserve">Enter your credentials into the login dialog box and click </w:t>
      </w:r>
      <w:del w:id="461" w:author="Beth Quinlan" w:date="2018-04-04T12:08:00Z">
        <w:r w:rsidRPr="00C03AD5" w:rsidDel="00C03AD5">
          <w:rPr>
            <w:b/>
            <w:lang w:val="en"/>
            <w:rPrChange w:id="462" w:author="Beth Quinlan" w:date="2018-04-04T12:09:00Z">
              <w:rPr>
                <w:lang w:val="en"/>
              </w:rPr>
            </w:rPrChange>
          </w:rPr>
          <w:delText xml:space="preserve">Signin </w:delText>
        </w:r>
      </w:del>
      <w:ins w:id="463" w:author="Beth Quinlan" w:date="2018-04-04T12:08:00Z">
        <w:r w:rsidR="00C03AD5" w:rsidRPr="00C03AD5">
          <w:rPr>
            <w:b/>
            <w:lang w:val="en"/>
            <w:rPrChange w:id="464" w:author="Beth Quinlan" w:date="2018-04-04T12:09:00Z">
              <w:rPr>
                <w:lang w:val="en"/>
              </w:rPr>
            </w:rPrChange>
          </w:rPr>
          <w:t>Next</w:t>
        </w:r>
        <w:r w:rsidR="00C03AD5" w:rsidRPr="00876164">
          <w:rPr>
            <w:lang w:val="en"/>
          </w:rPr>
          <w:t xml:space="preserve"> </w:t>
        </w:r>
      </w:ins>
      <w:r w:rsidRPr="00876164">
        <w:rPr>
          <w:lang w:val="en"/>
        </w:rPr>
        <w:t>or press Enter.</w:t>
      </w:r>
    </w:p>
    <w:p w14:paraId="4AA8672B" w14:textId="7EDAE38F" w:rsidR="00C03AD5" w:rsidRPr="00876164" w:rsidRDefault="00C03AD5" w:rsidP="00876164">
      <w:pPr>
        <w:pStyle w:val="ListParagraph"/>
        <w:numPr>
          <w:ilvl w:val="0"/>
          <w:numId w:val="40"/>
        </w:numPr>
        <w:contextualSpacing w:val="0"/>
        <w:rPr>
          <w:lang w:val="en"/>
        </w:rPr>
      </w:pPr>
      <w:ins w:id="465" w:author="Beth Quinlan" w:date="2018-04-04T12:09:00Z">
        <w:r>
          <w:rPr>
            <w:lang w:val="en"/>
          </w:rPr>
          <w:t xml:space="preserve">Enter your password and click </w:t>
        </w:r>
        <w:r w:rsidRPr="00C03AD5">
          <w:rPr>
            <w:b/>
            <w:lang w:val="en"/>
            <w:rPrChange w:id="466" w:author="Beth Quinlan" w:date="2018-04-04T12:10:00Z">
              <w:rPr>
                <w:lang w:val="en"/>
              </w:rPr>
            </w:rPrChange>
          </w:rPr>
          <w:t>Sign in</w:t>
        </w:r>
        <w:r>
          <w:rPr>
            <w:lang w:val="en"/>
          </w:rPr>
          <w:t xml:space="preserve"> or press Enter.</w:t>
        </w:r>
      </w:ins>
    </w:p>
    <w:p w14:paraId="401A8A91" w14:textId="77777777" w:rsidR="001E05D6" w:rsidRDefault="00072B87" w:rsidP="00072B87">
      <w:pPr>
        <w:pStyle w:val="ListParagraph"/>
        <w:numPr>
          <w:ilvl w:val="0"/>
          <w:numId w:val="40"/>
        </w:numPr>
        <w:contextualSpacing w:val="0"/>
        <w:rPr>
          <w:ins w:id="467" w:author="Beth Quinlan" w:date="2018-04-11T13:20:00Z"/>
          <w:lang w:val="en"/>
        </w:rPr>
      </w:pPr>
      <w:r>
        <w:rPr>
          <w:lang w:val="en"/>
        </w:rPr>
        <w:t xml:space="preserve">Once logged in, type </w:t>
      </w:r>
      <w:r>
        <w:rPr>
          <w:b/>
          <w:lang w:val="en"/>
        </w:rPr>
        <w:t xml:space="preserve">cd </w:t>
      </w:r>
      <w:r w:rsidR="00F157DF">
        <w:rPr>
          <w:b/>
          <w:lang w:val="en"/>
        </w:rPr>
        <w:t>“</w:t>
      </w:r>
      <w:r w:rsidR="00F157DF" w:rsidRPr="00F157DF">
        <w:rPr>
          <w:b/>
          <w:lang w:val="en"/>
        </w:rPr>
        <w:t>C:\</w:t>
      </w:r>
      <w:proofErr w:type="spellStart"/>
      <w:r w:rsidR="00F157DF" w:rsidRPr="00F157DF">
        <w:rPr>
          <w:b/>
          <w:lang w:val="en"/>
        </w:rPr>
        <w:t>AzureIaaSWS</w:t>
      </w:r>
      <w:proofErr w:type="spellEnd"/>
      <w:r w:rsidR="00F157DF" w:rsidRPr="00F157DF">
        <w:rPr>
          <w:b/>
          <w:lang w:val="en"/>
        </w:rPr>
        <w:t xml:space="preserve">\M2 - Azure Resource Manager\Labs </w:t>
      </w:r>
      <w:r w:rsidRPr="00F157DF">
        <w:rPr>
          <w:b/>
          <w:lang w:val="en"/>
        </w:rPr>
        <w:t>\Source\</w:t>
      </w:r>
      <w:proofErr w:type="spellStart"/>
      <w:r w:rsidRPr="00F157DF">
        <w:rPr>
          <w:b/>
          <w:lang w:val="en"/>
        </w:rPr>
        <w:t>VMDeployPS</w:t>
      </w:r>
      <w:proofErr w:type="spellEnd"/>
      <w:r w:rsidR="00F157DF" w:rsidRPr="00F157DF">
        <w:rPr>
          <w:b/>
          <w:lang w:val="en"/>
        </w:rPr>
        <w:t>”</w:t>
      </w:r>
      <w:r>
        <w:rPr>
          <w:lang w:val="en"/>
        </w:rPr>
        <w:t xml:space="preserve"> </w:t>
      </w:r>
      <w:r w:rsidR="006C3CEC">
        <w:rPr>
          <w:lang w:val="en"/>
        </w:rPr>
        <w:t xml:space="preserve">into the PowerShell ISE command prompt window </w:t>
      </w:r>
      <w:r>
        <w:rPr>
          <w:lang w:val="en"/>
        </w:rPr>
        <w:t xml:space="preserve">and press </w:t>
      </w:r>
      <w:ins w:id="468" w:author="Beth Quinlan" w:date="2018-04-04T12:11:00Z">
        <w:r w:rsidR="00C03AD5">
          <w:rPr>
            <w:lang w:val="en"/>
          </w:rPr>
          <w:t>E</w:t>
        </w:r>
      </w:ins>
      <w:del w:id="469" w:author="Beth Quinlan" w:date="2018-04-04T12:11:00Z">
        <w:r w:rsidDel="00C03AD5">
          <w:rPr>
            <w:lang w:val="en"/>
          </w:rPr>
          <w:delText>e</w:delText>
        </w:r>
      </w:del>
      <w:r>
        <w:rPr>
          <w:lang w:val="en"/>
        </w:rPr>
        <w:t xml:space="preserve">nter. </w:t>
      </w:r>
    </w:p>
    <w:p w14:paraId="3400A9B7" w14:textId="17840E05" w:rsidR="0047547A" w:rsidRDefault="00072B87">
      <w:pPr>
        <w:pStyle w:val="IntenseQuote"/>
        <w:rPr>
          <w:lang w:val="en"/>
        </w:rPr>
        <w:pPrChange w:id="470" w:author="Beth Quinlan" w:date="2018-04-11T13:20:00Z">
          <w:pPr>
            <w:pStyle w:val="ListParagraph"/>
            <w:numPr>
              <w:numId w:val="40"/>
            </w:numPr>
            <w:ind w:left="720" w:hanging="360"/>
            <w:contextualSpacing w:val="0"/>
          </w:pPr>
        </w:pPrChange>
      </w:pPr>
      <w:r w:rsidRPr="006C3CEC">
        <w:rPr>
          <w:lang w:val="en"/>
        </w:rPr>
        <w:t>This will change the working directory to the location of the ARM templates and PowerShell deployment script.</w:t>
      </w:r>
      <w:r w:rsidR="00BA445B" w:rsidRPr="006C3CEC">
        <w:rPr>
          <w:lang w:val="en"/>
        </w:rPr>
        <w:br/>
      </w:r>
    </w:p>
    <w:p w14:paraId="1F77DE05" w14:textId="77777777" w:rsidR="00EE4B96" w:rsidRDefault="00385E24" w:rsidP="00385E24">
      <w:pPr>
        <w:pStyle w:val="ListParagraph"/>
        <w:numPr>
          <w:ilvl w:val="0"/>
          <w:numId w:val="40"/>
        </w:numPr>
        <w:rPr>
          <w:ins w:id="471" w:author="Beth Quinlan" w:date="2018-04-11T13:21:00Z"/>
          <w:lang w:val="en"/>
        </w:rPr>
      </w:pPr>
      <w:r>
        <w:rPr>
          <w:lang w:val="en"/>
        </w:rPr>
        <w:t xml:space="preserve">Type </w:t>
      </w:r>
      <w:r w:rsidRPr="00C772BA">
        <w:rPr>
          <w:b/>
          <w:sz w:val="20"/>
          <w:szCs w:val="20"/>
          <w:lang w:val="en"/>
        </w:rPr>
        <w:t>New-</w:t>
      </w:r>
      <w:proofErr w:type="spellStart"/>
      <w:r w:rsidRPr="00C772BA">
        <w:rPr>
          <w:b/>
          <w:sz w:val="20"/>
          <w:szCs w:val="20"/>
          <w:lang w:val="en"/>
        </w:rPr>
        <w:t>AzureRmResourceGroup</w:t>
      </w:r>
      <w:proofErr w:type="spellEnd"/>
      <w:r w:rsidRPr="00C772BA">
        <w:rPr>
          <w:b/>
          <w:sz w:val="20"/>
          <w:szCs w:val="20"/>
          <w:lang w:val="en"/>
        </w:rPr>
        <w:t xml:space="preserve"> -Name [</w:t>
      </w:r>
      <w:proofErr w:type="spellStart"/>
      <w:r w:rsidRPr="00C772BA">
        <w:rPr>
          <w:b/>
          <w:sz w:val="20"/>
          <w:szCs w:val="20"/>
          <w:highlight w:val="yellow"/>
          <w:lang w:val="en"/>
        </w:rPr>
        <w:t>YourResourceGroupName</w:t>
      </w:r>
      <w:proofErr w:type="spellEnd"/>
      <w:r w:rsidRPr="00C772BA">
        <w:rPr>
          <w:b/>
          <w:sz w:val="20"/>
          <w:szCs w:val="20"/>
          <w:lang w:val="en"/>
        </w:rPr>
        <w:t>] -Location [</w:t>
      </w:r>
      <w:proofErr w:type="spellStart"/>
      <w:r w:rsidRPr="00C772BA">
        <w:rPr>
          <w:b/>
          <w:sz w:val="20"/>
          <w:szCs w:val="20"/>
          <w:highlight w:val="yellow"/>
          <w:lang w:val="en"/>
        </w:rPr>
        <w:t>YourResourceGroupLocation</w:t>
      </w:r>
      <w:proofErr w:type="spellEnd"/>
      <w:r w:rsidRPr="00C772BA">
        <w:rPr>
          <w:b/>
          <w:sz w:val="20"/>
          <w:szCs w:val="20"/>
          <w:lang w:val="en"/>
        </w:rPr>
        <w:t>]</w:t>
      </w:r>
      <w:r w:rsidR="009954B9">
        <w:rPr>
          <w:b/>
          <w:lang w:val="en"/>
        </w:rPr>
        <w:t xml:space="preserve"> </w:t>
      </w:r>
      <w:r>
        <w:rPr>
          <w:lang w:val="en"/>
        </w:rPr>
        <w:t xml:space="preserve">e.g. </w:t>
      </w:r>
      <w:r w:rsidRPr="00C772BA">
        <w:rPr>
          <w:b/>
          <w:sz w:val="20"/>
          <w:szCs w:val="20"/>
          <w:lang w:val="en"/>
        </w:rPr>
        <w:t>New-</w:t>
      </w:r>
      <w:proofErr w:type="spellStart"/>
      <w:r w:rsidRPr="00C772BA">
        <w:rPr>
          <w:b/>
          <w:sz w:val="20"/>
          <w:szCs w:val="20"/>
          <w:lang w:val="en"/>
        </w:rPr>
        <w:t>AzureRmResourceGroup</w:t>
      </w:r>
      <w:proofErr w:type="spellEnd"/>
      <w:r w:rsidRPr="00C772BA">
        <w:rPr>
          <w:b/>
          <w:sz w:val="20"/>
          <w:szCs w:val="20"/>
          <w:lang w:val="en"/>
        </w:rPr>
        <w:t xml:space="preserve"> -Name </w:t>
      </w:r>
      <w:proofErr w:type="spellStart"/>
      <w:r w:rsidRPr="00C772BA">
        <w:rPr>
          <w:b/>
          <w:sz w:val="20"/>
          <w:szCs w:val="20"/>
          <w:lang w:val="en"/>
        </w:rPr>
        <w:t>VMDeployPS</w:t>
      </w:r>
      <w:proofErr w:type="spellEnd"/>
      <w:r w:rsidRPr="00C772BA">
        <w:rPr>
          <w:b/>
          <w:sz w:val="20"/>
          <w:szCs w:val="20"/>
          <w:lang w:val="en"/>
        </w:rPr>
        <w:t xml:space="preserve"> -Location </w:t>
      </w:r>
      <w:proofErr w:type="spellStart"/>
      <w:r w:rsidRPr="00C772BA">
        <w:rPr>
          <w:b/>
          <w:sz w:val="20"/>
          <w:szCs w:val="20"/>
          <w:lang w:val="en"/>
        </w:rPr>
        <w:t>westeurope</w:t>
      </w:r>
      <w:proofErr w:type="spellEnd"/>
      <w:r w:rsidRPr="00385E24">
        <w:rPr>
          <w:lang w:val="en"/>
        </w:rPr>
        <w:t xml:space="preserve"> </w:t>
      </w:r>
      <w:r w:rsidR="009954B9">
        <w:rPr>
          <w:lang w:val="en"/>
        </w:rPr>
        <w:t xml:space="preserve">and press Enter. </w:t>
      </w:r>
    </w:p>
    <w:p w14:paraId="1C52D8AD" w14:textId="71608915" w:rsidR="006C3CEC" w:rsidRDefault="00385E24">
      <w:pPr>
        <w:pStyle w:val="IntenseQuote"/>
        <w:rPr>
          <w:ins w:id="472" w:author="Beth Quinlan" w:date="2018-04-04T12:15:00Z"/>
          <w:lang w:val="en"/>
        </w:rPr>
        <w:pPrChange w:id="473" w:author="Beth Quinlan" w:date="2018-04-11T13:21:00Z">
          <w:pPr>
            <w:pStyle w:val="ListParagraph"/>
            <w:numPr>
              <w:numId w:val="40"/>
            </w:numPr>
            <w:ind w:left="720" w:hanging="360"/>
          </w:pPr>
        </w:pPrChange>
      </w:pPr>
      <w:r>
        <w:rPr>
          <w:lang w:val="en"/>
        </w:rPr>
        <w:t>This will create a new resource g</w:t>
      </w:r>
      <w:r w:rsidR="009954B9">
        <w:rPr>
          <w:lang w:val="en"/>
        </w:rPr>
        <w:t>roup which you</w:t>
      </w:r>
      <w:r>
        <w:rPr>
          <w:lang w:val="en"/>
        </w:rPr>
        <w:t xml:space="preserve"> will deploy </w:t>
      </w:r>
      <w:r w:rsidR="009954B9">
        <w:rPr>
          <w:lang w:val="en"/>
        </w:rPr>
        <w:t>y</w:t>
      </w:r>
      <w:r>
        <w:rPr>
          <w:lang w:val="en"/>
        </w:rPr>
        <w:t xml:space="preserve">our solution into. </w:t>
      </w:r>
      <w:r w:rsidRPr="006043FC">
        <w:rPr>
          <w:lang w:val="en"/>
        </w:rPr>
        <w:t xml:space="preserve">The </w:t>
      </w:r>
      <w:r w:rsidR="006043FC" w:rsidRPr="006043FC">
        <w:rPr>
          <w:lang w:val="en"/>
        </w:rPr>
        <w:t>built-in</w:t>
      </w:r>
      <w:r w:rsidR="009954B9" w:rsidRPr="006043FC">
        <w:rPr>
          <w:lang w:val="en"/>
        </w:rPr>
        <w:t xml:space="preserve"> </w:t>
      </w:r>
      <w:r w:rsidRPr="006043FC">
        <w:rPr>
          <w:lang w:val="en"/>
        </w:rPr>
        <w:t>deployment script does not include this step</w:t>
      </w:r>
      <w:r w:rsidR="009954B9" w:rsidRPr="006043FC">
        <w:rPr>
          <w:lang w:val="en"/>
        </w:rPr>
        <w:t xml:space="preserve"> </w:t>
      </w:r>
      <w:r w:rsidR="006043FC">
        <w:rPr>
          <w:lang w:val="en"/>
        </w:rPr>
        <w:t xml:space="preserve">so </w:t>
      </w:r>
      <w:r w:rsidRPr="006043FC">
        <w:rPr>
          <w:lang w:val="en"/>
        </w:rPr>
        <w:t>it</w:t>
      </w:r>
      <w:r w:rsidR="006043FC">
        <w:rPr>
          <w:lang w:val="en"/>
        </w:rPr>
        <w:t xml:space="preserve"> must </w:t>
      </w:r>
      <w:r w:rsidR="009954B9" w:rsidRPr="006043FC">
        <w:rPr>
          <w:lang w:val="en"/>
        </w:rPr>
        <w:t>be carried out prior to deployment</w:t>
      </w:r>
      <w:r w:rsidR="009954B9">
        <w:rPr>
          <w:lang w:val="en"/>
        </w:rPr>
        <w:t>.</w:t>
      </w:r>
    </w:p>
    <w:p w14:paraId="38969132" w14:textId="5D2331A2" w:rsidR="00C03AD5" w:rsidRDefault="00C03AD5">
      <w:pPr>
        <w:pStyle w:val="IntenseQuote"/>
        <w:rPr>
          <w:lang w:val="en"/>
        </w:rPr>
        <w:pPrChange w:id="474" w:author="Beth Quinlan" w:date="2018-04-04T12:15:00Z">
          <w:pPr>
            <w:pStyle w:val="ListParagraph"/>
            <w:numPr>
              <w:numId w:val="40"/>
            </w:numPr>
            <w:ind w:left="720" w:hanging="360"/>
          </w:pPr>
        </w:pPrChange>
      </w:pPr>
      <w:ins w:id="475" w:author="Beth Quinlan" w:date="2018-04-04T12:15:00Z">
        <w:r>
          <w:rPr>
            <w:lang w:val="en"/>
          </w:rPr>
          <w:t xml:space="preserve">Note that it is possible to </w:t>
        </w:r>
      </w:ins>
      <w:ins w:id="476" w:author="Beth Quinlan" w:date="2018-04-04T12:16:00Z">
        <w:r>
          <w:rPr>
            <w:lang w:val="en"/>
          </w:rPr>
          <w:t>copy and paste commands from the lab manual to the lab interface.  Be certain to edit/add commands as appropriate.</w:t>
        </w:r>
      </w:ins>
    </w:p>
    <w:p w14:paraId="1B9EA284" w14:textId="744D09D0" w:rsidR="00DE50CE" w:rsidDel="00C03AD5" w:rsidRDefault="00DE50CE" w:rsidP="00DE50CE">
      <w:pPr>
        <w:pStyle w:val="ListParagraph"/>
        <w:ind w:left="720"/>
        <w:rPr>
          <w:del w:id="477" w:author="Beth Quinlan" w:date="2018-04-04T12:16:00Z"/>
          <w:lang w:val="en"/>
        </w:rPr>
      </w:pPr>
    </w:p>
    <w:p w14:paraId="6BFEC8CC" w14:textId="1EDA30BA" w:rsidR="003365A9" w:rsidRPr="003365A9" w:rsidRDefault="00DE50CE" w:rsidP="003365A9">
      <w:pPr>
        <w:pStyle w:val="ListParagraph"/>
        <w:numPr>
          <w:ilvl w:val="0"/>
          <w:numId w:val="40"/>
        </w:numPr>
        <w:rPr>
          <w:rFonts w:ascii="Courier New" w:hAnsi="Courier New" w:cs="Courier New"/>
          <w:lang w:val="en"/>
        </w:rPr>
      </w:pPr>
      <w:r w:rsidRPr="00DE50CE">
        <w:rPr>
          <w:lang w:val="en"/>
        </w:rPr>
        <w:t>Type</w:t>
      </w:r>
      <w:ins w:id="478" w:author="Beth Quinlan" w:date="2018-04-04T12:18:00Z">
        <w:r w:rsidR="00C1081D">
          <w:rPr>
            <w:lang w:val="en"/>
          </w:rPr>
          <w:t xml:space="preserve"> the following command and press Enter</w:t>
        </w:r>
      </w:ins>
      <w:r w:rsidRPr="00DE50CE">
        <w:rPr>
          <w:lang w:val="en"/>
        </w:rPr>
        <w:t>:</w:t>
      </w:r>
    </w:p>
    <w:p w14:paraId="6D99A0E9" w14:textId="3F78E04D" w:rsidR="00DE50CE" w:rsidRPr="00DE50CE" w:rsidRDefault="00DE50CE" w:rsidP="00DE50CE">
      <w:pPr>
        <w:pStyle w:val="ListParagraph"/>
        <w:ind w:left="720"/>
        <w:rPr>
          <w:rFonts w:cs="Segoe UI"/>
          <w:b/>
          <w:sz w:val="20"/>
          <w:szCs w:val="20"/>
          <w:lang w:val="en"/>
        </w:rPr>
      </w:pPr>
      <w:r w:rsidRPr="00DE50CE">
        <w:rPr>
          <w:rFonts w:cs="Segoe UI"/>
          <w:b/>
          <w:sz w:val="20"/>
          <w:szCs w:val="20"/>
          <w:lang w:val="en"/>
        </w:rPr>
        <w:t>New-</w:t>
      </w:r>
      <w:proofErr w:type="spellStart"/>
      <w:r w:rsidRPr="00DE50CE">
        <w:rPr>
          <w:rFonts w:cs="Segoe UI"/>
          <w:b/>
          <w:sz w:val="20"/>
          <w:szCs w:val="20"/>
          <w:lang w:val="en"/>
        </w:rPr>
        <w:t>AzureRmResource</w:t>
      </w:r>
      <w:r w:rsidR="00121CE4">
        <w:rPr>
          <w:rFonts w:cs="Segoe UI"/>
          <w:b/>
          <w:sz w:val="20"/>
          <w:szCs w:val="20"/>
          <w:lang w:val="en"/>
        </w:rPr>
        <w:t>GroupDeployment</w:t>
      </w:r>
      <w:proofErr w:type="spellEnd"/>
      <w:r w:rsidR="00121CE4">
        <w:rPr>
          <w:rFonts w:cs="Segoe UI"/>
          <w:b/>
          <w:sz w:val="20"/>
          <w:szCs w:val="20"/>
          <w:lang w:val="en"/>
        </w:rPr>
        <w:t xml:space="preserve"> -Name [</w:t>
      </w:r>
      <w:proofErr w:type="spellStart"/>
      <w:r w:rsidR="00121CE4" w:rsidRPr="00121CE4">
        <w:rPr>
          <w:rFonts w:cs="Segoe UI"/>
          <w:b/>
          <w:sz w:val="20"/>
          <w:szCs w:val="20"/>
          <w:highlight w:val="yellow"/>
          <w:lang w:val="en"/>
        </w:rPr>
        <w:t>DeploymentName</w:t>
      </w:r>
      <w:proofErr w:type="spellEnd"/>
      <w:r w:rsidR="00121CE4">
        <w:rPr>
          <w:rFonts w:cs="Segoe UI"/>
          <w:b/>
          <w:sz w:val="20"/>
          <w:szCs w:val="20"/>
          <w:lang w:val="en"/>
        </w:rPr>
        <w:t>]</w:t>
      </w:r>
      <w:r w:rsidRPr="00DE50CE">
        <w:rPr>
          <w:rFonts w:cs="Segoe UI"/>
          <w:b/>
          <w:sz w:val="20"/>
          <w:szCs w:val="20"/>
          <w:lang w:val="en"/>
        </w:rPr>
        <w:t xml:space="preserve"> -</w:t>
      </w:r>
      <w:proofErr w:type="spellStart"/>
      <w:r w:rsidRPr="00DE50CE">
        <w:rPr>
          <w:rFonts w:cs="Segoe UI"/>
          <w:b/>
          <w:sz w:val="20"/>
          <w:szCs w:val="20"/>
          <w:lang w:val="en"/>
        </w:rPr>
        <w:t>ResourceGroupName</w:t>
      </w:r>
      <w:proofErr w:type="spellEnd"/>
      <w:r w:rsidRPr="00DE50CE">
        <w:rPr>
          <w:rFonts w:cs="Segoe UI"/>
          <w:b/>
          <w:sz w:val="20"/>
          <w:szCs w:val="20"/>
          <w:lang w:val="en"/>
        </w:rPr>
        <w:t xml:space="preserve"> </w:t>
      </w:r>
      <w:r w:rsidR="00121CE4">
        <w:rPr>
          <w:rFonts w:cs="Segoe UI"/>
          <w:b/>
          <w:sz w:val="20"/>
          <w:szCs w:val="20"/>
          <w:lang w:val="en"/>
        </w:rPr>
        <w:t>[</w:t>
      </w:r>
      <w:proofErr w:type="spellStart"/>
      <w:r w:rsidR="00121CE4" w:rsidRPr="00121CE4">
        <w:rPr>
          <w:rFonts w:cs="Segoe UI"/>
          <w:b/>
          <w:sz w:val="20"/>
          <w:szCs w:val="20"/>
          <w:highlight w:val="yellow"/>
          <w:lang w:val="en"/>
        </w:rPr>
        <w:t>ResourceGroupName</w:t>
      </w:r>
      <w:proofErr w:type="spellEnd"/>
      <w:r w:rsidR="00121CE4">
        <w:rPr>
          <w:rFonts w:cs="Segoe UI"/>
          <w:b/>
          <w:sz w:val="20"/>
          <w:szCs w:val="20"/>
          <w:lang w:val="en"/>
        </w:rPr>
        <w:t>]</w:t>
      </w:r>
    </w:p>
    <w:p w14:paraId="39BF06A7" w14:textId="001E25CD" w:rsidR="00DE50CE" w:rsidRPr="00DE50CE" w:rsidRDefault="00F157DF" w:rsidP="00DE50CE">
      <w:pPr>
        <w:pStyle w:val="ListParagraph"/>
        <w:ind w:left="720"/>
        <w:rPr>
          <w:rFonts w:cs="Segoe UI"/>
          <w:b/>
          <w:sz w:val="20"/>
          <w:szCs w:val="20"/>
          <w:lang w:val="en"/>
        </w:rPr>
      </w:pPr>
      <w:r>
        <w:rPr>
          <w:rFonts w:cs="Segoe UI"/>
          <w:b/>
          <w:sz w:val="20"/>
          <w:szCs w:val="20"/>
          <w:lang w:val="en"/>
        </w:rPr>
        <w:t>-</w:t>
      </w:r>
      <w:proofErr w:type="spellStart"/>
      <w:r w:rsidRPr="00F157DF">
        <w:rPr>
          <w:rFonts w:cs="Segoe UI"/>
          <w:b/>
          <w:sz w:val="20"/>
          <w:szCs w:val="20"/>
          <w:lang w:val="en"/>
        </w:rPr>
        <w:t>TemplateFile</w:t>
      </w:r>
      <w:proofErr w:type="spellEnd"/>
      <w:r w:rsidRPr="00F157DF">
        <w:rPr>
          <w:rFonts w:cs="Segoe UI"/>
          <w:b/>
          <w:sz w:val="20"/>
          <w:szCs w:val="20"/>
          <w:lang w:val="en"/>
        </w:rPr>
        <w:t xml:space="preserve"> "</w:t>
      </w:r>
      <w:r w:rsidRPr="00F157DF">
        <w:rPr>
          <w:b/>
          <w:sz w:val="20"/>
          <w:szCs w:val="20"/>
          <w:lang w:val="en"/>
        </w:rPr>
        <w:t>C:\AzureIaaSWS\M2 - Azure Resource Manager\Labs</w:t>
      </w:r>
      <w:r w:rsidR="00DE50CE" w:rsidRPr="00DE50CE">
        <w:rPr>
          <w:rFonts w:cs="Segoe UI"/>
          <w:b/>
          <w:sz w:val="20"/>
          <w:szCs w:val="20"/>
          <w:lang w:val="en"/>
        </w:rPr>
        <w:t>\Source\VMDeployPS\PublicLoadBalancedVirtualMachine.json"</w:t>
      </w:r>
    </w:p>
    <w:p w14:paraId="5C224AC8" w14:textId="208DC00C" w:rsidR="00DE50CE" w:rsidRDefault="00DE50CE" w:rsidP="00DE50CE">
      <w:pPr>
        <w:pStyle w:val="ListParagraph"/>
        <w:ind w:left="720"/>
        <w:rPr>
          <w:rFonts w:cs="Segoe UI"/>
          <w:b/>
          <w:sz w:val="20"/>
          <w:szCs w:val="20"/>
          <w:lang w:val="en"/>
        </w:rPr>
      </w:pPr>
      <w:r w:rsidRPr="00DE50CE">
        <w:rPr>
          <w:rFonts w:cs="Segoe UI"/>
          <w:b/>
          <w:sz w:val="20"/>
          <w:szCs w:val="20"/>
          <w:lang w:val="en"/>
        </w:rPr>
        <w:t>-</w:t>
      </w:r>
      <w:proofErr w:type="spellStart"/>
      <w:r w:rsidRPr="00DE50CE">
        <w:rPr>
          <w:rFonts w:cs="Segoe UI"/>
          <w:b/>
          <w:sz w:val="20"/>
          <w:szCs w:val="20"/>
          <w:lang w:val="en"/>
        </w:rPr>
        <w:t>Te</w:t>
      </w:r>
      <w:r w:rsidR="00F157DF">
        <w:rPr>
          <w:rFonts w:cs="Segoe UI"/>
          <w:b/>
          <w:sz w:val="20"/>
          <w:szCs w:val="20"/>
          <w:lang w:val="en"/>
        </w:rPr>
        <w:t>mplateParameterFile</w:t>
      </w:r>
      <w:proofErr w:type="spellEnd"/>
      <w:r w:rsidR="00F157DF">
        <w:rPr>
          <w:rFonts w:cs="Segoe UI"/>
          <w:b/>
          <w:sz w:val="20"/>
          <w:szCs w:val="20"/>
          <w:lang w:val="en"/>
        </w:rPr>
        <w:t xml:space="preserve"> "</w:t>
      </w:r>
      <w:r w:rsidR="00F157DF" w:rsidRPr="00F157DF">
        <w:rPr>
          <w:b/>
          <w:sz w:val="20"/>
          <w:szCs w:val="20"/>
          <w:lang w:val="en"/>
        </w:rPr>
        <w:t>C:\AzureIaaSWS\M2 - Azure Resource Manager\Labs</w:t>
      </w:r>
      <w:r w:rsidRPr="00DE50CE">
        <w:rPr>
          <w:rFonts w:cs="Segoe UI"/>
          <w:b/>
          <w:sz w:val="20"/>
          <w:szCs w:val="20"/>
          <w:lang w:val="en"/>
        </w:rPr>
        <w:t>\Source\VMDeployPS\PublicLoadBalancedVirtualMachine.parameters.json"</w:t>
      </w:r>
    </w:p>
    <w:p w14:paraId="49D167D1" w14:textId="77777777" w:rsidR="00121CE4" w:rsidRDefault="00121CE4" w:rsidP="00121CE4">
      <w:pPr>
        <w:pStyle w:val="ListParagraph"/>
        <w:ind w:left="720"/>
        <w:rPr>
          <w:rFonts w:cs="Segoe UI"/>
          <w:lang w:val="en"/>
        </w:rPr>
      </w:pPr>
    </w:p>
    <w:p w14:paraId="1AF2AA39" w14:textId="77777777" w:rsidR="00F43854" w:rsidRPr="00F43854" w:rsidRDefault="00121CE4">
      <w:pPr>
        <w:pStyle w:val="Style1"/>
        <w:pPrChange w:id="479" w:author="Beth Quinlan" w:date="2018-04-11T13:22:00Z">
          <w:pPr>
            <w:pStyle w:val="ListParagraph"/>
            <w:ind w:left="720"/>
          </w:pPr>
        </w:pPrChange>
      </w:pPr>
      <w:r>
        <w:t xml:space="preserve">e.g. </w:t>
      </w:r>
      <w:r w:rsidR="00F43854" w:rsidRPr="00F43854">
        <w:t>New-</w:t>
      </w:r>
      <w:proofErr w:type="spellStart"/>
      <w:r w:rsidR="00F43854" w:rsidRPr="00F43854">
        <w:t>AzureRmResourceGroupDeployment</w:t>
      </w:r>
      <w:proofErr w:type="spellEnd"/>
      <w:r w:rsidR="00F43854" w:rsidRPr="00F43854">
        <w:t xml:space="preserve"> -Name </w:t>
      </w:r>
      <w:proofErr w:type="spellStart"/>
      <w:r w:rsidR="00F43854" w:rsidRPr="00F43854">
        <w:rPr>
          <w:highlight w:val="yellow"/>
        </w:rPr>
        <w:t>VMDeployPS</w:t>
      </w:r>
      <w:proofErr w:type="spellEnd"/>
      <w:r w:rsidR="00F43854" w:rsidRPr="00F43854">
        <w:t xml:space="preserve"> -</w:t>
      </w:r>
      <w:proofErr w:type="spellStart"/>
      <w:r w:rsidR="00F43854" w:rsidRPr="00F43854">
        <w:t>ResourceGroupName</w:t>
      </w:r>
      <w:proofErr w:type="spellEnd"/>
      <w:r w:rsidR="00F43854" w:rsidRPr="00F43854">
        <w:t xml:space="preserve"> </w:t>
      </w:r>
      <w:proofErr w:type="spellStart"/>
      <w:r w:rsidR="00F43854" w:rsidRPr="00F43854">
        <w:rPr>
          <w:highlight w:val="yellow"/>
        </w:rPr>
        <w:t>VMDeployPS</w:t>
      </w:r>
      <w:proofErr w:type="spellEnd"/>
      <w:r w:rsidR="00F43854" w:rsidRPr="00F43854">
        <w:t xml:space="preserve"> `</w:t>
      </w:r>
    </w:p>
    <w:p w14:paraId="6A790FEA" w14:textId="7347BF44" w:rsidR="00F43854" w:rsidRPr="00F43854" w:rsidRDefault="00F157DF">
      <w:pPr>
        <w:pStyle w:val="Style1"/>
        <w:pPrChange w:id="480" w:author="Beth Quinlan" w:date="2018-04-11T13:22:00Z">
          <w:pPr>
            <w:pStyle w:val="ListParagraph"/>
            <w:ind w:left="720"/>
          </w:pPr>
        </w:pPrChange>
      </w:pPr>
      <w:r>
        <w:t>-</w:t>
      </w:r>
      <w:proofErr w:type="spellStart"/>
      <w:r>
        <w:t>TemplateFile</w:t>
      </w:r>
      <w:proofErr w:type="spellEnd"/>
      <w:r>
        <w:t xml:space="preserve"> "</w:t>
      </w:r>
      <w:r w:rsidRPr="00F157DF">
        <w:t>C:\AzureIaaSWS\M2 - Azure Resource Manager\Labs</w:t>
      </w:r>
      <w:r w:rsidR="00F43854" w:rsidRPr="00F43854">
        <w:t>\Source\VMDeployPS\PublicLoadBalancedVirtualMachine.json" `</w:t>
      </w:r>
    </w:p>
    <w:p w14:paraId="43E912A8" w14:textId="7ED0394F" w:rsidR="00F43854" w:rsidRDefault="00F43854">
      <w:pPr>
        <w:pStyle w:val="Style1"/>
        <w:pPrChange w:id="481" w:author="Beth Quinlan" w:date="2018-04-11T13:22:00Z">
          <w:pPr>
            <w:pStyle w:val="ListParagraph"/>
            <w:ind w:left="720"/>
          </w:pPr>
        </w:pPrChange>
      </w:pPr>
      <w:r w:rsidRPr="00F43854">
        <w:t>-</w:t>
      </w:r>
      <w:proofErr w:type="spellStart"/>
      <w:r w:rsidRPr="00F43854">
        <w:t>TemplateParameterFile</w:t>
      </w:r>
      <w:proofErr w:type="spellEnd"/>
      <w:r w:rsidRPr="00F43854">
        <w:t xml:space="preserve"> "</w:t>
      </w:r>
      <w:r w:rsidR="00F157DF" w:rsidRPr="00F157DF">
        <w:t>C:\AzureIaaSWS\M2 - Azure Resource Manager\Labs</w:t>
      </w:r>
      <w:r w:rsidRPr="00F43854">
        <w:t>\Source\VMDeployPS\PublicLoadBalancedVirtualMachine.parameters.json"</w:t>
      </w:r>
    </w:p>
    <w:p w14:paraId="6527853F" w14:textId="1F5A7E25" w:rsidR="004E426C" w:rsidDel="00C1081D" w:rsidRDefault="00DE50CE" w:rsidP="00F43854">
      <w:pPr>
        <w:pStyle w:val="ListParagraph"/>
        <w:ind w:left="720"/>
        <w:rPr>
          <w:del w:id="482" w:author="Beth Quinlan" w:date="2018-04-04T12:18:00Z"/>
          <w:rFonts w:cs="Segoe UI"/>
          <w:lang w:val="en"/>
        </w:rPr>
      </w:pPr>
      <w:del w:id="483" w:author="Beth Quinlan" w:date="2018-04-04T12:18:00Z">
        <w:r w:rsidRPr="00DE50CE" w:rsidDel="00C1081D">
          <w:rPr>
            <w:rFonts w:cs="Segoe UI"/>
            <w:lang w:val="en"/>
          </w:rPr>
          <w:delText>And press Enter.</w:delText>
        </w:r>
      </w:del>
    </w:p>
    <w:p w14:paraId="30CF613E" w14:textId="6DA603F1" w:rsidR="00C772BA" w:rsidRDefault="00C772BA" w:rsidP="00C772BA">
      <w:pPr>
        <w:pStyle w:val="ListParagraph"/>
        <w:ind w:left="720"/>
        <w:rPr>
          <w:ins w:id="484" w:author="Beth Quinlan" w:date="2018-04-04T12:18:00Z"/>
          <w:rFonts w:cs="Segoe UI"/>
          <w:lang w:val="en"/>
        </w:rPr>
      </w:pPr>
    </w:p>
    <w:p w14:paraId="14F21EBA" w14:textId="0F67953D" w:rsidR="00C1081D" w:rsidRDefault="00C1081D">
      <w:pPr>
        <w:pStyle w:val="ListParagraph"/>
        <w:numPr>
          <w:ilvl w:val="0"/>
          <w:numId w:val="40"/>
        </w:numPr>
        <w:rPr>
          <w:ins w:id="485" w:author="Beth Quinlan" w:date="2018-04-04T12:18:00Z"/>
          <w:rFonts w:cs="Segoe UI"/>
          <w:lang w:val="en"/>
        </w:rPr>
        <w:pPrChange w:id="486" w:author="Beth Quinlan" w:date="2018-04-04T12:19:00Z">
          <w:pPr>
            <w:pStyle w:val="ListParagraph"/>
            <w:ind w:left="720"/>
          </w:pPr>
        </w:pPrChange>
      </w:pPr>
      <w:ins w:id="487" w:author="Beth Quinlan" w:date="2018-04-04T12:18:00Z">
        <w:r>
          <w:rPr>
            <w:rFonts w:cs="Segoe UI"/>
            <w:lang w:val="en"/>
          </w:rPr>
          <w:t xml:space="preserve">When prompted to confirm, click </w:t>
        </w:r>
        <w:r w:rsidRPr="00C1081D">
          <w:rPr>
            <w:rFonts w:cs="Segoe UI"/>
            <w:b/>
            <w:lang w:val="en"/>
            <w:rPrChange w:id="488" w:author="Beth Quinlan" w:date="2018-04-04T12:18:00Z">
              <w:rPr>
                <w:rFonts w:cs="Segoe UI"/>
                <w:lang w:val="en"/>
              </w:rPr>
            </w:rPrChange>
          </w:rPr>
          <w:t>Yes</w:t>
        </w:r>
        <w:r>
          <w:rPr>
            <w:rFonts w:cs="Segoe UI"/>
            <w:lang w:val="en"/>
          </w:rPr>
          <w:t>.</w:t>
        </w:r>
      </w:ins>
    </w:p>
    <w:p w14:paraId="13D50D05" w14:textId="670FD3D8" w:rsidR="00C1081D" w:rsidDel="00EE4B96" w:rsidRDefault="00C1081D" w:rsidP="00C772BA">
      <w:pPr>
        <w:pStyle w:val="ListParagraph"/>
        <w:ind w:left="720"/>
        <w:rPr>
          <w:del w:id="489" w:author="Beth Quinlan" w:date="2018-04-11T13:22:00Z"/>
          <w:rFonts w:cs="Segoe UI"/>
          <w:lang w:val="en"/>
        </w:rPr>
      </w:pPr>
    </w:p>
    <w:p w14:paraId="22C6102A" w14:textId="64BFCE7B" w:rsidR="00AE72E1" w:rsidRDefault="00AC3EB9">
      <w:pPr>
        <w:pStyle w:val="IntenseQuote"/>
        <w:rPr>
          <w:lang w:val="en"/>
        </w:rPr>
        <w:pPrChange w:id="490" w:author="Beth Quinlan" w:date="2018-04-11T13:22:00Z">
          <w:pPr>
            <w:pStyle w:val="ListParagraph"/>
            <w:ind w:left="720"/>
          </w:pPr>
        </w:pPrChange>
      </w:pPr>
      <w:r w:rsidRPr="00AE72E1">
        <w:rPr>
          <w:lang w:val="en"/>
        </w:rPr>
        <w:t>The deployment of your solution has now been initiated. Refresh the Azure portal and confirm that the newly created resource group is being populated.</w:t>
      </w:r>
      <w:r w:rsidR="00771169" w:rsidRPr="00AE72E1">
        <w:rPr>
          <w:lang w:val="en"/>
        </w:rPr>
        <w:t xml:space="preserve"> The deployment should take between 4 –</w:t>
      </w:r>
      <w:r w:rsidR="00A93757" w:rsidRPr="00AE72E1">
        <w:rPr>
          <w:lang w:val="en"/>
        </w:rPr>
        <w:t xml:space="preserve"> 5</w:t>
      </w:r>
      <w:r w:rsidR="00771169" w:rsidRPr="00AE72E1">
        <w:rPr>
          <w:lang w:val="en"/>
        </w:rPr>
        <w:t xml:space="preserve"> </w:t>
      </w:r>
      <w:r w:rsidR="00EA00F5" w:rsidRPr="00AE72E1">
        <w:rPr>
          <w:lang w:val="en"/>
        </w:rPr>
        <w:t>minutes to complete.</w:t>
      </w:r>
    </w:p>
    <w:p w14:paraId="2D61372D" w14:textId="7CEB39A8" w:rsidR="00595799" w:rsidDel="00EE4B96" w:rsidRDefault="00595799" w:rsidP="00C772BA">
      <w:pPr>
        <w:pStyle w:val="ListParagraph"/>
        <w:ind w:left="720"/>
        <w:rPr>
          <w:del w:id="491" w:author="Beth Quinlan" w:date="2018-04-11T13:22:00Z"/>
          <w:rFonts w:cs="Segoe UI"/>
          <w:lang w:val="en"/>
        </w:rPr>
      </w:pPr>
    </w:p>
    <w:p w14:paraId="35B9F306" w14:textId="10AD53F6" w:rsidR="00595799" w:rsidRDefault="00595799" w:rsidP="00595799">
      <w:pPr>
        <w:pStyle w:val="ListParagraph"/>
        <w:numPr>
          <w:ilvl w:val="0"/>
          <w:numId w:val="40"/>
        </w:numPr>
        <w:rPr>
          <w:lang w:val="en"/>
        </w:rPr>
      </w:pPr>
      <w:r>
        <w:rPr>
          <w:lang w:val="en"/>
        </w:rPr>
        <w:t>Confirm that your deployment has successfully completed by reviewing the output of the PowerShell command prompt window.</w:t>
      </w:r>
    </w:p>
    <w:p w14:paraId="647AC75A" w14:textId="0982E080" w:rsidR="00595799" w:rsidDel="00EE4B96" w:rsidRDefault="00595799" w:rsidP="00595799">
      <w:pPr>
        <w:pStyle w:val="ListParagraph"/>
        <w:ind w:left="720"/>
        <w:rPr>
          <w:del w:id="492" w:author="Beth Quinlan" w:date="2018-04-11T13:22:00Z"/>
          <w:lang w:val="en"/>
        </w:rPr>
      </w:pPr>
    </w:p>
    <w:p w14:paraId="3FB09507" w14:textId="3BAD1221" w:rsidR="00595799" w:rsidRPr="00595799" w:rsidRDefault="00595799" w:rsidP="00595799">
      <w:pPr>
        <w:pStyle w:val="ListParagraph"/>
        <w:ind w:left="720"/>
        <w:rPr>
          <w:lang w:val="en"/>
        </w:rPr>
      </w:pPr>
    </w:p>
    <w:p w14:paraId="6DD59BB9" w14:textId="63153455" w:rsidR="00595799" w:rsidRDefault="009B4AC5" w:rsidP="00EE4B96">
      <w:pPr>
        <w:rPr>
          <w:ins w:id="493" w:author="Beth Quinlan" w:date="2018-04-11T13:24:00Z"/>
          <w:lang w:val="en"/>
        </w:rPr>
      </w:pPr>
      <w:r>
        <w:rPr>
          <w:noProof/>
          <w:lang w:val="da-DK" w:eastAsia="da-DK"/>
        </w:rPr>
        <w:drawing>
          <wp:inline distT="0" distB="0" distL="0" distR="0" wp14:anchorId="56AD2242" wp14:editId="260784EB">
            <wp:extent cx="5897321" cy="1463619"/>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5068" cy="1482915"/>
                    </a:xfrm>
                    <a:prstGeom prst="rect">
                      <a:avLst/>
                    </a:prstGeom>
                  </pic:spPr>
                </pic:pic>
              </a:graphicData>
            </a:graphic>
          </wp:inline>
        </w:drawing>
      </w:r>
    </w:p>
    <w:p w14:paraId="3F859EC2" w14:textId="04285850" w:rsidR="00231384" w:rsidRDefault="00231384" w:rsidP="00EE4B96">
      <w:pPr>
        <w:rPr>
          <w:ins w:id="494" w:author="Beth Quinlan" w:date="2018-04-11T13:24:00Z"/>
          <w:lang w:val="en"/>
        </w:rPr>
      </w:pPr>
    </w:p>
    <w:p w14:paraId="4D78C35D" w14:textId="77777777" w:rsidR="00231384" w:rsidRPr="00CC6A71" w:rsidRDefault="00231384" w:rsidP="00231384">
      <w:pPr>
        <w:rPr>
          <w:ins w:id="495" w:author="Beth Quinlan" w:date="2018-04-11T13:29:00Z"/>
          <w:rStyle w:val="IntenseEmphasis"/>
          <w:i w:val="0"/>
          <w:color w:val="FF0000"/>
        </w:rPr>
      </w:pPr>
      <w:ins w:id="496" w:author="Beth Quinlan" w:date="2018-04-11T13:29:00Z">
        <w:r w:rsidRPr="00CC6A71">
          <w:rPr>
            <w:rStyle w:val="IntenseEmphasis"/>
            <w:i w:val="0"/>
            <w:color w:val="FF0000"/>
          </w:rPr>
          <w:t>This is the end of this lab.  Do not delete these resources, as they may be used in later labs.  However, you should ensure that any existing VMs are in a stopped (deallocated) state, to conserve costs.</w:t>
        </w:r>
      </w:ins>
    </w:p>
    <w:p w14:paraId="17E22F68" w14:textId="77777777" w:rsidR="00231384" w:rsidRDefault="00231384">
      <w:pPr>
        <w:rPr>
          <w:lang w:val="en"/>
        </w:rPr>
        <w:pPrChange w:id="497" w:author="Beth Quinlan" w:date="2018-04-11T13:22:00Z">
          <w:pPr>
            <w:ind w:left="-1247"/>
          </w:pPr>
        </w:pPrChange>
      </w:pPr>
    </w:p>
    <w:sectPr w:rsidR="0023138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CA9A" w14:textId="77777777" w:rsidR="0088696A" w:rsidRDefault="0088696A" w:rsidP="003C27E6">
      <w:pPr>
        <w:spacing w:before="0" w:line="240" w:lineRule="auto"/>
      </w:pPr>
      <w:r>
        <w:separator/>
      </w:r>
    </w:p>
  </w:endnote>
  <w:endnote w:type="continuationSeparator" w:id="0">
    <w:p w14:paraId="359CA5C3" w14:textId="77777777" w:rsidR="0088696A" w:rsidRDefault="0088696A"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7869"/>
      <w:docPartObj>
        <w:docPartGallery w:val="Page Numbers (Bottom of Page)"/>
        <w:docPartUnique/>
      </w:docPartObj>
    </w:sdtPr>
    <w:sdtEndPr>
      <w:rPr>
        <w:noProof/>
      </w:rPr>
    </w:sdtEndPr>
    <w:sdtContent>
      <w:p w14:paraId="10039C08" w14:textId="02CE17E0" w:rsidR="005008F6" w:rsidRDefault="005008F6">
        <w:pPr>
          <w:pStyle w:val="Footer"/>
          <w:jc w:val="right"/>
        </w:pPr>
        <w:r>
          <w:fldChar w:fldCharType="begin"/>
        </w:r>
        <w:r>
          <w:instrText xml:space="preserve"> PAGE   \* MERGEFORMAT </w:instrText>
        </w:r>
        <w:r>
          <w:fldChar w:fldCharType="separate"/>
        </w:r>
        <w:r w:rsidR="00605CAB">
          <w:rPr>
            <w:noProof/>
          </w:rPr>
          <w:t>1</w:t>
        </w:r>
        <w:r>
          <w:rPr>
            <w:noProof/>
          </w:rPr>
          <w:fldChar w:fldCharType="end"/>
        </w:r>
      </w:p>
    </w:sdtContent>
  </w:sdt>
  <w:p w14:paraId="10039C09" w14:textId="77777777" w:rsidR="005008F6" w:rsidRDefault="00500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5E4DA" w14:textId="77777777" w:rsidR="0088696A" w:rsidRDefault="0088696A" w:rsidP="003C27E6">
      <w:pPr>
        <w:spacing w:before="0" w:line="240" w:lineRule="auto"/>
      </w:pPr>
      <w:r>
        <w:separator/>
      </w:r>
    </w:p>
  </w:footnote>
  <w:footnote w:type="continuationSeparator" w:id="0">
    <w:p w14:paraId="48C2E6A6" w14:textId="77777777" w:rsidR="0088696A" w:rsidRDefault="0088696A"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D36"/>
    <w:multiLevelType w:val="hybridMultilevel"/>
    <w:tmpl w:val="9C5C26FA"/>
    <w:lvl w:ilvl="0" w:tplc="D32E12E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0B48"/>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E44F18"/>
    <w:multiLevelType w:val="hybridMultilevel"/>
    <w:tmpl w:val="1842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05B70"/>
    <w:multiLevelType w:val="hybridMultilevel"/>
    <w:tmpl w:val="3E243A32"/>
    <w:lvl w:ilvl="0" w:tplc="57386A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40E90"/>
    <w:multiLevelType w:val="hybridMultilevel"/>
    <w:tmpl w:val="7604D96A"/>
    <w:lvl w:ilvl="0" w:tplc="74F07DD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7628"/>
    <w:multiLevelType w:val="hybridMultilevel"/>
    <w:tmpl w:val="6CFC7044"/>
    <w:lvl w:ilvl="0" w:tplc="0D2A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FBF"/>
    <w:multiLevelType w:val="multilevel"/>
    <w:tmpl w:val="D0CC9BB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5A1261"/>
    <w:multiLevelType w:val="hybridMultilevel"/>
    <w:tmpl w:val="965A97A4"/>
    <w:lvl w:ilvl="0" w:tplc="74F07DD8">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04728"/>
    <w:multiLevelType w:val="hybridMultilevel"/>
    <w:tmpl w:val="EEE20344"/>
    <w:lvl w:ilvl="0" w:tplc="2A927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600A8"/>
    <w:multiLevelType w:val="hybridMultilevel"/>
    <w:tmpl w:val="9906EB18"/>
    <w:lvl w:ilvl="0" w:tplc="2B7A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C4356"/>
    <w:multiLevelType w:val="hybridMultilevel"/>
    <w:tmpl w:val="A31C1BDE"/>
    <w:lvl w:ilvl="0" w:tplc="8474E9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E813E94"/>
    <w:multiLevelType w:val="hybridMultilevel"/>
    <w:tmpl w:val="F18C1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D16E63"/>
    <w:multiLevelType w:val="hybridMultilevel"/>
    <w:tmpl w:val="FCDE7A00"/>
    <w:lvl w:ilvl="0" w:tplc="95428BA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114CB"/>
    <w:multiLevelType w:val="hybridMultilevel"/>
    <w:tmpl w:val="C290AA7A"/>
    <w:lvl w:ilvl="0" w:tplc="E898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64A48"/>
    <w:multiLevelType w:val="hybridMultilevel"/>
    <w:tmpl w:val="E0467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D2660"/>
    <w:multiLevelType w:val="hybridMultilevel"/>
    <w:tmpl w:val="F15CFF98"/>
    <w:lvl w:ilvl="0" w:tplc="FA0A0A3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16893"/>
    <w:multiLevelType w:val="hybridMultilevel"/>
    <w:tmpl w:val="35185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BED3979"/>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F83611"/>
    <w:multiLevelType w:val="hybridMultilevel"/>
    <w:tmpl w:val="BE3691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C3356A"/>
    <w:multiLevelType w:val="hybridMultilevel"/>
    <w:tmpl w:val="1A20B1BA"/>
    <w:lvl w:ilvl="0" w:tplc="DED63668">
      <w:start w:val="1"/>
      <w:numFmt w:val="decimal"/>
      <w:lvlText w:val="%1."/>
      <w:lvlJc w:val="left"/>
      <w:pPr>
        <w:ind w:left="720" w:hanging="360"/>
      </w:pPr>
      <w:rPr>
        <w:rFonts w:ascii="Segoe UI" w:hAnsi="Segoe UI" w:cs="Segoe UI"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7278E"/>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1428E9"/>
    <w:multiLevelType w:val="hybridMultilevel"/>
    <w:tmpl w:val="FB0A78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B65500"/>
    <w:multiLevelType w:val="hybridMultilevel"/>
    <w:tmpl w:val="8D14C36E"/>
    <w:lvl w:ilvl="0" w:tplc="E6D04EEE">
      <w:start w:val="1"/>
      <w:numFmt w:val="decimal"/>
      <w:lvlText w:val="%1."/>
      <w:lvlJc w:val="left"/>
      <w:pPr>
        <w:ind w:left="1800" w:hanging="360"/>
      </w:pPr>
      <w:rPr>
        <w:rFonts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89065E"/>
    <w:multiLevelType w:val="hybridMultilevel"/>
    <w:tmpl w:val="D1B0CFDC"/>
    <w:lvl w:ilvl="0" w:tplc="86CA8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134CEB"/>
    <w:multiLevelType w:val="multilevel"/>
    <w:tmpl w:val="986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E71E3"/>
    <w:multiLevelType w:val="hybridMultilevel"/>
    <w:tmpl w:val="CAFA842C"/>
    <w:lvl w:ilvl="0" w:tplc="26A028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9671E4"/>
    <w:multiLevelType w:val="hybridMultilevel"/>
    <w:tmpl w:val="57AC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D2D80"/>
    <w:multiLevelType w:val="hybridMultilevel"/>
    <w:tmpl w:val="7DA2333E"/>
    <w:lvl w:ilvl="0" w:tplc="F76447DA">
      <w:start w:val="1"/>
      <w:numFmt w:val="decimal"/>
      <w:lvlText w:val="%1."/>
      <w:lvlJc w:val="left"/>
      <w:pPr>
        <w:ind w:left="108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06DE5"/>
    <w:multiLevelType w:val="hybridMultilevel"/>
    <w:tmpl w:val="4E30D78E"/>
    <w:lvl w:ilvl="0" w:tplc="21B2170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434EC"/>
    <w:multiLevelType w:val="hybridMultilevel"/>
    <w:tmpl w:val="1718704A"/>
    <w:lvl w:ilvl="0" w:tplc="07D49F8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0E5CE9"/>
    <w:multiLevelType w:val="hybridMultilevel"/>
    <w:tmpl w:val="63CAA8E8"/>
    <w:lvl w:ilvl="0" w:tplc="00BE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300EA"/>
    <w:multiLevelType w:val="hybridMultilevel"/>
    <w:tmpl w:val="DBAA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A0200D"/>
    <w:multiLevelType w:val="hybridMultilevel"/>
    <w:tmpl w:val="8D1E1D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DE377FF"/>
    <w:multiLevelType w:val="hybridMultilevel"/>
    <w:tmpl w:val="5ADC253A"/>
    <w:lvl w:ilvl="0" w:tplc="E4B6CF3A">
      <w:start w:val="1"/>
      <w:numFmt w:val="decimal"/>
      <w:lvlText w:val="%1."/>
      <w:lvlJc w:val="left"/>
      <w:pPr>
        <w:ind w:left="1800" w:hanging="360"/>
      </w:pPr>
      <w:rPr>
        <w:rFonts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F607F08"/>
    <w:multiLevelType w:val="hybridMultilevel"/>
    <w:tmpl w:val="5E0674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6C4279"/>
    <w:multiLevelType w:val="hybridMultilevel"/>
    <w:tmpl w:val="DE0CFCB6"/>
    <w:lvl w:ilvl="0" w:tplc="7B56EE3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7872EF"/>
    <w:multiLevelType w:val="hybridMultilevel"/>
    <w:tmpl w:val="2474BAAE"/>
    <w:lvl w:ilvl="0" w:tplc="04060015">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2F14F72"/>
    <w:multiLevelType w:val="hybridMultilevel"/>
    <w:tmpl w:val="584A9564"/>
    <w:lvl w:ilvl="0" w:tplc="FEE8D1D6">
      <w:start w:val="1"/>
      <w:numFmt w:val="decimal"/>
      <w:lvlText w:val="%1."/>
      <w:lvlJc w:val="left"/>
      <w:pPr>
        <w:ind w:left="1080" w:hanging="360"/>
      </w:pPr>
      <w:rPr>
        <w:rFonts w:ascii="Times New Roman" w:eastAsiaTheme="minorHAnsi" w:hAnsi="Times New Roman" w:cstheme="minorBidi"/>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11308E"/>
    <w:multiLevelType w:val="hybridMultilevel"/>
    <w:tmpl w:val="FE62B16E"/>
    <w:lvl w:ilvl="0" w:tplc="32A41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8B0B5B"/>
    <w:multiLevelType w:val="hybridMultilevel"/>
    <w:tmpl w:val="26B42EF8"/>
    <w:lvl w:ilvl="0" w:tplc="4FD4F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9964F8"/>
    <w:multiLevelType w:val="hybridMultilevel"/>
    <w:tmpl w:val="7920553C"/>
    <w:lvl w:ilvl="0" w:tplc="903A9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9101A0"/>
    <w:multiLevelType w:val="hybridMultilevel"/>
    <w:tmpl w:val="2A6CCF86"/>
    <w:lvl w:ilvl="0" w:tplc="D30C21DA">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66B4F"/>
    <w:multiLevelType w:val="hybridMultilevel"/>
    <w:tmpl w:val="9ED4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7"/>
  </w:num>
  <w:num w:numId="3">
    <w:abstractNumId w:val="42"/>
  </w:num>
  <w:num w:numId="4">
    <w:abstractNumId w:val="43"/>
  </w:num>
  <w:num w:numId="5">
    <w:abstractNumId w:val="5"/>
  </w:num>
  <w:num w:numId="6">
    <w:abstractNumId w:val="9"/>
  </w:num>
  <w:num w:numId="7">
    <w:abstractNumId w:val="40"/>
  </w:num>
  <w:num w:numId="8">
    <w:abstractNumId w:val="31"/>
  </w:num>
  <w:num w:numId="9">
    <w:abstractNumId w:val="25"/>
  </w:num>
  <w:num w:numId="10">
    <w:abstractNumId w:val="30"/>
  </w:num>
  <w:num w:numId="11">
    <w:abstractNumId w:val="13"/>
  </w:num>
  <w:num w:numId="12">
    <w:abstractNumId w:val="16"/>
  </w:num>
  <w:num w:numId="13">
    <w:abstractNumId w:val="10"/>
  </w:num>
  <w:num w:numId="14">
    <w:abstractNumId w:val="24"/>
  </w:num>
  <w:num w:numId="15">
    <w:abstractNumId w:val="7"/>
  </w:num>
  <w:num w:numId="16">
    <w:abstractNumId w:val="15"/>
  </w:num>
  <w:num w:numId="17">
    <w:abstractNumId w:val="26"/>
  </w:num>
  <w:num w:numId="18">
    <w:abstractNumId w:val="12"/>
  </w:num>
  <w:num w:numId="19">
    <w:abstractNumId w:val="41"/>
  </w:num>
  <w:num w:numId="20">
    <w:abstractNumId w:val="32"/>
  </w:num>
  <w:num w:numId="21">
    <w:abstractNumId w:val="14"/>
  </w:num>
  <w:num w:numId="22">
    <w:abstractNumId w:val="2"/>
  </w:num>
  <w:num w:numId="23">
    <w:abstractNumId w:val="45"/>
  </w:num>
  <w:num w:numId="24">
    <w:abstractNumId w:val="28"/>
  </w:num>
  <w:num w:numId="25">
    <w:abstractNumId w:val="22"/>
  </w:num>
  <w:num w:numId="26">
    <w:abstractNumId w:val="19"/>
  </w:num>
  <w:num w:numId="27">
    <w:abstractNumId w:val="27"/>
  </w:num>
  <w:num w:numId="28">
    <w:abstractNumId w:val="35"/>
  </w:num>
  <w:num w:numId="29">
    <w:abstractNumId w:val="3"/>
  </w:num>
  <w:num w:numId="30">
    <w:abstractNumId w:val="21"/>
  </w:num>
  <w:num w:numId="31">
    <w:abstractNumId w:val="18"/>
  </w:num>
  <w:num w:numId="32">
    <w:abstractNumId w:val="1"/>
  </w:num>
  <w:num w:numId="33">
    <w:abstractNumId w:val="44"/>
  </w:num>
  <w:num w:numId="34">
    <w:abstractNumId w:val="39"/>
  </w:num>
  <w:num w:numId="35">
    <w:abstractNumId w:val="17"/>
  </w:num>
  <w:num w:numId="36">
    <w:abstractNumId w:val="29"/>
  </w:num>
  <w:num w:numId="37">
    <w:abstractNumId w:val="0"/>
  </w:num>
  <w:num w:numId="38">
    <w:abstractNumId w:val="33"/>
  </w:num>
  <w:num w:numId="39">
    <w:abstractNumId w:val="4"/>
  </w:num>
  <w:num w:numId="40">
    <w:abstractNumId w:val="20"/>
  </w:num>
  <w:num w:numId="41">
    <w:abstractNumId w:val="11"/>
  </w:num>
  <w:num w:numId="42">
    <w:abstractNumId w:val="23"/>
  </w:num>
  <w:num w:numId="43">
    <w:abstractNumId w:val="38"/>
  </w:num>
  <w:num w:numId="44">
    <w:abstractNumId w:val="36"/>
  </w:num>
  <w:num w:numId="45">
    <w:abstractNumId w:val="34"/>
  </w:num>
  <w:num w:numId="46">
    <w:abstractNumId w:val="8"/>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Quinlan">
    <w15:presenceInfo w15:providerId="Windows Live" w15:userId="bc8d74ca8b092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01167"/>
    <w:rsid w:val="0000257A"/>
    <w:rsid w:val="00005438"/>
    <w:rsid w:val="000106B3"/>
    <w:rsid w:val="00012BC0"/>
    <w:rsid w:val="0001350A"/>
    <w:rsid w:val="00015856"/>
    <w:rsid w:val="0001712A"/>
    <w:rsid w:val="00022666"/>
    <w:rsid w:val="00041101"/>
    <w:rsid w:val="000413C9"/>
    <w:rsid w:val="00041D50"/>
    <w:rsid w:val="00041F0B"/>
    <w:rsid w:val="000421E1"/>
    <w:rsid w:val="000465A4"/>
    <w:rsid w:val="00051053"/>
    <w:rsid w:val="0006119D"/>
    <w:rsid w:val="000613C3"/>
    <w:rsid w:val="00061459"/>
    <w:rsid w:val="00065138"/>
    <w:rsid w:val="00072B87"/>
    <w:rsid w:val="000810CA"/>
    <w:rsid w:val="0009453F"/>
    <w:rsid w:val="000965BD"/>
    <w:rsid w:val="000A0F41"/>
    <w:rsid w:val="000A1D19"/>
    <w:rsid w:val="000B11DA"/>
    <w:rsid w:val="000B164B"/>
    <w:rsid w:val="000B2FBA"/>
    <w:rsid w:val="000B3D14"/>
    <w:rsid w:val="000B64D9"/>
    <w:rsid w:val="000C5A55"/>
    <w:rsid w:val="000D2924"/>
    <w:rsid w:val="000D3F9D"/>
    <w:rsid w:val="000D5FAE"/>
    <w:rsid w:val="000E0AEE"/>
    <w:rsid w:val="000E0F69"/>
    <w:rsid w:val="000F37D6"/>
    <w:rsid w:val="00105450"/>
    <w:rsid w:val="0010696F"/>
    <w:rsid w:val="00106B6A"/>
    <w:rsid w:val="0011224A"/>
    <w:rsid w:val="00115D96"/>
    <w:rsid w:val="00116AC0"/>
    <w:rsid w:val="00117DAF"/>
    <w:rsid w:val="00121CE4"/>
    <w:rsid w:val="00125B6F"/>
    <w:rsid w:val="0013365E"/>
    <w:rsid w:val="00150B4A"/>
    <w:rsid w:val="00150B7D"/>
    <w:rsid w:val="001632C6"/>
    <w:rsid w:val="001771D1"/>
    <w:rsid w:val="00177D1B"/>
    <w:rsid w:val="001863F3"/>
    <w:rsid w:val="00191711"/>
    <w:rsid w:val="001A04FA"/>
    <w:rsid w:val="001A4CF5"/>
    <w:rsid w:val="001A7142"/>
    <w:rsid w:val="001B3A7D"/>
    <w:rsid w:val="001B673F"/>
    <w:rsid w:val="001C02F7"/>
    <w:rsid w:val="001C5871"/>
    <w:rsid w:val="001D0D85"/>
    <w:rsid w:val="001D1C04"/>
    <w:rsid w:val="001D5AAA"/>
    <w:rsid w:val="001D6B8B"/>
    <w:rsid w:val="001E05D6"/>
    <w:rsid w:val="001E32F7"/>
    <w:rsid w:val="001E5471"/>
    <w:rsid w:val="001F782B"/>
    <w:rsid w:val="002028A8"/>
    <w:rsid w:val="00203E73"/>
    <w:rsid w:val="00203F6F"/>
    <w:rsid w:val="00211EDF"/>
    <w:rsid w:val="0021271A"/>
    <w:rsid w:val="00215568"/>
    <w:rsid w:val="002248F2"/>
    <w:rsid w:val="002262A9"/>
    <w:rsid w:val="00231384"/>
    <w:rsid w:val="00234564"/>
    <w:rsid w:val="002346B8"/>
    <w:rsid w:val="00234C4F"/>
    <w:rsid w:val="002363F0"/>
    <w:rsid w:val="00243ACD"/>
    <w:rsid w:val="002450D9"/>
    <w:rsid w:val="00252CBB"/>
    <w:rsid w:val="00253625"/>
    <w:rsid w:val="002542BA"/>
    <w:rsid w:val="0026246D"/>
    <w:rsid w:val="00265050"/>
    <w:rsid w:val="00271875"/>
    <w:rsid w:val="002751FD"/>
    <w:rsid w:val="00275438"/>
    <w:rsid w:val="00282FCB"/>
    <w:rsid w:val="0029249E"/>
    <w:rsid w:val="00297480"/>
    <w:rsid w:val="002A153E"/>
    <w:rsid w:val="002B5E8C"/>
    <w:rsid w:val="002B631C"/>
    <w:rsid w:val="002B75D1"/>
    <w:rsid w:val="002D13F5"/>
    <w:rsid w:val="002D21F7"/>
    <w:rsid w:val="002D4BA9"/>
    <w:rsid w:val="002E20EB"/>
    <w:rsid w:val="002E2BC9"/>
    <w:rsid w:val="002F1F73"/>
    <w:rsid w:val="00301085"/>
    <w:rsid w:val="00310963"/>
    <w:rsid w:val="00312853"/>
    <w:rsid w:val="00314DDC"/>
    <w:rsid w:val="00320E1D"/>
    <w:rsid w:val="003243EF"/>
    <w:rsid w:val="003247ED"/>
    <w:rsid w:val="00326251"/>
    <w:rsid w:val="00326DB3"/>
    <w:rsid w:val="00327CA7"/>
    <w:rsid w:val="00332819"/>
    <w:rsid w:val="00332918"/>
    <w:rsid w:val="00333B9A"/>
    <w:rsid w:val="00334762"/>
    <w:rsid w:val="003365A9"/>
    <w:rsid w:val="003367E4"/>
    <w:rsid w:val="00337BE2"/>
    <w:rsid w:val="0034017A"/>
    <w:rsid w:val="003477F7"/>
    <w:rsid w:val="003500EA"/>
    <w:rsid w:val="0035501D"/>
    <w:rsid w:val="0037131F"/>
    <w:rsid w:val="00375F0A"/>
    <w:rsid w:val="003822A9"/>
    <w:rsid w:val="0038560E"/>
    <w:rsid w:val="00385E24"/>
    <w:rsid w:val="00391671"/>
    <w:rsid w:val="00396D70"/>
    <w:rsid w:val="003A0F01"/>
    <w:rsid w:val="003A4F96"/>
    <w:rsid w:val="003A7AAC"/>
    <w:rsid w:val="003B273B"/>
    <w:rsid w:val="003B5DD6"/>
    <w:rsid w:val="003C27E6"/>
    <w:rsid w:val="003C4840"/>
    <w:rsid w:val="003C4BF7"/>
    <w:rsid w:val="003C7411"/>
    <w:rsid w:val="003C7925"/>
    <w:rsid w:val="003D10A0"/>
    <w:rsid w:val="003D22AC"/>
    <w:rsid w:val="003D2D8D"/>
    <w:rsid w:val="003D48D9"/>
    <w:rsid w:val="003D6949"/>
    <w:rsid w:val="003E1308"/>
    <w:rsid w:val="003E1918"/>
    <w:rsid w:val="003E1ED4"/>
    <w:rsid w:val="003E5FCE"/>
    <w:rsid w:val="003F3270"/>
    <w:rsid w:val="003F4328"/>
    <w:rsid w:val="0040034B"/>
    <w:rsid w:val="00401BEE"/>
    <w:rsid w:val="00401E00"/>
    <w:rsid w:val="00402555"/>
    <w:rsid w:val="00402D18"/>
    <w:rsid w:val="00410A0F"/>
    <w:rsid w:val="0041496F"/>
    <w:rsid w:val="00415605"/>
    <w:rsid w:val="0041734C"/>
    <w:rsid w:val="00420780"/>
    <w:rsid w:val="0043006C"/>
    <w:rsid w:val="00435EAC"/>
    <w:rsid w:val="00445342"/>
    <w:rsid w:val="00452E26"/>
    <w:rsid w:val="00455895"/>
    <w:rsid w:val="00463B2B"/>
    <w:rsid w:val="0046747D"/>
    <w:rsid w:val="00470FEB"/>
    <w:rsid w:val="0047547A"/>
    <w:rsid w:val="00481044"/>
    <w:rsid w:val="00482157"/>
    <w:rsid w:val="004822D0"/>
    <w:rsid w:val="0048239E"/>
    <w:rsid w:val="00483A2E"/>
    <w:rsid w:val="00491C86"/>
    <w:rsid w:val="0049522D"/>
    <w:rsid w:val="004A6769"/>
    <w:rsid w:val="004B3291"/>
    <w:rsid w:val="004B4BB9"/>
    <w:rsid w:val="004B7800"/>
    <w:rsid w:val="004C18BD"/>
    <w:rsid w:val="004C3FEE"/>
    <w:rsid w:val="004D0722"/>
    <w:rsid w:val="004D2CBF"/>
    <w:rsid w:val="004D7B10"/>
    <w:rsid w:val="004E426C"/>
    <w:rsid w:val="004E53D2"/>
    <w:rsid w:val="004E56F4"/>
    <w:rsid w:val="004E62AC"/>
    <w:rsid w:val="004E76DF"/>
    <w:rsid w:val="005008F6"/>
    <w:rsid w:val="005033CB"/>
    <w:rsid w:val="00503BC5"/>
    <w:rsid w:val="00504C67"/>
    <w:rsid w:val="00506E10"/>
    <w:rsid w:val="00514A49"/>
    <w:rsid w:val="005159A8"/>
    <w:rsid w:val="00515B3C"/>
    <w:rsid w:val="00522FEC"/>
    <w:rsid w:val="00527003"/>
    <w:rsid w:val="005367F8"/>
    <w:rsid w:val="00537077"/>
    <w:rsid w:val="0054244E"/>
    <w:rsid w:val="00544082"/>
    <w:rsid w:val="005458B7"/>
    <w:rsid w:val="00553986"/>
    <w:rsid w:val="005541F7"/>
    <w:rsid w:val="005558DD"/>
    <w:rsid w:val="0055777C"/>
    <w:rsid w:val="00562EF7"/>
    <w:rsid w:val="00564009"/>
    <w:rsid w:val="0056704A"/>
    <w:rsid w:val="00567E65"/>
    <w:rsid w:val="00570BFA"/>
    <w:rsid w:val="005764CB"/>
    <w:rsid w:val="00586EF5"/>
    <w:rsid w:val="00587F17"/>
    <w:rsid w:val="00590382"/>
    <w:rsid w:val="005915A1"/>
    <w:rsid w:val="00592774"/>
    <w:rsid w:val="00592E09"/>
    <w:rsid w:val="00595799"/>
    <w:rsid w:val="005A0A75"/>
    <w:rsid w:val="005A14E9"/>
    <w:rsid w:val="005B64EE"/>
    <w:rsid w:val="005B7763"/>
    <w:rsid w:val="005C06E3"/>
    <w:rsid w:val="005C2395"/>
    <w:rsid w:val="005C270A"/>
    <w:rsid w:val="005C35EF"/>
    <w:rsid w:val="005C66E4"/>
    <w:rsid w:val="005D2358"/>
    <w:rsid w:val="005D38C5"/>
    <w:rsid w:val="005D5F12"/>
    <w:rsid w:val="005E7E1D"/>
    <w:rsid w:val="005F05F9"/>
    <w:rsid w:val="0060013E"/>
    <w:rsid w:val="006043FC"/>
    <w:rsid w:val="00605CAB"/>
    <w:rsid w:val="006078F4"/>
    <w:rsid w:val="00613DEC"/>
    <w:rsid w:val="00616CCF"/>
    <w:rsid w:val="0062036A"/>
    <w:rsid w:val="00620421"/>
    <w:rsid w:val="00621BE6"/>
    <w:rsid w:val="0062352C"/>
    <w:rsid w:val="00632BEC"/>
    <w:rsid w:val="00635B27"/>
    <w:rsid w:val="00637635"/>
    <w:rsid w:val="006403CE"/>
    <w:rsid w:val="00642DB5"/>
    <w:rsid w:val="0065253D"/>
    <w:rsid w:val="0065662F"/>
    <w:rsid w:val="0066055C"/>
    <w:rsid w:val="006658B7"/>
    <w:rsid w:val="00665C1F"/>
    <w:rsid w:val="00673239"/>
    <w:rsid w:val="00675921"/>
    <w:rsid w:val="00681190"/>
    <w:rsid w:val="00683CD6"/>
    <w:rsid w:val="00693F9F"/>
    <w:rsid w:val="006A7687"/>
    <w:rsid w:val="006B0532"/>
    <w:rsid w:val="006B06C3"/>
    <w:rsid w:val="006B4E86"/>
    <w:rsid w:val="006B51EB"/>
    <w:rsid w:val="006C3CEC"/>
    <w:rsid w:val="006C6255"/>
    <w:rsid w:val="006C6978"/>
    <w:rsid w:val="006D1BC3"/>
    <w:rsid w:val="006D1FDD"/>
    <w:rsid w:val="006D691F"/>
    <w:rsid w:val="006E006C"/>
    <w:rsid w:val="006E3C7D"/>
    <w:rsid w:val="006E47F6"/>
    <w:rsid w:val="006E65D0"/>
    <w:rsid w:val="006E7ECD"/>
    <w:rsid w:val="006F07E3"/>
    <w:rsid w:val="006F37E6"/>
    <w:rsid w:val="006F701D"/>
    <w:rsid w:val="0070187A"/>
    <w:rsid w:val="00702112"/>
    <w:rsid w:val="007027AC"/>
    <w:rsid w:val="00711BB8"/>
    <w:rsid w:val="00722781"/>
    <w:rsid w:val="00722B44"/>
    <w:rsid w:val="0072406C"/>
    <w:rsid w:val="0073014E"/>
    <w:rsid w:val="0073538F"/>
    <w:rsid w:val="00736ABD"/>
    <w:rsid w:val="00736BAD"/>
    <w:rsid w:val="007379A7"/>
    <w:rsid w:val="00742171"/>
    <w:rsid w:val="00744C8F"/>
    <w:rsid w:val="007543BB"/>
    <w:rsid w:val="00762A3E"/>
    <w:rsid w:val="00767DB2"/>
    <w:rsid w:val="00771169"/>
    <w:rsid w:val="00772A2C"/>
    <w:rsid w:val="00774336"/>
    <w:rsid w:val="00776C8B"/>
    <w:rsid w:val="007879E6"/>
    <w:rsid w:val="00792001"/>
    <w:rsid w:val="00797E72"/>
    <w:rsid w:val="007A20E9"/>
    <w:rsid w:val="007A2F0D"/>
    <w:rsid w:val="007A7605"/>
    <w:rsid w:val="007B13CB"/>
    <w:rsid w:val="007B4EF8"/>
    <w:rsid w:val="007B4F42"/>
    <w:rsid w:val="007C2DEB"/>
    <w:rsid w:val="007C5BFC"/>
    <w:rsid w:val="007C6B3D"/>
    <w:rsid w:val="007D2062"/>
    <w:rsid w:val="007D21FB"/>
    <w:rsid w:val="007E7CA6"/>
    <w:rsid w:val="007F0500"/>
    <w:rsid w:val="008036BC"/>
    <w:rsid w:val="0080465F"/>
    <w:rsid w:val="008048FE"/>
    <w:rsid w:val="00804CE3"/>
    <w:rsid w:val="008075E2"/>
    <w:rsid w:val="00810365"/>
    <w:rsid w:val="00813348"/>
    <w:rsid w:val="008172E9"/>
    <w:rsid w:val="00817CFB"/>
    <w:rsid w:val="00824313"/>
    <w:rsid w:val="00824637"/>
    <w:rsid w:val="00830260"/>
    <w:rsid w:val="00836908"/>
    <w:rsid w:val="00840182"/>
    <w:rsid w:val="00840B6A"/>
    <w:rsid w:val="00845860"/>
    <w:rsid w:val="00846C8E"/>
    <w:rsid w:val="00851394"/>
    <w:rsid w:val="00855841"/>
    <w:rsid w:val="0086403F"/>
    <w:rsid w:val="00865558"/>
    <w:rsid w:val="00872726"/>
    <w:rsid w:val="00873123"/>
    <w:rsid w:val="00876092"/>
    <w:rsid w:val="00876164"/>
    <w:rsid w:val="00876F09"/>
    <w:rsid w:val="008807BD"/>
    <w:rsid w:val="00881FB7"/>
    <w:rsid w:val="0088696A"/>
    <w:rsid w:val="00891983"/>
    <w:rsid w:val="00895AAA"/>
    <w:rsid w:val="00896297"/>
    <w:rsid w:val="00896CD6"/>
    <w:rsid w:val="008A4E07"/>
    <w:rsid w:val="008B7BB0"/>
    <w:rsid w:val="008C58BC"/>
    <w:rsid w:val="008D0A24"/>
    <w:rsid w:val="008D2234"/>
    <w:rsid w:val="008D2F5C"/>
    <w:rsid w:val="008E42C9"/>
    <w:rsid w:val="008E672A"/>
    <w:rsid w:val="008E67A1"/>
    <w:rsid w:val="008E7CEF"/>
    <w:rsid w:val="008F20A7"/>
    <w:rsid w:val="008F4290"/>
    <w:rsid w:val="009011DF"/>
    <w:rsid w:val="00902865"/>
    <w:rsid w:val="00904D67"/>
    <w:rsid w:val="0091070D"/>
    <w:rsid w:val="00913E0A"/>
    <w:rsid w:val="009219DD"/>
    <w:rsid w:val="00921C1F"/>
    <w:rsid w:val="009229A4"/>
    <w:rsid w:val="009314E5"/>
    <w:rsid w:val="0093231A"/>
    <w:rsid w:val="00960879"/>
    <w:rsid w:val="00961E12"/>
    <w:rsid w:val="009646DA"/>
    <w:rsid w:val="00966ADE"/>
    <w:rsid w:val="00972EB6"/>
    <w:rsid w:val="00992DD6"/>
    <w:rsid w:val="00994F4E"/>
    <w:rsid w:val="009954B9"/>
    <w:rsid w:val="00997B41"/>
    <w:rsid w:val="009A08C7"/>
    <w:rsid w:val="009A146D"/>
    <w:rsid w:val="009A1B81"/>
    <w:rsid w:val="009A4C6D"/>
    <w:rsid w:val="009A6D6C"/>
    <w:rsid w:val="009B0919"/>
    <w:rsid w:val="009B4AC5"/>
    <w:rsid w:val="009B594E"/>
    <w:rsid w:val="009B6FE9"/>
    <w:rsid w:val="009C07DC"/>
    <w:rsid w:val="009D27CE"/>
    <w:rsid w:val="009D2A61"/>
    <w:rsid w:val="009E2940"/>
    <w:rsid w:val="009E64F6"/>
    <w:rsid w:val="009F5648"/>
    <w:rsid w:val="009F5A24"/>
    <w:rsid w:val="00A00CC6"/>
    <w:rsid w:val="00A100B3"/>
    <w:rsid w:val="00A126F6"/>
    <w:rsid w:val="00A13167"/>
    <w:rsid w:val="00A15313"/>
    <w:rsid w:val="00A170AC"/>
    <w:rsid w:val="00A20C89"/>
    <w:rsid w:val="00A219C0"/>
    <w:rsid w:val="00A26832"/>
    <w:rsid w:val="00A33F15"/>
    <w:rsid w:val="00A3764D"/>
    <w:rsid w:val="00A43837"/>
    <w:rsid w:val="00A455B1"/>
    <w:rsid w:val="00A541B4"/>
    <w:rsid w:val="00A56CDE"/>
    <w:rsid w:val="00A60231"/>
    <w:rsid w:val="00A64891"/>
    <w:rsid w:val="00A650DE"/>
    <w:rsid w:val="00A73879"/>
    <w:rsid w:val="00A809FE"/>
    <w:rsid w:val="00A92858"/>
    <w:rsid w:val="00A93757"/>
    <w:rsid w:val="00A9533A"/>
    <w:rsid w:val="00A95C95"/>
    <w:rsid w:val="00AA1558"/>
    <w:rsid w:val="00AA6D55"/>
    <w:rsid w:val="00AA6FF7"/>
    <w:rsid w:val="00AA702A"/>
    <w:rsid w:val="00AB1D2E"/>
    <w:rsid w:val="00AC1353"/>
    <w:rsid w:val="00AC2E83"/>
    <w:rsid w:val="00AC3CAB"/>
    <w:rsid w:val="00AC3EB9"/>
    <w:rsid w:val="00AD2391"/>
    <w:rsid w:val="00AE1756"/>
    <w:rsid w:val="00AE5962"/>
    <w:rsid w:val="00AE72E1"/>
    <w:rsid w:val="00AF39A8"/>
    <w:rsid w:val="00AF4EED"/>
    <w:rsid w:val="00AF6E78"/>
    <w:rsid w:val="00AF7865"/>
    <w:rsid w:val="00B110BD"/>
    <w:rsid w:val="00B2303D"/>
    <w:rsid w:val="00B3417A"/>
    <w:rsid w:val="00B362DF"/>
    <w:rsid w:val="00B368BA"/>
    <w:rsid w:val="00B37A4C"/>
    <w:rsid w:val="00B467AB"/>
    <w:rsid w:val="00B50CDD"/>
    <w:rsid w:val="00B55B39"/>
    <w:rsid w:val="00B55D82"/>
    <w:rsid w:val="00B6261D"/>
    <w:rsid w:val="00B7745A"/>
    <w:rsid w:val="00B82AC8"/>
    <w:rsid w:val="00B90CC6"/>
    <w:rsid w:val="00B9600E"/>
    <w:rsid w:val="00BA445B"/>
    <w:rsid w:val="00BA6B4D"/>
    <w:rsid w:val="00BB0288"/>
    <w:rsid w:val="00BC3DBA"/>
    <w:rsid w:val="00BC6F35"/>
    <w:rsid w:val="00BD364C"/>
    <w:rsid w:val="00BE3D79"/>
    <w:rsid w:val="00BF38FC"/>
    <w:rsid w:val="00C03AD5"/>
    <w:rsid w:val="00C103A7"/>
    <w:rsid w:val="00C1081D"/>
    <w:rsid w:val="00C1666F"/>
    <w:rsid w:val="00C22E6F"/>
    <w:rsid w:val="00C23288"/>
    <w:rsid w:val="00C24DCB"/>
    <w:rsid w:val="00C2671E"/>
    <w:rsid w:val="00C27C66"/>
    <w:rsid w:val="00C33BFE"/>
    <w:rsid w:val="00C35685"/>
    <w:rsid w:val="00C413E8"/>
    <w:rsid w:val="00C44D86"/>
    <w:rsid w:val="00C500C7"/>
    <w:rsid w:val="00C54E66"/>
    <w:rsid w:val="00C55557"/>
    <w:rsid w:val="00C6095E"/>
    <w:rsid w:val="00C60CD3"/>
    <w:rsid w:val="00C67506"/>
    <w:rsid w:val="00C721F6"/>
    <w:rsid w:val="00C772BA"/>
    <w:rsid w:val="00C77935"/>
    <w:rsid w:val="00C80421"/>
    <w:rsid w:val="00C86337"/>
    <w:rsid w:val="00C86C3B"/>
    <w:rsid w:val="00C86CE5"/>
    <w:rsid w:val="00C92F0D"/>
    <w:rsid w:val="00C95021"/>
    <w:rsid w:val="00CA2340"/>
    <w:rsid w:val="00CB0026"/>
    <w:rsid w:val="00CB24B9"/>
    <w:rsid w:val="00CB566A"/>
    <w:rsid w:val="00CC3D31"/>
    <w:rsid w:val="00CC7F1C"/>
    <w:rsid w:val="00CF41D5"/>
    <w:rsid w:val="00D06194"/>
    <w:rsid w:val="00D12157"/>
    <w:rsid w:val="00D12943"/>
    <w:rsid w:val="00D14019"/>
    <w:rsid w:val="00D16266"/>
    <w:rsid w:val="00D179E6"/>
    <w:rsid w:val="00D26181"/>
    <w:rsid w:val="00D269D4"/>
    <w:rsid w:val="00D54590"/>
    <w:rsid w:val="00D5578B"/>
    <w:rsid w:val="00D61AF4"/>
    <w:rsid w:val="00D66C01"/>
    <w:rsid w:val="00D768AB"/>
    <w:rsid w:val="00D804FC"/>
    <w:rsid w:val="00D8086C"/>
    <w:rsid w:val="00D81B96"/>
    <w:rsid w:val="00D833F7"/>
    <w:rsid w:val="00D87098"/>
    <w:rsid w:val="00D91C0E"/>
    <w:rsid w:val="00DA167B"/>
    <w:rsid w:val="00DA31B6"/>
    <w:rsid w:val="00DA4695"/>
    <w:rsid w:val="00DA536D"/>
    <w:rsid w:val="00DA58A8"/>
    <w:rsid w:val="00DA733C"/>
    <w:rsid w:val="00DA7CFF"/>
    <w:rsid w:val="00DC00AE"/>
    <w:rsid w:val="00DC3015"/>
    <w:rsid w:val="00DC54C1"/>
    <w:rsid w:val="00DC7286"/>
    <w:rsid w:val="00DD012F"/>
    <w:rsid w:val="00DD5085"/>
    <w:rsid w:val="00DD5126"/>
    <w:rsid w:val="00DD52EE"/>
    <w:rsid w:val="00DE383C"/>
    <w:rsid w:val="00DE50CE"/>
    <w:rsid w:val="00DE5C09"/>
    <w:rsid w:val="00DF21AC"/>
    <w:rsid w:val="00DF4AE7"/>
    <w:rsid w:val="00DF5673"/>
    <w:rsid w:val="00E00C07"/>
    <w:rsid w:val="00E01627"/>
    <w:rsid w:val="00E03AE2"/>
    <w:rsid w:val="00E06161"/>
    <w:rsid w:val="00E11204"/>
    <w:rsid w:val="00E12489"/>
    <w:rsid w:val="00E13AE4"/>
    <w:rsid w:val="00E13C83"/>
    <w:rsid w:val="00E16451"/>
    <w:rsid w:val="00E16F46"/>
    <w:rsid w:val="00E23FCC"/>
    <w:rsid w:val="00E3532B"/>
    <w:rsid w:val="00E43A4A"/>
    <w:rsid w:val="00E51209"/>
    <w:rsid w:val="00E605EE"/>
    <w:rsid w:val="00E651C1"/>
    <w:rsid w:val="00E70446"/>
    <w:rsid w:val="00E774F9"/>
    <w:rsid w:val="00E82EC4"/>
    <w:rsid w:val="00E84FF9"/>
    <w:rsid w:val="00E866BC"/>
    <w:rsid w:val="00E8783A"/>
    <w:rsid w:val="00E92E80"/>
    <w:rsid w:val="00E95F0B"/>
    <w:rsid w:val="00EA00F5"/>
    <w:rsid w:val="00EB261A"/>
    <w:rsid w:val="00EB421D"/>
    <w:rsid w:val="00EC59EA"/>
    <w:rsid w:val="00EC66DB"/>
    <w:rsid w:val="00ED6ADF"/>
    <w:rsid w:val="00ED7FED"/>
    <w:rsid w:val="00EE2523"/>
    <w:rsid w:val="00EE4B96"/>
    <w:rsid w:val="00EF114F"/>
    <w:rsid w:val="00EF1B9C"/>
    <w:rsid w:val="00EF7FF2"/>
    <w:rsid w:val="00F03A00"/>
    <w:rsid w:val="00F10C7B"/>
    <w:rsid w:val="00F14A9A"/>
    <w:rsid w:val="00F157DF"/>
    <w:rsid w:val="00F15E76"/>
    <w:rsid w:val="00F26832"/>
    <w:rsid w:val="00F27A36"/>
    <w:rsid w:val="00F37D47"/>
    <w:rsid w:val="00F408F4"/>
    <w:rsid w:val="00F43854"/>
    <w:rsid w:val="00F45D69"/>
    <w:rsid w:val="00F5027B"/>
    <w:rsid w:val="00F56D26"/>
    <w:rsid w:val="00F62CF5"/>
    <w:rsid w:val="00F669FA"/>
    <w:rsid w:val="00F74158"/>
    <w:rsid w:val="00F77DC3"/>
    <w:rsid w:val="00F97979"/>
    <w:rsid w:val="00FB2B43"/>
    <w:rsid w:val="00FC56F2"/>
    <w:rsid w:val="00FC75E2"/>
    <w:rsid w:val="00FD6D4A"/>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B2B"/>
    <w:pPr>
      <w:ind w:left="360" w:firstLine="0"/>
    </w:pPr>
    <w:rPr>
      <w:rFonts w:ascii="Segoe UI" w:hAnsi="Segoe UI"/>
    </w:rPr>
  </w:style>
  <w:style w:type="paragraph" w:styleId="Heading1">
    <w:name w:val="heading 1"/>
    <w:basedOn w:val="Normal"/>
    <w:link w:val="Heading1Char"/>
    <w:uiPriority w:val="9"/>
    <w:qFormat/>
    <w:rsid w:val="0040034B"/>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40034B"/>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paragraph" w:styleId="BalloonText">
    <w:name w:val="Balloon Text"/>
    <w:basedOn w:val="Normal"/>
    <w:link w:val="BalloonTextChar"/>
    <w:uiPriority w:val="99"/>
    <w:semiHidden/>
    <w:unhideWhenUsed/>
    <w:rsid w:val="007543BB"/>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7543BB"/>
    <w:rPr>
      <w:rFonts w:ascii="Segoe UI" w:hAnsi="Segoe UI" w:cs="Segoe UI"/>
      <w:sz w:val="18"/>
      <w:szCs w:val="18"/>
    </w:rPr>
  </w:style>
  <w:style w:type="paragraph" w:styleId="Quote">
    <w:name w:val="Quote"/>
    <w:basedOn w:val="Normal"/>
    <w:next w:val="Normal"/>
    <w:link w:val="QuoteChar"/>
    <w:uiPriority w:val="29"/>
    <w:qFormat/>
    <w:rsid w:val="00D81B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1B96"/>
    <w:rPr>
      <w:rFonts w:ascii="Segoe UI" w:hAnsi="Segoe UI"/>
      <w:i/>
      <w:iCs/>
      <w:color w:val="404040" w:themeColor="text1" w:themeTint="BF"/>
    </w:rPr>
  </w:style>
  <w:style w:type="paragraph" w:styleId="IntenseQuote">
    <w:name w:val="Intense Quote"/>
    <w:basedOn w:val="Normal"/>
    <w:next w:val="Normal"/>
    <w:link w:val="IntenseQuoteChar"/>
    <w:uiPriority w:val="30"/>
    <w:qFormat/>
    <w:rsid w:val="00D81B9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1B96"/>
    <w:rPr>
      <w:rFonts w:ascii="Segoe UI" w:hAnsi="Segoe UI"/>
      <w:i/>
      <w:iCs/>
      <w:color w:val="5B9BD5" w:themeColor="accent1"/>
    </w:rPr>
  </w:style>
  <w:style w:type="table" w:styleId="TableGrid">
    <w:name w:val="Table Grid"/>
    <w:basedOn w:val="TableNormal"/>
    <w:uiPriority w:val="39"/>
    <w:rsid w:val="001E05D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3138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www.microsoft.com/windowsazure/sd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visualstudio/"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2.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D65467-44E8-4CB6-84D2-FA6FA449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18</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Beth Quinlan</cp:lastModifiedBy>
  <cp:revision>199</cp:revision>
  <cp:lastPrinted>2018-04-04T16:30:00Z</cp:lastPrinted>
  <dcterms:created xsi:type="dcterms:W3CDTF">2014-12-06T15:18:00Z</dcterms:created>
  <dcterms:modified xsi:type="dcterms:W3CDTF">2018-04-11T18:17:00Z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ies>
</file>