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1ACC2" w14:textId="77777777" w:rsidR="00711BB8" w:rsidRDefault="00711BB8" w:rsidP="00711BB8">
      <w:pPr>
        <w:pStyle w:val="Title"/>
        <w:ind w:right="288"/>
        <w:rPr>
          <w:rFonts w:cs="Calibri"/>
          <w:color w:val="4F81BD"/>
          <w:sz w:val="60"/>
          <w:szCs w:val="60"/>
          <w:lang w:val="en-IN"/>
        </w:rPr>
      </w:pPr>
      <w:r>
        <w:rPr>
          <w:rFonts w:cs="Calibri"/>
          <w:color w:val="4F81BD"/>
          <w:sz w:val="60"/>
          <w:szCs w:val="60"/>
          <w:lang w:val="en-IN"/>
        </w:rPr>
        <w:t>WorkshopPLUS</w:t>
      </w:r>
    </w:p>
    <w:p w14:paraId="100399BA" w14:textId="328D7282" w:rsidR="002A153E" w:rsidRPr="00C12267" w:rsidRDefault="00711BB8" w:rsidP="00711BB8">
      <w:pPr>
        <w:pStyle w:val="Title"/>
        <w:ind w:right="288"/>
        <w:rPr>
          <w:rFonts w:cs="Calibri"/>
          <w:color w:val="4F81BD"/>
          <w:sz w:val="60"/>
          <w:szCs w:val="60"/>
        </w:rPr>
      </w:pPr>
      <w:r>
        <w:rPr>
          <w:rFonts w:cs="Calibri"/>
          <w:color w:val="4F81BD"/>
          <w:sz w:val="60"/>
          <w:szCs w:val="60"/>
          <w:lang w:val="en-IN"/>
        </w:rPr>
        <w:t>Microsoft Azure Infrastructure as a Service (IaaS)</w:t>
      </w:r>
    </w:p>
    <w:p w14:paraId="100399BB" w14:textId="1BBE9B5B" w:rsidR="002A153E" w:rsidRDefault="00F37D47" w:rsidP="002A153E">
      <w:pPr>
        <w:pStyle w:val="DocumentTitleSecond"/>
        <w:rPr>
          <w:lang w:val="en-IN" w:eastAsia="en-US"/>
        </w:rPr>
      </w:pPr>
      <w:r>
        <w:rPr>
          <w:lang w:val="en-IN" w:eastAsia="en-US"/>
        </w:rPr>
        <w:t>Azure Resource Manager</w:t>
      </w:r>
      <w:r w:rsidR="00527D80">
        <w:rPr>
          <w:lang w:val="en-IN" w:eastAsia="en-US"/>
        </w:rPr>
        <w:t xml:space="preserve"> Policies &amp; Resource Locks</w:t>
      </w:r>
    </w:p>
    <w:p w14:paraId="100399BC" w14:textId="77777777" w:rsidR="009F5A24" w:rsidRDefault="002A153E" w:rsidP="00FB2B43">
      <w:pPr>
        <w:pStyle w:val="DocumentTitleSecond"/>
      </w:pPr>
      <w:r w:rsidRPr="007840F3">
        <w:t>Student Lab Manual</w:t>
      </w:r>
    </w:p>
    <w:p w14:paraId="100399BD" w14:textId="77777777" w:rsidR="009F5A24" w:rsidRDefault="009F5A24" w:rsidP="009F5A24"/>
    <w:p w14:paraId="100399BE" w14:textId="77777777" w:rsidR="009F5A24" w:rsidRDefault="009F5A24" w:rsidP="009F5A24"/>
    <w:p w14:paraId="100399BF" w14:textId="77777777" w:rsidR="009F5A24" w:rsidRDefault="009F5A24" w:rsidP="009F5A24"/>
    <w:p w14:paraId="100399C0" w14:textId="77777777" w:rsidR="009F5A24" w:rsidRDefault="009F5A24" w:rsidP="009F5A24">
      <w:pPr>
        <w:jc w:val="right"/>
      </w:pPr>
    </w:p>
    <w:p w14:paraId="100399C2" w14:textId="77777777" w:rsidR="009F5A24" w:rsidRDefault="009F5A24" w:rsidP="009F5A24">
      <w:pPr>
        <w:jc w:val="right"/>
      </w:pPr>
    </w:p>
    <w:p w14:paraId="100399C3" w14:textId="77777777" w:rsidR="009F5A24" w:rsidRDefault="009F5A24" w:rsidP="009F5A24">
      <w:pPr>
        <w:jc w:val="right"/>
      </w:pPr>
    </w:p>
    <w:p w14:paraId="100399C4" w14:textId="77777777" w:rsidR="009F5A24" w:rsidRDefault="009F5A24" w:rsidP="009F5A24">
      <w:pPr>
        <w:jc w:val="right"/>
      </w:pPr>
    </w:p>
    <w:p w14:paraId="100399C5" w14:textId="77777777" w:rsidR="009F5A24" w:rsidRDefault="009F5A24" w:rsidP="009F5A24">
      <w:pPr>
        <w:jc w:val="right"/>
      </w:pPr>
    </w:p>
    <w:p w14:paraId="100399C6" w14:textId="77777777" w:rsidR="009F5A24" w:rsidRDefault="009F5A24" w:rsidP="009F5A24">
      <w:pPr>
        <w:jc w:val="right"/>
      </w:pPr>
    </w:p>
    <w:p w14:paraId="100399C7" w14:textId="77777777" w:rsidR="007B4EF8" w:rsidRDefault="007B4EF8" w:rsidP="009F5A24">
      <w:pPr>
        <w:jc w:val="right"/>
      </w:pPr>
    </w:p>
    <w:p w14:paraId="100399C8" w14:textId="77777777" w:rsidR="00E95F0B" w:rsidRDefault="00E95F0B" w:rsidP="009F5A24">
      <w:pPr>
        <w:jc w:val="right"/>
      </w:pPr>
    </w:p>
    <w:p w14:paraId="100399C9" w14:textId="77777777" w:rsidR="00E95F0B" w:rsidRDefault="00E95F0B" w:rsidP="009F5A24">
      <w:pPr>
        <w:jc w:val="right"/>
      </w:pPr>
    </w:p>
    <w:p w14:paraId="100399CA" w14:textId="77777777" w:rsidR="00E95F0B" w:rsidRDefault="00E95F0B" w:rsidP="009F5A24">
      <w:pPr>
        <w:jc w:val="right"/>
      </w:pPr>
    </w:p>
    <w:p w14:paraId="100399CB" w14:textId="77777777" w:rsidR="00E95F0B" w:rsidRDefault="00E95F0B" w:rsidP="009F5A24">
      <w:pPr>
        <w:jc w:val="right"/>
      </w:pPr>
    </w:p>
    <w:p w14:paraId="100399CC" w14:textId="77777777" w:rsidR="00E95F0B" w:rsidRDefault="00E95F0B" w:rsidP="009F5A24">
      <w:pPr>
        <w:jc w:val="right"/>
      </w:pPr>
    </w:p>
    <w:p w14:paraId="100399CD" w14:textId="77777777" w:rsidR="00E95F0B" w:rsidRDefault="00E95F0B" w:rsidP="009F5A24">
      <w:pPr>
        <w:jc w:val="right"/>
      </w:pPr>
    </w:p>
    <w:p w14:paraId="5C0A9047" w14:textId="77777777" w:rsidR="006C6978" w:rsidRDefault="006C6978" w:rsidP="009F5A24">
      <w:pPr>
        <w:jc w:val="right"/>
      </w:pPr>
    </w:p>
    <w:p w14:paraId="1C4DEA1B" w14:textId="77777777" w:rsidR="006C6978" w:rsidRDefault="006C6978" w:rsidP="009F5A24">
      <w:pPr>
        <w:jc w:val="right"/>
      </w:pPr>
    </w:p>
    <w:p w14:paraId="741AE060" w14:textId="77777777" w:rsidR="006C6978" w:rsidRDefault="006C6978" w:rsidP="009F5A24">
      <w:pPr>
        <w:jc w:val="right"/>
      </w:pPr>
    </w:p>
    <w:p w14:paraId="100399CE" w14:textId="70F8B68C" w:rsidR="009F5A24" w:rsidRDefault="009F5A24" w:rsidP="009F5A24">
      <w:pPr>
        <w:jc w:val="right"/>
      </w:pPr>
      <w:r>
        <w:lastRenderedPageBreak/>
        <w:t>V</w:t>
      </w:r>
      <w:r w:rsidR="00602EC9">
        <w:t>1</w:t>
      </w:r>
      <w:r w:rsidR="003C4BF7">
        <w:t>.</w:t>
      </w:r>
      <w:r w:rsidR="00602EC9">
        <w:t>0</w:t>
      </w:r>
      <w:r w:rsidR="005D38C5">
        <w:t xml:space="preserve">, </w:t>
      </w:r>
      <w:r w:rsidR="00086037">
        <w:t>October 28</w:t>
      </w:r>
      <w:r>
        <w:t>, 201</w:t>
      </w:r>
      <w:r w:rsidR="00463B2B">
        <w:t>6</w:t>
      </w:r>
    </w:p>
    <w:p w14:paraId="100399CF" w14:textId="77777777" w:rsidR="009F5A24" w:rsidRDefault="009F5A24" w:rsidP="009F5A24"/>
    <w:p w14:paraId="100399D0"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6DCD5C8F" w14:textId="432BACF9" w:rsidR="00A20C89" w:rsidRDefault="00A20C89">
      <w:pPr>
        <w:rPr>
          <w:rFonts w:asciiTheme="minorHAnsi" w:eastAsia="Times New Roman" w:hAnsiTheme="minorHAnsi" w:cs="Arial"/>
          <w:color w:val="595959" w:themeColor="text1" w:themeTint="A6"/>
          <w:sz w:val="20"/>
          <w:szCs w:val="20"/>
          <w:lang w:bidi="he-IL"/>
        </w:rPr>
      </w:pPr>
    </w:p>
    <w:p w14:paraId="100399D1" w14:textId="19D3CF88"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100399D2" w14:textId="77777777" w:rsidR="009F5A24" w:rsidRDefault="009F5A24" w:rsidP="009F5A24">
      <w:pPr>
        <w:pStyle w:val="CopyrightText"/>
        <w:jc w:val="both"/>
        <w:rPr>
          <w:rFonts w:asciiTheme="minorHAnsi" w:hAnsiTheme="minorHAnsi"/>
          <w:color w:val="595959" w:themeColor="text1" w:themeTint="A6"/>
        </w:rPr>
      </w:pPr>
    </w:p>
    <w:p w14:paraId="100399D3"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00399D4" w14:textId="77777777" w:rsidR="009F5A24" w:rsidRDefault="009F5A24" w:rsidP="009F5A24">
      <w:pPr>
        <w:pStyle w:val="CopyrightText"/>
        <w:jc w:val="both"/>
        <w:rPr>
          <w:rFonts w:asciiTheme="minorHAnsi" w:hAnsiTheme="minorHAnsi"/>
          <w:color w:val="595959" w:themeColor="text1" w:themeTint="A6"/>
        </w:rPr>
      </w:pPr>
    </w:p>
    <w:p w14:paraId="100399D5" w14:textId="1479A12E" w:rsidR="009F5A24" w:rsidRDefault="00D61AF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2014</w:t>
      </w:r>
      <w:r w:rsidR="009F5A24">
        <w:rPr>
          <w:rFonts w:asciiTheme="minorHAnsi" w:hAnsiTheme="minorHAnsi"/>
          <w:color w:val="595959" w:themeColor="text1" w:themeTint="A6"/>
        </w:rPr>
        <w:t xml:space="preserve"> Microsoft Corporation. All rights reserved.</w:t>
      </w:r>
    </w:p>
    <w:p w14:paraId="100399D6" w14:textId="77777777" w:rsidR="009F5A24" w:rsidRDefault="009F5A24" w:rsidP="009F5A24">
      <w:pPr>
        <w:pStyle w:val="CopyrightText"/>
        <w:jc w:val="both"/>
        <w:rPr>
          <w:rFonts w:asciiTheme="minorHAnsi" w:hAnsiTheme="minorHAnsi"/>
          <w:color w:val="595959" w:themeColor="text1" w:themeTint="A6"/>
        </w:rPr>
      </w:pPr>
    </w:p>
    <w:p w14:paraId="100399D7"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xml:space="preserve">Microsoft, MS-DOS, MS, Windows, Windows NT, MSDN, Active Directory, BizTalk, SQL Server, SharePoint, Outlook, PowerPoint, FrontPage, Visual Basic, Visual C++, Visual J++, Visual InterDev, Visual SourceSafe, Visual C#, Visual </w:t>
      </w:r>
      <w:proofErr w:type="gramStart"/>
      <w:r>
        <w:rPr>
          <w:rFonts w:asciiTheme="minorHAnsi" w:hAnsiTheme="minorHAnsi"/>
          <w:color w:val="595959" w:themeColor="text1" w:themeTint="A6"/>
        </w:rPr>
        <w:t>J#,  and</w:t>
      </w:r>
      <w:proofErr w:type="gramEnd"/>
      <w:r>
        <w:rPr>
          <w:rFonts w:asciiTheme="minorHAnsi" w:hAnsiTheme="minorHAnsi"/>
          <w:color w:val="595959" w:themeColor="text1" w:themeTint="A6"/>
        </w:rPr>
        <w:t xml:space="preserve"> Visual Studio are either registered trademarks or trademarks of Microsoft Corporation in the U.S.A. and/or other countries.</w:t>
      </w:r>
    </w:p>
    <w:p w14:paraId="100399D8" w14:textId="77777777" w:rsidR="009F5A24" w:rsidRDefault="009F5A24" w:rsidP="009F5A24">
      <w:pPr>
        <w:pStyle w:val="CopyrightText"/>
        <w:jc w:val="both"/>
        <w:rPr>
          <w:rFonts w:asciiTheme="minorHAnsi" w:hAnsiTheme="minorHAnsi"/>
          <w:color w:val="595959" w:themeColor="text1" w:themeTint="A6"/>
        </w:rPr>
      </w:pPr>
    </w:p>
    <w:p w14:paraId="100399D9" w14:textId="77777777" w:rsidR="009F5A24" w:rsidRDefault="009F5A24" w:rsidP="009F5A24">
      <w:pPr>
        <w:pStyle w:val="CopyrightText"/>
        <w:ind w:firstLine="0"/>
        <w:jc w:val="both"/>
        <w:rPr>
          <w:rFonts w:asciiTheme="minorHAnsi" w:hAnsiTheme="minorHAnsi"/>
          <w:color w:val="595959" w:themeColor="text1" w:themeTint="A6"/>
        </w:rPr>
      </w:pPr>
      <w:bookmarkStart w:id="0" w:name="_Toc226956762"/>
      <w:bookmarkStart w:id="1" w:name="_Toc226793838"/>
      <w:bookmarkStart w:id="2" w:name="_Toc226771590"/>
      <w:bookmarkStart w:id="3" w:name="_Toc225603745"/>
      <w:bookmarkStart w:id="4" w:name="_Toc225424039"/>
      <w:bookmarkStart w:id="5" w:name="_Toc225240229"/>
      <w:bookmarkStart w:id="6" w:name="_Toc225237764"/>
      <w:r>
        <w:rPr>
          <w:rFonts w:asciiTheme="minorHAnsi" w:hAnsiTheme="minorHAnsi"/>
          <w:color w:val="595959" w:themeColor="text1" w:themeTint="A6"/>
        </w:rPr>
        <w:t>Other product and company names herein may be the trademarks of their respective owners.</w:t>
      </w:r>
      <w:bookmarkEnd w:id="0"/>
      <w:bookmarkEnd w:id="1"/>
      <w:bookmarkEnd w:id="2"/>
      <w:bookmarkEnd w:id="3"/>
      <w:bookmarkEnd w:id="4"/>
      <w:bookmarkEnd w:id="5"/>
      <w:bookmarkEnd w:id="6"/>
    </w:p>
    <w:p w14:paraId="100399DA"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100399DB"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Segoe UI" w:eastAsiaTheme="minorHAnsi" w:hAnsi="Segoe UI" w:cstheme="minorBidi"/>
          <w:color w:val="auto"/>
          <w:sz w:val="22"/>
          <w:szCs w:val="22"/>
        </w:rPr>
        <w:id w:val="113412739"/>
        <w:docPartObj>
          <w:docPartGallery w:val="Table of Contents"/>
          <w:docPartUnique/>
        </w:docPartObj>
      </w:sdtPr>
      <w:sdtEndPr>
        <w:rPr>
          <w:b/>
          <w:bCs/>
          <w:noProof/>
        </w:rPr>
      </w:sdtEndPr>
      <w:sdtContent>
        <w:p w14:paraId="0E5B32B2" w14:textId="4523A442" w:rsidR="00C0555C" w:rsidRDefault="00C0555C">
          <w:pPr>
            <w:pStyle w:val="TOCHeading"/>
          </w:pPr>
          <w:r>
            <w:t>Contents</w:t>
          </w:r>
        </w:p>
        <w:p w14:paraId="55220CF5" w14:textId="7C46B8C7" w:rsidR="00054685" w:rsidRDefault="00C0555C">
          <w:pPr>
            <w:pStyle w:val="TOC2"/>
            <w:tabs>
              <w:tab w:val="right" w:leader="dot" w:pos="9440"/>
            </w:tabs>
            <w:rPr>
              <w:ins w:id="7" w:author="Beth Quinlan" w:date="2018-04-04T15:56:00Z"/>
              <w:rFonts w:asciiTheme="minorHAnsi" w:eastAsiaTheme="minorEastAsia" w:hAnsiTheme="minorHAnsi"/>
              <w:noProof/>
            </w:rPr>
          </w:pPr>
          <w:r>
            <w:fldChar w:fldCharType="begin"/>
          </w:r>
          <w:r>
            <w:instrText xml:space="preserve"> TOC \o "1-3" \h \z \u </w:instrText>
          </w:r>
          <w:r>
            <w:fldChar w:fldCharType="separate"/>
          </w:r>
          <w:ins w:id="8" w:author="Beth Quinlan" w:date="2018-04-04T15:56:00Z">
            <w:r w:rsidR="00054685" w:rsidRPr="00FB3F7E">
              <w:rPr>
                <w:rStyle w:val="Hyperlink"/>
                <w:noProof/>
              </w:rPr>
              <w:fldChar w:fldCharType="begin"/>
            </w:r>
            <w:r w:rsidR="00054685" w:rsidRPr="00FB3F7E">
              <w:rPr>
                <w:rStyle w:val="Hyperlink"/>
                <w:noProof/>
              </w:rPr>
              <w:instrText xml:space="preserve"> </w:instrText>
            </w:r>
            <w:r w:rsidR="00054685">
              <w:rPr>
                <w:noProof/>
              </w:rPr>
              <w:instrText>HYPERLINK \l "_Toc510620729"</w:instrText>
            </w:r>
            <w:r w:rsidR="00054685" w:rsidRPr="00FB3F7E">
              <w:rPr>
                <w:rStyle w:val="Hyperlink"/>
                <w:noProof/>
              </w:rPr>
              <w:instrText xml:space="preserve"> </w:instrText>
            </w:r>
            <w:r w:rsidR="00054685" w:rsidRPr="00FB3F7E">
              <w:rPr>
                <w:rStyle w:val="Hyperlink"/>
                <w:noProof/>
              </w:rPr>
              <w:fldChar w:fldCharType="separate"/>
            </w:r>
            <w:r w:rsidR="00054685" w:rsidRPr="00FB3F7E">
              <w:rPr>
                <w:rStyle w:val="Hyperlink"/>
                <w:noProof/>
              </w:rPr>
              <w:t>Prerequisites</w:t>
            </w:r>
            <w:r w:rsidR="00054685">
              <w:rPr>
                <w:noProof/>
                <w:webHidden/>
              </w:rPr>
              <w:tab/>
            </w:r>
            <w:r w:rsidR="00054685">
              <w:rPr>
                <w:noProof/>
                <w:webHidden/>
              </w:rPr>
              <w:fldChar w:fldCharType="begin"/>
            </w:r>
            <w:r w:rsidR="00054685">
              <w:rPr>
                <w:noProof/>
                <w:webHidden/>
              </w:rPr>
              <w:instrText xml:space="preserve"> PAGEREF _Toc510620729 \h </w:instrText>
            </w:r>
          </w:ins>
          <w:r w:rsidR="00054685">
            <w:rPr>
              <w:noProof/>
              <w:webHidden/>
            </w:rPr>
          </w:r>
          <w:r w:rsidR="00054685">
            <w:rPr>
              <w:noProof/>
              <w:webHidden/>
            </w:rPr>
            <w:fldChar w:fldCharType="separate"/>
          </w:r>
          <w:ins w:id="9" w:author="Beth Quinlan" w:date="2018-04-04T15:56:00Z">
            <w:r w:rsidR="00054685">
              <w:rPr>
                <w:noProof/>
                <w:webHidden/>
              </w:rPr>
              <w:t>4</w:t>
            </w:r>
            <w:r w:rsidR="00054685">
              <w:rPr>
                <w:noProof/>
                <w:webHidden/>
              </w:rPr>
              <w:fldChar w:fldCharType="end"/>
            </w:r>
            <w:r w:rsidR="00054685" w:rsidRPr="00FB3F7E">
              <w:rPr>
                <w:rStyle w:val="Hyperlink"/>
                <w:noProof/>
              </w:rPr>
              <w:fldChar w:fldCharType="end"/>
            </w:r>
          </w:ins>
        </w:p>
        <w:p w14:paraId="1657EBCC" w14:textId="136844C5" w:rsidR="00054685" w:rsidRDefault="00054685">
          <w:pPr>
            <w:pStyle w:val="TOC1"/>
            <w:tabs>
              <w:tab w:val="right" w:leader="dot" w:pos="9440"/>
            </w:tabs>
            <w:rPr>
              <w:ins w:id="10" w:author="Beth Quinlan" w:date="2018-04-04T15:56:00Z"/>
              <w:rFonts w:asciiTheme="minorHAnsi" w:eastAsiaTheme="minorEastAsia" w:hAnsiTheme="minorHAnsi"/>
              <w:noProof/>
            </w:rPr>
          </w:pPr>
          <w:ins w:id="11" w:author="Beth Quinlan" w:date="2018-04-04T15:56:00Z">
            <w:r w:rsidRPr="00FB3F7E">
              <w:rPr>
                <w:rStyle w:val="Hyperlink"/>
                <w:noProof/>
              </w:rPr>
              <w:fldChar w:fldCharType="begin"/>
            </w:r>
            <w:r w:rsidRPr="00FB3F7E">
              <w:rPr>
                <w:rStyle w:val="Hyperlink"/>
                <w:noProof/>
              </w:rPr>
              <w:instrText xml:space="preserve"> </w:instrText>
            </w:r>
            <w:r>
              <w:rPr>
                <w:noProof/>
              </w:rPr>
              <w:instrText>HYPERLINK \l "_Toc510620730"</w:instrText>
            </w:r>
            <w:r w:rsidRPr="00FB3F7E">
              <w:rPr>
                <w:rStyle w:val="Hyperlink"/>
                <w:noProof/>
              </w:rPr>
              <w:instrText xml:space="preserve"> </w:instrText>
            </w:r>
            <w:r w:rsidRPr="00FB3F7E">
              <w:rPr>
                <w:rStyle w:val="Hyperlink"/>
                <w:noProof/>
              </w:rPr>
              <w:fldChar w:fldCharType="separate"/>
            </w:r>
            <w:r w:rsidRPr="00FB3F7E">
              <w:rPr>
                <w:rStyle w:val="Hyperlink"/>
                <w:noProof/>
                <w:lang w:val="en"/>
              </w:rPr>
              <w:t>Exercise 1 – ARM Management Policy Using PowerShell</w:t>
            </w:r>
            <w:r>
              <w:rPr>
                <w:noProof/>
                <w:webHidden/>
              </w:rPr>
              <w:tab/>
            </w:r>
            <w:r>
              <w:rPr>
                <w:noProof/>
                <w:webHidden/>
              </w:rPr>
              <w:fldChar w:fldCharType="begin"/>
            </w:r>
            <w:r>
              <w:rPr>
                <w:noProof/>
                <w:webHidden/>
              </w:rPr>
              <w:instrText xml:space="preserve"> PAGEREF _Toc510620730 \h </w:instrText>
            </w:r>
          </w:ins>
          <w:r>
            <w:rPr>
              <w:noProof/>
              <w:webHidden/>
            </w:rPr>
          </w:r>
          <w:r>
            <w:rPr>
              <w:noProof/>
              <w:webHidden/>
            </w:rPr>
            <w:fldChar w:fldCharType="separate"/>
          </w:r>
          <w:ins w:id="12" w:author="Beth Quinlan" w:date="2018-04-04T15:56:00Z">
            <w:r>
              <w:rPr>
                <w:noProof/>
                <w:webHidden/>
              </w:rPr>
              <w:t>5</w:t>
            </w:r>
            <w:r>
              <w:rPr>
                <w:noProof/>
                <w:webHidden/>
              </w:rPr>
              <w:fldChar w:fldCharType="end"/>
            </w:r>
            <w:r w:rsidRPr="00FB3F7E">
              <w:rPr>
                <w:rStyle w:val="Hyperlink"/>
                <w:noProof/>
              </w:rPr>
              <w:fldChar w:fldCharType="end"/>
            </w:r>
          </w:ins>
        </w:p>
        <w:p w14:paraId="45FDADF3" w14:textId="52CCF961" w:rsidR="00054685" w:rsidRDefault="00054685">
          <w:pPr>
            <w:pStyle w:val="TOC2"/>
            <w:tabs>
              <w:tab w:val="right" w:leader="dot" w:pos="9440"/>
            </w:tabs>
            <w:rPr>
              <w:ins w:id="13" w:author="Beth Quinlan" w:date="2018-04-04T15:56:00Z"/>
              <w:rFonts w:asciiTheme="minorHAnsi" w:eastAsiaTheme="minorEastAsia" w:hAnsiTheme="minorHAnsi"/>
              <w:noProof/>
            </w:rPr>
          </w:pPr>
          <w:ins w:id="14" w:author="Beth Quinlan" w:date="2018-04-04T15:56:00Z">
            <w:r w:rsidRPr="00FB3F7E">
              <w:rPr>
                <w:rStyle w:val="Hyperlink"/>
                <w:noProof/>
              </w:rPr>
              <w:fldChar w:fldCharType="begin"/>
            </w:r>
            <w:r w:rsidRPr="00FB3F7E">
              <w:rPr>
                <w:rStyle w:val="Hyperlink"/>
                <w:noProof/>
              </w:rPr>
              <w:instrText xml:space="preserve"> </w:instrText>
            </w:r>
            <w:r>
              <w:rPr>
                <w:noProof/>
              </w:rPr>
              <w:instrText>HYPERLINK \l "_Toc510620731"</w:instrText>
            </w:r>
            <w:r w:rsidRPr="00FB3F7E">
              <w:rPr>
                <w:rStyle w:val="Hyperlink"/>
                <w:noProof/>
              </w:rPr>
              <w:instrText xml:space="preserve"> </w:instrText>
            </w:r>
            <w:r w:rsidRPr="00FB3F7E">
              <w:rPr>
                <w:rStyle w:val="Hyperlink"/>
                <w:noProof/>
              </w:rPr>
              <w:fldChar w:fldCharType="separate"/>
            </w:r>
            <w:r w:rsidRPr="00FB3F7E">
              <w:rPr>
                <w:rStyle w:val="Hyperlink"/>
                <w:noProof/>
                <w:lang w:val="en"/>
              </w:rPr>
              <w:t>Task 1 – Creating a Resource Group</w:t>
            </w:r>
            <w:r>
              <w:rPr>
                <w:noProof/>
                <w:webHidden/>
              </w:rPr>
              <w:tab/>
            </w:r>
            <w:r>
              <w:rPr>
                <w:noProof/>
                <w:webHidden/>
              </w:rPr>
              <w:fldChar w:fldCharType="begin"/>
            </w:r>
            <w:r>
              <w:rPr>
                <w:noProof/>
                <w:webHidden/>
              </w:rPr>
              <w:instrText xml:space="preserve"> PAGEREF _Toc510620731 \h </w:instrText>
            </w:r>
          </w:ins>
          <w:r>
            <w:rPr>
              <w:noProof/>
              <w:webHidden/>
            </w:rPr>
          </w:r>
          <w:r>
            <w:rPr>
              <w:noProof/>
              <w:webHidden/>
            </w:rPr>
            <w:fldChar w:fldCharType="separate"/>
          </w:r>
          <w:ins w:id="15" w:author="Beth Quinlan" w:date="2018-04-04T15:56:00Z">
            <w:r>
              <w:rPr>
                <w:noProof/>
                <w:webHidden/>
              </w:rPr>
              <w:t>5</w:t>
            </w:r>
            <w:r>
              <w:rPr>
                <w:noProof/>
                <w:webHidden/>
              </w:rPr>
              <w:fldChar w:fldCharType="end"/>
            </w:r>
            <w:r w:rsidRPr="00FB3F7E">
              <w:rPr>
                <w:rStyle w:val="Hyperlink"/>
                <w:noProof/>
              </w:rPr>
              <w:fldChar w:fldCharType="end"/>
            </w:r>
          </w:ins>
        </w:p>
        <w:p w14:paraId="30073000" w14:textId="48B8F91B" w:rsidR="00054685" w:rsidRDefault="00054685">
          <w:pPr>
            <w:pStyle w:val="TOC2"/>
            <w:tabs>
              <w:tab w:val="right" w:leader="dot" w:pos="9440"/>
            </w:tabs>
            <w:rPr>
              <w:ins w:id="16" w:author="Beth Quinlan" w:date="2018-04-04T15:56:00Z"/>
              <w:rFonts w:asciiTheme="minorHAnsi" w:eastAsiaTheme="minorEastAsia" w:hAnsiTheme="minorHAnsi"/>
              <w:noProof/>
            </w:rPr>
          </w:pPr>
          <w:ins w:id="17" w:author="Beth Quinlan" w:date="2018-04-04T15:56:00Z">
            <w:r w:rsidRPr="00FB3F7E">
              <w:rPr>
                <w:rStyle w:val="Hyperlink"/>
                <w:noProof/>
              </w:rPr>
              <w:fldChar w:fldCharType="begin"/>
            </w:r>
            <w:r w:rsidRPr="00FB3F7E">
              <w:rPr>
                <w:rStyle w:val="Hyperlink"/>
                <w:noProof/>
              </w:rPr>
              <w:instrText xml:space="preserve"> </w:instrText>
            </w:r>
            <w:r>
              <w:rPr>
                <w:noProof/>
              </w:rPr>
              <w:instrText>HYPERLINK \l "_Toc510620732"</w:instrText>
            </w:r>
            <w:r w:rsidRPr="00FB3F7E">
              <w:rPr>
                <w:rStyle w:val="Hyperlink"/>
                <w:noProof/>
              </w:rPr>
              <w:instrText xml:space="preserve"> </w:instrText>
            </w:r>
            <w:r w:rsidRPr="00FB3F7E">
              <w:rPr>
                <w:rStyle w:val="Hyperlink"/>
                <w:noProof/>
              </w:rPr>
              <w:fldChar w:fldCharType="separate"/>
            </w:r>
            <w:r w:rsidRPr="00FB3F7E">
              <w:rPr>
                <w:rStyle w:val="Hyperlink"/>
                <w:noProof/>
                <w:lang w:val="en"/>
              </w:rPr>
              <w:t>Task 2 – Creating ARM Management Policies</w:t>
            </w:r>
            <w:r>
              <w:rPr>
                <w:noProof/>
                <w:webHidden/>
              </w:rPr>
              <w:tab/>
            </w:r>
            <w:r>
              <w:rPr>
                <w:noProof/>
                <w:webHidden/>
              </w:rPr>
              <w:fldChar w:fldCharType="begin"/>
            </w:r>
            <w:r>
              <w:rPr>
                <w:noProof/>
                <w:webHidden/>
              </w:rPr>
              <w:instrText xml:space="preserve"> PAGEREF _Toc510620732 \h </w:instrText>
            </w:r>
          </w:ins>
          <w:r>
            <w:rPr>
              <w:noProof/>
              <w:webHidden/>
            </w:rPr>
          </w:r>
          <w:r>
            <w:rPr>
              <w:noProof/>
              <w:webHidden/>
            </w:rPr>
            <w:fldChar w:fldCharType="separate"/>
          </w:r>
          <w:ins w:id="18" w:author="Beth Quinlan" w:date="2018-04-04T15:56:00Z">
            <w:r>
              <w:rPr>
                <w:noProof/>
                <w:webHidden/>
              </w:rPr>
              <w:t>5</w:t>
            </w:r>
            <w:r>
              <w:rPr>
                <w:noProof/>
                <w:webHidden/>
              </w:rPr>
              <w:fldChar w:fldCharType="end"/>
            </w:r>
            <w:r w:rsidRPr="00FB3F7E">
              <w:rPr>
                <w:rStyle w:val="Hyperlink"/>
                <w:noProof/>
              </w:rPr>
              <w:fldChar w:fldCharType="end"/>
            </w:r>
          </w:ins>
        </w:p>
        <w:p w14:paraId="1EC938FC" w14:textId="51A0B876" w:rsidR="00054685" w:rsidRDefault="00054685">
          <w:pPr>
            <w:pStyle w:val="TOC1"/>
            <w:tabs>
              <w:tab w:val="right" w:leader="dot" w:pos="9440"/>
            </w:tabs>
            <w:rPr>
              <w:ins w:id="19" w:author="Beth Quinlan" w:date="2018-04-04T15:56:00Z"/>
              <w:rFonts w:asciiTheme="minorHAnsi" w:eastAsiaTheme="minorEastAsia" w:hAnsiTheme="minorHAnsi"/>
              <w:noProof/>
            </w:rPr>
          </w:pPr>
          <w:ins w:id="20" w:author="Beth Quinlan" w:date="2018-04-04T15:56:00Z">
            <w:r w:rsidRPr="00FB3F7E">
              <w:rPr>
                <w:rStyle w:val="Hyperlink"/>
                <w:noProof/>
              </w:rPr>
              <w:fldChar w:fldCharType="begin"/>
            </w:r>
            <w:r w:rsidRPr="00FB3F7E">
              <w:rPr>
                <w:rStyle w:val="Hyperlink"/>
                <w:noProof/>
              </w:rPr>
              <w:instrText xml:space="preserve"> </w:instrText>
            </w:r>
            <w:r>
              <w:rPr>
                <w:noProof/>
              </w:rPr>
              <w:instrText>HYPERLINK \l "_Toc510620733"</w:instrText>
            </w:r>
            <w:r w:rsidRPr="00FB3F7E">
              <w:rPr>
                <w:rStyle w:val="Hyperlink"/>
                <w:noProof/>
              </w:rPr>
              <w:instrText xml:space="preserve"> </w:instrText>
            </w:r>
            <w:r w:rsidRPr="00FB3F7E">
              <w:rPr>
                <w:rStyle w:val="Hyperlink"/>
                <w:noProof/>
              </w:rPr>
              <w:fldChar w:fldCharType="separate"/>
            </w:r>
            <w:r w:rsidRPr="00FB3F7E">
              <w:rPr>
                <w:rStyle w:val="Hyperlink"/>
                <w:noProof/>
                <w:lang w:val="en"/>
              </w:rPr>
              <w:t>Exercise 2 – Applying an ARM Management Policy Using PowerShell</w:t>
            </w:r>
            <w:r>
              <w:rPr>
                <w:noProof/>
                <w:webHidden/>
              </w:rPr>
              <w:tab/>
            </w:r>
            <w:r>
              <w:rPr>
                <w:noProof/>
                <w:webHidden/>
              </w:rPr>
              <w:fldChar w:fldCharType="begin"/>
            </w:r>
            <w:r>
              <w:rPr>
                <w:noProof/>
                <w:webHidden/>
              </w:rPr>
              <w:instrText xml:space="preserve"> PAGEREF _Toc510620733 \h </w:instrText>
            </w:r>
          </w:ins>
          <w:r>
            <w:rPr>
              <w:noProof/>
              <w:webHidden/>
            </w:rPr>
          </w:r>
          <w:r>
            <w:rPr>
              <w:noProof/>
              <w:webHidden/>
            </w:rPr>
            <w:fldChar w:fldCharType="separate"/>
          </w:r>
          <w:ins w:id="21" w:author="Beth Quinlan" w:date="2018-04-04T15:56:00Z">
            <w:r>
              <w:rPr>
                <w:noProof/>
                <w:webHidden/>
              </w:rPr>
              <w:t>7</w:t>
            </w:r>
            <w:r>
              <w:rPr>
                <w:noProof/>
                <w:webHidden/>
              </w:rPr>
              <w:fldChar w:fldCharType="end"/>
            </w:r>
            <w:r w:rsidRPr="00FB3F7E">
              <w:rPr>
                <w:rStyle w:val="Hyperlink"/>
                <w:noProof/>
              </w:rPr>
              <w:fldChar w:fldCharType="end"/>
            </w:r>
          </w:ins>
        </w:p>
        <w:p w14:paraId="289BCBE1" w14:textId="1D610680" w:rsidR="00054685" w:rsidRDefault="00054685">
          <w:pPr>
            <w:pStyle w:val="TOC2"/>
            <w:tabs>
              <w:tab w:val="right" w:leader="dot" w:pos="9440"/>
            </w:tabs>
            <w:rPr>
              <w:ins w:id="22" w:author="Beth Quinlan" w:date="2018-04-04T15:56:00Z"/>
              <w:rFonts w:asciiTheme="minorHAnsi" w:eastAsiaTheme="minorEastAsia" w:hAnsiTheme="minorHAnsi"/>
              <w:noProof/>
            </w:rPr>
          </w:pPr>
          <w:ins w:id="23" w:author="Beth Quinlan" w:date="2018-04-04T15:56:00Z">
            <w:r w:rsidRPr="00FB3F7E">
              <w:rPr>
                <w:rStyle w:val="Hyperlink"/>
                <w:noProof/>
              </w:rPr>
              <w:fldChar w:fldCharType="begin"/>
            </w:r>
            <w:r w:rsidRPr="00FB3F7E">
              <w:rPr>
                <w:rStyle w:val="Hyperlink"/>
                <w:noProof/>
              </w:rPr>
              <w:instrText xml:space="preserve"> </w:instrText>
            </w:r>
            <w:r>
              <w:rPr>
                <w:noProof/>
              </w:rPr>
              <w:instrText>HYPERLINK \l "_Toc510620734"</w:instrText>
            </w:r>
            <w:r w:rsidRPr="00FB3F7E">
              <w:rPr>
                <w:rStyle w:val="Hyperlink"/>
                <w:noProof/>
              </w:rPr>
              <w:instrText xml:space="preserve"> </w:instrText>
            </w:r>
            <w:r w:rsidRPr="00FB3F7E">
              <w:rPr>
                <w:rStyle w:val="Hyperlink"/>
                <w:noProof/>
              </w:rPr>
              <w:fldChar w:fldCharType="separate"/>
            </w:r>
            <w:r w:rsidRPr="00FB3F7E">
              <w:rPr>
                <w:rStyle w:val="Hyperlink"/>
                <w:noProof/>
                <w:lang w:val="en"/>
              </w:rPr>
              <w:t>Task 1 – Getting your subscription ID</w:t>
            </w:r>
            <w:r>
              <w:rPr>
                <w:noProof/>
                <w:webHidden/>
              </w:rPr>
              <w:tab/>
            </w:r>
            <w:r>
              <w:rPr>
                <w:noProof/>
                <w:webHidden/>
              </w:rPr>
              <w:fldChar w:fldCharType="begin"/>
            </w:r>
            <w:r>
              <w:rPr>
                <w:noProof/>
                <w:webHidden/>
              </w:rPr>
              <w:instrText xml:space="preserve"> PAGEREF _Toc510620734 \h </w:instrText>
            </w:r>
          </w:ins>
          <w:r>
            <w:rPr>
              <w:noProof/>
              <w:webHidden/>
            </w:rPr>
          </w:r>
          <w:r>
            <w:rPr>
              <w:noProof/>
              <w:webHidden/>
            </w:rPr>
            <w:fldChar w:fldCharType="separate"/>
          </w:r>
          <w:ins w:id="24" w:author="Beth Quinlan" w:date="2018-04-04T15:56:00Z">
            <w:r>
              <w:rPr>
                <w:noProof/>
                <w:webHidden/>
              </w:rPr>
              <w:t>7</w:t>
            </w:r>
            <w:r>
              <w:rPr>
                <w:noProof/>
                <w:webHidden/>
              </w:rPr>
              <w:fldChar w:fldCharType="end"/>
            </w:r>
            <w:r w:rsidRPr="00FB3F7E">
              <w:rPr>
                <w:rStyle w:val="Hyperlink"/>
                <w:noProof/>
              </w:rPr>
              <w:fldChar w:fldCharType="end"/>
            </w:r>
          </w:ins>
        </w:p>
        <w:p w14:paraId="7BE93048" w14:textId="7CEB0110" w:rsidR="00054685" w:rsidRDefault="00054685">
          <w:pPr>
            <w:pStyle w:val="TOC2"/>
            <w:tabs>
              <w:tab w:val="right" w:leader="dot" w:pos="9440"/>
            </w:tabs>
            <w:rPr>
              <w:ins w:id="25" w:author="Beth Quinlan" w:date="2018-04-04T15:56:00Z"/>
              <w:rFonts w:asciiTheme="minorHAnsi" w:eastAsiaTheme="minorEastAsia" w:hAnsiTheme="minorHAnsi"/>
              <w:noProof/>
            </w:rPr>
          </w:pPr>
          <w:ins w:id="26" w:author="Beth Quinlan" w:date="2018-04-04T15:56:00Z">
            <w:r w:rsidRPr="00FB3F7E">
              <w:rPr>
                <w:rStyle w:val="Hyperlink"/>
                <w:noProof/>
              </w:rPr>
              <w:fldChar w:fldCharType="begin"/>
            </w:r>
            <w:r w:rsidRPr="00FB3F7E">
              <w:rPr>
                <w:rStyle w:val="Hyperlink"/>
                <w:noProof/>
              </w:rPr>
              <w:instrText xml:space="preserve"> </w:instrText>
            </w:r>
            <w:r>
              <w:rPr>
                <w:noProof/>
              </w:rPr>
              <w:instrText>HYPERLINK \l "_Toc510620735"</w:instrText>
            </w:r>
            <w:r w:rsidRPr="00FB3F7E">
              <w:rPr>
                <w:rStyle w:val="Hyperlink"/>
                <w:noProof/>
              </w:rPr>
              <w:instrText xml:space="preserve"> </w:instrText>
            </w:r>
            <w:r w:rsidRPr="00FB3F7E">
              <w:rPr>
                <w:rStyle w:val="Hyperlink"/>
                <w:noProof/>
              </w:rPr>
              <w:fldChar w:fldCharType="separate"/>
            </w:r>
            <w:r w:rsidRPr="00FB3F7E">
              <w:rPr>
                <w:rStyle w:val="Hyperlink"/>
                <w:noProof/>
                <w:lang w:val="en"/>
              </w:rPr>
              <w:t>Task 2 – Applying ARM Management Policies</w:t>
            </w:r>
            <w:r>
              <w:rPr>
                <w:noProof/>
                <w:webHidden/>
              </w:rPr>
              <w:tab/>
            </w:r>
            <w:r>
              <w:rPr>
                <w:noProof/>
                <w:webHidden/>
              </w:rPr>
              <w:fldChar w:fldCharType="begin"/>
            </w:r>
            <w:r>
              <w:rPr>
                <w:noProof/>
                <w:webHidden/>
              </w:rPr>
              <w:instrText xml:space="preserve"> PAGEREF _Toc510620735 \h </w:instrText>
            </w:r>
          </w:ins>
          <w:r>
            <w:rPr>
              <w:noProof/>
              <w:webHidden/>
            </w:rPr>
          </w:r>
          <w:r>
            <w:rPr>
              <w:noProof/>
              <w:webHidden/>
            </w:rPr>
            <w:fldChar w:fldCharType="separate"/>
          </w:r>
          <w:ins w:id="27" w:author="Beth Quinlan" w:date="2018-04-04T15:56:00Z">
            <w:r>
              <w:rPr>
                <w:noProof/>
                <w:webHidden/>
              </w:rPr>
              <w:t>8</w:t>
            </w:r>
            <w:r>
              <w:rPr>
                <w:noProof/>
                <w:webHidden/>
              </w:rPr>
              <w:fldChar w:fldCharType="end"/>
            </w:r>
            <w:r w:rsidRPr="00FB3F7E">
              <w:rPr>
                <w:rStyle w:val="Hyperlink"/>
                <w:noProof/>
              </w:rPr>
              <w:fldChar w:fldCharType="end"/>
            </w:r>
          </w:ins>
        </w:p>
        <w:p w14:paraId="3BEE272D" w14:textId="34CA5AC2" w:rsidR="00054685" w:rsidRDefault="00054685">
          <w:pPr>
            <w:pStyle w:val="TOC2"/>
            <w:tabs>
              <w:tab w:val="right" w:leader="dot" w:pos="9440"/>
            </w:tabs>
            <w:rPr>
              <w:ins w:id="28" w:author="Beth Quinlan" w:date="2018-04-04T15:56:00Z"/>
              <w:rFonts w:asciiTheme="minorHAnsi" w:eastAsiaTheme="minorEastAsia" w:hAnsiTheme="minorHAnsi"/>
              <w:noProof/>
            </w:rPr>
          </w:pPr>
          <w:ins w:id="29" w:author="Beth Quinlan" w:date="2018-04-04T15:56:00Z">
            <w:r w:rsidRPr="00FB3F7E">
              <w:rPr>
                <w:rStyle w:val="Hyperlink"/>
                <w:noProof/>
              </w:rPr>
              <w:fldChar w:fldCharType="begin"/>
            </w:r>
            <w:r w:rsidRPr="00FB3F7E">
              <w:rPr>
                <w:rStyle w:val="Hyperlink"/>
                <w:noProof/>
              </w:rPr>
              <w:instrText xml:space="preserve"> </w:instrText>
            </w:r>
            <w:r>
              <w:rPr>
                <w:noProof/>
              </w:rPr>
              <w:instrText>HYPERLINK \l "_Toc510620736"</w:instrText>
            </w:r>
            <w:r w:rsidRPr="00FB3F7E">
              <w:rPr>
                <w:rStyle w:val="Hyperlink"/>
                <w:noProof/>
              </w:rPr>
              <w:instrText xml:space="preserve"> </w:instrText>
            </w:r>
            <w:r w:rsidRPr="00FB3F7E">
              <w:rPr>
                <w:rStyle w:val="Hyperlink"/>
                <w:noProof/>
              </w:rPr>
              <w:fldChar w:fldCharType="separate"/>
            </w:r>
            <w:r w:rsidRPr="00FB3F7E">
              <w:rPr>
                <w:rStyle w:val="Hyperlink"/>
                <w:noProof/>
                <w:lang w:val="en"/>
              </w:rPr>
              <w:t>Task 3 – Testing ARM Management Policies</w:t>
            </w:r>
            <w:r>
              <w:rPr>
                <w:noProof/>
                <w:webHidden/>
              </w:rPr>
              <w:tab/>
            </w:r>
            <w:r>
              <w:rPr>
                <w:noProof/>
                <w:webHidden/>
              </w:rPr>
              <w:fldChar w:fldCharType="begin"/>
            </w:r>
            <w:r>
              <w:rPr>
                <w:noProof/>
                <w:webHidden/>
              </w:rPr>
              <w:instrText xml:space="preserve"> PAGEREF _Toc510620736 \h </w:instrText>
            </w:r>
          </w:ins>
          <w:r>
            <w:rPr>
              <w:noProof/>
              <w:webHidden/>
            </w:rPr>
          </w:r>
          <w:r>
            <w:rPr>
              <w:noProof/>
              <w:webHidden/>
            </w:rPr>
            <w:fldChar w:fldCharType="separate"/>
          </w:r>
          <w:ins w:id="30" w:author="Beth Quinlan" w:date="2018-04-04T15:56:00Z">
            <w:r>
              <w:rPr>
                <w:noProof/>
                <w:webHidden/>
              </w:rPr>
              <w:t>9</w:t>
            </w:r>
            <w:r>
              <w:rPr>
                <w:noProof/>
                <w:webHidden/>
              </w:rPr>
              <w:fldChar w:fldCharType="end"/>
            </w:r>
            <w:r w:rsidRPr="00FB3F7E">
              <w:rPr>
                <w:rStyle w:val="Hyperlink"/>
                <w:noProof/>
              </w:rPr>
              <w:fldChar w:fldCharType="end"/>
            </w:r>
          </w:ins>
        </w:p>
        <w:p w14:paraId="3A61CE47" w14:textId="55948A8A" w:rsidR="00054685" w:rsidRDefault="00054685">
          <w:pPr>
            <w:pStyle w:val="TOC1"/>
            <w:tabs>
              <w:tab w:val="right" w:leader="dot" w:pos="9440"/>
            </w:tabs>
            <w:rPr>
              <w:ins w:id="31" w:author="Beth Quinlan" w:date="2018-04-04T15:56:00Z"/>
              <w:rFonts w:asciiTheme="minorHAnsi" w:eastAsiaTheme="minorEastAsia" w:hAnsiTheme="minorHAnsi"/>
              <w:noProof/>
            </w:rPr>
          </w:pPr>
          <w:ins w:id="32" w:author="Beth Quinlan" w:date="2018-04-04T15:56:00Z">
            <w:r w:rsidRPr="00FB3F7E">
              <w:rPr>
                <w:rStyle w:val="Hyperlink"/>
                <w:noProof/>
              </w:rPr>
              <w:fldChar w:fldCharType="begin"/>
            </w:r>
            <w:r w:rsidRPr="00FB3F7E">
              <w:rPr>
                <w:rStyle w:val="Hyperlink"/>
                <w:noProof/>
              </w:rPr>
              <w:instrText xml:space="preserve"> </w:instrText>
            </w:r>
            <w:r>
              <w:rPr>
                <w:noProof/>
              </w:rPr>
              <w:instrText>HYPERLINK \l "_Toc510620737"</w:instrText>
            </w:r>
            <w:r w:rsidRPr="00FB3F7E">
              <w:rPr>
                <w:rStyle w:val="Hyperlink"/>
                <w:noProof/>
              </w:rPr>
              <w:instrText xml:space="preserve"> </w:instrText>
            </w:r>
            <w:r w:rsidRPr="00FB3F7E">
              <w:rPr>
                <w:rStyle w:val="Hyperlink"/>
                <w:noProof/>
              </w:rPr>
              <w:fldChar w:fldCharType="separate"/>
            </w:r>
            <w:r w:rsidRPr="00FB3F7E">
              <w:rPr>
                <w:rStyle w:val="Hyperlink"/>
                <w:noProof/>
                <w:lang w:val="en"/>
              </w:rPr>
              <w:t>Exercise 3 – Resource Locks Using the Azure Portal</w:t>
            </w:r>
            <w:r>
              <w:rPr>
                <w:noProof/>
                <w:webHidden/>
              </w:rPr>
              <w:tab/>
            </w:r>
            <w:r>
              <w:rPr>
                <w:noProof/>
                <w:webHidden/>
              </w:rPr>
              <w:fldChar w:fldCharType="begin"/>
            </w:r>
            <w:r>
              <w:rPr>
                <w:noProof/>
                <w:webHidden/>
              </w:rPr>
              <w:instrText xml:space="preserve"> PAGEREF _Toc510620737 \h </w:instrText>
            </w:r>
          </w:ins>
          <w:r>
            <w:rPr>
              <w:noProof/>
              <w:webHidden/>
            </w:rPr>
          </w:r>
          <w:r>
            <w:rPr>
              <w:noProof/>
              <w:webHidden/>
            </w:rPr>
            <w:fldChar w:fldCharType="separate"/>
          </w:r>
          <w:ins w:id="33" w:author="Beth Quinlan" w:date="2018-04-04T15:56:00Z">
            <w:r>
              <w:rPr>
                <w:noProof/>
                <w:webHidden/>
              </w:rPr>
              <w:t>10</w:t>
            </w:r>
            <w:r>
              <w:rPr>
                <w:noProof/>
                <w:webHidden/>
              </w:rPr>
              <w:fldChar w:fldCharType="end"/>
            </w:r>
            <w:r w:rsidRPr="00FB3F7E">
              <w:rPr>
                <w:rStyle w:val="Hyperlink"/>
                <w:noProof/>
              </w:rPr>
              <w:fldChar w:fldCharType="end"/>
            </w:r>
          </w:ins>
        </w:p>
        <w:p w14:paraId="553346F8" w14:textId="31179C36" w:rsidR="00054685" w:rsidRDefault="00054685">
          <w:pPr>
            <w:pStyle w:val="TOC2"/>
            <w:tabs>
              <w:tab w:val="right" w:leader="dot" w:pos="9440"/>
            </w:tabs>
            <w:rPr>
              <w:ins w:id="34" w:author="Beth Quinlan" w:date="2018-04-04T15:56:00Z"/>
              <w:rFonts w:asciiTheme="minorHAnsi" w:eastAsiaTheme="minorEastAsia" w:hAnsiTheme="minorHAnsi"/>
              <w:noProof/>
            </w:rPr>
          </w:pPr>
          <w:ins w:id="35" w:author="Beth Quinlan" w:date="2018-04-04T15:56:00Z">
            <w:r w:rsidRPr="00FB3F7E">
              <w:rPr>
                <w:rStyle w:val="Hyperlink"/>
                <w:noProof/>
              </w:rPr>
              <w:fldChar w:fldCharType="begin"/>
            </w:r>
            <w:r w:rsidRPr="00FB3F7E">
              <w:rPr>
                <w:rStyle w:val="Hyperlink"/>
                <w:noProof/>
              </w:rPr>
              <w:instrText xml:space="preserve"> </w:instrText>
            </w:r>
            <w:r>
              <w:rPr>
                <w:noProof/>
              </w:rPr>
              <w:instrText>HYPERLINK \l "_Toc510620738"</w:instrText>
            </w:r>
            <w:r w:rsidRPr="00FB3F7E">
              <w:rPr>
                <w:rStyle w:val="Hyperlink"/>
                <w:noProof/>
              </w:rPr>
              <w:instrText xml:space="preserve"> </w:instrText>
            </w:r>
            <w:r w:rsidRPr="00FB3F7E">
              <w:rPr>
                <w:rStyle w:val="Hyperlink"/>
                <w:noProof/>
              </w:rPr>
              <w:fldChar w:fldCharType="separate"/>
            </w:r>
            <w:r w:rsidRPr="00FB3F7E">
              <w:rPr>
                <w:rStyle w:val="Hyperlink"/>
                <w:noProof/>
                <w:lang w:val="en"/>
              </w:rPr>
              <w:t>Task 1 – Creating and applying a Resource Lock</w:t>
            </w:r>
            <w:r>
              <w:rPr>
                <w:noProof/>
                <w:webHidden/>
              </w:rPr>
              <w:tab/>
            </w:r>
            <w:r>
              <w:rPr>
                <w:noProof/>
                <w:webHidden/>
              </w:rPr>
              <w:fldChar w:fldCharType="begin"/>
            </w:r>
            <w:r>
              <w:rPr>
                <w:noProof/>
                <w:webHidden/>
              </w:rPr>
              <w:instrText xml:space="preserve"> PAGEREF _Toc510620738 \h </w:instrText>
            </w:r>
          </w:ins>
          <w:r>
            <w:rPr>
              <w:noProof/>
              <w:webHidden/>
            </w:rPr>
          </w:r>
          <w:r>
            <w:rPr>
              <w:noProof/>
              <w:webHidden/>
            </w:rPr>
            <w:fldChar w:fldCharType="separate"/>
          </w:r>
          <w:ins w:id="36" w:author="Beth Quinlan" w:date="2018-04-04T15:56:00Z">
            <w:r>
              <w:rPr>
                <w:noProof/>
                <w:webHidden/>
              </w:rPr>
              <w:t>10</w:t>
            </w:r>
            <w:r>
              <w:rPr>
                <w:noProof/>
                <w:webHidden/>
              </w:rPr>
              <w:fldChar w:fldCharType="end"/>
            </w:r>
            <w:r w:rsidRPr="00FB3F7E">
              <w:rPr>
                <w:rStyle w:val="Hyperlink"/>
                <w:noProof/>
              </w:rPr>
              <w:fldChar w:fldCharType="end"/>
            </w:r>
          </w:ins>
        </w:p>
        <w:p w14:paraId="2B367562" w14:textId="37CA2B33" w:rsidR="00054685" w:rsidRDefault="00054685">
          <w:pPr>
            <w:pStyle w:val="TOC2"/>
            <w:tabs>
              <w:tab w:val="right" w:leader="dot" w:pos="9440"/>
            </w:tabs>
            <w:rPr>
              <w:ins w:id="37" w:author="Beth Quinlan" w:date="2018-04-04T15:56:00Z"/>
              <w:rFonts w:asciiTheme="minorHAnsi" w:eastAsiaTheme="minorEastAsia" w:hAnsiTheme="minorHAnsi"/>
              <w:noProof/>
            </w:rPr>
          </w:pPr>
          <w:ins w:id="38" w:author="Beth Quinlan" w:date="2018-04-04T15:56:00Z">
            <w:r w:rsidRPr="00FB3F7E">
              <w:rPr>
                <w:rStyle w:val="Hyperlink"/>
                <w:noProof/>
              </w:rPr>
              <w:fldChar w:fldCharType="begin"/>
            </w:r>
            <w:r w:rsidRPr="00FB3F7E">
              <w:rPr>
                <w:rStyle w:val="Hyperlink"/>
                <w:noProof/>
              </w:rPr>
              <w:instrText xml:space="preserve"> </w:instrText>
            </w:r>
            <w:r>
              <w:rPr>
                <w:noProof/>
              </w:rPr>
              <w:instrText>HYPERLINK \l "_Toc510620739"</w:instrText>
            </w:r>
            <w:r w:rsidRPr="00FB3F7E">
              <w:rPr>
                <w:rStyle w:val="Hyperlink"/>
                <w:noProof/>
              </w:rPr>
              <w:instrText xml:space="preserve"> </w:instrText>
            </w:r>
            <w:r w:rsidRPr="00FB3F7E">
              <w:rPr>
                <w:rStyle w:val="Hyperlink"/>
                <w:noProof/>
              </w:rPr>
              <w:fldChar w:fldCharType="separate"/>
            </w:r>
            <w:r w:rsidRPr="00FB3F7E">
              <w:rPr>
                <w:rStyle w:val="Hyperlink"/>
                <w:noProof/>
                <w:lang w:val="en"/>
              </w:rPr>
              <w:t>Task 2 – Testing Resource Locks</w:t>
            </w:r>
            <w:r>
              <w:rPr>
                <w:noProof/>
                <w:webHidden/>
              </w:rPr>
              <w:tab/>
            </w:r>
            <w:r>
              <w:rPr>
                <w:noProof/>
                <w:webHidden/>
              </w:rPr>
              <w:fldChar w:fldCharType="begin"/>
            </w:r>
            <w:r>
              <w:rPr>
                <w:noProof/>
                <w:webHidden/>
              </w:rPr>
              <w:instrText xml:space="preserve"> PAGEREF _Toc510620739 \h </w:instrText>
            </w:r>
          </w:ins>
          <w:r>
            <w:rPr>
              <w:noProof/>
              <w:webHidden/>
            </w:rPr>
          </w:r>
          <w:r>
            <w:rPr>
              <w:noProof/>
              <w:webHidden/>
            </w:rPr>
            <w:fldChar w:fldCharType="separate"/>
          </w:r>
          <w:ins w:id="39" w:author="Beth Quinlan" w:date="2018-04-04T15:56:00Z">
            <w:r>
              <w:rPr>
                <w:noProof/>
                <w:webHidden/>
              </w:rPr>
              <w:t>12</w:t>
            </w:r>
            <w:r>
              <w:rPr>
                <w:noProof/>
                <w:webHidden/>
              </w:rPr>
              <w:fldChar w:fldCharType="end"/>
            </w:r>
            <w:r w:rsidRPr="00FB3F7E">
              <w:rPr>
                <w:rStyle w:val="Hyperlink"/>
                <w:noProof/>
              </w:rPr>
              <w:fldChar w:fldCharType="end"/>
            </w:r>
          </w:ins>
        </w:p>
        <w:p w14:paraId="49D9FC3D" w14:textId="742F4975" w:rsidR="00E24C71" w:rsidDel="00054685" w:rsidRDefault="00E24C71">
          <w:pPr>
            <w:pStyle w:val="TOC2"/>
            <w:tabs>
              <w:tab w:val="right" w:leader="dot" w:pos="9350"/>
            </w:tabs>
            <w:rPr>
              <w:del w:id="40" w:author="Beth Quinlan" w:date="2018-04-04T15:56:00Z"/>
              <w:rFonts w:asciiTheme="minorHAnsi" w:eastAsiaTheme="minorEastAsia" w:hAnsiTheme="minorHAnsi"/>
              <w:noProof/>
              <w:lang w:val="da-DK" w:eastAsia="da-DK"/>
            </w:rPr>
          </w:pPr>
          <w:del w:id="41" w:author="Beth Quinlan" w:date="2018-04-04T15:56:00Z">
            <w:r w:rsidRPr="00054685" w:rsidDel="00054685">
              <w:rPr>
                <w:rPrChange w:id="42" w:author="Beth Quinlan" w:date="2018-04-04T15:56:00Z">
                  <w:rPr>
                    <w:rStyle w:val="Hyperlink"/>
                    <w:noProof/>
                  </w:rPr>
                </w:rPrChange>
              </w:rPr>
              <w:delText>Prerequisites</w:delText>
            </w:r>
            <w:r w:rsidDel="00054685">
              <w:rPr>
                <w:noProof/>
                <w:webHidden/>
              </w:rPr>
              <w:tab/>
              <w:delText>4</w:delText>
            </w:r>
          </w:del>
        </w:p>
        <w:p w14:paraId="4AAE917E" w14:textId="35635493" w:rsidR="00E24C71" w:rsidDel="00054685" w:rsidRDefault="00E24C71">
          <w:pPr>
            <w:pStyle w:val="TOC1"/>
            <w:tabs>
              <w:tab w:val="right" w:leader="dot" w:pos="9350"/>
            </w:tabs>
            <w:rPr>
              <w:del w:id="43" w:author="Beth Quinlan" w:date="2018-04-04T15:56:00Z"/>
              <w:rFonts w:asciiTheme="minorHAnsi" w:eastAsiaTheme="minorEastAsia" w:hAnsiTheme="minorHAnsi"/>
              <w:noProof/>
              <w:lang w:val="da-DK" w:eastAsia="da-DK"/>
            </w:rPr>
          </w:pPr>
          <w:del w:id="44" w:author="Beth Quinlan" w:date="2018-04-04T15:56:00Z">
            <w:r w:rsidRPr="00054685" w:rsidDel="00054685">
              <w:rPr>
                <w:rPrChange w:id="45" w:author="Beth Quinlan" w:date="2018-04-04T15:56:00Z">
                  <w:rPr>
                    <w:rStyle w:val="Hyperlink"/>
                    <w:noProof/>
                    <w:lang w:val="en"/>
                  </w:rPr>
                </w:rPrChange>
              </w:rPr>
              <w:delText>Exercise 1 – ARM Management Policy Using PowerShell</w:delText>
            </w:r>
            <w:r w:rsidDel="00054685">
              <w:rPr>
                <w:noProof/>
                <w:webHidden/>
              </w:rPr>
              <w:tab/>
              <w:delText>5</w:delText>
            </w:r>
          </w:del>
        </w:p>
        <w:p w14:paraId="261066BE" w14:textId="55C32F32" w:rsidR="00E24C71" w:rsidDel="00054685" w:rsidRDefault="00E24C71">
          <w:pPr>
            <w:pStyle w:val="TOC2"/>
            <w:tabs>
              <w:tab w:val="right" w:leader="dot" w:pos="9350"/>
            </w:tabs>
            <w:rPr>
              <w:del w:id="46" w:author="Beth Quinlan" w:date="2018-04-04T15:56:00Z"/>
              <w:rFonts w:asciiTheme="minorHAnsi" w:eastAsiaTheme="minorEastAsia" w:hAnsiTheme="minorHAnsi"/>
              <w:noProof/>
              <w:lang w:val="da-DK" w:eastAsia="da-DK"/>
            </w:rPr>
          </w:pPr>
          <w:del w:id="47" w:author="Beth Quinlan" w:date="2018-04-04T15:56:00Z">
            <w:r w:rsidRPr="00054685" w:rsidDel="00054685">
              <w:rPr>
                <w:rPrChange w:id="48" w:author="Beth Quinlan" w:date="2018-04-04T15:56:00Z">
                  <w:rPr>
                    <w:rStyle w:val="Hyperlink"/>
                    <w:noProof/>
                    <w:lang w:val="en"/>
                  </w:rPr>
                </w:rPrChange>
              </w:rPr>
              <w:delText>Task 1 – Creating a Resource Group</w:delText>
            </w:r>
            <w:r w:rsidDel="00054685">
              <w:rPr>
                <w:noProof/>
                <w:webHidden/>
              </w:rPr>
              <w:tab/>
              <w:delText>5</w:delText>
            </w:r>
          </w:del>
        </w:p>
        <w:p w14:paraId="5E4243F0" w14:textId="1E1D5F1F" w:rsidR="00E24C71" w:rsidDel="00054685" w:rsidRDefault="00E24C71">
          <w:pPr>
            <w:pStyle w:val="TOC2"/>
            <w:tabs>
              <w:tab w:val="right" w:leader="dot" w:pos="9350"/>
            </w:tabs>
            <w:rPr>
              <w:del w:id="49" w:author="Beth Quinlan" w:date="2018-04-04T15:56:00Z"/>
              <w:rFonts w:asciiTheme="minorHAnsi" w:eastAsiaTheme="minorEastAsia" w:hAnsiTheme="minorHAnsi"/>
              <w:noProof/>
              <w:lang w:val="da-DK" w:eastAsia="da-DK"/>
            </w:rPr>
          </w:pPr>
          <w:del w:id="50" w:author="Beth Quinlan" w:date="2018-04-04T15:56:00Z">
            <w:r w:rsidRPr="00054685" w:rsidDel="00054685">
              <w:rPr>
                <w:rPrChange w:id="51" w:author="Beth Quinlan" w:date="2018-04-04T15:56:00Z">
                  <w:rPr>
                    <w:rStyle w:val="Hyperlink"/>
                    <w:noProof/>
                    <w:lang w:val="en"/>
                  </w:rPr>
                </w:rPrChange>
              </w:rPr>
              <w:delText>Task 2 – Creating ARM Management Policies</w:delText>
            </w:r>
            <w:r w:rsidDel="00054685">
              <w:rPr>
                <w:noProof/>
                <w:webHidden/>
              </w:rPr>
              <w:tab/>
              <w:delText>5</w:delText>
            </w:r>
          </w:del>
        </w:p>
        <w:p w14:paraId="2F3541E1" w14:textId="767137DF" w:rsidR="00E24C71" w:rsidDel="00054685" w:rsidRDefault="00E24C71">
          <w:pPr>
            <w:pStyle w:val="TOC1"/>
            <w:tabs>
              <w:tab w:val="right" w:leader="dot" w:pos="9350"/>
            </w:tabs>
            <w:rPr>
              <w:del w:id="52" w:author="Beth Quinlan" w:date="2018-04-04T15:56:00Z"/>
              <w:rFonts w:asciiTheme="minorHAnsi" w:eastAsiaTheme="minorEastAsia" w:hAnsiTheme="minorHAnsi"/>
              <w:noProof/>
              <w:lang w:val="da-DK" w:eastAsia="da-DK"/>
            </w:rPr>
          </w:pPr>
          <w:del w:id="53" w:author="Beth Quinlan" w:date="2018-04-04T15:56:00Z">
            <w:r w:rsidRPr="00054685" w:rsidDel="00054685">
              <w:rPr>
                <w:rPrChange w:id="54" w:author="Beth Quinlan" w:date="2018-04-04T15:56:00Z">
                  <w:rPr>
                    <w:rStyle w:val="Hyperlink"/>
                    <w:noProof/>
                    <w:lang w:val="en"/>
                  </w:rPr>
                </w:rPrChange>
              </w:rPr>
              <w:delText>Exercise 2 – Applying an ARM Management Policy Using PowerShell</w:delText>
            </w:r>
            <w:r w:rsidDel="00054685">
              <w:rPr>
                <w:noProof/>
                <w:webHidden/>
              </w:rPr>
              <w:tab/>
              <w:delText>7</w:delText>
            </w:r>
          </w:del>
        </w:p>
        <w:p w14:paraId="292D1999" w14:textId="72CEB97C" w:rsidR="00E24C71" w:rsidDel="00054685" w:rsidRDefault="00E24C71">
          <w:pPr>
            <w:pStyle w:val="TOC2"/>
            <w:tabs>
              <w:tab w:val="right" w:leader="dot" w:pos="9350"/>
            </w:tabs>
            <w:rPr>
              <w:del w:id="55" w:author="Beth Quinlan" w:date="2018-04-04T15:56:00Z"/>
              <w:rFonts w:asciiTheme="minorHAnsi" w:eastAsiaTheme="minorEastAsia" w:hAnsiTheme="minorHAnsi"/>
              <w:noProof/>
              <w:lang w:val="da-DK" w:eastAsia="da-DK"/>
            </w:rPr>
          </w:pPr>
          <w:del w:id="56" w:author="Beth Quinlan" w:date="2018-04-04T15:56:00Z">
            <w:r w:rsidRPr="00054685" w:rsidDel="00054685">
              <w:rPr>
                <w:rPrChange w:id="57" w:author="Beth Quinlan" w:date="2018-04-04T15:56:00Z">
                  <w:rPr>
                    <w:rStyle w:val="Hyperlink"/>
                    <w:noProof/>
                    <w:lang w:val="en"/>
                  </w:rPr>
                </w:rPrChange>
              </w:rPr>
              <w:delText>Task 1 – Getting your subscription ID</w:delText>
            </w:r>
            <w:r w:rsidDel="00054685">
              <w:rPr>
                <w:noProof/>
                <w:webHidden/>
              </w:rPr>
              <w:tab/>
              <w:delText>7</w:delText>
            </w:r>
          </w:del>
        </w:p>
        <w:p w14:paraId="423BD9A6" w14:textId="2E0E7968" w:rsidR="00E24C71" w:rsidDel="00054685" w:rsidRDefault="00E24C71">
          <w:pPr>
            <w:pStyle w:val="TOC2"/>
            <w:tabs>
              <w:tab w:val="right" w:leader="dot" w:pos="9350"/>
            </w:tabs>
            <w:rPr>
              <w:del w:id="58" w:author="Beth Quinlan" w:date="2018-04-04T15:56:00Z"/>
              <w:rFonts w:asciiTheme="minorHAnsi" w:eastAsiaTheme="minorEastAsia" w:hAnsiTheme="minorHAnsi"/>
              <w:noProof/>
              <w:lang w:val="da-DK" w:eastAsia="da-DK"/>
            </w:rPr>
          </w:pPr>
          <w:del w:id="59" w:author="Beth Quinlan" w:date="2018-04-04T15:56:00Z">
            <w:r w:rsidRPr="00054685" w:rsidDel="00054685">
              <w:rPr>
                <w:rPrChange w:id="60" w:author="Beth Quinlan" w:date="2018-04-04T15:56:00Z">
                  <w:rPr>
                    <w:rStyle w:val="Hyperlink"/>
                    <w:noProof/>
                    <w:lang w:val="en"/>
                  </w:rPr>
                </w:rPrChange>
              </w:rPr>
              <w:delText>Task 2 – Applying ARM Management Policies</w:delText>
            </w:r>
            <w:r w:rsidDel="00054685">
              <w:rPr>
                <w:noProof/>
                <w:webHidden/>
              </w:rPr>
              <w:tab/>
              <w:delText>8</w:delText>
            </w:r>
          </w:del>
        </w:p>
        <w:p w14:paraId="0D1991B2" w14:textId="18FF9014" w:rsidR="00E24C71" w:rsidDel="00054685" w:rsidRDefault="00E24C71">
          <w:pPr>
            <w:pStyle w:val="TOC2"/>
            <w:tabs>
              <w:tab w:val="right" w:leader="dot" w:pos="9350"/>
            </w:tabs>
            <w:rPr>
              <w:del w:id="61" w:author="Beth Quinlan" w:date="2018-04-04T15:56:00Z"/>
              <w:rFonts w:asciiTheme="minorHAnsi" w:eastAsiaTheme="minorEastAsia" w:hAnsiTheme="minorHAnsi"/>
              <w:noProof/>
              <w:lang w:val="da-DK" w:eastAsia="da-DK"/>
            </w:rPr>
          </w:pPr>
          <w:del w:id="62" w:author="Beth Quinlan" w:date="2018-04-04T15:56:00Z">
            <w:r w:rsidRPr="00054685" w:rsidDel="00054685">
              <w:rPr>
                <w:rPrChange w:id="63" w:author="Beth Quinlan" w:date="2018-04-04T15:56:00Z">
                  <w:rPr>
                    <w:rStyle w:val="Hyperlink"/>
                    <w:noProof/>
                    <w:lang w:val="en"/>
                  </w:rPr>
                </w:rPrChange>
              </w:rPr>
              <w:delText>Task 3 – Testing ARM Management Policies</w:delText>
            </w:r>
            <w:r w:rsidDel="00054685">
              <w:rPr>
                <w:noProof/>
                <w:webHidden/>
              </w:rPr>
              <w:tab/>
              <w:delText>9</w:delText>
            </w:r>
          </w:del>
        </w:p>
        <w:p w14:paraId="28F70BB8" w14:textId="3FBCA559" w:rsidR="00E24C71" w:rsidDel="00054685" w:rsidRDefault="00E24C71">
          <w:pPr>
            <w:pStyle w:val="TOC1"/>
            <w:tabs>
              <w:tab w:val="right" w:leader="dot" w:pos="9350"/>
            </w:tabs>
            <w:rPr>
              <w:del w:id="64" w:author="Beth Quinlan" w:date="2018-04-04T15:56:00Z"/>
              <w:rFonts w:asciiTheme="minorHAnsi" w:eastAsiaTheme="minorEastAsia" w:hAnsiTheme="minorHAnsi"/>
              <w:noProof/>
              <w:lang w:val="da-DK" w:eastAsia="da-DK"/>
            </w:rPr>
          </w:pPr>
          <w:del w:id="65" w:author="Beth Quinlan" w:date="2018-04-04T15:56:00Z">
            <w:r w:rsidRPr="00054685" w:rsidDel="00054685">
              <w:rPr>
                <w:rPrChange w:id="66" w:author="Beth Quinlan" w:date="2018-04-04T15:56:00Z">
                  <w:rPr>
                    <w:rStyle w:val="Hyperlink"/>
                    <w:noProof/>
                    <w:lang w:val="en"/>
                  </w:rPr>
                </w:rPrChange>
              </w:rPr>
              <w:delText>Exercise 3 – Resource Locks Using the Azure Portal</w:delText>
            </w:r>
            <w:r w:rsidDel="00054685">
              <w:rPr>
                <w:noProof/>
                <w:webHidden/>
              </w:rPr>
              <w:tab/>
              <w:delText>10</w:delText>
            </w:r>
          </w:del>
        </w:p>
        <w:p w14:paraId="28895235" w14:textId="79F91659" w:rsidR="00E24C71" w:rsidDel="00054685" w:rsidRDefault="00E24C71">
          <w:pPr>
            <w:pStyle w:val="TOC2"/>
            <w:tabs>
              <w:tab w:val="right" w:leader="dot" w:pos="9350"/>
            </w:tabs>
            <w:rPr>
              <w:del w:id="67" w:author="Beth Quinlan" w:date="2018-04-04T15:56:00Z"/>
              <w:rFonts w:asciiTheme="minorHAnsi" w:eastAsiaTheme="minorEastAsia" w:hAnsiTheme="minorHAnsi"/>
              <w:noProof/>
              <w:lang w:val="da-DK" w:eastAsia="da-DK"/>
            </w:rPr>
          </w:pPr>
          <w:del w:id="68" w:author="Beth Quinlan" w:date="2018-04-04T15:56:00Z">
            <w:r w:rsidRPr="00054685" w:rsidDel="00054685">
              <w:rPr>
                <w:rPrChange w:id="69" w:author="Beth Quinlan" w:date="2018-04-04T15:56:00Z">
                  <w:rPr>
                    <w:rStyle w:val="Hyperlink"/>
                    <w:noProof/>
                    <w:lang w:val="en"/>
                  </w:rPr>
                </w:rPrChange>
              </w:rPr>
              <w:delText>Task 1 – Creating and applying a Resource Lock</w:delText>
            </w:r>
            <w:r w:rsidDel="00054685">
              <w:rPr>
                <w:noProof/>
                <w:webHidden/>
              </w:rPr>
              <w:tab/>
              <w:delText>10</w:delText>
            </w:r>
          </w:del>
        </w:p>
        <w:p w14:paraId="37239638" w14:textId="344FBEA9" w:rsidR="00E24C71" w:rsidDel="00054685" w:rsidRDefault="00E24C71">
          <w:pPr>
            <w:pStyle w:val="TOC2"/>
            <w:tabs>
              <w:tab w:val="right" w:leader="dot" w:pos="9350"/>
            </w:tabs>
            <w:rPr>
              <w:del w:id="70" w:author="Beth Quinlan" w:date="2018-04-04T15:56:00Z"/>
              <w:rFonts w:asciiTheme="minorHAnsi" w:eastAsiaTheme="minorEastAsia" w:hAnsiTheme="minorHAnsi"/>
              <w:noProof/>
              <w:lang w:val="da-DK" w:eastAsia="da-DK"/>
            </w:rPr>
          </w:pPr>
          <w:del w:id="71" w:author="Beth Quinlan" w:date="2018-04-04T15:56:00Z">
            <w:r w:rsidRPr="00054685" w:rsidDel="00054685">
              <w:rPr>
                <w:rPrChange w:id="72" w:author="Beth Quinlan" w:date="2018-04-04T15:56:00Z">
                  <w:rPr>
                    <w:rStyle w:val="Hyperlink"/>
                    <w:noProof/>
                    <w:lang w:val="en"/>
                  </w:rPr>
                </w:rPrChange>
              </w:rPr>
              <w:delText>Task 2 – Testing Resource Locks</w:delText>
            </w:r>
            <w:r w:rsidDel="00054685">
              <w:rPr>
                <w:noProof/>
                <w:webHidden/>
              </w:rPr>
              <w:tab/>
              <w:delText>12</w:delText>
            </w:r>
          </w:del>
        </w:p>
        <w:p w14:paraId="5BB48A4A" w14:textId="63E7ACB8" w:rsidR="00C0555C" w:rsidRDefault="00C0555C">
          <w:r>
            <w:rPr>
              <w:b/>
              <w:bCs/>
              <w:noProof/>
            </w:rPr>
            <w:fldChar w:fldCharType="end"/>
          </w:r>
        </w:p>
      </w:sdtContent>
    </w:sdt>
    <w:p w14:paraId="100399F3" w14:textId="77777777" w:rsidR="00DC00AE" w:rsidRDefault="00DC00AE" w:rsidP="005C66E4">
      <w:pPr>
        <w:pStyle w:val="Heading1"/>
        <w:rPr>
          <w:lang w:val="en"/>
        </w:rPr>
      </w:pPr>
    </w:p>
    <w:p w14:paraId="100399F4" w14:textId="77777777" w:rsidR="007B13CB" w:rsidRDefault="007B13CB">
      <w:pPr>
        <w:rPr>
          <w:rFonts w:ascii="wf_segoe-ui_light" w:eastAsia="Times New Roman" w:hAnsi="wf_segoe-ui_light" w:cs="Times New Roman"/>
          <w:color w:val="000000" w:themeColor="text1"/>
          <w:kern w:val="36"/>
          <w:sz w:val="51"/>
          <w:szCs w:val="51"/>
          <w:lang w:val="en"/>
        </w:rPr>
      </w:pPr>
      <w:r>
        <w:rPr>
          <w:lang w:val="en"/>
        </w:rPr>
        <w:br w:type="page"/>
      </w:r>
    </w:p>
    <w:p w14:paraId="129DEC25" w14:textId="2F1AE9E8" w:rsidR="00BD364C" w:rsidRDefault="007B13CB" w:rsidP="0040034B">
      <w:pPr>
        <w:ind w:left="0"/>
        <w:rPr>
          <w:b/>
          <w:sz w:val="52"/>
          <w:lang w:val="en"/>
        </w:rPr>
      </w:pPr>
      <w:r w:rsidRPr="0040034B">
        <w:rPr>
          <w:b/>
          <w:sz w:val="52"/>
          <w:lang w:val="en"/>
        </w:rPr>
        <w:lastRenderedPageBreak/>
        <w:t xml:space="preserve">Introduction to </w:t>
      </w:r>
      <w:r w:rsidR="005C06E3" w:rsidRPr="0040034B">
        <w:rPr>
          <w:b/>
          <w:sz w:val="52"/>
          <w:lang w:val="en"/>
        </w:rPr>
        <w:t>Microsoft Azure</w:t>
      </w:r>
      <w:r w:rsidRPr="0040034B">
        <w:rPr>
          <w:b/>
          <w:sz w:val="52"/>
          <w:lang w:val="en"/>
        </w:rPr>
        <w:t xml:space="preserve"> </w:t>
      </w:r>
      <w:r w:rsidR="0040034B">
        <w:rPr>
          <w:b/>
          <w:sz w:val="52"/>
          <w:lang w:val="en"/>
        </w:rPr>
        <w:t>R</w:t>
      </w:r>
      <w:r w:rsidR="003003FE">
        <w:rPr>
          <w:b/>
          <w:sz w:val="52"/>
          <w:lang w:val="en"/>
        </w:rPr>
        <w:t>esource Manager Policies</w:t>
      </w:r>
      <w:r w:rsidR="00295604">
        <w:rPr>
          <w:b/>
          <w:sz w:val="52"/>
          <w:lang w:val="en"/>
        </w:rPr>
        <w:t xml:space="preserve"> &amp; Resource Locks</w:t>
      </w:r>
    </w:p>
    <w:p w14:paraId="4F7C23C5" w14:textId="77777777" w:rsidR="000B64D9" w:rsidRDefault="000B64D9" w:rsidP="0040034B">
      <w:pPr>
        <w:ind w:left="0"/>
        <w:rPr>
          <w:b/>
          <w:sz w:val="52"/>
          <w:lang w:val="en"/>
        </w:rPr>
      </w:pPr>
    </w:p>
    <w:p w14:paraId="38496E7A" w14:textId="77777777" w:rsidR="00BD364C" w:rsidRDefault="00BD364C" w:rsidP="00BD364C">
      <w:pPr>
        <w:pStyle w:val="Heading2"/>
      </w:pPr>
      <w:bookmarkStart w:id="73" w:name="_Toc510620729"/>
      <w:r>
        <w:t>Prerequisites</w:t>
      </w:r>
      <w:bookmarkEnd w:id="73"/>
    </w:p>
    <w:p w14:paraId="23CFF19A" w14:textId="68FF8972" w:rsidR="00BD364C" w:rsidRDefault="00BD364C" w:rsidP="00286F45">
      <w:r>
        <w:t xml:space="preserve">The following is required </w:t>
      </w:r>
      <w:r w:rsidR="000B64D9">
        <w:t>to</w:t>
      </w:r>
      <w:r>
        <w:t xml:space="preserve"> complete this hands-on lab:</w:t>
      </w:r>
      <w:r w:rsidR="00286F45">
        <w:t xml:space="preserve"> </w:t>
      </w:r>
    </w:p>
    <w:p w14:paraId="7B747383" w14:textId="1DAF6C39" w:rsidR="00BD364C" w:rsidRDefault="00BD364C" w:rsidP="002E4EFA">
      <w:pPr>
        <w:pStyle w:val="ListParagraph"/>
        <w:numPr>
          <w:ilvl w:val="0"/>
          <w:numId w:val="2"/>
        </w:numPr>
      </w:pPr>
      <w:r>
        <w:t>Microsoft Azure PowerShell</w:t>
      </w:r>
      <w:r w:rsidR="00DF7204">
        <w:t xml:space="preserve"> v1.0 and above</w:t>
      </w:r>
    </w:p>
    <w:p w14:paraId="3D806F3D" w14:textId="77777777" w:rsidR="00BD364C" w:rsidRDefault="00BD364C" w:rsidP="002E4EFA">
      <w:pPr>
        <w:pStyle w:val="ListParagraph"/>
        <w:numPr>
          <w:ilvl w:val="0"/>
          <w:numId w:val="2"/>
        </w:numPr>
      </w:pPr>
      <w:r>
        <w:t xml:space="preserve">A Microsoft Azure subscription </w:t>
      </w:r>
    </w:p>
    <w:p w14:paraId="79D7AE5A" w14:textId="77777777" w:rsidR="000B64D9" w:rsidRDefault="000B64D9" w:rsidP="00463B2B"/>
    <w:p w14:paraId="27E03A81" w14:textId="00920CDA" w:rsidR="000B64D9" w:rsidRDefault="00332819" w:rsidP="00DA58A8">
      <w:r>
        <w:t xml:space="preserve">In this </w:t>
      </w:r>
      <w:r w:rsidR="00744C8F">
        <w:t>lab</w:t>
      </w:r>
      <w:r>
        <w:t>, you</w:t>
      </w:r>
      <w:r w:rsidR="000B64D9">
        <w:t xml:space="preserve">’ll be </w:t>
      </w:r>
      <w:r w:rsidR="003B0E0B">
        <w:t xml:space="preserve">creating </w:t>
      </w:r>
      <w:r w:rsidR="00141B25">
        <w:t>two</w:t>
      </w:r>
      <w:r w:rsidR="00D9788F">
        <w:t xml:space="preserve"> </w:t>
      </w:r>
      <w:r w:rsidR="003B0E0B">
        <w:t>ARM management polic</w:t>
      </w:r>
      <w:r w:rsidR="00D9788F">
        <w:t xml:space="preserve">ies </w:t>
      </w:r>
      <w:r w:rsidR="003B0E0B">
        <w:t>that define</w:t>
      </w:r>
      <w:r w:rsidR="00D9788F">
        <w:t xml:space="preserve"> </w:t>
      </w:r>
      <w:r w:rsidR="003B0E0B">
        <w:t xml:space="preserve">the </w:t>
      </w:r>
      <w:r w:rsidR="003B0E0B" w:rsidRPr="003B0E0B">
        <w:rPr>
          <w:b/>
        </w:rPr>
        <w:t>Region</w:t>
      </w:r>
      <w:r w:rsidR="002112ED">
        <w:rPr>
          <w:b/>
        </w:rPr>
        <w:t>s</w:t>
      </w:r>
      <w:r w:rsidR="00CA28C7">
        <w:rPr>
          <w:b/>
        </w:rPr>
        <w:t xml:space="preserve"> </w:t>
      </w:r>
      <w:r w:rsidR="003B0E0B">
        <w:t>and</w:t>
      </w:r>
      <w:r w:rsidR="00CA28C7">
        <w:t xml:space="preserve"> a </w:t>
      </w:r>
      <w:r w:rsidR="00122FF1" w:rsidRPr="00122FF1">
        <w:rPr>
          <w:b/>
        </w:rPr>
        <w:t xml:space="preserve">Resource </w:t>
      </w:r>
      <w:r w:rsidR="003B0E0B" w:rsidRPr="00122FF1">
        <w:rPr>
          <w:b/>
        </w:rPr>
        <w:t>Naming Convention</w:t>
      </w:r>
      <w:r w:rsidR="003B0E0B">
        <w:t xml:space="preserve"> that are allowed during resource creation. You will then</w:t>
      </w:r>
      <w:r w:rsidR="00510D17">
        <w:t xml:space="preserve"> apply </w:t>
      </w:r>
      <w:r w:rsidR="003B0E0B">
        <w:t>th</w:t>
      </w:r>
      <w:r w:rsidR="00D9788F">
        <w:t>ese p</w:t>
      </w:r>
      <w:r w:rsidR="003B0E0B">
        <w:t>olic</w:t>
      </w:r>
      <w:r w:rsidR="00D9788F">
        <w:t xml:space="preserve">ies </w:t>
      </w:r>
      <w:r w:rsidR="003B0E0B">
        <w:t xml:space="preserve">to an existing </w:t>
      </w:r>
      <w:r w:rsidR="00510D17">
        <w:t xml:space="preserve">resource group and finally, you will enable a Resource Lock on the resource group. </w:t>
      </w:r>
      <w:r w:rsidR="00870C78">
        <w:t>Th</w:t>
      </w:r>
      <w:r w:rsidR="00510D17">
        <w:t>e</w:t>
      </w:r>
      <w:r w:rsidR="00254393">
        <w:t xml:space="preserve"> ARM Management policies will be created and applied using PowerShell and the Resource Lock will be created and applied using the Azure portal.</w:t>
      </w:r>
    </w:p>
    <w:p w14:paraId="7E03B1E7" w14:textId="77777777" w:rsidR="00254393" w:rsidRDefault="00254393" w:rsidP="00DA58A8">
      <w:pPr>
        <w:rPr>
          <w:lang w:val="en"/>
        </w:rPr>
      </w:pPr>
    </w:p>
    <w:p w14:paraId="100399F7" w14:textId="62426316" w:rsidR="00C80421" w:rsidRPr="00C80421" w:rsidRDefault="00C80421" w:rsidP="00DA58A8">
      <w:pPr>
        <w:rPr>
          <w:lang w:val="en"/>
        </w:rPr>
      </w:pPr>
      <w:r w:rsidRPr="00C80421">
        <w:rPr>
          <w:lang w:val="en"/>
        </w:rPr>
        <w:t>You'll learn:</w:t>
      </w:r>
    </w:p>
    <w:p w14:paraId="79562882" w14:textId="24B286FA" w:rsidR="000621E5" w:rsidRDefault="000621E5" w:rsidP="002E4EFA">
      <w:pPr>
        <w:pStyle w:val="ListParagraph"/>
        <w:numPr>
          <w:ilvl w:val="0"/>
          <w:numId w:val="1"/>
        </w:numPr>
      </w:pPr>
      <w:r>
        <w:t xml:space="preserve">The ARM </w:t>
      </w:r>
      <w:r w:rsidRPr="000621E5">
        <w:t>policy definition language</w:t>
      </w:r>
      <w:r>
        <w:t>.</w:t>
      </w:r>
    </w:p>
    <w:p w14:paraId="07FBAE61" w14:textId="39F0D12A" w:rsidR="00824637" w:rsidRDefault="00824637" w:rsidP="002E4EFA">
      <w:pPr>
        <w:pStyle w:val="ListParagraph"/>
        <w:numPr>
          <w:ilvl w:val="0"/>
          <w:numId w:val="1"/>
        </w:numPr>
        <w:rPr>
          <w:ins w:id="74" w:author="Beth Quinlan" w:date="2018-04-04T15:59:00Z"/>
        </w:rPr>
      </w:pPr>
      <w:r>
        <w:t xml:space="preserve">How to </w:t>
      </w:r>
      <w:r w:rsidR="00E87F7A">
        <w:t>create and apply an ARM management policy using PowerShell.</w:t>
      </w:r>
    </w:p>
    <w:p w14:paraId="669504D5" w14:textId="77777777" w:rsidR="0046505A" w:rsidRDefault="0046505A">
      <w:pPr>
        <w:pStyle w:val="ListParagraph"/>
        <w:ind w:left="1080"/>
        <w:pPrChange w:id="75" w:author="Beth Quinlan" w:date="2018-04-04T16:01:00Z">
          <w:pPr>
            <w:pStyle w:val="ListParagraph"/>
            <w:numPr>
              <w:numId w:val="1"/>
            </w:numPr>
            <w:ind w:left="1080" w:hanging="360"/>
          </w:pPr>
        </w:pPrChange>
      </w:pPr>
    </w:p>
    <w:p w14:paraId="37608BA4" w14:textId="4E281CA3" w:rsidR="0046505A" w:rsidRPr="0046505A" w:rsidRDefault="0046505A">
      <w:pPr>
        <w:pStyle w:val="IntenseQuote"/>
        <w:rPr>
          <w:ins w:id="76" w:author="Beth Quinlan" w:date="2018-04-04T15:59:00Z"/>
          <w:lang w:val="en"/>
        </w:rPr>
        <w:pPrChange w:id="77" w:author="Beth Quinlan" w:date="2018-04-04T16:01:00Z">
          <w:pPr>
            <w:spacing w:before="0" w:after="160"/>
            <w:ind w:left="0"/>
          </w:pPr>
        </w:pPrChange>
      </w:pPr>
      <w:ins w:id="78" w:author="Beth Quinlan" w:date="2018-04-04T16:01:00Z">
        <w:r>
          <w:rPr>
            <w:lang w:val="en"/>
          </w:rPr>
          <w:t xml:space="preserve">For this lab, you can copy and paste code </w:t>
        </w:r>
      </w:ins>
      <w:ins w:id="79" w:author="Beth Quinlan" w:date="2018-04-04T16:02:00Z">
        <w:r>
          <w:rPr>
            <w:lang w:val="en"/>
          </w:rPr>
          <w:t>from the lab manual into the lab interface.</w:t>
        </w:r>
      </w:ins>
    </w:p>
    <w:p w14:paraId="669AC321" w14:textId="663A3086" w:rsidR="0046505A" w:rsidRPr="0046505A" w:rsidDel="0046505A" w:rsidRDefault="00AB1D2E">
      <w:pPr>
        <w:pStyle w:val="IntenseQuote"/>
        <w:rPr>
          <w:del w:id="80" w:author="Beth Quinlan" w:date="2018-04-04T16:02:00Z"/>
          <w:lang w:val="en"/>
        </w:rPr>
        <w:pPrChange w:id="81" w:author="Beth Quinlan" w:date="2018-04-04T16:01:00Z">
          <w:pPr>
            <w:spacing w:before="0" w:after="160"/>
          </w:pPr>
        </w:pPrChange>
      </w:pPr>
      <w:del w:id="82" w:author="Beth Quinlan" w:date="2018-04-04T15:59:00Z">
        <w:r w:rsidRPr="0046505A" w:rsidDel="0046505A">
          <w:rPr>
            <w:lang w:val="en"/>
          </w:rPr>
          <w:br w:type="page"/>
        </w:r>
      </w:del>
    </w:p>
    <w:p w14:paraId="7BF39AAE" w14:textId="77777777" w:rsidR="0046505A" w:rsidRDefault="0046505A">
      <w:pPr>
        <w:ind w:left="720" w:hanging="360"/>
        <w:rPr>
          <w:ins w:id="83" w:author="Beth Quinlan" w:date="2018-04-04T15:59:00Z"/>
          <w:rFonts w:ascii="wf_segoe-ui_light" w:eastAsia="Times New Roman" w:hAnsi="wf_segoe-ui_light" w:cs="Times New Roman"/>
          <w:color w:val="000000" w:themeColor="text1"/>
          <w:kern w:val="36"/>
          <w:sz w:val="51"/>
          <w:szCs w:val="51"/>
          <w:lang w:val="en"/>
        </w:rPr>
      </w:pPr>
      <w:bookmarkStart w:id="84" w:name="_Toc510620730"/>
      <w:ins w:id="85" w:author="Beth Quinlan" w:date="2018-04-04T15:59:00Z">
        <w:r>
          <w:rPr>
            <w:lang w:val="en"/>
          </w:rPr>
          <w:br w:type="page"/>
        </w:r>
      </w:ins>
    </w:p>
    <w:p w14:paraId="51A47CE1" w14:textId="0DD9EA06" w:rsidR="00637635" w:rsidRPr="00BD364C" w:rsidRDefault="00F26832" w:rsidP="00BD364C">
      <w:pPr>
        <w:pStyle w:val="Heading1"/>
        <w:rPr>
          <w:lang w:val="en"/>
        </w:rPr>
      </w:pPr>
      <w:r>
        <w:rPr>
          <w:lang w:val="en"/>
        </w:rPr>
        <w:lastRenderedPageBreak/>
        <w:t xml:space="preserve">Exercise 1 – </w:t>
      </w:r>
      <w:r w:rsidR="00AB54B6">
        <w:rPr>
          <w:lang w:val="en"/>
        </w:rPr>
        <w:t>ARM Management Policy Using PowerShell</w:t>
      </w:r>
      <w:bookmarkStart w:id="86" w:name="bkmk_setupwindowsazure"/>
      <w:bookmarkEnd w:id="84"/>
      <w:bookmarkEnd w:id="86"/>
    </w:p>
    <w:p w14:paraId="42A6F8C7" w14:textId="33D84B93" w:rsidR="00EB6FD1" w:rsidRDefault="00EB6FD1" w:rsidP="00EB6FD1">
      <w:pPr>
        <w:pStyle w:val="Heading2"/>
        <w:rPr>
          <w:lang w:val="en"/>
        </w:rPr>
      </w:pPr>
      <w:bookmarkStart w:id="87" w:name="_Toc510620731"/>
      <w:r>
        <w:rPr>
          <w:lang w:val="en"/>
        </w:rPr>
        <w:t>Task 1 – Creat</w:t>
      </w:r>
      <w:r w:rsidR="000902A7">
        <w:rPr>
          <w:lang w:val="en"/>
        </w:rPr>
        <w:t xml:space="preserve">ing </w:t>
      </w:r>
      <w:r w:rsidR="004B0511">
        <w:rPr>
          <w:lang w:val="en"/>
        </w:rPr>
        <w:t xml:space="preserve">a </w:t>
      </w:r>
      <w:r>
        <w:rPr>
          <w:lang w:val="en"/>
        </w:rPr>
        <w:t>Resource Group</w:t>
      </w:r>
      <w:bookmarkEnd w:id="87"/>
    </w:p>
    <w:p w14:paraId="7843E33F" w14:textId="1FDB6B93" w:rsidR="00EB6FD1" w:rsidRDefault="00EB6FD1" w:rsidP="001B1C90">
      <w:pPr>
        <w:rPr>
          <w:lang w:val="en"/>
        </w:rPr>
      </w:pPr>
      <w:r w:rsidRPr="00EB6FD1">
        <w:rPr>
          <w:lang w:val="en"/>
        </w:rPr>
        <w:t>The ARM management policies that you will be creating will be applied to a new resource group.</w:t>
      </w:r>
      <w:r>
        <w:rPr>
          <w:lang w:val="en"/>
        </w:rPr>
        <w:t xml:space="preserve"> This is because ARM policies do not apply to pre-existing resources that are in a resource group.</w:t>
      </w:r>
    </w:p>
    <w:p w14:paraId="0CEC7EA2" w14:textId="77777777" w:rsidR="00EB6FD1" w:rsidRDefault="00EB6FD1" w:rsidP="00EB6FD1">
      <w:pPr>
        <w:pStyle w:val="ListParagraph"/>
        <w:ind w:left="720"/>
        <w:contextualSpacing w:val="0"/>
        <w:rPr>
          <w:lang w:val="en"/>
        </w:rPr>
      </w:pPr>
    </w:p>
    <w:p w14:paraId="1EF9763E" w14:textId="505FF951" w:rsidR="00EB6FD1" w:rsidRDefault="00EB6FD1" w:rsidP="002E4EFA">
      <w:pPr>
        <w:pStyle w:val="ListParagraph"/>
        <w:numPr>
          <w:ilvl w:val="0"/>
          <w:numId w:val="3"/>
        </w:numPr>
        <w:contextualSpacing w:val="0"/>
        <w:rPr>
          <w:lang w:val="en"/>
        </w:rPr>
      </w:pPr>
      <w:r w:rsidRPr="00457C70">
        <w:rPr>
          <w:lang w:val="en"/>
        </w:rPr>
        <w:t>Open PowerShell ISE as an Administrator.</w:t>
      </w:r>
    </w:p>
    <w:p w14:paraId="6339E8BC" w14:textId="77777777" w:rsidR="00EB6FD1" w:rsidRPr="00457C70" w:rsidRDefault="00EB6FD1" w:rsidP="00EB6FD1">
      <w:pPr>
        <w:pStyle w:val="ListParagraph"/>
        <w:ind w:left="720"/>
        <w:contextualSpacing w:val="0"/>
        <w:rPr>
          <w:lang w:val="en"/>
        </w:rPr>
      </w:pPr>
    </w:p>
    <w:p w14:paraId="0D2E12BA" w14:textId="77777777" w:rsidR="00296426" w:rsidRDefault="00296426" w:rsidP="00296426">
      <w:pPr>
        <w:pStyle w:val="ListParagraph"/>
        <w:numPr>
          <w:ilvl w:val="0"/>
          <w:numId w:val="3"/>
        </w:numPr>
        <w:contextualSpacing w:val="0"/>
        <w:rPr>
          <w:ins w:id="88" w:author="Beth Quinlan" w:date="2018-04-04T13:50:00Z"/>
          <w:lang w:val="en"/>
        </w:rPr>
      </w:pPr>
      <w:ins w:id="89" w:author="Beth Quinlan" w:date="2018-04-04T13:50:00Z">
        <w:r w:rsidRPr="00876164">
          <w:rPr>
            <w:lang w:val="en"/>
          </w:rPr>
          <w:t xml:space="preserve">In the PowerShell ISE command prompt window, type in </w:t>
        </w:r>
        <w:r w:rsidRPr="00C772BA">
          <w:rPr>
            <w:b/>
            <w:sz w:val="20"/>
            <w:szCs w:val="20"/>
            <w:lang w:val="en"/>
          </w:rPr>
          <w:t>Add-</w:t>
        </w:r>
        <w:proofErr w:type="spellStart"/>
        <w:r w:rsidRPr="00C772BA">
          <w:rPr>
            <w:b/>
            <w:sz w:val="20"/>
            <w:szCs w:val="20"/>
            <w:lang w:val="en"/>
          </w:rPr>
          <w:t>AzureRmAccount</w:t>
        </w:r>
        <w:proofErr w:type="spellEnd"/>
        <w:r w:rsidRPr="00876164">
          <w:rPr>
            <w:b/>
            <w:lang w:val="en"/>
          </w:rPr>
          <w:t xml:space="preserve"> </w:t>
        </w:r>
        <w:r w:rsidRPr="00876164">
          <w:rPr>
            <w:lang w:val="en"/>
          </w:rPr>
          <w:t xml:space="preserve">and press </w:t>
        </w:r>
        <w:r>
          <w:rPr>
            <w:lang w:val="en"/>
          </w:rPr>
          <w:t>E</w:t>
        </w:r>
        <w:r w:rsidRPr="00876164">
          <w:rPr>
            <w:lang w:val="en"/>
          </w:rPr>
          <w:t xml:space="preserve">nter. </w:t>
        </w:r>
      </w:ins>
    </w:p>
    <w:p w14:paraId="3B910F8F" w14:textId="77777777" w:rsidR="00296426" w:rsidRDefault="00296426" w:rsidP="00296426">
      <w:pPr>
        <w:pStyle w:val="ListParagraph"/>
        <w:numPr>
          <w:ilvl w:val="0"/>
          <w:numId w:val="3"/>
        </w:numPr>
        <w:contextualSpacing w:val="0"/>
        <w:rPr>
          <w:ins w:id="90" w:author="Beth Quinlan" w:date="2018-04-04T13:50:00Z"/>
          <w:lang w:val="en"/>
        </w:rPr>
      </w:pPr>
      <w:ins w:id="91" w:author="Beth Quinlan" w:date="2018-04-04T13:50:00Z">
        <w:r w:rsidRPr="00876164">
          <w:rPr>
            <w:lang w:val="en"/>
          </w:rPr>
          <w:t xml:space="preserve">Enter your credentials into the login dialog box and click </w:t>
        </w:r>
        <w:r w:rsidRPr="003E77BB">
          <w:rPr>
            <w:b/>
            <w:lang w:val="en"/>
          </w:rPr>
          <w:t>Next</w:t>
        </w:r>
        <w:r w:rsidRPr="00876164">
          <w:rPr>
            <w:lang w:val="en"/>
          </w:rPr>
          <w:t xml:space="preserve"> or press Enter.</w:t>
        </w:r>
      </w:ins>
    </w:p>
    <w:p w14:paraId="470EBE4F" w14:textId="77777777" w:rsidR="00296426" w:rsidRPr="00876164" w:rsidRDefault="00296426" w:rsidP="00296426">
      <w:pPr>
        <w:pStyle w:val="ListParagraph"/>
        <w:numPr>
          <w:ilvl w:val="0"/>
          <w:numId w:val="3"/>
        </w:numPr>
        <w:contextualSpacing w:val="0"/>
        <w:rPr>
          <w:ins w:id="92" w:author="Beth Quinlan" w:date="2018-04-04T13:50:00Z"/>
          <w:lang w:val="en"/>
        </w:rPr>
      </w:pPr>
      <w:ins w:id="93" w:author="Beth Quinlan" w:date="2018-04-04T13:50:00Z">
        <w:r>
          <w:rPr>
            <w:lang w:val="en"/>
          </w:rPr>
          <w:t xml:space="preserve">Enter your password and click </w:t>
        </w:r>
        <w:r w:rsidRPr="003E77BB">
          <w:rPr>
            <w:b/>
            <w:lang w:val="en"/>
          </w:rPr>
          <w:t>Sign in</w:t>
        </w:r>
        <w:r>
          <w:rPr>
            <w:lang w:val="en"/>
          </w:rPr>
          <w:t xml:space="preserve"> or press Enter.</w:t>
        </w:r>
      </w:ins>
    </w:p>
    <w:p w14:paraId="3FA267B0" w14:textId="6BE6B802" w:rsidR="00EB6FD1" w:rsidDel="00296426" w:rsidRDefault="00EB6FD1" w:rsidP="002E4EFA">
      <w:pPr>
        <w:pStyle w:val="ListParagraph"/>
        <w:numPr>
          <w:ilvl w:val="0"/>
          <w:numId w:val="3"/>
        </w:numPr>
        <w:rPr>
          <w:del w:id="94" w:author="Beth Quinlan" w:date="2018-04-04T13:50:00Z"/>
          <w:lang w:val="en"/>
        </w:rPr>
      </w:pPr>
      <w:del w:id="95" w:author="Beth Quinlan" w:date="2018-04-04T13:50:00Z">
        <w:r w:rsidRPr="00876164" w:rsidDel="00296426">
          <w:rPr>
            <w:lang w:val="en"/>
          </w:rPr>
          <w:delText xml:space="preserve">In the PowerShell ISE command prompt window, type in </w:delText>
        </w:r>
        <w:r w:rsidRPr="00C772BA" w:rsidDel="00296426">
          <w:rPr>
            <w:b/>
            <w:sz w:val="20"/>
            <w:szCs w:val="20"/>
            <w:lang w:val="en"/>
          </w:rPr>
          <w:delText>Add-AzureRmAccount</w:delText>
        </w:r>
        <w:r w:rsidRPr="00876164" w:rsidDel="00296426">
          <w:rPr>
            <w:b/>
            <w:lang w:val="en"/>
          </w:rPr>
          <w:delText xml:space="preserve"> </w:delText>
        </w:r>
        <w:r w:rsidRPr="00876164" w:rsidDel="00296426">
          <w:rPr>
            <w:lang w:val="en"/>
          </w:rPr>
          <w:delText>and press enter. Enter your credentials into the login dialog box and click Signin or press Enter.</w:delText>
        </w:r>
      </w:del>
    </w:p>
    <w:p w14:paraId="740949CC" w14:textId="77777777" w:rsidR="00340F36" w:rsidRPr="00340F36" w:rsidRDefault="00340F36" w:rsidP="00340F36">
      <w:pPr>
        <w:pStyle w:val="ListParagraph"/>
        <w:rPr>
          <w:lang w:val="en"/>
        </w:rPr>
      </w:pPr>
    </w:p>
    <w:p w14:paraId="231F96E5" w14:textId="5DB879DF" w:rsidR="00EB6FD1" w:rsidRDefault="00340F36" w:rsidP="002E4EFA">
      <w:pPr>
        <w:pStyle w:val="ListParagraph"/>
        <w:numPr>
          <w:ilvl w:val="0"/>
          <w:numId w:val="3"/>
        </w:numPr>
        <w:rPr>
          <w:ins w:id="96" w:author="Beth Quinlan" w:date="2018-04-04T13:54:00Z"/>
          <w:lang w:val="en"/>
        </w:rPr>
      </w:pPr>
      <w:r w:rsidRPr="00B755F8">
        <w:rPr>
          <w:lang w:val="en"/>
        </w:rPr>
        <w:t xml:space="preserve">Type </w:t>
      </w:r>
      <w:r w:rsidRPr="00B755F8">
        <w:rPr>
          <w:b/>
          <w:sz w:val="20"/>
          <w:szCs w:val="20"/>
          <w:lang w:val="en"/>
        </w:rPr>
        <w:t>New-</w:t>
      </w:r>
      <w:proofErr w:type="spellStart"/>
      <w:r w:rsidRPr="00B755F8">
        <w:rPr>
          <w:b/>
          <w:sz w:val="20"/>
          <w:szCs w:val="20"/>
          <w:lang w:val="en"/>
        </w:rPr>
        <w:t>AzureRmResourceGroup</w:t>
      </w:r>
      <w:proofErr w:type="spellEnd"/>
      <w:r w:rsidRPr="00B755F8">
        <w:rPr>
          <w:b/>
          <w:sz w:val="20"/>
          <w:szCs w:val="20"/>
          <w:lang w:val="en"/>
        </w:rPr>
        <w:t xml:space="preserve"> -Name [</w:t>
      </w:r>
      <w:proofErr w:type="spellStart"/>
      <w:r w:rsidRPr="00B755F8">
        <w:rPr>
          <w:b/>
          <w:sz w:val="20"/>
          <w:szCs w:val="20"/>
          <w:highlight w:val="yellow"/>
          <w:lang w:val="en"/>
        </w:rPr>
        <w:t>YourResourceGroupName</w:t>
      </w:r>
      <w:proofErr w:type="spellEnd"/>
      <w:r w:rsidRPr="00B755F8">
        <w:rPr>
          <w:b/>
          <w:sz w:val="20"/>
          <w:szCs w:val="20"/>
          <w:lang w:val="en"/>
        </w:rPr>
        <w:t>]</w:t>
      </w:r>
      <w:r w:rsidR="00B92B52">
        <w:rPr>
          <w:b/>
          <w:sz w:val="20"/>
          <w:szCs w:val="20"/>
          <w:lang w:val="en"/>
        </w:rPr>
        <w:t xml:space="preserve"> -Location </w:t>
      </w:r>
      <w:r w:rsidR="00B00AF5">
        <w:rPr>
          <w:b/>
          <w:sz w:val="20"/>
          <w:szCs w:val="20"/>
          <w:lang w:val="en"/>
        </w:rPr>
        <w:t>[</w:t>
      </w:r>
      <w:proofErr w:type="spellStart"/>
      <w:r w:rsidR="00B00AF5" w:rsidRPr="008348E9">
        <w:rPr>
          <w:b/>
          <w:sz w:val="20"/>
          <w:szCs w:val="20"/>
          <w:highlight w:val="yellow"/>
          <w:lang w:val="en"/>
        </w:rPr>
        <w:t>YourResourceGroupLocation</w:t>
      </w:r>
      <w:proofErr w:type="spellEnd"/>
      <w:r w:rsidR="00B00AF5">
        <w:rPr>
          <w:b/>
          <w:sz w:val="20"/>
          <w:szCs w:val="20"/>
          <w:lang w:val="en"/>
        </w:rPr>
        <w:t xml:space="preserve">] </w:t>
      </w:r>
      <w:r w:rsidRPr="00B755F8">
        <w:rPr>
          <w:lang w:val="en"/>
        </w:rPr>
        <w:t xml:space="preserve">e.g. </w:t>
      </w:r>
      <w:r w:rsidRPr="00B755F8">
        <w:rPr>
          <w:b/>
          <w:sz w:val="20"/>
          <w:szCs w:val="20"/>
          <w:lang w:val="en"/>
        </w:rPr>
        <w:t>New-</w:t>
      </w:r>
      <w:proofErr w:type="spellStart"/>
      <w:r w:rsidRPr="00B755F8">
        <w:rPr>
          <w:b/>
          <w:sz w:val="20"/>
          <w:szCs w:val="20"/>
          <w:lang w:val="en"/>
        </w:rPr>
        <w:t>AzureRmResourceGroup</w:t>
      </w:r>
      <w:proofErr w:type="spellEnd"/>
      <w:r w:rsidRPr="00B755F8">
        <w:rPr>
          <w:b/>
          <w:sz w:val="20"/>
          <w:szCs w:val="20"/>
          <w:lang w:val="en"/>
        </w:rPr>
        <w:t xml:space="preserve"> -</w:t>
      </w:r>
      <w:r w:rsidRPr="00CC51AF">
        <w:rPr>
          <w:b/>
          <w:sz w:val="20"/>
          <w:szCs w:val="20"/>
          <w:lang w:val="en"/>
        </w:rPr>
        <w:t xml:space="preserve">Name </w:t>
      </w:r>
      <w:proofErr w:type="spellStart"/>
      <w:r w:rsidRPr="00CC51AF">
        <w:rPr>
          <w:b/>
          <w:sz w:val="20"/>
          <w:szCs w:val="20"/>
          <w:lang w:val="en"/>
        </w:rPr>
        <w:t>PolicyRG</w:t>
      </w:r>
      <w:proofErr w:type="spellEnd"/>
      <w:r w:rsidRPr="00CC51AF">
        <w:rPr>
          <w:sz w:val="20"/>
          <w:szCs w:val="20"/>
          <w:lang w:val="en"/>
        </w:rPr>
        <w:t xml:space="preserve"> </w:t>
      </w:r>
      <w:r w:rsidRPr="00CC51AF">
        <w:rPr>
          <w:b/>
          <w:sz w:val="20"/>
          <w:szCs w:val="20"/>
          <w:lang w:val="en"/>
        </w:rPr>
        <w:t>-</w:t>
      </w:r>
      <w:r w:rsidRPr="00B755F8">
        <w:rPr>
          <w:b/>
          <w:sz w:val="20"/>
          <w:szCs w:val="20"/>
          <w:lang w:val="en"/>
        </w:rPr>
        <w:t xml:space="preserve">Location </w:t>
      </w:r>
      <w:proofErr w:type="spellStart"/>
      <w:r w:rsidR="00B00AF5" w:rsidRPr="00CC51AF">
        <w:rPr>
          <w:b/>
          <w:sz w:val="20"/>
          <w:szCs w:val="20"/>
          <w:lang w:val="en"/>
        </w:rPr>
        <w:t>westeurope</w:t>
      </w:r>
      <w:proofErr w:type="spellEnd"/>
      <w:r w:rsidR="00B00AF5" w:rsidRPr="00CC51AF">
        <w:rPr>
          <w:b/>
          <w:sz w:val="20"/>
          <w:szCs w:val="20"/>
          <w:lang w:val="en"/>
        </w:rPr>
        <w:t xml:space="preserve"> </w:t>
      </w:r>
      <w:r w:rsidRPr="00CC51AF">
        <w:rPr>
          <w:lang w:val="en"/>
        </w:rPr>
        <w:t>and</w:t>
      </w:r>
      <w:r w:rsidRPr="00B755F8">
        <w:rPr>
          <w:lang w:val="en"/>
        </w:rPr>
        <w:t xml:space="preserve"> press Enter.</w:t>
      </w:r>
      <w:r w:rsidR="00B755F8" w:rsidRPr="00B755F8">
        <w:rPr>
          <w:lang w:val="en"/>
        </w:rPr>
        <w:t xml:space="preserve"> This will create a new resource group which you will apply your policies to.</w:t>
      </w:r>
    </w:p>
    <w:p w14:paraId="74C3B0C3" w14:textId="77777777" w:rsidR="007507C5" w:rsidRPr="007507C5" w:rsidRDefault="007507C5">
      <w:pPr>
        <w:rPr>
          <w:ins w:id="97" w:author="Beth Quinlan" w:date="2018-04-04T15:30:00Z"/>
          <w:rFonts w:cs="Times New Roman"/>
          <w:b/>
          <w:rPrChange w:id="98" w:author="Beth Quinlan" w:date="2018-04-04T15:30:00Z">
            <w:rPr>
              <w:ins w:id="99" w:author="Beth Quinlan" w:date="2018-04-04T15:30:00Z"/>
              <w:rFonts w:cs="Times New Roman"/>
              <w:b/>
              <w:color w:val="FF0000"/>
            </w:rPr>
          </w:rPrChange>
        </w:rPr>
        <w:pPrChange w:id="100" w:author="Beth Quinlan" w:date="2018-04-04T15:30:00Z">
          <w:pPr>
            <w:pStyle w:val="ListParagraph"/>
            <w:numPr>
              <w:numId w:val="3"/>
            </w:numPr>
            <w:ind w:left="720" w:hanging="360"/>
          </w:pPr>
        </w:pPrChange>
      </w:pPr>
    </w:p>
    <w:p w14:paraId="77F25295" w14:textId="26570E13" w:rsidR="007507C5" w:rsidRPr="007507C5" w:rsidRDefault="007507C5">
      <w:pPr>
        <w:rPr>
          <w:ins w:id="101" w:author="Beth Quinlan" w:date="2018-04-04T15:29:00Z"/>
          <w:rFonts w:cs="Times New Roman"/>
          <w:b/>
          <w:rPrChange w:id="102" w:author="Beth Quinlan" w:date="2018-04-04T15:30:00Z">
            <w:rPr>
              <w:ins w:id="103" w:author="Beth Quinlan" w:date="2018-04-04T15:29:00Z"/>
            </w:rPr>
          </w:rPrChange>
        </w:rPr>
        <w:pPrChange w:id="104" w:author="Beth Quinlan" w:date="2018-04-04T15:30:00Z">
          <w:pPr>
            <w:pStyle w:val="ListParagraph"/>
            <w:numPr>
              <w:numId w:val="3"/>
            </w:numPr>
            <w:ind w:left="720" w:hanging="360"/>
          </w:pPr>
        </w:pPrChange>
      </w:pPr>
      <w:ins w:id="105" w:author="Beth Quinlan" w:date="2018-04-04T15:29:00Z">
        <w:r w:rsidRPr="007507C5">
          <w:rPr>
            <w:rFonts w:cs="Times New Roman"/>
            <w:b/>
            <w:color w:val="FF0000"/>
            <w:rPrChange w:id="106" w:author="Beth Quinlan" w:date="2018-04-04T15:30:00Z">
              <w:rPr/>
            </w:rPrChange>
          </w:rPr>
          <w:t>Do not close this PowerShell session</w:t>
        </w:r>
      </w:ins>
    </w:p>
    <w:p w14:paraId="09285A00" w14:textId="3806CCFA" w:rsidR="00296426" w:rsidRPr="00B755F8" w:rsidDel="007507C5" w:rsidRDefault="00296426">
      <w:pPr>
        <w:pStyle w:val="IntenseQuote"/>
        <w:rPr>
          <w:del w:id="107" w:author="Beth Quinlan" w:date="2018-04-04T15:29:00Z"/>
          <w:lang w:val="en"/>
        </w:rPr>
        <w:pPrChange w:id="108" w:author="Beth Quinlan" w:date="2018-04-04T13:54:00Z">
          <w:pPr>
            <w:pStyle w:val="ListParagraph"/>
            <w:numPr>
              <w:numId w:val="3"/>
            </w:numPr>
            <w:ind w:left="720" w:hanging="360"/>
          </w:pPr>
        </w:pPrChange>
      </w:pPr>
    </w:p>
    <w:p w14:paraId="7743D0F9" w14:textId="77777777" w:rsidR="00EB6FD1" w:rsidRDefault="00EB6FD1" w:rsidP="002D13F5">
      <w:pPr>
        <w:pStyle w:val="Heading2"/>
        <w:rPr>
          <w:lang w:val="en"/>
        </w:rPr>
      </w:pPr>
    </w:p>
    <w:p w14:paraId="10039A07" w14:textId="10E90AE2" w:rsidR="002D13F5" w:rsidRPr="00C80421" w:rsidRDefault="00EB6FD1" w:rsidP="002D13F5">
      <w:pPr>
        <w:pStyle w:val="Heading2"/>
        <w:rPr>
          <w:lang w:val="en"/>
        </w:rPr>
      </w:pPr>
      <w:bookmarkStart w:id="109" w:name="_Toc510620732"/>
      <w:r>
        <w:rPr>
          <w:lang w:val="en"/>
        </w:rPr>
        <w:t>Task 2</w:t>
      </w:r>
      <w:r w:rsidR="002D13F5">
        <w:rPr>
          <w:lang w:val="en"/>
        </w:rPr>
        <w:t xml:space="preserve"> – </w:t>
      </w:r>
      <w:r w:rsidR="0080465F">
        <w:rPr>
          <w:lang w:val="en"/>
        </w:rPr>
        <w:t>Creat</w:t>
      </w:r>
      <w:r w:rsidR="0083185A">
        <w:rPr>
          <w:lang w:val="en"/>
        </w:rPr>
        <w:t xml:space="preserve">ing </w:t>
      </w:r>
      <w:r w:rsidR="00637635">
        <w:rPr>
          <w:lang w:val="en"/>
        </w:rPr>
        <w:t>A</w:t>
      </w:r>
      <w:r w:rsidR="000B4C40">
        <w:rPr>
          <w:lang w:val="en"/>
        </w:rPr>
        <w:t>RM Management Polic</w:t>
      </w:r>
      <w:r w:rsidR="0083185A">
        <w:rPr>
          <w:lang w:val="en"/>
        </w:rPr>
        <w:t>ies</w:t>
      </w:r>
      <w:bookmarkEnd w:id="109"/>
    </w:p>
    <w:p w14:paraId="505A5B85" w14:textId="25D7698D" w:rsidR="00F37766" w:rsidRDefault="00F37766" w:rsidP="001B1C90">
      <w:r>
        <w:rPr>
          <w:rFonts w:cs="Times New Roman"/>
        </w:rPr>
        <w:t xml:space="preserve">In </w:t>
      </w:r>
      <w:r w:rsidR="00CC51AF">
        <w:rPr>
          <w:rFonts w:cs="Times New Roman"/>
        </w:rPr>
        <w:t>its</w:t>
      </w:r>
      <w:r>
        <w:rPr>
          <w:rFonts w:cs="Times New Roman"/>
        </w:rPr>
        <w:t xml:space="preserve"> simplest form, the </w:t>
      </w:r>
      <w:r>
        <w:t xml:space="preserve">ARM </w:t>
      </w:r>
      <w:r w:rsidRPr="000621E5">
        <w:t>policy definition language</w:t>
      </w:r>
      <w:r>
        <w:t xml:space="preserve"> consists of:</w:t>
      </w:r>
    </w:p>
    <w:p w14:paraId="60014DB6" w14:textId="77777777" w:rsidR="00F37766" w:rsidRDefault="00F37766" w:rsidP="0080465F">
      <w:pPr>
        <w:pStyle w:val="ListParagraph"/>
        <w:rPr>
          <w:rFonts w:cs="Times New Roman"/>
        </w:rPr>
      </w:pPr>
    </w:p>
    <w:p w14:paraId="778F4DB9" w14:textId="6940F48F" w:rsidR="00F37766" w:rsidRPr="00F37766" w:rsidRDefault="00707BE6">
      <w:pPr>
        <w:pStyle w:val="ListParagraph"/>
        <w:numPr>
          <w:ilvl w:val="0"/>
          <w:numId w:val="13"/>
        </w:numPr>
        <w:rPr>
          <w:rFonts w:cs="Times New Roman"/>
        </w:rPr>
        <w:pPrChange w:id="110" w:author="Beth Quinlan" w:date="2018-04-04T14:12:00Z">
          <w:pPr>
            <w:pStyle w:val="ListParagraph"/>
          </w:pPr>
        </w:pPrChange>
      </w:pPr>
      <w:r>
        <w:rPr>
          <w:rFonts w:cs="Times New Roman"/>
          <w:b/>
        </w:rPr>
        <w:t xml:space="preserve">A Condition or </w:t>
      </w:r>
      <w:r w:rsidR="00F37766" w:rsidRPr="00F37766">
        <w:rPr>
          <w:rFonts w:cs="Times New Roman"/>
          <w:b/>
        </w:rPr>
        <w:t>Logical operators</w:t>
      </w:r>
      <w:r w:rsidR="00F37766" w:rsidRPr="00F37766">
        <w:rPr>
          <w:rFonts w:cs="Times New Roman"/>
        </w:rPr>
        <w:t xml:space="preserve">: </w:t>
      </w:r>
      <w:r w:rsidR="00284201">
        <w:rPr>
          <w:rFonts w:cs="Times New Roman"/>
        </w:rPr>
        <w:t>I</w:t>
      </w:r>
      <w:r>
        <w:rPr>
          <w:rFonts w:cs="Times New Roman"/>
        </w:rPr>
        <w:t xml:space="preserve">s </w:t>
      </w:r>
      <w:r w:rsidR="00F37766" w:rsidRPr="00F37766">
        <w:rPr>
          <w:rFonts w:cs="Times New Roman"/>
        </w:rPr>
        <w:t>a condition</w:t>
      </w:r>
      <w:r w:rsidR="00284201">
        <w:rPr>
          <w:rFonts w:cs="Times New Roman"/>
        </w:rPr>
        <w:t xml:space="preserve"> or set of conditions </w:t>
      </w:r>
      <w:r w:rsidR="00F37766" w:rsidRPr="00F37766">
        <w:rPr>
          <w:rFonts w:cs="Times New Roman"/>
        </w:rPr>
        <w:t>which</w:t>
      </w:r>
      <w:r w:rsidR="00284201">
        <w:rPr>
          <w:rFonts w:cs="Times New Roman"/>
        </w:rPr>
        <w:t xml:space="preserve"> must be met in order to allow the operation</w:t>
      </w:r>
      <w:r w:rsidR="00E45E4A">
        <w:rPr>
          <w:rFonts w:cs="Times New Roman"/>
        </w:rPr>
        <w:t xml:space="preserve"> to proceed</w:t>
      </w:r>
      <w:r w:rsidR="00284201">
        <w:rPr>
          <w:rFonts w:cs="Times New Roman"/>
        </w:rPr>
        <w:t xml:space="preserve"> </w:t>
      </w:r>
      <w:ins w:id="111" w:author="Beth Quinlan" w:date="2018-04-04T14:07:00Z">
        <w:r w:rsidR="00D16174">
          <w:rPr>
            <w:rFonts w:cs="Times New Roman"/>
          </w:rPr>
          <w:t>(</w:t>
        </w:r>
      </w:ins>
      <w:r w:rsidR="00284201">
        <w:rPr>
          <w:rFonts w:cs="Times New Roman"/>
        </w:rPr>
        <w:t>e.g.</w:t>
      </w:r>
      <w:ins w:id="112" w:author="Beth Quinlan" w:date="2018-04-04T14:07:00Z">
        <w:r w:rsidR="00D16174">
          <w:rPr>
            <w:rFonts w:cs="Times New Roman"/>
          </w:rPr>
          <w:t>,</w:t>
        </w:r>
      </w:ins>
      <w:r w:rsidR="00284201">
        <w:rPr>
          <w:rFonts w:cs="Times New Roman"/>
        </w:rPr>
        <w:t xml:space="preserve"> </w:t>
      </w:r>
      <w:r>
        <w:rPr>
          <w:rFonts w:cs="Times New Roman"/>
        </w:rPr>
        <w:t xml:space="preserve">If: Location = </w:t>
      </w:r>
      <w:proofErr w:type="spellStart"/>
      <w:r>
        <w:rPr>
          <w:rFonts w:cs="Times New Roman"/>
        </w:rPr>
        <w:t>westeurope</w:t>
      </w:r>
      <w:proofErr w:type="spellEnd"/>
      <w:ins w:id="113" w:author="Beth Quinlan" w:date="2018-04-04T14:07:00Z">
        <w:r w:rsidR="00D16174">
          <w:rPr>
            <w:rFonts w:cs="Times New Roman"/>
          </w:rPr>
          <w:t>)</w:t>
        </w:r>
      </w:ins>
    </w:p>
    <w:p w14:paraId="4FA599C2" w14:textId="77777777" w:rsidR="00F37766" w:rsidRPr="00F37766" w:rsidRDefault="00F37766" w:rsidP="00F37766">
      <w:pPr>
        <w:pStyle w:val="ListParagraph"/>
        <w:rPr>
          <w:rFonts w:cs="Times New Roman"/>
        </w:rPr>
      </w:pPr>
    </w:p>
    <w:p w14:paraId="16E542C0" w14:textId="73C782BB" w:rsidR="00D16174" w:rsidRPr="00D16174" w:rsidRDefault="00D16174">
      <w:pPr>
        <w:pStyle w:val="ListParagraph"/>
        <w:numPr>
          <w:ilvl w:val="0"/>
          <w:numId w:val="13"/>
        </w:numPr>
        <w:rPr>
          <w:ins w:id="114" w:author="Beth Quinlan" w:date="2018-04-04T14:07:00Z"/>
          <w:rFonts w:cs="Times New Roman"/>
          <w:rPrChange w:id="115" w:author="Beth Quinlan" w:date="2018-04-04T14:12:00Z">
            <w:rPr>
              <w:ins w:id="116" w:author="Beth Quinlan" w:date="2018-04-04T14:07:00Z"/>
            </w:rPr>
          </w:rPrChange>
        </w:rPr>
        <w:pPrChange w:id="117" w:author="Beth Quinlan" w:date="2018-04-04T14:12:00Z">
          <w:pPr/>
        </w:pPrChange>
      </w:pPr>
      <w:ins w:id="118" w:author="Beth Quinlan" w:date="2018-04-04T14:12:00Z">
        <w:r w:rsidRPr="0046505A">
          <w:rPr>
            <w:rFonts w:cs="Times New Roman"/>
            <w:b/>
          </w:rPr>
          <w:t xml:space="preserve">An </w:t>
        </w:r>
      </w:ins>
      <w:r w:rsidR="00F37766" w:rsidRPr="0046505A">
        <w:rPr>
          <w:rFonts w:cs="Times New Roman"/>
          <w:b/>
        </w:rPr>
        <w:t>Effect</w:t>
      </w:r>
      <w:r w:rsidR="00F37766" w:rsidRPr="00D16174">
        <w:rPr>
          <w:rFonts w:cs="Times New Roman"/>
          <w:rPrChange w:id="119" w:author="Beth Quinlan" w:date="2018-04-04T14:12:00Z">
            <w:rPr/>
          </w:rPrChange>
        </w:rPr>
        <w:t xml:space="preserve">: </w:t>
      </w:r>
      <w:r w:rsidR="00707BE6" w:rsidRPr="00D16174">
        <w:rPr>
          <w:rFonts w:cs="Times New Roman"/>
          <w:rPrChange w:id="120" w:author="Beth Quinlan" w:date="2018-04-04T14:12:00Z">
            <w:rPr/>
          </w:rPrChange>
        </w:rPr>
        <w:t xml:space="preserve">Which is </w:t>
      </w:r>
      <w:r w:rsidR="00F37766" w:rsidRPr="00D16174">
        <w:rPr>
          <w:rFonts w:cs="Times New Roman"/>
          <w:rPrChange w:id="121" w:author="Beth Quinlan" w:date="2018-04-04T14:12:00Z">
            <w:rPr/>
          </w:rPrChange>
        </w:rPr>
        <w:t>what happens when the condition is satisfied – either deny</w:t>
      </w:r>
      <w:r w:rsidR="00707BE6" w:rsidRPr="00D16174">
        <w:rPr>
          <w:rFonts w:cs="Times New Roman"/>
          <w:rPrChange w:id="122" w:author="Beth Quinlan" w:date="2018-04-04T14:12:00Z">
            <w:rPr/>
          </w:rPrChange>
        </w:rPr>
        <w:t xml:space="preserve">, </w:t>
      </w:r>
      <w:r w:rsidR="00F37766" w:rsidRPr="00D16174">
        <w:rPr>
          <w:rFonts w:cs="Times New Roman"/>
          <w:rPrChange w:id="123" w:author="Beth Quinlan" w:date="2018-04-04T14:12:00Z">
            <w:rPr/>
          </w:rPrChange>
        </w:rPr>
        <w:t>audit</w:t>
      </w:r>
      <w:r w:rsidR="00707BE6" w:rsidRPr="00D16174">
        <w:rPr>
          <w:rFonts w:cs="Times New Roman"/>
          <w:rPrChange w:id="124" w:author="Beth Quinlan" w:date="2018-04-04T14:12:00Z">
            <w:rPr/>
          </w:rPrChange>
        </w:rPr>
        <w:t xml:space="preserve"> or append. </w:t>
      </w:r>
    </w:p>
    <w:p w14:paraId="44E82344" w14:textId="77777777" w:rsidR="00D16174" w:rsidRDefault="00707BE6" w:rsidP="00D16174">
      <w:pPr>
        <w:pStyle w:val="ListParagraph"/>
        <w:numPr>
          <w:ilvl w:val="0"/>
          <w:numId w:val="12"/>
        </w:numPr>
        <w:rPr>
          <w:ins w:id="125" w:author="Beth Quinlan" w:date="2018-04-04T14:07:00Z"/>
          <w:rFonts w:cs="Times New Roman"/>
        </w:rPr>
      </w:pPr>
      <w:r w:rsidRPr="00D16174">
        <w:rPr>
          <w:rFonts w:cs="Times New Roman"/>
          <w:b/>
          <w:rPrChange w:id="126" w:author="Beth Quinlan" w:date="2018-04-04T14:07:00Z">
            <w:rPr>
              <w:b/>
            </w:rPr>
          </w:rPrChange>
        </w:rPr>
        <w:t>Deny</w:t>
      </w:r>
      <w:r w:rsidRPr="00D16174">
        <w:rPr>
          <w:rFonts w:cs="Times New Roman"/>
          <w:rPrChange w:id="127" w:author="Beth Quinlan" w:date="2018-04-04T14:07:00Z">
            <w:rPr/>
          </w:rPrChange>
        </w:rPr>
        <w:t xml:space="preserve"> generates an event in the audit log and fails the request</w:t>
      </w:r>
    </w:p>
    <w:p w14:paraId="75E8F0BF" w14:textId="77777777" w:rsidR="00D16174" w:rsidRDefault="00707BE6" w:rsidP="00D16174">
      <w:pPr>
        <w:pStyle w:val="ListParagraph"/>
        <w:numPr>
          <w:ilvl w:val="0"/>
          <w:numId w:val="12"/>
        </w:numPr>
        <w:rPr>
          <w:ins w:id="128" w:author="Beth Quinlan" w:date="2018-04-04T14:07:00Z"/>
          <w:rFonts w:cs="Times New Roman"/>
        </w:rPr>
      </w:pPr>
      <w:del w:id="129" w:author="Beth Quinlan" w:date="2018-04-04T14:07:00Z">
        <w:r w:rsidRPr="0046505A" w:rsidDel="00D16174">
          <w:rPr>
            <w:rFonts w:cs="Times New Roman"/>
          </w:rPr>
          <w:delText xml:space="preserve">, </w:delText>
        </w:r>
      </w:del>
      <w:r w:rsidRPr="0046505A">
        <w:rPr>
          <w:rFonts w:cs="Times New Roman"/>
          <w:b/>
        </w:rPr>
        <w:t>Audit</w:t>
      </w:r>
      <w:r w:rsidRPr="00D16174">
        <w:rPr>
          <w:rFonts w:cs="Times New Roman"/>
          <w:rPrChange w:id="130" w:author="Beth Quinlan" w:date="2018-04-04T14:07:00Z">
            <w:rPr/>
          </w:rPrChange>
        </w:rPr>
        <w:t xml:space="preserve"> generates an event in audit log but does not fail the request</w:t>
      </w:r>
    </w:p>
    <w:p w14:paraId="130DEDF7" w14:textId="77777777" w:rsidR="00D16174" w:rsidRDefault="00707BE6" w:rsidP="00D16174">
      <w:pPr>
        <w:pStyle w:val="ListParagraph"/>
        <w:numPr>
          <w:ilvl w:val="0"/>
          <w:numId w:val="12"/>
        </w:numPr>
        <w:rPr>
          <w:ins w:id="131" w:author="Beth Quinlan" w:date="2018-04-04T14:08:00Z"/>
          <w:rFonts w:cs="Times New Roman"/>
        </w:rPr>
      </w:pPr>
      <w:del w:id="132" w:author="Beth Quinlan" w:date="2018-04-04T14:08:00Z">
        <w:r w:rsidRPr="0046505A" w:rsidDel="00D16174">
          <w:rPr>
            <w:rFonts w:cs="Times New Roman"/>
          </w:rPr>
          <w:lastRenderedPageBreak/>
          <w:delText xml:space="preserve"> and </w:delText>
        </w:r>
      </w:del>
      <w:r w:rsidRPr="0046505A">
        <w:rPr>
          <w:rFonts w:cs="Times New Roman"/>
          <w:b/>
        </w:rPr>
        <w:t>Append</w:t>
      </w:r>
      <w:r w:rsidRPr="00D16174">
        <w:rPr>
          <w:rFonts w:cs="Times New Roman"/>
          <w:rPrChange w:id="133" w:author="Beth Quinlan" w:date="2018-04-04T14:07:00Z">
            <w:rPr/>
          </w:rPrChange>
        </w:rPr>
        <w:t xml:space="preserve"> adds the defined set of fields to the request such as appending the country code to a name.</w:t>
      </w:r>
      <w:r w:rsidR="0010167A" w:rsidRPr="00D16174">
        <w:rPr>
          <w:rFonts w:cs="Times New Roman"/>
          <w:rPrChange w:id="134" w:author="Beth Quinlan" w:date="2018-04-04T14:07:00Z">
            <w:rPr/>
          </w:rPrChange>
        </w:rPr>
        <w:t xml:space="preserve"> </w:t>
      </w:r>
    </w:p>
    <w:p w14:paraId="1835D300" w14:textId="08FE41B2" w:rsidR="0010167A" w:rsidRPr="00D16174" w:rsidRDefault="00D16174">
      <w:pPr>
        <w:pStyle w:val="IntenseQuote"/>
        <w:rPr>
          <w:rPrChange w:id="135" w:author="Beth Quinlan" w:date="2018-04-04T14:08:00Z">
            <w:rPr/>
          </w:rPrChange>
        </w:rPr>
        <w:pPrChange w:id="136" w:author="Beth Quinlan" w:date="2018-04-04T14:13:00Z">
          <w:pPr>
            <w:pStyle w:val="ListParagraph"/>
          </w:pPr>
        </w:pPrChange>
      </w:pPr>
      <w:ins w:id="137" w:author="Beth Quinlan" w:date="2018-04-04T14:09:00Z">
        <w:r>
          <w:t xml:space="preserve">Example:  </w:t>
        </w:r>
      </w:ins>
      <w:del w:id="138" w:author="Beth Quinlan" w:date="2018-04-04T14:09:00Z">
        <w:r w:rsidR="00027B33" w:rsidRPr="0046505A" w:rsidDel="00D16174">
          <w:delText>Based o</w:delText>
        </w:r>
        <w:r w:rsidR="0010167A" w:rsidRPr="0046505A" w:rsidDel="00D16174">
          <w:delText>n the a</w:delText>
        </w:r>
        <w:r w:rsidR="0010167A" w:rsidRPr="00D16174" w:rsidDel="00D16174">
          <w:rPr>
            <w:rPrChange w:id="139" w:author="Beth Quinlan" w:date="2018-04-04T14:08:00Z">
              <w:rPr/>
            </w:rPrChange>
          </w:rPr>
          <w:delText>bove</w:delText>
        </w:r>
        <w:r w:rsidR="003D14CA" w:rsidRPr="00D16174" w:rsidDel="00D16174">
          <w:rPr>
            <w:rPrChange w:id="140" w:author="Beth Quinlan" w:date="2018-04-04T14:08:00Z">
              <w:rPr/>
            </w:rPrChange>
          </w:rPr>
          <w:delText xml:space="preserve"> </w:delText>
        </w:r>
        <w:r w:rsidR="0010167A" w:rsidRPr="00D16174" w:rsidDel="00D16174">
          <w:rPr>
            <w:rPrChange w:id="141" w:author="Beth Quinlan" w:date="2018-04-04T14:08:00Z">
              <w:rPr/>
            </w:rPrChange>
          </w:rPr>
          <w:delText>condition:</w:delText>
        </w:r>
      </w:del>
    </w:p>
    <w:p w14:paraId="695DF967" w14:textId="30E8914E" w:rsidR="0010167A" w:rsidDel="00D16174" w:rsidRDefault="00027B33">
      <w:pPr>
        <w:pStyle w:val="IntenseQuote"/>
        <w:rPr>
          <w:del w:id="142" w:author="Beth Quinlan" w:date="2018-04-04T14:13:00Z"/>
        </w:rPr>
        <w:pPrChange w:id="143" w:author="Beth Quinlan" w:date="2018-04-04T14:13:00Z">
          <w:pPr>
            <w:pStyle w:val="ListParagraph"/>
          </w:pPr>
        </w:pPrChange>
      </w:pPr>
      <w:r>
        <w:t xml:space="preserve"> </w:t>
      </w:r>
    </w:p>
    <w:p w14:paraId="5712ECFF" w14:textId="1AC35B62" w:rsidR="0010167A" w:rsidRDefault="00027B33">
      <w:pPr>
        <w:pStyle w:val="IntenseQuote"/>
        <w:pPrChange w:id="144" w:author="Beth Quinlan" w:date="2018-04-04T14:13:00Z">
          <w:pPr>
            <w:pStyle w:val="ListParagraph"/>
          </w:pPr>
        </w:pPrChange>
      </w:pPr>
      <w:r>
        <w:t xml:space="preserve">If: </w:t>
      </w:r>
      <w:r w:rsidRPr="00027B33">
        <w:rPr>
          <w:b/>
        </w:rPr>
        <w:t xml:space="preserve">Location = </w:t>
      </w:r>
      <w:proofErr w:type="spellStart"/>
      <w:r w:rsidRPr="00027B33">
        <w:rPr>
          <w:b/>
        </w:rPr>
        <w:t>westeurope</w:t>
      </w:r>
      <w:proofErr w:type="spellEnd"/>
      <w:r>
        <w:t xml:space="preserve">, then </w:t>
      </w:r>
      <w:r w:rsidRPr="00027B33">
        <w:rPr>
          <w:b/>
        </w:rPr>
        <w:t>Audit</w:t>
      </w:r>
      <w:r>
        <w:t xml:space="preserve">. </w:t>
      </w:r>
    </w:p>
    <w:p w14:paraId="5395790B" w14:textId="651B1EBF" w:rsidR="0010167A" w:rsidDel="00D16174" w:rsidRDefault="0010167A">
      <w:pPr>
        <w:pStyle w:val="IntenseQuote"/>
        <w:rPr>
          <w:del w:id="145" w:author="Beth Quinlan" w:date="2018-04-04T14:13:00Z"/>
        </w:rPr>
        <w:pPrChange w:id="146" w:author="Beth Quinlan" w:date="2018-04-04T14:13:00Z">
          <w:pPr>
            <w:pStyle w:val="ListParagraph"/>
          </w:pPr>
        </w:pPrChange>
      </w:pPr>
    </w:p>
    <w:p w14:paraId="4525D8C8" w14:textId="6FCC2C0E" w:rsidR="00F37766" w:rsidDel="00E67F7C" w:rsidRDefault="00027B33">
      <w:pPr>
        <w:pStyle w:val="IntenseQuote"/>
        <w:rPr>
          <w:del w:id="147" w:author="Beth Quinlan" w:date="2018-04-04T13:55:00Z"/>
        </w:rPr>
        <w:pPrChange w:id="148" w:author="Beth Quinlan" w:date="2018-04-04T14:13:00Z">
          <w:pPr>
            <w:pStyle w:val="ListParagraph"/>
          </w:pPr>
        </w:pPrChange>
      </w:pPr>
      <w:r>
        <w:t>This will allow creation of the resource and log an</w:t>
      </w:r>
      <w:del w:id="149" w:author="Beth Quinlan" w:date="2018-04-04T14:10:00Z">
        <w:r w:rsidDel="00D16174">
          <w:delText>d</w:delText>
        </w:r>
      </w:del>
      <w:r>
        <w:t xml:space="preserve"> event in the audit log for an administrator to view later on.</w:t>
      </w:r>
    </w:p>
    <w:p w14:paraId="06C310CC" w14:textId="6BBF0D23" w:rsidR="00457C70" w:rsidDel="00E67F7C" w:rsidRDefault="00457C70">
      <w:pPr>
        <w:pStyle w:val="IntenseQuote"/>
        <w:rPr>
          <w:del w:id="150" w:author="Beth Quinlan" w:date="2018-04-04T13:55:00Z"/>
        </w:rPr>
        <w:pPrChange w:id="151" w:author="Beth Quinlan" w:date="2018-04-04T14:13:00Z">
          <w:pPr>
            <w:pStyle w:val="ListParagraph"/>
          </w:pPr>
        </w:pPrChange>
      </w:pPr>
    </w:p>
    <w:p w14:paraId="4A2F38CB" w14:textId="77777777" w:rsidR="00134BA7" w:rsidRPr="0046505A" w:rsidRDefault="00134BA7">
      <w:pPr>
        <w:pStyle w:val="IntenseQuote"/>
        <w:rPr>
          <w:lang w:val="en"/>
        </w:rPr>
        <w:pPrChange w:id="152" w:author="Beth Quinlan" w:date="2018-04-04T14:13:00Z">
          <w:pPr>
            <w:pStyle w:val="ListParagraph"/>
            <w:ind w:left="720"/>
            <w:contextualSpacing w:val="0"/>
          </w:pPr>
        </w:pPrChange>
      </w:pPr>
    </w:p>
    <w:p w14:paraId="2362039D" w14:textId="712B38FC" w:rsidR="00457C70" w:rsidRPr="00B22CF7" w:rsidDel="00296426" w:rsidRDefault="00457C70" w:rsidP="00B22CF7">
      <w:pPr>
        <w:pStyle w:val="ListParagraph"/>
        <w:numPr>
          <w:ilvl w:val="0"/>
          <w:numId w:val="10"/>
        </w:numPr>
        <w:rPr>
          <w:del w:id="153" w:author="Beth Quinlan" w:date="2018-04-04T13:55:00Z"/>
          <w:lang w:val="en"/>
        </w:rPr>
      </w:pPr>
      <w:del w:id="154" w:author="Beth Quinlan" w:date="2018-04-04T13:55:00Z">
        <w:r w:rsidRPr="00B22CF7" w:rsidDel="00296426">
          <w:rPr>
            <w:lang w:val="en"/>
          </w:rPr>
          <w:delText>Open PowerShell ISE as an Administrator.</w:delText>
        </w:r>
      </w:del>
    </w:p>
    <w:p w14:paraId="0ACE5D84" w14:textId="22361502" w:rsidR="00457C70" w:rsidRPr="00457C70" w:rsidDel="00296426" w:rsidRDefault="00457C70" w:rsidP="00457C70">
      <w:pPr>
        <w:pStyle w:val="ListParagraph"/>
        <w:ind w:left="720"/>
        <w:contextualSpacing w:val="0"/>
        <w:rPr>
          <w:del w:id="155" w:author="Beth Quinlan" w:date="2018-04-04T13:55:00Z"/>
          <w:lang w:val="en"/>
        </w:rPr>
      </w:pPr>
    </w:p>
    <w:p w14:paraId="02316D9D" w14:textId="7501F7B1" w:rsidR="00457C70" w:rsidDel="00296426" w:rsidRDefault="00457C70" w:rsidP="00B22CF7">
      <w:pPr>
        <w:pStyle w:val="ListParagraph"/>
        <w:numPr>
          <w:ilvl w:val="0"/>
          <w:numId w:val="10"/>
        </w:numPr>
        <w:rPr>
          <w:del w:id="156" w:author="Beth Quinlan" w:date="2018-04-04T13:55:00Z"/>
          <w:lang w:val="en"/>
        </w:rPr>
      </w:pPr>
      <w:del w:id="157" w:author="Beth Quinlan" w:date="2018-04-04T13:55:00Z">
        <w:r w:rsidRPr="00876164" w:rsidDel="00296426">
          <w:rPr>
            <w:lang w:val="en"/>
          </w:rPr>
          <w:delText xml:space="preserve">In the PowerShell ISE command prompt window, type in </w:delText>
        </w:r>
        <w:r w:rsidRPr="00C772BA" w:rsidDel="00296426">
          <w:rPr>
            <w:b/>
            <w:sz w:val="20"/>
            <w:szCs w:val="20"/>
            <w:lang w:val="en"/>
          </w:rPr>
          <w:delText>Add-AzureRmAccount</w:delText>
        </w:r>
        <w:r w:rsidRPr="00876164" w:rsidDel="00296426">
          <w:rPr>
            <w:b/>
            <w:lang w:val="en"/>
          </w:rPr>
          <w:delText xml:space="preserve"> </w:delText>
        </w:r>
        <w:r w:rsidRPr="00876164" w:rsidDel="00296426">
          <w:rPr>
            <w:lang w:val="en"/>
          </w:rPr>
          <w:delText>and press enter. Enter your credentials into the login dialog box and click Signin or press Enter.</w:delText>
        </w:r>
      </w:del>
    </w:p>
    <w:p w14:paraId="7D933468" w14:textId="678832BD" w:rsidR="00B43C96" w:rsidRPr="00B43C96" w:rsidDel="00296426" w:rsidRDefault="00B43C96" w:rsidP="00B43C96">
      <w:pPr>
        <w:pStyle w:val="ListParagraph"/>
        <w:rPr>
          <w:del w:id="158" w:author="Beth Quinlan" w:date="2018-04-04T13:55:00Z"/>
          <w:lang w:val="en"/>
        </w:rPr>
      </w:pPr>
    </w:p>
    <w:p w14:paraId="4C03A993" w14:textId="4D190A68" w:rsidR="00E67F7C" w:rsidRPr="00E67F7C" w:rsidRDefault="00B43C96">
      <w:pPr>
        <w:rPr>
          <w:ins w:id="159" w:author="Beth Quinlan" w:date="2018-04-04T13:55:00Z"/>
          <w:lang w:val="en"/>
        </w:rPr>
        <w:pPrChange w:id="160" w:author="Beth Quinlan" w:date="2018-04-04T13:55:00Z">
          <w:pPr>
            <w:pStyle w:val="ListParagraph"/>
            <w:numPr>
              <w:numId w:val="10"/>
            </w:numPr>
            <w:ind w:left="720" w:hanging="360"/>
          </w:pPr>
        </w:pPrChange>
      </w:pPr>
      <w:del w:id="161" w:author="Beth Quinlan" w:date="2018-04-04T13:59:00Z">
        <w:r w:rsidRPr="0046505A" w:rsidDel="00E67F7C">
          <w:rPr>
            <w:lang w:val="en"/>
          </w:rPr>
          <w:delText xml:space="preserve">The first policy will define the allowed </w:delText>
        </w:r>
        <w:r w:rsidRPr="0046505A" w:rsidDel="00E67F7C">
          <w:rPr>
            <w:b/>
            <w:lang w:val="en"/>
          </w:rPr>
          <w:delText>Regions</w:delText>
        </w:r>
        <w:r w:rsidR="003D14CA" w:rsidRPr="00E67F7C" w:rsidDel="00E67F7C">
          <w:rPr>
            <w:b/>
            <w:lang w:val="en"/>
          </w:rPr>
          <w:delText xml:space="preserve"> </w:delText>
        </w:r>
        <w:r w:rsidR="003D14CA" w:rsidRPr="00E67F7C" w:rsidDel="00E67F7C">
          <w:rPr>
            <w:lang w:val="en"/>
          </w:rPr>
          <w:delText>i.e. northeurope &amp; westeurope that a resource can be created in</w:delText>
        </w:r>
        <w:r w:rsidRPr="00E67F7C" w:rsidDel="00E67F7C">
          <w:rPr>
            <w:lang w:val="en"/>
          </w:rPr>
          <w:delText xml:space="preserve">. </w:delText>
        </w:r>
      </w:del>
    </w:p>
    <w:p w14:paraId="7A705EA1" w14:textId="610DEE74" w:rsidR="00B43C96" w:rsidRPr="00E67F7C" w:rsidRDefault="00E67F7C" w:rsidP="0046505A">
      <w:pPr>
        <w:pStyle w:val="ListParagraph"/>
        <w:numPr>
          <w:ilvl w:val="0"/>
          <w:numId w:val="10"/>
        </w:numPr>
        <w:rPr>
          <w:lang w:val="en"/>
        </w:rPr>
      </w:pPr>
      <w:ins w:id="162" w:author="Beth Quinlan" w:date="2018-04-04T13:59:00Z">
        <w:r w:rsidRPr="00E67F7C">
          <w:rPr>
            <w:lang w:val="en"/>
          </w:rPr>
          <w:t xml:space="preserve">The first policy will define the allowed </w:t>
        </w:r>
        <w:r w:rsidRPr="00E67F7C">
          <w:rPr>
            <w:b/>
            <w:lang w:val="en"/>
          </w:rPr>
          <w:t>Regions (</w:t>
        </w:r>
        <w:r w:rsidRPr="00E67F7C">
          <w:rPr>
            <w:lang w:val="en"/>
          </w:rPr>
          <w:t>i.e.</w:t>
        </w:r>
      </w:ins>
      <w:ins w:id="163" w:author="Beth Quinlan" w:date="2018-04-04T15:32:00Z">
        <w:r w:rsidR="007507C5">
          <w:rPr>
            <w:lang w:val="en"/>
          </w:rPr>
          <w:t>,</w:t>
        </w:r>
      </w:ins>
      <w:ins w:id="164" w:author="Beth Quinlan" w:date="2018-04-04T13:59:00Z">
        <w:r w:rsidRPr="00E67F7C">
          <w:rPr>
            <w:lang w:val="en"/>
          </w:rPr>
          <w:t xml:space="preserve"> </w:t>
        </w:r>
        <w:proofErr w:type="spellStart"/>
        <w:r w:rsidRPr="00E67F7C">
          <w:rPr>
            <w:lang w:val="en"/>
          </w:rPr>
          <w:t>northeurope</w:t>
        </w:r>
        <w:proofErr w:type="spellEnd"/>
        <w:r w:rsidRPr="00E67F7C">
          <w:rPr>
            <w:lang w:val="en"/>
          </w:rPr>
          <w:t xml:space="preserve"> &amp; </w:t>
        </w:r>
        <w:proofErr w:type="spellStart"/>
        <w:r w:rsidRPr="00E67F7C">
          <w:rPr>
            <w:lang w:val="en"/>
          </w:rPr>
          <w:t>westeurope</w:t>
        </w:r>
        <w:proofErr w:type="spellEnd"/>
        <w:r w:rsidRPr="00E67F7C">
          <w:rPr>
            <w:lang w:val="en"/>
          </w:rPr>
          <w:t xml:space="preserve">) that a resource can be created in. </w:t>
        </w:r>
      </w:ins>
      <w:ins w:id="165" w:author="Beth Quinlan" w:date="2018-04-04T14:00:00Z">
        <w:r>
          <w:rPr>
            <w:lang w:val="en"/>
          </w:rPr>
          <w:t xml:space="preserve"> </w:t>
        </w:r>
      </w:ins>
      <w:r w:rsidR="00B43C96" w:rsidRPr="0046505A">
        <w:rPr>
          <w:lang w:val="en"/>
        </w:rPr>
        <w:t>C</w:t>
      </w:r>
      <w:r w:rsidR="003D14CA" w:rsidRPr="0046505A">
        <w:rPr>
          <w:lang w:val="en"/>
        </w:rPr>
        <w:t>opy &amp;</w:t>
      </w:r>
      <w:r w:rsidR="00B43C96" w:rsidRPr="00E67F7C">
        <w:rPr>
          <w:lang w:val="en"/>
        </w:rPr>
        <w:t xml:space="preserve"> paste the </w:t>
      </w:r>
      <w:r w:rsidR="003D14CA" w:rsidRPr="00E67F7C">
        <w:rPr>
          <w:lang w:val="en"/>
        </w:rPr>
        <w:t>code below in</w:t>
      </w:r>
      <w:r w:rsidR="00B43C96" w:rsidRPr="00E67F7C">
        <w:rPr>
          <w:lang w:val="en"/>
        </w:rPr>
        <w:t>to your PowerShell script pane.</w:t>
      </w:r>
      <w:ins w:id="166" w:author="Beth Quinlan" w:date="2018-04-04T13:59:00Z">
        <w:r w:rsidRPr="00E67F7C">
          <w:rPr>
            <w:lang w:val="en"/>
          </w:rPr>
          <w:t xml:space="preserve">  </w:t>
        </w:r>
      </w:ins>
    </w:p>
    <w:p w14:paraId="1E1DC210" w14:textId="77777777" w:rsidR="00B43C96" w:rsidRPr="00B43C96" w:rsidRDefault="00B43C96" w:rsidP="00B43C96">
      <w:pPr>
        <w:pStyle w:val="ListParagraph"/>
        <w:rPr>
          <w:lang w:val="en"/>
        </w:rPr>
      </w:pPr>
    </w:p>
    <w:p w14:paraId="18E88537" w14:textId="23025D5B" w:rsidR="007C18BA" w:rsidRPr="008773D9" w:rsidDel="007507C5" w:rsidRDefault="007C18BA">
      <w:pPr>
        <w:pStyle w:val="Code"/>
        <w:ind w:left="720"/>
        <w:rPr>
          <w:del w:id="167" w:author="Beth Quinlan" w:date="2018-04-04T15:28:00Z"/>
          <w:lang w:val="en"/>
        </w:rPr>
        <w:pPrChange w:id="168" w:author="Beth Quinlan" w:date="2018-04-04T15:29:00Z">
          <w:pPr>
            <w:pStyle w:val="ListParagraph"/>
            <w:ind w:left="720"/>
          </w:pPr>
        </w:pPrChange>
      </w:pPr>
      <w:del w:id="169" w:author="Beth Quinlan" w:date="2018-04-04T15:28:00Z">
        <w:r w:rsidRPr="008773D9" w:rsidDel="007507C5">
          <w:rPr>
            <w:highlight w:val="yellow"/>
            <w:lang w:val="en"/>
          </w:rPr>
          <w:delText>[Code Start]</w:delText>
        </w:r>
      </w:del>
    </w:p>
    <w:p w14:paraId="5A9F0451" w14:textId="2CC41E7D" w:rsidR="007C18BA" w:rsidDel="007507C5" w:rsidRDefault="007C18BA">
      <w:pPr>
        <w:pStyle w:val="Code"/>
        <w:ind w:left="720"/>
        <w:rPr>
          <w:del w:id="170" w:author="Beth Quinlan" w:date="2018-04-04T15:28:00Z"/>
          <w:lang w:val="en"/>
        </w:rPr>
        <w:pPrChange w:id="171" w:author="Beth Quinlan" w:date="2018-04-04T15:29:00Z">
          <w:pPr>
            <w:pStyle w:val="ListParagraph"/>
            <w:ind w:left="720"/>
          </w:pPr>
        </w:pPrChange>
      </w:pPr>
    </w:p>
    <w:p w14:paraId="3C89CDF5" w14:textId="7E68E365" w:rsidR="00B43C96" w:rsidRPr="003D14CA" w:rsidRDefault="00B43C96">
      <w:pPr>
        <w:pStyle w:val="Code"/>
        <w:ind w:left="720"/>
        <w:rPr>
          <w:lang w:val="en"/>
        </w:rPr>
        <w:pPrChange w:id="172" w:author="Beth Quinlan" w:date="2018-04-04T15:29:00Z">
          <w:pPr>
            <w:pStyle w:val="ListParagraph"/>
            <w:ind w:left="720"/>
          </w:pPr>
        </w:pPrChange>
      </w:pPr>
      <w:r w:rsidRPr="003D14CA">
        <w:rPr>
          <w:lang w:val="en"/>
        </w:rPr>
        <w:t>$</w:t>
      </w:r>
      <w:proofErr w:type="spellStart"/>
      <w:r w:rsidR="00E466EE">
        <w:rPr>
          <w:lang w:val="en"/>
        </w:rPr>
        <w:t>location</w:t>
      </w:r>
      <w:r w:rsidRPr="003D14CA">
        <w:rPr>
          <w:lang w:val="en"/>
        </w:rPr>
        <w:t>policy</w:t>
      </w:r>
      <w:proofErr w:type="spellEnd"/>
      <w:r w:rsidRPr="003D14CA">
        <w:rPr>
          <w:lang w:val="en"/>
        </w:rPr>
        <w:t xml:space="preserve"> = New-</w:t>
      </w:r>
      <w:proofErr w:type="spellStart"/>
      <w:r w:rsidRPr="003D14CA">
        <w:rPr>
          <w:lang w:val="en"/>
        </w:rPr>
        <w:t>AzureRmPolicyDefinition</w:t>
      </w:r>
      <w:proofErr w:type="spellEnd"/>
      <w:r w:rsidRPr="003D14CA">
        <w:rPr>
          <w:lang w:val="en"/>
        </w:rPr>
        <w:t xml:space="preserve"> -Name </w:t>
      </w:r>
      <w:proofErr w:type="spellStart"/>
      <w:r w:rsidRPr="003D14CA">
        <w:rPr>
          <w:lang w:val="en"/>
        </w:rPr>
        <w:t>regionPolicyDefinition</w:t>
      </w:r>
      <w:proofErr w:type="spellEnd"/>
      <w:r w:rsidRPr="003D14CA">
        <w:rPr>
          <w:lang w:val="en"/>
        </w:rPr>
        <w:t xml:space="preserve"> -Description "Policy to allow resource creation only in certain regions" -Policy '{  </w:t>
      </w:r>
    </w:p>
    <w:p w14:paraId="0DAF1130" w14:textId="77777777" w:rsidR="00B43C96" w:rsidRPr="003D14CA" w:rsidRDefault="00B43C96">
      <w:pPr>
        <w:pStyle w:val="Code"/>
        <w:ind w:left="720"/>
        <w:rPr>
          <w:lang w:val="en"/>
        </w:rPr>
        <w:pPrChange w:id="173" w:author="Beth Quinlan" w:date="2018-04-04T15:29:00Z">
          <w:pPr>
            <w:pStyle w:val="ListParagraph"/>
            <w:ind w:left="720"/>
          </w:pPr>
        </w:pPrChange>
      </w:pPr>
      <w:r w:rsidRPr="003D14CA">
        <w:rPr>
          <w:lang w:val="en"/>
        </w:rPr>
        <w:t xml:space="preserve">  "if</w:t>
      </w:r>
      <w:proofErr w:type="gramStart"/>
      <w:r w:rsidRPr="003D14CA">
        <w:rPr>
          <w:lang w:val="en"/>
        </w:rPr>
        <w:t>" :</w:t>
      </w:r>
      <w:proofErr w:type="gramEnd"/>
      <w:r w:rsidRPr="003D14CA">
        <w:rPr>
          <w:lang w:val="en"/>
        </w:rPr>
        <w:t xml:space="preserve"> {</w:t>
      </w:r>
    </w:p>
    <w:p w14:paraId="10332878" w14:textId="77777777" w:rsidR="00B43C96" w:rsidRPr="003D14CA" w:rsidRDefault="00B43C96">
      <w:pPr>
        <w:pStyle w:val="Code"/>
        <w:ind w:left="720"/>
        <w:rPr>
          <w:lang w:val="en"/>
        </w:rPr>
        <w:pPrChange w:id="174" w:author="Beth Quinlan" w:date="2018-04-04T15:29:00Z">
          <w:pPr>
            <w:pStyle w:val="ListParagraph"/>
            <w:ind w:left="720"/>
          </w:pPr>
        </w:pPrChange>
      </w:pPr>
      <w:r w:rsidRPr="003D14CA">
        <w:rPr>
          <w:lang w:val="en"/>
        </w:rPr>
        <w:t xml:space="preserve">    "not</w:t>
      </w:r>
      <w:proofErr w:type="gramStart"/>
      <w:r w:rsidRPr="003D14CA">
        <w:rPr>
          <w:lang w:val="en"/>
        </w:rPr>
        <w:t>" :</w:t>
      </w:r>
      <w:proofErr w:type="gramEnd"/>
      <w:r w:rsidRPr="003D14CA">
        <w:rPr>
          <w:lang w:val="en"/>
        </w:rPr>
        <w:t xml:space="preserve"> {</w:t>
      </w:r>
    </w:p>
    <w:p w14:paraId="15A448C1" w14:textId="77777777" w:rsidR="00B43C96" w:rsidRPr="003D14CA" w:rsidRDefault="00B43C96">
      <w:pPr>
        <w:pStyle w:val="Code"/>
        <w:ind w:left="720"/>
        <w:rPr>
          <w:lang w:val="en"/>
        </w:rPr>
        <w:pPrChange w:id="175" w:author="Beth Quinlan" w:date="2018-04-04T15:29:00Z">
          <w:pPr>
            <w:pStyle w:val="ListParagraph"/>
            <w:ind w:left="720"/>
          </w:pPr>
        </w:pPrChange>
      </w:pPr>
      <w:r w:rsidRPr="003D14CA">
        <w:rPr>
          <w:lang w:val="en"/>
        </w:rPr>
        <w:t xml:space="preserve">      "field</w:t>
      </w:r>
      <w:proofErr w:type="gramStart"/>
      <w:r w:rsidRPr="003D14CA">
        <w:rPr>
          <w:lang w:val="en"/>
        </w:rPr>
        <w:t>" :</w:t>
      </w:r>
      <w:proofErr w:type="gramEnd"/>
      <w:r w:rsidRPr="003D14CA">
        <w:rPr>
          <w:lang w:val="en"/>
        </w:rPr>
        <w:t xml:space="preserve"> "location",</w:t>
      </w:r>
    </w:p>
    <w:p w14:paraId="5A87E0B0" w14:textId="77777777" w:rsidR="00B43C96" w:rsidRPr="003D14CA" w:rsidRDefault="00B43C96">
      <w:pPr>
        <w:pStyle w:val="Code"/>
        <w:ind w:left="720"/>
        <w:rPr>
          <w:lang w:val="en"/>
        </w:rPr>
        <w:pPrChange w:id="176" w:author="Beth Quinlan" w:date="2018-04-04T15:29:00Z">
          <w:pPr>
            <w:pStyle w:val="ListParagraph"/>
            <w:ind w:left="720"/>
          </w:pPr>
        </w:pPrChange>
      </w:pPr>
      <w:r w:rsidRPr="003D14CA">
        <w:rPr>
          <w:lang w:val="en"/>
        </w:rPr>
        <w:t xml:space="preserve">      "in</w:t>
      </w:r>
      <w:proofErr w:type="gramStart"/>
      <w:r w:rsidRPr="003D14CA">
        <w:rPr>
          <w:lang w:val="en"/>
        </w:rPr>
        <w:t>" :</w:t>
      </w:r>
      <w:proofErr w:type="gramEnd"/>
      <w:r w:rsidRPr="003D14CA">
        <w:rPr>
          <w:lang w:val="en"/>
        </w:rPr>
        <w:t xml:space="preserve"> ["</w:t>
      </w:r>
      <w:proofErr w:type="spellStart"/>
      <w:r w:rsidRPr="003D14CA">
        <w:rPr>
          <w:lang w:val="en"/>
        </w:rPr>
        <w:t>northeurope</w:t>
      </w:r>
      <w:proofErr w:type="spellEnd"/>
      <w:r w:rsidRPr="003D14CA">
        <w:rPr>
          <w:lang w:val="en"/>
        </w:rPr>
        <w:t>" , "</w:t>
      </w:r>
      <w:proofErr w:type="spellStart"/>
      <w:r w:rsidRPr="003D14CA">
        <w:rPr>
          <w:lang w:val="en"/>
        </w:rPr>
        <w:t>westeurope</w:t>
      </w:r>
      <w:proofErr w:type="spellEnd"/>
      <w:r w:rsidRPr="003D14CA">
        <w:rPr>
          <w:lang w:val="en"/>
        </w:rPr>
        <w:t>"]</w:t>
      </w:r>
    </w:p>
    <w:p w14:paraId="29C3B234" w14:textId="77777777" w:rsidR="00B43C96" w:rsidRPr="003D14CA" w:rsidRDefault="00B43C96">
      <w:pPr>
        <w:pStyle w:val="Code"/>
        <w:ind w:left="720"/>
        <w:rPr>
          <w:lang w:val="en"/>
        </w:rPr>
        <w:pPrChange w:id="177" w:author="Beth Quinlan" w:date="2018-04-04T15:29:00Z">
          <w:pPr>
            <w:pStyle w:val="ListParagraph"/>
            <w:ind w:left="720"/>
          </w:pPr>
        </w:pPrChange>
      </w:pPr>
      <w:r w:rsidRPr="003D14CA">
        <w:rPr>
          <w:lang w:val="en"/>
        </w:rPr>
        <w:t xml:space="preserve">    }</w:t>
      </w:r>
    </w:p>
    <w:p w14:paraId="53984ECE" w14:textId="77777777" w:rsidR="00B43C96" w:rsidRPr="003D14CA" w:rsidRDefault="00B43C96">
      <w:pPr>
        <w:pStyle w:val="Code"/>
        <w:ind w:left="720"/>
        <w:rPr>
          <w:lang w:val="en"/>
        </w:rPr>
        <w:pPrChange w:id="178" w:author="Beth Quinlan" w:date="2018-04-04T15:29:00Z">
          <w:pPr>
            <w:pStyle w:val="ListParagraph"/>
            <w:ind w:left="720"/>
          </w:pPr>
        </w:pPrChange>
      </w:pPr>
      <w:r w:rsidRPr="003D14CA">
        <w:rPr>
          <w:lang w:val="en"/>
        </w:rPr>
        <w:t xml:space="preserve">  },</w:t>
      </w:r>
    </w:p>
    <w:p w14:paraId="15140D7B" w14:textId="77777777" w:rsidR="00B43C96" w:rsidRPr="003D14CA" w:rsidRDefault="00B43C96">
      <w:pPr>
        <w:pStyle w:val="Code"/>
        <w:ind w:left="720"/>
        <w:rPr>
          <w:lang w:val="en"/>
        </w:rPr>
        <w:pPrChange w:id="179" w:author="Beth Quinlan" w:date="2018-04-04T15:29:00Z">
          <w:pPr>
            <w:pStyle w:val="ListParagraph"/>
            <w:ind w:left="720"/>
          </w:pPr>
        </w:pPrChange>
      </w:pPr>
      <w:r w:rsidRPr="003D14CA">
        <w:rPr>
          <w:lang w:val="en"/>
        </w:rPr>
        <w:t xml:space="preserve">  "then</w:t>
      </w:r>
      <w:proofErr w:type="gramStart"/>
      <w:r w:rsidRPr="003D14CA">
        <w:rPr>
          <w:lang w:val="en"/>
        </w:rPr>
        <w:t>" :</w:t>
      </w:r>
      <w:proofErr w:type="gramEnd"/>
      <w:r w:rsidRPr="003D14CA">
        <w:rPr>
          <w:lang w:val="en"/>
        </w:rPr>
        <w:t xml:space="preserve"> {</w:t>
      </w:r>
    </w:p>
    <w:p w14:paraId="3D55D697" w14:textId="77777777" w:rsidR="00B43C96" w:rsidRPr="003D14CA" w:rsidRDefault="00B43C96">
      <w:pPr>
        <w:pStyle w:val="Code"/>
        <w:ind w:left="720"/>
        <w:rPr>
          <w:lang w:val="en"/>
        </w:rPr>
        <w:pPrChange w:id="180" w:author="Beth Quinlan" w:date="2018-04-04T15:29:00Z">
          <w:pPr>
            <w:pStyle w:val="ListParagraph"/>
            <w:ind w:left="720"/>
          </w:pPr>
        </w:pPrChange>
      </w:pPr>
      <w:r w:rsidRPr="003D14CA">
        <w:rPr>
          <w:lang w:val="en"/>
        </w:rPr>
        <w:t xml:space="preserve">    "effect</w:t>
      </w:r>
      <w:proofErr w:type="gramStart"/>
      <w:r w:rsidRPr="003D14CA">
        <w:rPr>
          <w:lang w:val="en"/>
        </w:rPr>
        <w:t>" :</w:t>
      </w:r>
      <w:proofErr w:type="gramEnd"/>
      <w:r w:rsidRPr="003D14CA">
        <w:rPr>
          <w:lang w:val="en"/>
        </w:rPr>
        <w:t xml:space="preserve"> "deny"</w:t>
      </w:r>
    </w:p>
    <w:p w14:paraId="21162D75" w14:textId="77777777" w:rsidR="00B43C96" w:rsidRPr="003D14CA" w:rsidRDefault="00B43C96">
      <w:pPr>
        <w:pStyle w:val="Code"/>
        <w:ind w:left="720"/>
        <w:rPr>
          <w:lang w:val="en"/>
        </w:rPr>
        <w:pPrChange w:id="181" w:author="Beth Quinlan" w:date="2018-04-04T15:29:00Z">
          <w:pPr>
            <w:pStyle w:val="ListParagraph"/>
            <w:ind w:left="720"/>
          </w:pPr>
        </w:pPrChange>
      </w:pPr>
      <w:r w:rsidRPr="003D14CA">
        <w:rPr>
          <w:lang w:val="en"/>
        </w:rPr>
        <w:t xml:space="preserve">  }</w:t>
      </w:r>
    </w:p>
    <w:p w14:paraId="0DB4B60A" w14:textId="67F17948" w:rsidR="00B43C96" w:rsidRDefault="00B43C96">
      <w:pPr>
        <w:pStyle w:val="Code"/>
        <w:ind w:left="720"/>
        <w:rPr>
          <w:lang w:val="en"/>
        </w:rPr>
        <w:pPrChange w:id="182" w:author="Beth Quinlan" w:date="2018-04-04T15:29:00Z">
          <w:pPr>
            <w:pStyle w:val="ListParagraph"/>
            <w:ind w:left="720"/>
          </w:pPr>
        </w:pPrChange>
      </w:pPr>
      <w:r w:rsidRPr="003D14CA">
        <w:rPr>
          <w:lang w:val="en"/>
        </w:rPr>
        <w:t xml:space="preserve">}'          </w:t>
      </w:r>
    </w:p>
    <w:p w14:paraId="35C69BB2" w14:textId="6BF9F041" w:rsidR="007C18BA" w:rsidRDefault="007C18BA" w:rsidP="00B43C96">
      <w:pPr>
        <w:pStyle w:val="ListParagraph"/>
        <w:ind w:left="720"/>
        <w:rPr>
          <w:sz w:val="18"/>
          <w:szCs w:val="18"/>
          <w:lang w:val="en"/>
        </w:rPr>
      </w:pPr>
    </w:p>
    <w:p w14:paraId="6E82D0BE" w14:textId="2810EBCA" w:rsidR="007C18BA" w:rsidRPr="008773D9" w:rsidDel="007507C5" w:rsidRDefault="007C18BA" w:rsidP="00B43C96">
      <w:pPr>
        <w:pStyle w:val="ListParagraph"/>
        <w:ind w:left="720"/>
        <w:rPr>
          <w:del w:id="183" w:author="Beth Quinlan" w:date="2018-04-04T15:28:00Z"/>
          <w:b/>
          <w:sz w:val="18"/>
          <w:szCs w:val="18"/>
          <w:lang w:val="en"/>
        </w:rPr>
      </w:pPr>
      <w:del w:id="184" w:author="Beth Quinlan" w:date="2018-04-04T15:28:00Z">
        <w:r w:rsidRPr="008773D9" w:rsidDel="007507C5">
          <w:rPr>
            <w:b/>
            <w:sz w:val="18"/>
            <w:szCs w:val="18"/>
            <w:highlight w:val="yellow"/>
            <w:lang w:val="en"/>
          </w:rPr>
          <w:delText>[Code End]</w:delText>
        </w:r>
      </w:del>
    </w:p>
    <w:p w14:paraId="61BB1D31" w14:textId="77777777" w:rsidR="007C18BA" w:rsidRPr="003D14CA" w:rsidRDefault="007C18BA" w:rsidP="00B43C96">
      <w:pPr>
        <w:pStyle w:val="ListParagraph"/>
        <w:ind w:left="720"/>
        <w:rPr>
          <w:sz w:val="18"/>
          <w:szCs w:val="18"/>
          <w:lang w:val="en"/>
        </w:rPr>
      </w:pPr>
    </w:p>
    <w:p w14:paraId="7837404D" w14:textId="06B4A487" w:rsidR="002E2D81" w:rsidRPr="00260FF5" w:rsidRDefault="002305FC" w:rsidP="00B22CF7">
      <w:pPr>
        <w:pStyle w:val="ListParagraph"/>
        <w:numPr>
          <w:ilvl w:val="0"/>
          <w:numId w:val="10"/>
        </w:numPr>
        <w:rPr>
          <w:rFonts w:cs="Times New Roman"/>
        </w:rPr>
      </w:pPr>
      <w:r w:rsidRPr="002305FC">
        <w:rPr>
          <w:lang w:val="en"/>
        </w:rPr>
        <w:t xml:space="preserve">Press F5 </w:t>
      </w:r>
      <w:ins w:id="185" w:author="Beth Quinlan" w:date="2018-04-04T16:42:00Z">
        <w:r w:rsidR="00DA5981">
          <w:rPr>
            <w:lang w:val="en"/>
          </w:rPr>
          <w:t>(</w:t>
        </w:r>
      </w:ins>
      <w:r w:rsidRPr="002305FC">
        <w:rPr>
          <w:lang w:val="en"/>
        </w:rPr>
        <w:t>or click the Run</w:t>
      </w:r>
      <w:r>
        <w:rPr>
          <w:lang w:val="en"/>
        </w:rPr>
        <w:t xml:space="preserve"> S</w:t>
      </w:r>
      <w:r w:rsidRPr="002305FC">
        <w:rPr>
          <w:lang w:val="en"/>
        </w:rPr>
        <w:t xml:space="preserve">cript icon in your </w:t>
      </w:r>
      <w:r w:rsidR="004C221B" w:rsidRPr="002305FC">
        <w:rPr>
          <w:lang w:val="en"/>
        </w:rPr>
        <w:t>PowerShell</w:t>
      </w:r>
      <w:r w:rsidRPr="002305FC">
        <w:rPr>
          <w:lang w:val="en"/>
        </w:rPr>
        <w:t xml:space="preserve"> script pane</w:t>
      </w:r>
      <w:ins w:id="186" w:author="Beth Quinlan" w:date="2018-04-04T16:42:00Z">
        <w:r w:rsidR="00DA5981">
          <w:rPr>
            <w:lang w:val="en"/>
          </w:rPr>
          <w:t>)</w:t>
        </w:r>
      </w:ins>
      <w:r w:rsidRPr="002305FC">
        <w:rPr>
          <w:lang w:val="en"/>
        </w:rPr>
        <w:t>.</w:t>
      </w:r>
      <w:r w:rsidR="00260FF5">
        <w:rPr>
          <w:lang w:val="en"/>
        </w:rPr>
        <w:t xml:space="preserve"> This has now created the above policy and stored it in a variable named </w:t>
      </w:r>
      <w:r w:rsidR="00260FF5" w:rsidRPr="00260FF5">
        <w:rPr>
          <w:b/>
          <w:lang w:val="en"/>
        </w:rPr>
        <w:t>$</w:t>
      </w:r>
      <w:proofErr w:type="spellStart"/>
      <w:r w:rsidR="00260FF5" w:rsidRPr="00260FF5">
        <w:rPr>
          <w:b/>
          <w:lang w:val="en"/>
        </w:rPr>
        <w:t>locationpolicy</w:t>
      </w:r>
      <w:proofErr w:type="spellEnd"/>
      <w:r w:rsidR="00260FF5">
        <w:rPr>
          <w:lang w:val="en"/>
        </w:rPr>
        <w:t>.</w:t>
      </w:r>
    </w:p>
    <w:p w14:paraId="23EA6A92" w14:textId="77777777" w:rsidR="00260FF5" w:rsidRPr="00E466EE" w:rsidRDefault="00260FF5" w:rsidP="00260FF5">
      <w:pPr>
        <w:pStyle w:val="ListParagraph"/>
        <w:ind w:left="720"/>
        <w:rPr>
          <w:rFonts w:cs="Times New Roman"/>
        </w:rPr>
      </w:pPr>
    </w:p>
    <w:p w14:paraId="23BF7021" w14:textId="77777777" w:rsidR="005B0E84" w:rsidRPr="005B0E84" w:rsidRDefault="005B0E84" w:rsidP="005B0E84">
      <w:pPr>
        <w:pStyle w:val="ListParagraph"/>
        <w:ind w:left="720"/>
        <w:rPr>
          <w:rFonts w:cs="Times New Roman"/>
        </w:rPr>
      </w:pPr>
    </w:p>
    <w:p w14:paraId="7F3B25EB" w14:textId="7BF496F6" w:rsidR="0016732E" w:rsidRPr="007507C5" w:rsidRDefault="00EF5CF2" w:rsidP="0046505A">
      <w:pPr>
        <w:pStyle w:val="ListParagraph"/>
        <w:numPr>
          <w:ilvl w:val="0"/>
          <w:numId w:val="10"/>
        </w:numPr>
        <w:rPr>
          <w:sz w:val="18"/>
          <w:szCs w:val="18"/>
          <w:lang w:val="en"/>
          <w:rPrChange w:id="187" w:author="Beth Quinlan" w:date="2018-04-04T15:28:00Z">
            <w:rPr>
              <w:lang w:val="en"/>
            </w:rPr>
          </w:rPrChange>
        </w:rPr>
      </w:pPr>
      <w:r w:rsidRPr="0046505A">
        <w:rPr>
          <w:lang w:val="en"/>
        </w:rPr>
        <w:t>The second</w:t>
      </w:r>
      <w:r w:rsidR="005B0E84" w:rsidRPr="0046505A">
        <w:rPr>
          <w:lang w:val="en"/>
        </w:rPr>
        <w:t xml:space="preserve"> policy will define the allowed </w:t>
      </w:r>
      <w:r w:rsidR="00312C94" w:rsidRPr="007507C5">
        <w:rPr>
          <w:b/>
          <w:lang w:val="en"/>
        </w:rPr>
        <w:t xml:space="preserve">Resource </w:t>
      </w:r>
      <w:r w:rsidR="005B0E84" w:rsidRPr="007507C5">
        <w:rPr>
          <w:b/>
          <w:lang w:val="en"/>
        </w:rPr>
        <w:t>Naming Convention</w:t>
      </w:r>
      <w:r w:rsidR="005B0E84" w:rsidRPr="007507C5">
        <w:rPr>
          <w:lang w:val="en"/>
        </w:rPr>
        <w:t xml:space="preserve"> </w:t>
      </w:r>
      <w:ins w:id="188" w:author="Beth Quinlan" w:date="2018-04-04T14:14:00Z">
        <w:r w:rsidR="00D16174" w:rsidRPr="007507C5">
          <w:rPr>
            <w:lang w:val="en"/>
          </w:rPr>
          <w:t>(</w:t>
        </w:r>
      </w:ins>
      <w:r w:rsidR="005B0E84" w:rsidRPr="007507C5">
        <w:rPr>
          <w:lang w:val="en"/>
        </w:rPr>
        <w:t>i.e.</w:t>
      </w:r>
      <w:ins w:id="189" w:author="Beth Quinlan" w:date="2018-04-04T14:14:00Z">
        <w:r w:rsidR="00D16174" w:rsidRPr="007507C5">
          <w:rPr>
            <w:lang w:val="en"/>
          </w:rPr>
          <w:t>,</w:t>
        </w:r>
      </w:ins>
      <w:r w:rsidR="005B0E84" w:rsidRPr="007507C5">
        <w:rPr>
          <w:lang w:val="en"/>
        </w:rPr>
        <w:t xml:space="preserve"> the resource should be prefixed with </w:t>
      </w:r>
      <w:r w:rsidR="005B0E84" w:rsidRPr="007507C5">
        <w:rPr>
          <w:b/>
          <w:lang w:val="en"/>
        </w:rPr>
        <w:t>Prod</w:t>
      </w:r>
      <w:r w:rsidR="005B0E84" w:rsidRPr="007507C5">
        <w:rPr>
          <w:lang w:val="en"/>
        </w:rPr>
        <w:t xml:space="preserve"> and suffixed with </w:t>
      </w:r>
      <w:r w:rsidR="005B0E84" w:rsidRPr="007507C5">
        <w:rPr>
          <w:b/>
          <w:lang w:val="en"/>
        </w:rPr>
        <w:t>Europe</w:t>
      </w:r>
      <w:ins w:id="190" w:author="Beth Quinlan" w:date="2018-04-04T14:14:00Z">
        <w:r w:rsidR="00D16174" w:rsidRPr="007507C5">
          <w:rPr>
            <w:b/>
            <w:lang w:val="en"/>
          </w:rPr>
          <w:t>)</w:t>
        </w:r>
      </w:ins>
      <w:r w:rsidR="005B0E84" w:rsidRPr="007507C5">
        <w:rPr>
          <w:lang w:val="en"/>
        </w:rPr>
        <w:t xml:space="preserve">. Copy &amp; paste the </w:t>
      </w:r>
      <w:ins w:id="191" w:author="Beth Quinlan" w:date="2018-04-04T14:15:00Z">
        <w:r w:rsidR="00D16174" w:rsidRPr="007507C5">
          <w:rPr>
            <w:lang w:val="en"/>
          </w:rPr>
          <w:t xml:space="preserve">following </w:t>
        </w:r>
      </w:ins>
      <w:r w:rsidR="005B0E84" w:rsidRPr="007507C5">
        <w:rPr>
          <w:lang w:val="en"/>
        </w:rPr>
        <w:t xml:space="preserve">code </w:t>
      </w:r>
      <w:del w:id="192" w:author="Beth Quinlan" w:date="2018-04-04T14:15:00Z">
        <w:r w:rsidR="005B0E84" w:rsidRPr="007507C5" w:rsidDel="00D16174">
          <w:rPr>
            <w:lang w:val="en"/>
          </w:rPr>
          <w:delText xml:space="preserve">below </w:delText>
        </w:r>
      </w:del>
      <w:r w:rsidR="005B0E84" w:rsidRPr="007507C5">
        <w:rPr>
          <w:lang w:val="en"/>
        </w:rPr>
        <w:t>into your PowerShell script pane</w:t>
      </w:r>
      <w:ins w:id="193" w:author="Beth Quinlan" w:date="2018-04-04T14:15:00Z">
        <w:r w:rsidR="002F4CF2" w:rsidRPr="007507C5">
          <w:rPr>
            <w:lang w:val="en"/>
          </w:rPr>
          <w:t xml:space="preserve"> (below the existing </w:t>
        </w:r>
      </w:ins>
      <w:ins w:id="194" w:author="Beth Quinlan" w:date="2018-04-04T15:32:00Z">
        <w:r w:rsidR="007507C5">
          <w:rPr>
            <w:lang w:val="en"/>
          </w:rPr>
          <w:t>code</w:t>
        </w:r>
      </w:ins>
      <w:ins w:id="195" w:author="Beth Quinlan" w:date="2018-04-04T14:15:00Z">
        <w:r w:rsidR="002F4CF2" w:rsidRPr="0046505A">
          <w:rPr>
            <w:lang w:val="en"/>
          </w:rPr>
          <w:t>)</w:t>
        </w:r>
      </w:ins>
      <w:r w:rsidR="005B0E84" w:rsidRPr="0046505A">
        <w:rPr>
          <w:lang w:val="en"/>
        </w:rPr>
        <w:t>.</w:t>
      </w:r>
      <w:ins w:id="196" w:author="Beth Quinlan" w:date="2018-04-04T14:14:00Z">
        <w:r w:rsidR="00D16174" w:rsidRPr="007507C5">
          <w:rPr>
            <w:lang w:val="en"/>
          </w:rPr>
          <w:t xml:space="preserve">  </w:t>
        </w:r>
      </w:ins>
    </w:p>
    <w:p w14:paraId="4C81CC55" w14:textId="77777777" w:rsidR="0016732E" w:rsidRDefault="0016732E" w:rsidP="0016732E">
      <w:pPr>
        <w:pStyle w:val="ListParagraph"/>
        <w:ind w:left="720"/>
        <w:rPr>
          <w:sz w:val="18"/>
          <w:szCs w:val="18"/>
          <w:lang w:val="en"/>
        </w:rPr>
      </w:pPr>
    </w:p>
    <w:p w14:paraId="4DC5B7E8" w14:textId="3B0A16EE" w:rsidR="008773D9" w:rsidRPr="008773D9" w:rsidDel="007507C5" w:rsidRDefault="008773D9" w:rsidP="008773D9">
      <w:pPr>
        <w:pStyle w:val="ListParagraph"/>
        <w:ind w:left="720"/>
        <w:rPr>
          <w:del w:id="197" w:author="Beth Quinlan" w:date="2018-04-04T15:28:00Z"/>
          <w:b/>
          <w:sz w:val="18"/>
          <w:szCs w:val="18"/>
          <w:lang w:val="en"/>
        </w:rPr>
      </w:pPr>
      <w:del w:id="198" w:author="Beth Quinlan" w:date="2018-04-04T15:28:00Z">
        <w:r w:rsidRPr="008773D9" w:rsidDel="007507C5">
          <w:rPr>
            <w:b/>
            <w:sz w:val="18"/>
            <w:szCs w:val="18"/>
            <w:highlight w:val="yellow"/>
            <w:lang w:val="en"/>
          </w:rPr>
          <w:delText>[Code Start]</w:delText>
        </w:r>
      </w:del>
    </w:p>
    <w:p w14:paraId="155E1418" w14:textId="77777777" w:rsidR="008773D9" w:rsidRDefault="008773D9" w:rsidP="0016732E">
      <w:pPr>
        <w:pStyle w:val="ListParagraph"/>
        <w:ind w:left="720"/>
        <w:rPr>
          <w:sz w:val="18"/>
          <w:szCs w:val="18"/>
          <w:lang w:val="en"/>
        </w:rPr>
      </w:pPr>
    </w:p>
    <w:p w14:paraId="1981C3E6" w14:textId="5A12A8E5" w:rsidR="0016732E" w:rsidRPr="007507C5" w:rsidRDefault="0016732E">
      <w:pPr>
        <w:pStyle w:val="Code"/>
        <w:ind w:left="720"/>
        <w:rPr>
          <w:lang w:val="en"/>
          <w:rPrChange w:id="199" w:author="Beth Quinlan" w:date="2018-04-04T15:30:00Z">
            <w:rPr>
              <w:sz w:val="18"/>
              <w:szCs w:val="18"/>
              <w:lang w:val="en"/>
            </w:rPr>
          </w:rPrChange>
        </w:rPr>
        <w:pPrChange w:id="200" w:author="Beth Quinlan" w:date="2018-04-04T15:30:00Z">
          <w:pPr>
            <w:pStyle w:val="ListParagraph"/>
            <w:ind w:left="720"/>
          </w:pPr>
        </w:pPrChange>
      </w:pPr>
      <w:r w:rsidRPr="007507C5">
        <w:rPr>
          <w:lang w:val="en"/>
          <w:rPrChange w:id="201" w:author="Beth Quinlan" w:date="2018-04-04T15:30:00Z">
            <w:rPr>
              <w:sz w:val="18"/>
              <w:szCs w:val="18"/>
              <w:lang w:val="en"/>
            </w:rPr>
          </w:rPrChange>
        </w:rPr>
        <w:t>$</w:t>
      </w:r>
      <w:proofErr w:type="spellStart"/>
      <w:r w:rsidRPr="007507C5">
        <w:rPr>
          <w:lang w:val="en"/>
          <w:rPrChange w:id="202" w:author="Beth Quinlan" w:date="2018-04-04T15:30:00Z">
            <w:rPr>
              <w:sz w:val="18"/>
              <w:szCs w:val="18"/>
              <w:lang w:val="en"/>
            </w:rPr>
          </w:rPrChange>
        </w:rPr>
        <w:t>namingpolicy</w:t>
      </w:r>
      <w:proofErr w:type="spellEnd"/>
      <w:r w:rsidRPr="007507C5">
        <w:rPr>
          <w:lang w:val="en"/>
          <w:rPrChange w:id="203" w:author="Beth Quinlan" w:date="2018-04-04T15:30:00Z">
            <w:rPr>
              <w:sz w:val="18"/>
              <w:szCs w:val="18"/>
              <w:lang w:val="en"/>
            </w:rPr>
          </w:rPrChange>
        </w:rPr>
        <w:t xml:space="preserve"> = New-</w:t>
      </w:r>
      <w:proofErr w:type="spellStart"/>
      <w:r w:rsidRPr="007507C5">
        <w:rPr>
          <w:lang w:val="en"/>
          <w:rPrChange w:id="204" w:author="Beth Quinlan" w:date="2018-04-04T15:30:00Z">
            <w:rPr>
              <w:sz w:val="18"/>
              <w:szCs w:val="18"/>
              <w:lang w:val="en"/>
            </w:rPr>
          </w:rPrChange>
        </w:rPr>
        <w:t>AzureRmPolicyDefinition</w:t>
      </w:r>
      <w:proofErr w:type="spellEnd"/>
      <w:r w:rsidRPr="007507C5">
        <w:rPr>
          <w:lang w:val="en"/>
          <w:rPrChange w:id="205" w:author="Beth Quinlan" w:date="2018-04-04T15:30:00Z">
            <w:rPr>
              <w:sz w:val="18"/>
              <w:szCs w:val="18"/>
              <w:lang w:val="en"/>
            </w:rPr>
          </w:rPrChange>
        </w:rPr>
        <w:t xml:space="preserve"> -Name </w:t>
      </w:r>
      <w:proofErr w:type="spellStart"/>
      <w:ins w:id="206" w:author="Beth Quinlan" w:date="2018-04-04T15:22:00Z">
        <w:r w:rsidR="00F5613A" w:rsidRPr="007507C5">
          <w:rPr>
            <w:lang w:val="en"/>
            <w:rPrChange w:id="207" w:author="Beth Quinlan" w:date="2018-04-04T15:30:00Z">
              <w:rPr>
                <w:sz w:val="18"/>
                <w:szCs w:val="18"/>
                <w:lang w:val="en"/>
              </w:rPr>
            </w:rPrChange>
          </w:rPr>
          <w:t>Naming</w:t>
        </w:r>
      </w:ins>
      <w:del w:id="208" w:author="Beth Quinlan" w:date="2018-04-04T15:22:00Z">
        <w:r w:rsidRPr="007507C5" w:rsidDel="00F5613A">
          <w:rPr>
            <w:lang w:val="en"/>
            <w:rPrChange w:id="209" w:author="Beth Quinlan" w:date="2018-04-04T15:30:00Z">
              <w:rPr>
                <w:sz w:val="18"/>
                <w:szCs w:val="18"/>
                <w:lang w:val="en"/>
              </w:rPr>
            </w:rPrChange>
          </w:rPr>
          <w:delText>region</w:delText>
        </w:r>
      </w:del>
      <w:r w:rsidRPr="007507C5">
        <w:rPr>
          <w:lang w:val="en"/>
          <w:rPrChange w:id="210" w:author="Beth Quinlan" w:date="2018-04-04T15:30:00Z">
            <w:rPr>
              <w:sz w:val="18"/>
              <w:szCs w:val="18"/>
              <w:lang w:val="en"/>
            </w:rPr>
          </w:rPrChange>
        </w:rPr>
        <w:t>PolicyDefinition</w:t>
      </w:r>
      <w:proofErr w:type="spellEnd"/>
      <w:r w:rsidRPr="007507C5">
        <w:rPr>
          <w:lang w:val="en"/>
          <w:rPrChange w:id="211" w:author="Beth Quinlan" w:date="2018-04-04T15:30:00Z">
            <w:rPr>
              <w:sz w:val="18"/>
              <w:szCs w:val="18"/>
              <w:lang w:val="en"/>
            </w:rPr>
          </w:rPrChange>
        </w:rPr>
        <w:t xml:space="preserve"> -Description "Policy to specify allowed naming convention" -Policy '{</w:t>
      </w:r>
    </w:p>
    <w:p w14:paraId="22450FF8" w14:textId="77777777" w:rsidR="0016732E" w:rsidRPr="007507C5" w:rsidRDefault="0016732E">
      <w:pPr>
        <w:pStyle w:val="Code"/>
        <w:ind w:left="720"/>
        <w:rPr>
          <w:lang w:val="en"/>
          <w:rPrChange w:id="212" w:author="Beth Quinlan" w:date="2018-04-04T15:30:00Z">
            <w:rPr>
              <w:sz w:val="18"/>
              <w:szCs w:val="18"/>
              <w:lang w:val="en"/>
            </w:rPr>
          </w:rPrChange>
        </w:rPr>
        <w:pPrChange w:id="213" w:author="Beth Quinlan" w:date="2018-04-04T15:30:00Z">
          <w:pPr>
            <w:pStyle w:val="ListParagraph"/>
            <w:ind w:left="720"/>
          </w:pPr>
        </w:pPrChange>
      </w:pPr>
      <w:r w:rsidRPr="007507C5">
        <w:rPr>
          <w:lang w:val="en"/>
          <w:rPrChange w:id="214" w:author="Beth Quinlan" w:date="2018-04-04T15:30:00Z">
            <w:rPr>
              <w:sz w:val="18"/>
              <w:szCs w:val="18"/>
              <w:lang w:val="en"/>
            </w:rPr>
          </w:rPrChange>
        </w:rPr>
        <w:t xml:space="preserve">  "if</w:t>
      </w:r>
      <w:proofErr w:type="gramStart"/>
      <w:r w:rsidRPr="007507C5">
        <w:rPr>
          <w:lang w:val="en"/>
          <w:rPrChange w:id="215" w:author="Beth Quinlan" w:date="2018-04-04T15:30:00Z">
            <w:rPr>
              <w:sz w:val="18"/>
              <w:szCs w:val="18"/>
              <w:lang w:val="en"/>
            </w:rPr>
          </w:rPrChange>
        </w:rPr>
        <w:t>" :</w:t>
      </w:r>
      <w:proofErr w:type="gramEnd"/>
      <w:r w:rsidRPr="007507C5">
        <w:rPr>
          <w:lang w:val="en"/>
          <w:rPrChange w:id="216" w:author="Beth Quinlan" w:date="2018-04-04T15:30:00Z">
            <w:rPr>
              <w:sz w:val="18"/>
              <w:szCs w:val="18"/>
              <w:lang w:val="en"/>
            </w:rPr>
          </w:rPrChange>
        </w:rPr>
        <w:t xml:space="preserve"> {</w:t>
      </w:r>
    </w:p>
    <w:p w14:paraId="4E826686" w14:textId="77777777" w:rsidR="0016732E" w:rsidRPr="007507C5" w:rsidRDefault="0016732E">
      <w:pPr>
        <w:pStyle w:val="Code"/>
        <w:ind w:left="720"/>
        <w:rPr>
          <w:lang w:val="en"/>
          <w:rPrChange w:id="217" w:author="Beth Quinlan" w:date="2018-04-04T15:30:00Z">
            <w:rPr>
              <w:sz w:val="18"/>
              <w:szCs w:val="18"/>
              <w:lang w:val="en"/>
            </w:rPr>
          </w:rPrChange>
        </w:rPr>
        <w:pPrChange w:id="218" w:author="Beth Quinlan" w:date="2018-04-04T15:30:00Z">
          <w:pPr>
            <w:pStyle w:val="ListParagraph"/>
            <w:ind w:left="720"/>
          </w:pPr>
        </w:pPrChange>
      </w:pPr>
      <w:r w:rsidRPr="007507C5">
        <w:rPr>
          <w:lang w:val="en"/>
          <w:rPrChange w:id="219" w:author="Beth Quinlan" w:date="2018-04-04T15:30:00Z">
            <w:rPr>
              <w:sz w:val="18"/>
              <w:szCs w:val="18"/>
              <w:lang w:val="en"/>
            </w:rPr>
          </w:rPrChange>
        </w:rPr>
        <w:t xml:space="preserve">    "not</w:t>
      </w:r>
      <w:proofErr w:type="gramStart"/>
      <w:r w:rsidRPr="007507C5">
        <w:rPr>
          <w:lang w:val="en"/>
          <w:rPrChange w:id="220" w:author="Beth Quinlan" w:date="2018-04-04T15:30:00Z">
            <w:rPr>
              <w:sz w:val="18"/>
              <w:szCs w:val="18"/>
              <w:lang w:val="en"/>
            </w:rPr>
          </w:rPrChange>
        </w:rPr>
        <w:t>" :</w:t>
      </w:r>
      <w:proofErr w:type="gramEnd"/>
      <w:r w:rsidRPr="007507C5">
        <w:rPr>
          <w:lang w:val="en"/>
          <w:rPrChange w:id="221" w:author="Beth Quinlan" w:date="2018-04-04T15:30:00Z">
            <w:rPr>
              <w:sz w:val="18"/>
              <w:szCs w:val="18"/>
              <w:lang w:val="en"/>
            </w:rPr>
          </w:rPrChange>
        </w:rPr>
        <w:t xml:space="preserve"> {</w:t>
      </w:r>
    </w:p>
    <w:p w14:paraId="7BA3FCD1" w14:textId="77777777" w:rsidR="0016732E" w:rsidRPr="007507C5" w:rsidRDefault="0016732E">
      <w:pPr>
        <w:pStyle w:val="Code"/>
        <w:ind w:left="720"/>
        <w:rPr>
          <w:lang w:val="en"/>
          <w:rPrChange w:id="222" w:author="Beth Quinlan" w:date="2018-04-04T15:30:00Z">
            <w:rPr>
              <w:sz w:val="18"/>
              <w:szCs w:val="18"/>
              <w:lang w:val="en"/>
            </w:rPr>
          </w:rPrChange>
        </w:rPr>
        <w:pPrChange w:id="223" w:author="Beth Quinlan" w:date="2018-04-04T15:30:00Z">
          <w:pPr>
            <w:pStyle w:val="ListParagraph"/>
            <w:ind w:left="720"/>
          </w:pPr>
        </w:pPrChange>
      </w:pPr>
      <w:r w:rsidRPr="007507C5">
        <w:rPr>
          <w:lang w:val="en"/>
          <w:rPrChange w:id="224" w:author="Beth Quinlan" w:date="2018-04-04T15:30:00Z">
            <w:rPr>
              <w:sz w:val="18"/>
              <w:szCs w:val="18"/>
              <w:lang w:val="en"/>
            </w:rPr>
          </w:rPrChange>
        </w:rPr>
        <w:lastRenderedPageBreak/>
        <w:t xml:space="preserve">      "field</w:t>
      </w:r>
      <w:proofErr w:type="gramStart"/>
      <w:r w:rsidRPr="007507C5">
        <w:rPr>
          <w:lang w:val="en"/>
          <w:rPrChange w:id="225" w:author="Beth Quinlan" w:date="2018-04-04T15:30:00Z">
            <w:rPr>
              <w:sz w:val="18"/>
              <w:szCs w:val="18"/>
              <w:lang w:val="en"/>
            </w:rPr>
          </w:rPrChange>
        </w:rPr>
        <w:t>" :</w:t>
      </w:r>
      <w:proofErr w:type="gramEnd"/>
      <w:r w:rsidRPr="007507C5">
        <w:rPr>
          <w:lang w:val="en"/>
          <w:rPrChange w:id="226" w:author="Beth Quinlan" w:date="2018-04-04T15:30:00Z">
            <w:rPr>
              <w:sz w:val="18"/>
              <w:szCs w:val="18"/>
              <w:lang w:val="en"/>
            </w:rPr>
          </w:rPrChange>
        </w:rPr>
        <w:t xml:space="preserve"> "name",</w:t>
      </w:r>
    </w:p>
    <w:p w14:paraId="5D26CB78" w14:textId="77777777" w:rsidR="0016732E" w:rsidRPr="007507C5" w:rsidRDefault="0016732E">
      <w:pPr>
        <w:pStyle w:val="Code"/>
        <w:ind w:left="720"/>
        <w:rPr>
          <w:lang w:val="en"/>
          <w:rPrChange w:id="227" w:author="Beth Quinlan" w:date="2018-04-04T15:30:00Z">
            <w:rPr>
              <w:sz w:val="18"/>
              <w:szCs w:val="18"/>
              <w:lang w:val="en"/>
            </w:rPr>
          </w:rPrChange>
        </w:rPr>
        <w:pPrChange w:id="228" w:author="Beth Quinlan" w:date="2018-04-04T15:30:00Z">
          <w:pPr>
            <w:pStyle w:val="ListParagraph"/>
            <w:ind w:left="720"/>
          </w:pPr>
        </w:pPrChange>
      </w:pPr>
      <w:r w:rsidRPr="007507C5">
        <w:rPr>
          <w:lang w:val="en"/>
          <w:rPrChange w:id="229" w:author="Beth Quinlan" w:date="2018-04-04T15:30:00Z">
            <w:rPr>
              <w:sz w:val="18"/>
              <w:szCs w:val="18"/>
              <w:lang w:val="en"/>
            </w:rPr>
          </w:rPrChange>
        </w:rPr>
        <w:t xml:space="preserve">      "like</w:t>
      </w:r>
      <w:proofErr w:type="gramStart"/>
      <w:r w:rsidRPr="007507C5">
        <w:rPr>
          <w:lang w:val="en"/>
          <w:rPrChange w:id="230" w:author="Beth Quinlan" w:date="2018-04-04T15:30:00Z">
            <w:rPr>
              <w:sz w:val="18"/>
              <w:szCs w:val="18"/>
              <w:lang w:val="en"/>
            </w:rPr>
          </w:rPrChange>
        </w:rPr>
        <w:t>" :</w:t>
      </w:r>
      <w:proofErr w:type="gramEnd"/>
      <w:r w:rsidRPr="007507C5">
        <w:rPr>
          <w:lang w:val="en"/>
          <w:rPrChange w:id="231" w:author="Beth Quinlan" w:date="2018-04-04T15:30:00Z">
            <w:rPr>
              <w:sz w:val="18"/>
              <w:szCs w:val="18"/>
              <w:lang w:val="en"/>
            </w:rPr>
          </w:rPrChange>
        </w:rPr>
        <w:t xml:space="preserve"> "Prod*Europe"</w:t>
      </w:r>
    </w:p>
    <w:p w14:paraId="3458AA03" w14:textId="77777777" w:rsidR="0016732E" w:rsidRPr="007507C5" w:rsidRDefault="0016732E">
      <w:pPr>
        <w:pStyle w:val="Code"/>
        <w:ind w:left="720"/>
        <w:rPr>
          <w:lang w:val="en"/>
          <w:rPrChange w:id="232" w:author="Beth Quinlan" w:date="2018-04-04T15:30:00Z">
            <w:rPr>
              <w:sz w:val="18"/>
              <w:szCs w:val="18"/>
              <w:lang w:val="en"/>
            </w:rPr>
          </w:rPrChange>
        </w:rPr>
        <w:pPrChange w:id="233" w:author="Beth Quinlan" w:date="2018-04-04T15:30:00Z">
          <w:pPr>
            <w:pStyle w:val="ListParagraph"/>
            <w:ind w:left="720"/>
          </w:pPr>
        </w:pPrChange>
      </w:pPr>
      <w:r w:rsidRPr="007507C5">
        <w:rPr>
          <w:lang w:val="en"/>
          <w:rPrChange w:id="234" w:author="Beth Quinlan" w:date="2018-04-04T15:30:00Z">
            <w:rPr>
              <w:sz w:val="18"/>
              <w:szCs w:val="18"/>
              <w:lang w:val="en"/>
            </w:rPr>
          </w:rPrChange>
        </w:rPr>
        <w:t xml:space="preserve">    }</w:t>
      </w:r>
    </w:p>
    <w:p w14:paraId="487F12C0" w14:textId="77777777" w:rsidR="0016732E" w:rsidRPr="007507C5" w:rsidRDefault="0016732E">
      <w:pPr>
        <w:pStyle w:val="Code"/>
        <w:ind w:left="720"/>
        <w:rPr>
          <w:lang w:val="en"/>
          <w:rPrChange w:id="235" w:author="Beth Quinlan" w:date="2018-04-04T15:30:00Z">
            <w:rPr>
              <w:sz w:val="18"/>
              <w:szCs w:val="18"/>
              <w:lang w:val="en"/>
            </w:rPr>
          </w:rPrChange>
        </w:rPr>
        <w:pPrChange w:id="236" w:author="Beth Quinlan" w:date="2018-04-04T15:30:00Z">
          <w:pPr>
            <w:pStyle w:val="ListParagraph"/>
            <w:ind w:left="720"/>
          </w:pPr>
        </w:pPrChange>
      </w:pPr>
      <w:r w:rsidRPr="007507C5">
        <w:rPr>
          <w:lang w:val="en"/>
          <w:rPrChange w:id="237" w:author="Beth Quinlan" w:date="2018-04-04T15:30:00Z">
            <w:rPr>
              <w:sz w:val="18"/>
              <w:szCs w:val="18"/>
              <w:lang w:val="en"/>
            </w:rPr>
          </w:rPrChange>
        </w:rPr>
        <w:t xml:space="preserve">  },</w:t>
      </w:r>
    </w:p>
    <w:p w14:paraId="4DFF2B89" w14:textId="77777777" w:rsidR="0016732E" w:rsidRPr="007507C5" w:rsidRDefault="0016732E">
      <w:pPr>
        <w:pStyle w:val="Code"/>
        <w:ind w:left="720"/>
        <w:rPr>
          <w:lang w:val="en"/>
          <w:rPrChange w:id="238" w:author="Beth Quinlan" w:date="2018-04-04T15:30:00Z">
            <w:rPr>
              <w:sz w:val="18"/>
              <w:szCs w:val="18"/>
              <w:lang w:val="en"/>
            </w:rPr>
          </w:rPrChange>
        </w:rPr>
        <w:pPrChange w:id="239" w:author="Beth Quinlan" w:date="2018-04-04T15:30:00Z">
          <w:pPr>
            <w:pStyle w:val="ListParagraph"/>
            <w:ind w:left="720"/>
          </w:pPr>
        </w:pPrChange>
      </w:pPr>
      <w:r w:rsidRPr="007507C5">
        <w:rPr>
          <w:lang w:val="en"/>
          <w:rPrChange w:id="240" w:author="Beth Quinlan" w:date="2018-04-04T15:30:00Z">
            <w:rPr>
              <w:sz w:val="18"/>
              <w:szCs w:val="18"/>
              <w:lang w:val="en"/>
            </w:rPr>
          </w:rPrChange>
        </w:rPr>
        <w:t xml:space="preserve">  "then</w:t>
      </w:r>
      <w:proofErr w:type="gramStart"/>
      <w:r w:rsidRPr="007507C5">
        <w:rPr>
          <w:lang w:val="en"/>
          <w:rPrChange w:id="241" w:author="Beth Quinlan" w:date="2018-04-04T15:30:00Z">
            <w:rPr>
              <w:sz w:val="18"/>
              <w:szCs w:val="18"/>
              <w:lang w:val="en"/>
            </w:rPr>
          </w:rPrChange>
        </w:rPr>
        <w:t>" :</w:t>
      </w:r>
      <w:proofErr w:type="gramEnd"/>
      <w:r w:rsidRPr="007507C5">
        <w:rPr>
          <w:lang w:val="en"/>
          <w:rPrChange w:id="242" w:author="Beth Quinlan" w:date="2018-04-04T15:30:00Z">
            <w:rPr>
              <w:sz w:val="18"/>
              <w:szCs w:val="18"/>
              <w:lang w:val="en"/>
            </w:rPr>
          </w:rPrChange>
        </w:rPr>
        <w:t xml:space="preserve"> {</w:t>
      </w:r>
    </w:p>
    <w:p w14:paraId="5136142A" w14:textId="77777777" w:rsidR="0016732E" w:rsidRPr="007507C5" w:rsidRDefault="0016732E">
      <w:pPr>
        <w:pStyle w:val="Code"/>
        <w:ind w:left="720"/>
        <w:rPr>
          <w:lang w:val="en"/>
          <w:rPrChange w:id="243" w:author="Beth Quinlan" w:date="2018-04-04T15:30:00Z">
            <w:rPr>
              <w:sz w:val="18"/>
              <w:szCs w:val="18"/>
              <w:lang w:val="en"/>
            </w:rPr>
          </w:rPrChange>
        </w:rPr>
        <w:pPrChange w:id="244" w:author="Beth Quinlan" w:date="2018-04-04T15:30:00Z">
          <w:pPr>
            <w:pStyle w:val="ListParagraph"/>
            <w:ind w:left="720"/>
          </w:pPr>
        </w:pPrChange>
      </w:pPr>
      <w:r w:rsidRPr="007507C5">
        <w:rPr>
          <w:lang w:val="en"/>
          <w:rPrChange w:id="245" w:author="Beth Quinlan" w:date="2018-04-04T15:30:00Z">
            <w:rPr>
              <w:sz w:val="18"/>
              <w:szCs w:val="18"/>
              <w:lang w:val="en"/>
            </w:rPr>
          </w:rPrChange>
        </w:rPr>
        <w:t xml:space="preserve">    "effect</w:t>
      </w:r>
      <w:proofErr w:type="gramStart"/>
      <w:r w:rsidRPr="007507C5">
        <w:rPr>
          <w:lang w:val="en"/>
          <w:rPrChange w:id="246" w:author="Beth Quinlan" w:date="2018-04-04T15:30:00Z">
            <w:rPr>
              <w:sz w:val="18"/>
              <w:szCs w:val="18"/>
              <w:lang w:val="en"/>
            </w:rPr>
          </w:rPrChange>
        </w:rPr>
        <w:t>" :</w:t>
      </w:r>
      <w:proofErr w:type="gramEnd"/>
      <w:r w:rsidRPr="007507C5">
        <w:rPr>
          <w:lang w:val="en"/>
          <w:rPrChange w:id="247" w:author="Beth Quinlan" w:date="2018-04-04T15:30:00Z">
            <w:rPr>
              <w:sz w:val="18"/>
              <w:szCs w:val="18"/>
              <w:lang w:val="en"/>
            </w:rPr>
          </w:rPrChange>
        </w:rPr>
        <w:t xml:space="preserve"> "deny"</w:t>
      </w:r>
    </w:p>
    <w:p w14:paraId="22B07097" w14:textId="77777777" w:rsidR="0016732E" w:rsidRPr="007507C5" w:rsidRDefault="0016732E">
      <w:pPr>
        <w:pStyle w:val="Code"/>
        <w:ind w:left="720"/>
        <w:rPr>
          <w:lang w:val="en"/>
          <w:rPrChange w:id="248" w:author="Beth Quinlan" w:date="2018-04-04T15:30:00Z">
            <w:rPr>
              <w:sz w:val="18"/>
              <w:szCs w:val="18"/>
              <w:lang w:val="en"/>
            </w:rPr>
          </w:rPrChange>
        </w:rPr>
        <w:pPrChange w:id="249" w:author="Beth Quinlan" w:date="2018-04-04T15:30:00Z">
          <w:pPr>
            <w:pStyle w:val="ListParagraph"/>
            <w:ind w:left="720"/>
          </w:pPr>
        </w:pPrChange>
      </w:pPr>
      <w:r w:rsidRPr="007507C5">
        <w:rPr>
          <w:lang w:val="en"/>
          <w:rPrChange w:id="250" w:author="Beth Quinlan" w:date="2018-04-04T15:30:00Z">
            <w:rPr>
              <w:sz w:val="18"/>
              <w:szCs w:val="18"/>
              <w:lang w:val="en"/>
            </w:rPr>
          </w:rPrChange>
        </w:rPr>
        <w:t xml:space="preserve">  }</w:t>
      </w:r>
    </w:p>
    <w:p w14:paraId="05D7353A" w14:textId="65DC28D2" w:rsidR="0016732E" w:rsidRPr="007507C5" w:rsidRDefault="0016732E">
      <w:pPr>
        <w:pStyle w:val="Code"/>
        <w:ind w:left="720"/>
        <w:rPr>
          <w:lang w:val="en"/>
          <w:rPrChange w:id="251" w:author="Beth Quinlan" w:date="2018-04-04T15:30:00Z">
            <w:rPr>
              <w:sz w:val="18"/>
              <w:szCs w:val="18"/>
              <w:lang w:val="en"/>
            </w:rPr>
          </w:rPrChange>
        </w:rPr>
        <w:pPrChange w:id="252" w:author="Beth Quinlan" w:date="2018-04-04T15:30:00Z">
          <w:pPr>
            <w:pStyle w:val="ListParagraph"/>
            <w:ind w:left="720"/>
          </w:pPr>
        </w:pPrChange>
      </w:pPr>
      <w:r w:rsidRPr="007507C5">
        <w:rPr>
          <w:lang w:val="en"/>
          <w:rPrChange w:id="253" w:author="Beth Quinlan" w:date="2018-04-04T15:30:00Z">
            <w:rPr>
              <w:sz w:val="18"/>
              <w:szCs w:val="18"/>
              <w:lang w:val="en"/>
            </w:rPr>
          </w:rPrChange>
        </w:rPr>
        <w:t>}'</w:t>
      </w:r>
    </w:p>
    <w:p w14:paraId="006AE2BD" w14:textId="77777777" w:rsidR="008773D9" w:rsidRDefault="008773D9" w:rsidP="008773D9">
      <w:pPr>
        <w:pStyle w:val="ListParagraph"/>
        <w:ind w:left="720"/>
        <w:rPr>
          <w:sz w:val="18"/>
          <w:szCs w:val="18"/>
          <w:highlight w:val="yellow"/>
          <w:lang w:val="en"/>
        </w:rPr>
      </w:pPr>
    </w:p>
    <w:p w14:paraId="4A980816" w14:textId="62BF4094" w:rsidR="008773D9" w:rsidRPr="008773D9" w:rsidDel="007507C5" w:rsidRDefault="008773D9" w:rsidP="008773D9">
      <w:pPr>
        <w:pStyle w:val="ListParagraph"/>
        <w:ind w:left="720"/>
        <w:rPr>
          <w:del w:id="254" w:author="Beth Quinlan" w:date="2018-04-04T15:28:00Z"/>
          <w:b/>
          <w:sz w:val="18"/>
          <w:szCs w:val="18"/>
          <w:lang w:val="en"/>
        </w:rPr>
      </w:pPr>
      <w:del w:id="255" w:author="Beth Quinlan" w:date="2018-04-04T15:28:00Z">
        <w:r w:rsidRPr="008773D9" w:rsidDel="007507C5">
          <w:rPr>
            <w:b/>
            <w:sz w:val="18"/>
            <w:szCs w:val="18"/>
            <w:highlight w:val="yellow"/>
            <w:lang w:val="en"/>
          </w:rPr>
          <w:delText>[Code End]</w:delText>
        </w:r>
      </w:del>
    </w:p>
    <w:p w14:paraId="49A0A338" w14:textId="77777777" w:rsidR="008773D9" w:rsidRPr="00260FF5" w:rsidRDefault="008773D9" w:rsidP="005B0E84">
      <w:pPr>
        <w:pStyle w:val="ListParagraph"/>
        <w:ind w:left="720"/>
        <w:rPr>
          <w:rFonts w:cs="Times New Roman"/>
        </w:rPr>
      </w:pPr>
    </w:p>
    <w:p w14:paraId="5CD2D46B" w14:textId="7D72238B" w:rsidR="00EC5160" w:rsidRPr="005B0E84" w:rsidRDefault="002F4CF2" w:rsidP="00B22CF7">
      <w:pPr>
        <w:pStyle w:val="ListParagraph"/>
        <w:numPr>
          <w:ilvl w:val="0"/>
          <w:numId w:val="10"/>
        </w:numPr>
        <w:rPr>
          <w:rFonts w:cs="Times New Roman"/>
        </w:rPr>
      </w:pPr>
      <w:ins w:id="256" w:author="Beth Quinlan" w:date="2018-04-04T14:17:00Z">
        <w:r>
          <w:rPr>
            <w:lang w:val="en"/>
          </w:rPr>
          <w:t>I</w:t>
        </w:r>
        <w:r w:rsidRPr="002305FC">
          <w:rPr>
            <w:lang w:val="en"/>
          </w:rPr>
          <w:t>n your PowerShell script pane</w:t>
        </w:r>
        <w:r>
          <w:rPr>
            <w:lang w:val="en"/>
          </w:rPr>
          <w:t xml:space="preserve"> s</w:t>
        </w:r>
      </w:ins>
      <w:ins w:id="257" w:author="Beth Quinlan" w:date="2018-04-04T14:16:00Z">
        <w:r>
          <w:rPr>
            <w:lang w:val="en"/>
          </w:rPr>
          <w:t>elect the newly pasted lines and p</w:t>
        </w:r>
      </w:ins>
      <w:del w:id="258" w:author="Beth Quinlan" w:date="2018-04-04T14:16:00Z">
        <w:r w:rsidR="00EC5160" w:rsidRPr="002305FC" w:rsidDel="002F4CF2">
          <w:rPr>
            <w:lang w:val="en"/>
          </w:rPr>
          <w:delText>P</w:delText>
        </w:r>
      </w:del>
      <w:r w:rsidR="00EC5160" w:rsidRPr="002305FC">
        <w:rPr>
          <w:lang w:val="en"/>
        </w:rPr>
        <w:t>ress F</w:t>
      </w:r>
      <w:ins w:id="259" w:author="Beth Quinlan" w:date="2018-04-04T14:16:00Z">
        <w:r>
          <w:rPr>
            <w:lang w:val="en"/>
          </w:rPr>
          <w:t>8</w:t>
        </w:r>
      </w:ins>
      <w:del w:id="260" w:author="Beth Quinlan" w:date="2018-04-04T14:16:00Z">
        <w:r w:rsidR="00EC5160" w:rsidRPr="002305FC" w:rsidDel="002F4CF2">
          <w:rPr>
            <w:lang w:val="en"/>
          </w:rPr>
          <w:delText>5</w:delText>
        </w:r>
      </w:del>
      <w:r w:rsidR="00EC5160" w:rsidRPr="002305FC">
        <w:rPr>
          <w:lang w:val="en"/>
        </w:rPr>
        <w:t xml:space="preserve"> </w:t>
      </w:r>
      <w:ins w:id="261" w:author="Beth Quinlan" w:date="2018-04-04T16:05:00Z">
        <w:r w:rsidR="00684577">
          <w:rPr>
            <w:lang w:val="en"/>
          </w:rPr>
          <w:t>(</w:t>
        </w:r>
      </w:ins>
      <w:r w:rsidR="00EC5160" w:rsidRPr="002305FC">
        <w:rPr>
          <w:lang w:val="en"/>
        </w:rPr>
        <w:t>or click the Run</w:t>
      </w:r>
      <w:r w:rsidR="00EC5160">
        <w:rPr>
          <w:lang w:val="en"/>
        </w:rPr>
        <w:t xml:space="preserve"> </w:t>
      </w:r>
      <w:del w:id="262" w:author="Beth Quinlan" w:date="2018-04-04T14:16:00Z">
        <w:r w:rsidR="00EC5160" w:rsidDel="002F4CF2">
          <w:rPr>
            <w:lang w:val="en"/>
          </w:rPr>
          <w:delText>S</w:delText>
        </w:r>
        <w:r w:rsidR="00EC5160" w:rsidRPr="002305FC" w:rsidDel="002F4CF2">
          <w:rPr>
            <w:lang w:val="en"/>
          </w:rPr>
          <w:delText xml:space="preserve">cript </w:delText>
        </w:r>
      </w:del>
      <w:ins w:id="263" w:author="Beth Quinlan" w:date="2018-04-04T14:16:00Z">
        <w:r>
          <w:rPr>
            <w:lang w:val="en"/>
          </w:rPr>
          <w:t>Selection</w:t>
        </w:r>
        <w:r w:rsidRPr="002305FC">
          <w:rPr>
            <w:lang w:val="en"/>
          </w:rPr>
          <w:t xml:space="preserve"> </w:t>
        </w:r>
      </w:ins>
      <w:r w:rsidR="00EC5160" w:rsidRPr="002305FC">
        <w:rPr>
          <w:lang w:val="en"/>
        </w:rPr>
        <w:t>icon</w:t>
      </w:r>
      <w:ins w:id="264" w:author="Beth Quinlan" w:date="2018-04-04T16:05:00Z">
        <w:r w:rsidR="00684577">
          <w:rPr>
            <w:lang w:val="en"/>
          </w:rPr>
          <w:t>)</w:t>
        </w:r>
      </w:ins>
      <w:ins w:id="265" w:author="Beth Quinlan" w:date="2018-04-04T14:17:00Z">
        <w:r>
          <w:rPr>
            <w:lang w:val="en"/>
          </w:rPr>
          <w:t xml:space="preserve">. </w:t>
        </w:r>
      </w:ins>
      <w:r w:rsidR="00EC5160" w:rsidRPr="002305FC">
        <w:rPr>
          <w:lang w:val="en"/>
        </w:rPr>
        <w:t xml:space="preserve"> </w:t>
      </w:r>
      <w:del w:id="266" w:author="Beth Quinlan" w:date="2018-04-04T14:17:00Z">
        <w:r w:rsidR="00EC5160" w:rsidRPr="002305FC" w:rsidDel="002F4CF2">
          <w:rPr>
            <w:lang w:val="en"/>
          </w:rPr>
          <w:delText>in your PowerShell script pane.</w:delText>
        </w:r>
        <w:r w:rsidR="00EC5160" w:rsidDel="002F4CF2">
          <w:rPr>
            <w:lang w:val="en"/>
          </w:rPr>
          <w:delText xml:space="preserve"> </w:delText>
        </w:r>
      </w:del>
      <w:r w:rsidR="00EC5160">
        <w:rPr>
          <w:lang w:val="en"/>
        </w:rPr>
        <w:t xml:space="preserve">This has now created the </w:t>
      </w:r>
      <w:del w:id="267" w:author="Beth Quinlan" w:date="2018-04-04T14:18:00Z">
        <w:r w:rsidR="00EC5160" w:rsidDel="002F4CF2">
          <w:rPr>
            <w:lang w:val="en"/>
          </w:rPr>
          <w:delText xml:space="preserve">above </w:delText>
        </w:r>
      </w:del>
      <w:ins w:id="268" w:author="Beth Quinlan" w:date="2018-04-04T14:18:00Z">
        <w:r>
          <w:rPr>
            <w:lang w:val="en"/>
          </w:rPr>
          <w:t xml:space="preserve">second </w:t>
        </w:r>
      </w:ins>
      <w:r w:rsidR="00EC5160">
        <w:rPr>
          <w:lang w:val="en"/>
        </w:rPr>
        <w:t xml:space="preserve">policy and stored it in a variable named </w:t>
      </w:r>
      <w:r w:rsidR="00EC5160" w:rsidRPr="00260FF5">
        <w:rPr>
          <w:b/>
          <w:lang w:val="en"/>
        </w:rPr>
        <w:t>$</w:t>
      </w:r>
      <w:proofErr w:type="spellStart"/>
      <w:r w:rsidR="00EC5160">
        <w:rPr>
          <w:b/>
          <w:lang w:val="en"/>
        </w:rPr>
        <w:t>naming</w:t>
      </w:r>
      <w:r w:rsidR="00EC5160" w:rsidRPr="00260FF5">
        <w:rPr>
          <w:b/>
          <w:lang w:val="en"/>
        </w:rPr>
        <w:t>policy</w:t>
      </w:r>
      <w:proofErr w:type="spellEnd"/>
      <w:r w:rsidR="00EC5160">
        <w:rPr>
          <w:lang w:val="en"/>
        </w:rPr>
        <w:t>.</w:t>
      </w:r>
    </w:p>
    <w:p w14:paraId="43476C28" w14:textId="77777777" w:rsidR="00221BC7" w:rsidRDefault="00221BC7" w:rsidP="0080465F">
      <w:pPr>
        <w:pStyle w:val="ListParagraph"/>
        <w:rPr>
          <w:rFonts w:cs="Times New Roman"/>
        </w:rPr>
      </w:pPr>
    </w:p>
    <w:p w14:paraId="57C03B1F" w14:textId="5624225F" w:rsidR="002E2D81" w:rsidRPr="00221BC7" w:rsidRDefault="00221BC7" w:rsidP="0080465F">
      <w:pPr>
        <w:pStyle w:val="ListParagraph"/>
        <w:rPr>
          <w:rFonts w:cs="Times New Roman"/>
          <w:b/>
        </w:rPr>
      </w:pPr>
      <w:r w:rsidRPr="00221BC7">
        <w:rPr>
          <w:rFonts w:cs="Times New Roman"/>
          <w:b/>
          <w:color w:val="FF0000"/>
        </w:rPr>
        <w:t>Do not close this PowerShell session</w:t>
      </w:r>
    </w:p>
    <w:p w14:paraId="1B6A2D63" w14:textId="3174D7C3" w:rsidR="002E2D81" w:rsidRDefault="002E2D81" w:rsidP="0080465F">
      <w:pPr>
        <w:pStyle w:val="ListParagraph"/>
        <w:rPr>
          <w:rFonts w:cs="Times New Roman"/>
        </w:rPr>
      </w:pPr>
    </w:p>
    <w:p w14:paraId="6A862AD4" w14:textId="0FB6F39B" w:rsidR="002E2D81" w:rsidRDefault="002E2D81" w:rsidP="0080465F">
      <w:pPr>
        <w:pStyle w:val="ListParagraph"/>
        <w:rPr>
          <w:rFonts w:cs="Times New Roman"/>
        </w:rPr>
      </w:pPr>
    </w:p>
    <w:p w14:paraId="7F07D0C4" w14:textId="48C040CA" w:rsidR="007A5509" w:rsidRPr="00BD364C" w:rsidRDefault="007A5509" w:rsidP="007A5509">
      <w:pPr>
        <w:pStyle w:val="Heading1"/>
        <w:rPr>
          <w:lang w:val="en"/>
        </w:rPr>
      </w:pPr>
      <w:bookmarkStart w:id="269" w:name="_Toc510620733"/>
      <w:r>
        <w:rPr>
          <w:lang w:val="en"/>
        </w:rPr>
        <w:t>Exercise 2 – Applying an ARM Management Policy Using PowerShell</w:t>
      </w:r>
      <w:bookmarkEnd w:id="269"/>
    </w:p>
    <w:p w14:paraId="69E0DD92" w14:textId="6C2B5CFD" w:rsidR="007A5509" w:rsidRDefault="007A5509" w:rsidP="007A5509">
      <w:pPr>
        <w:pStyle w:val="Heading2"/>
        <w:rPr>
          <w:lang w:val="en"/>
        </w:rPr>
      </w:pPr>
      <w:bookmarkStart w:id="270" w:name="_Toc510620734"/>
      <w:r>
        <w:rPr>
          <w:lang w:val="en"/>
        </w:rPr>
        <w:t xml:space="preserve">Task 1 – </w:t>
      </w:r>
      <w:r w:rsidR="00B069DD">
        <w:rPr>
          <w:lang w:val="en"/>
        </w:rPr>
        <w:t>Getting</w:t>
      </w:r>
      <w:r>
        <w:rPr>
          <w:lang w:val="en"/>
        </w:rPr>
        <w:t xml:space="preserve"> your subscription ID</w:t>
      </w:r>
      <w:bookmarkEnd w:id="270"/>
    </w:p>
    <w:p w14:paraId="72A1194E" w14:textId="10C53725" w:rsidR="007A5509" w:rsidRDefault="00B069DD" w:rsidP="001B1C90">
      <w:pPr>
        <w:rPr>
          <w:lang w:val="en"/>
        </w:rPr>
      </w:pPr>
      <w:r>
        <w:rPr>
          <w:lang w:val="en"/>
        </w:rPr>
        <w:t>In order to apply your ARM management policy, you will need get your subscription ID</w:t>
      </w:r>
      <w:r w:rsidR="00542C85">
        <w:rPr>
          <w:lang w:val="en"/>
        </w:rPr>
        <w:t xml:space="preserve">. This is </w:t>
      </w:r>
      <w:r>
        <w:rPr>
          <w:lang w:val="en"/>
        </w:rPr>
        <w:t xml:space="preserve">because </w:t>
      </w:r>
      <w:r w:rsidR="00FA6E3E">
        <w:rPr>
          <w:lang w:val="en"/>
        </w:rPr>
        <w:t>it is one of the requirements for</w:t>
      </w:r>
      <w:r>
        <w:rPr>
          <w:lang w:val="en"/>
        </w:rPr>
        <w:t xml:space="preserve"> the PowerS</w:t>
      </w:r>
      <w:r w:rsidR="00542C85">
        <w:rPr>
          <w:lang w:val="en"/>
        </w:rPr>
        <w:t>hell command that yo</w:t>
      </w:r>
      <w:r w:rsidR="00513C5E">
        <w:rPr>
          <w:lang w:val="en"/>
        </w:rPr>
        <w:t>u will use to apply your policy to your resource group.</w:t>
      </w:r>
    </w:p>
    <w:p w14:paraId="5EDCCC59" w14:textId="34FE7828" w:rsidR="00FA6E3E" w:rsidRPr="0083658E" w:rsidRDefault="00B84BFC" w:rsidP="001B1C90">
      <w:pPr>
        <w:rPr>
          <w:b/>
          <w:i/>
          <w:lang w:val="en"/>
          <w:rPrChange w:id="271" w:author="Beth Quinlan" w:date="2018-04-04T16:09:00Z">
            <w:rPr>
              <w:lang w:val="en"/>
            </w:rPr>
          </w:rPrChange>
        </w:rPr>
      </w:pPr>
      <w:r w:rsidRPr="00AD3039">
        <w:rPr>
          <w:lang w:val="en"/>
        </w:rPr>
        <w:t xml:space="preserve">If you don’t have an </w:t>
      </w:r>
      <w:r w:rsidR="00DB6C3C" w:rsidRPr="00AD3039">
        <w:rPr>
          <w:lang w:val="en"/>
        </w:rPr>
        <w:t>existing</w:t>
      </w:r>
      <w:r w:rsidRPr="00AD3039">
        <w:rPr>
          <w:lang w:val="en"/>
        </w:rPr>
        <w:t xml:space="preserve"> PowerShell session</w:t>
      </w:r>
      <w:r w:rsidR="00DB6C3C" w:rsidRPr="00AD3039">
        <w:rPr>
          <w:lang w:val="en"/>
        </w:rPr>
        <w:t xml:space="preserve"> open</w:t>
      </w:r>
      <w:r w:rsidRPr="00AD3039">
        <w:rPr>
          <w:lang w:val="en"/>
        </w:rPr>
        <w:t xml:space="preserve"> that is logged into your Azure </w:t>
      </w:r>
      <w:r w:rsidR="001173CC" w:rsidRPr="00AD3039">
        <w:rPr>
          <w:lang w:val="en"/>
        </w:rPr>
        <w:t>subscription,</w:t>
      </w:r>
      <w:r w:rsidR="00AD3039" w:rsidRPr="00AD3039">
        <w:rPr>
          <w:lang w:val="en"/>
        </w:rPr>
        <w:t xml:space="preserve"> </w:t>
      </w:r>
      <w:del w:id="272" w:author="Beth Quinlan" w:date="2018-04-04T14:25:00Z">
        <w:r w:rsidR="00AD3039" w:rsidRPr="00AD3039" w:rsidDel="002F4CF2">
          <w:rPr>
            <w:lang w:val="en"/>
          </w:rPr>
          <w:delText>then proceed with the below steps</w:delText>
        </w:r>
      </w:del>
      <w:ins w:id="273" w:author="Beth Quinlan" w:date="2018-04-04T14:25:00Z">
        <w:r w:rsidR="002F4CF2">
          <w:rPr>
            <w:lang w:val="en"/>
          </w:rPr>
          <w:t xml:space="preserve">perform steps 1 </w:t>
        </w:r>
      </w:ins>
      <w:ins w:id="274" w:author="Beth Quinlan" w:date="2018-04-04T14:28:00Z">
        <w:r w:rsidR="002742EE">
          <w:rPr>
            <w:lang w:val="en"/>
          </w:rPr>
          <w:t>through 4</w:t>
        </w:r>
      </w:ins>
      <w:r w:rsidR="00AD3039" w:rsidRPr="0083658E">
        <w:rPr>
          <w:i/>
          <w:lang w:val="en"/>
          <w:rPrChange w:id="275" w:author="Beth Quinlan" w:date="2018-04-04T16:08:00Z">
            <w:rPr>
              <w:lang w:val="en"/>
            </w:rPr>
          </w:rPrChange>
        </w:rPr>
        <w:t xml:space="preserve">. </w:t>
      </w:r>
      <w:ins w:id="276" w:author="Beth Quinlan" w:date="2018-04-04T15:33:00Z">
        <w:r w:rsidR="005A69C7" w:rsidRPr="0083658E">
          <w:rPr>
            <w:b/>
            <w:lang w:val="en"/>
            <w:rPrChange w:id="277" w:author="Beth Quinlan" w:date="2018-04-04T16:09:00Z">
              <w:rPr>
                <w:lang w:val="en"/>
              </w:rPr>
            </w:rPrChange>
          </w:rPr>
          <w:t xml:space="preserve"> </w:t>
        </w:r>
      </w:ins>
      <w:del w:id="278" w:author="Beth Quinlan" w:date="2018-04-04T14:25:00Z">
        <w:r w:rsidR="00AD3039" w:rsidRPr="0083658E" w:rsidDel="002F4CF2">
          <w:rPr>
            <w:b/>
            <w:i/>
            <w:lang w:val="en"/>
            <w:rPrChange w:id="279" w:author="Beth Quinlan" w:date="2018-04-04T16:09:00Z">
              <w:rPr>
                <w:lang w:val="en"/>
              </w:rPr>
            </w:rPrChange>
          </w:rPr>
          <w:delText>Else step over</w:delText>
        </w:r>
      </w:del>
      <w:ins w:id="280" w:author="Beth Quinlan" w:date="2018-04-04T14:25:00Z">
        <w:r w:rsidR="002F4CF2" w:rsidRPr="0083658E">
          <w:rPr>
            <w:b/>
            <w:i/>
            <w:lang w:val="en"/>
            <w:rPrChange w:id="281" w:author="Beth Quinlan" w:date="2018-04-04T16:09:00Z">
              <w:rPr>
                <w:lang w:val="en"/>
              </w:rPr>
            </w:rPrChange>
          </w:rPr>
          <w:t>If your PowerShell window is still open, proceed</w:t>
        </w:r>
      </w:ins>
      <w:r w:rsidR="00AD3039" w:rsidRPr="0083658E">
        <w:rPr>
          <w:b/>
          <w:i/>
          <w:lang w:val="en"/>
          <w:rPrChange w:id="282" w:author="Beth Quinlan" w:date="2018-04-04T16:09:00Z">
            <w:rPr>
              <w:lang w:val="en"/>
            </w:rPr>
          </w:rPrChange>
        </w:rPr>
        <w:t xml:space="preserve"> to </w:t>
      </w:r>
      <w:del w:id="283" w:author="Beth Quinlan" w:date="2018-04-04T14:25:00Z">
        <w:r w:rsidR="00AD3039" w:rsidRPr="0083658E" w:rsidDel="002F4CF2">
          <w:rPr>
            <w:b/>
            <w:i/>
            <w:lang w:val="en"/>
            <w:rPrChange w:id="284" w:author="Beth Quinlan" w:date="2018-04-04T16:09:00Z">
              <w:rPr>
                <w:lang w:val="en"/>
              </w:rPr>
            </w:rPrChange>
          </w:rPr>
          <w:delText xml:space="preserve">Task </w:delText>
        </w:r>
      </w:del>
      <w:ins w:id="285" w:author="Beth Quinlan" w:date="2018-04-04T14:25:00Z">
        <w:r w:rsidR="002F4CF2" w:rsidRPr="0083658E">
          <w:rPr>
            <w:b/>
            <w:i/>
            <w:lang w:val="en"/>
            <w:rPrChange w:id="286" w:author="Beth Quinlan" w:date="2018-04-04T16:09:00Z">
              <w:rPr>
                <w:lang w:val="en"/>
              </w:rPr>
            </w:rPrChange>
          </w:rPr>
          <w:t xml:space="preserve">Step </w:t>
        </w:r>
      </w:ins>
      <w:del w:id="287" w:author="Beth Quinlan" w:date="2018-04-04T14:25:00Z">
        <w:r w:rsidR="00AD3039" w:rsidRPr="0083658E" w:rsidDel="002F4CF2">
          <w:rPr>
            <w:b/>
            <w:i/>
            <w:lang w:val="en"/>
            <w:rPrChange w:id="288" w:author="Beth Quinlan" w:date="2018-04-04T16:09:00Z">
              <w:rPr>
                <w:lang w:val="en"/>
              </w:rPr>
            </w:rPrChange>
          </w:rPr>
          <w:delText>2</w:delText>
        </w:r>
      </w:del>
      <w:ins w:id="289" w:author="Beth Quinlan" w:date="2018-04-04T14:28:00Z">
        <w:r w:rsidR="002742EE" w:rsidRPr="0083658E">
          <w:rPr>
            <w:b/>
            <w:i/>
            <w:lang w:val="en"/>
            <w:rPrChange w:id="290" w:author="Beth Quinlan" w:date="2018-04-04T16:09:00Z">
              <w:rPr>
                <w:lang w:val="en"/>
              </w:rPr>
            </w:rPrChange>
          </w:rPr>
          <w:t>5</w:t>
        </w:r>
      </w:ins>
      <w:r w:rsidR="00AD3039" w:rsidRPr="0083658E">
        <w:rPr>
          <w:b/>
          <w:i/>
          <w:lang w:val="en"/>
          <w:rPrChange w:id="291" w:author="Beth Quinlan" w:date="2018-04-04T16:09:00Z">
            <w:rPr>
              <w:lang w:val="en"/>
            </w:rPr>
          </w:rPrChange>
        </w:rPr>
        <w:t>.</w:t>
      </w:r>
    </w:p>
    <w:p w14:paraId="5EBD8CA9" w14:textId="77777777" w:rsidR="00B84BFC" w:rsidRDefault="00B84BFC" w:rsidP="0080465F">
      <w:pPr>
        <w:pStyle w:val="ListParagraph"/>
        <w:rPr>
          <w:rFonts w:cs="Times New Roman"/>
          <w:lang w:val="en"/>
        </w:rPr>
      </w:pPr>
    </w:p>
    <w:p w14:paraId="578760E8" w14:textId="7B2062C9" w:rsidR="00B84BFC" w:rsidRPr="00B84BFC" w:rsidRDefault="00B84BFC" w:rsidP="002E4EFA">
      <w:pPr>
        <w:pStyle w:val="ListParagraph"/>
        <w:numPr>
          <w:ilvl w:val="0"/>
          <w:numId w:val="4"/>
        </w:numPr>
        <w:rPr>
          <w:lang w:val="en"/>
        </w:rPr>
      </w:pPr>
      <w:r w:rsidRPr="00B84BFC">
        <w:rPr>
          <w:lang w:val="en"/>
        </w:rPr>
        <w:t>Open PowerShell ISE as an Administrator.</w:t>
      </w:r>
    </w:p>
    <w:p w14:paraId="6A5865BE" w14:textId="57AF3663" w:rsidR="00B84BFC" w:rsidRDefault="00B84BFC" w:rsidP="00B84BFC">
      <w:pPr>
        <w:pStyle w:val="ListParagraph"/>
        <w:ind w:left="720"/>
        <w:contextualSpacing w:val="0"/>
        <w:rPr>
          <w:lang w:val="en"/>
        </w:rPr>
      </w:pPr>
    </w:p>
    <w:p w14:paraId="0000E4B0" w14:textId="57258B7B" w:rsidR="002742EE" w:rsidRDefault="002742EE" w:rsidP="002742EE">
      <w:pPr>
        <w:pStyle w:val="ListParagraph"/>
        <w:numPr>
          <w:ilvl w:val="0"/>
          <w:numId w:val="4"/>
        </w:numPr>
        <w:rPr>
          <w:ins w:id="292" w:author="Beth Quinlan" w:date="2018-04-04T16:08:00Z"/>
          <w:lang w:val="en"/>
        </w:rPr>
      </w:pPr>
      <w:ins w:id="293" w:author="Beth Quinlan" w:date="2018-04-04T14:26:00Z">
        <w:r w:rsidRPr="00876164">
          <w:rPr>
            <w:lang w:val="en"/>
          </w:rPr>
          <w:t xml:space="preserve">In the PowerShell ISE command prompt window, type in </w:t>
        </w:r>
        <w:r w:rsidRPr="00C772BA">
          <w:rPr>
            <w:b/>
            <w:sz w:val="20"/>
            <w:szCs w:val="20"/>
            <w:lang w:val="en"/>
          </w:rPr>
          <w:t>Add-</w:t>
        </w:r>
        <w:proofErr w:type="spellStart"/>
        <w:r w:rsidRPr="00C772BA">
          <w:rPr>
            <w:b/>
            <w:sz w:val="20"/>
            <w:szCs w:val="20"/>
            <w:lang w:val="en"/>
          </w:rPr>
          <w:t>AzureRmAccount</w:t>
        </w:r>
        <w:proofErr w:type="spellEnd"/>
        <w:r w:rsidRPr="00876164">
          <w:rPr>
            <w:b/>
            <w:lang w:val="en"/>
          </w:rPr>
          <w:t xml:space="preserve"> </w:t>
        </w:r>
        <w:r w:rsidRPr="00876164">
          <w:rPr>
            <w:lang w:val="en"/>
          </w:rPr>
          <w:t xml:space="preserve">and press </w:t>
        </w:r>
        <w:r>
          <w:rPr>
            <w:lang w:val="en"/>
          </w:rPr>
          <w:t>E</w:t>
        </w:r>
        <w:r w:rsidRPr="00876164">
          <w:rPr>
            <w:lang w:val="en"/>
          </w:rPr>
          <w:t xml:space="preserve">nter. </w:t>
        </w:r>
      </w:ins>
    </w:p>
    <w:p w14:paraId="5664C580" w14:textId="77777777" w:rsidR="0083658E" w:rsidRDefault="0083658E">
      <w:pPr>
        <w:pStyle w:val="ListParagraph"/>
        <w:ind w:left="720"/>
        <w:contextualSpacing w:val="0"/>
        <w:rPr>
          <w:ins w:id="294" w:author="Beth Quinlan" w:date="2018-04-04T14:26:00Z"/>
          <w:lang w:val="en"/>
        </w:rPr>
        <w:pPrChange w:id="295" w:author="Beth Quinlan" w:date="2018-04-04T16:08:00Z">
          <w:pPr>
            <w:pStyle w:val="ListParagraph"/>
            <w:numPr>
              <w:numId w:val="3"/>
            </w:numPr>
            <w:ind w:left="720" w:hanging="360"/>
            <w:contextualSpacing w:val="0"/>
          </w:pPr>
        </w:pPrChange>
      </w:pPr>
    </w:p>
    <w:p w14:paraId="3D51DCEC" w14:textId="5461BB69" w:rsidR="002742EE" w:rsidRDefault="002742EE" w:rsidP="002742EE">
      <w:pPr>
        <w:pStyle w:val="ListParagraph"/>
        <w:numPr>
          <w:ilvl w:val="0"/>
          <w:numId w:val="4"/>
        </w:numPr>
        <w:rPr>
          <w:ins w:id="296" w:author="Beth Quinlan" w:date="2018-04-04T14:28:00Z"/>
          <w:lang w:val="en"/>
        </w:rPr>
      </w:pPr>
      <w:ins w:id="297" w:author="Beth Quinlan" w:date="2018-04-04T14:26:00Z">
        <w:r w:rsidRPr="00876164">
          <w:rPr>
            <w:lang w:val="en"/>
          </w:rPr>
          <w:t xml:space="preserve">Enter your credentials into the login dialog box and click </w:t>
        </w:r>
        <w:r w:rsidRPr="0046505A">
          <w:rPr>
            <w:b/>
            <w:lang w:val="en"/>
          </w:rPr>
          <w:t>Next</w:t>
        </w:r>
        <w:r w:rsidRPr="00876164">
          <w:rPr>
            <w:lang w:val="en"/>
          </w:rPr>
          <w:t xml:space="preserve"> or press Enter.</w:t>
        </w:r>
      </w:ins>
    </w:p>
    <w:p w14:paraId="445F80CA" w14:textId="77777777" w:rsidR="002742EE" w:rsidRPr="0046505A" w:rsidRDefault="002742EE">
      <w:pPr>
        <w:rPr>
          <w:ins w:id="298" w:author="Beth Quinlan" w:date="2018-04-04T14:27:00Z"/>
          <w:lang w:val="en"/>
        </w:rPr>
        <w:pPrChange w:id="299" w:author="Beth Quinlan" w:date="2018-04-04T14:28:00Z">
          <w:pPr>
            <w:pStyle w:val="ListParagraph"/>
            <w:numPr>
              <w:numId w:val="4"/>
            </w:numPr>
            <w:ind w:left="720" w:hanging="360"/>
          </w:pPr>
        </w:pPrChange>
      </w:pPr>
    </w:p>
    <w:p w14:paraId="0895314A" w14:textId="77777777" w:rsidR="002742EE" w:rsidRPr="00876164" w:rsidRDefault="002742EE">
      <w:pPr>
        <w:pStyle w:val="ListParagraph"/>
        <w:numPr>
          <w:ilvl w:val="0"/>
          <w:numId w:val="4"/>
        </w:numPr>
        <w:rPr>
          <w:ins w:id="300" w:author="Beth Quinlan" w:date="2018-04-04T14:26:00Z"/>
          <w:lang w:val="en"/>
        </w:rPr>
        <w:pPrChange w:id="301" w:author="Beth Quinlan" w:date="2018-04-04T14:27:00Z">
          <w:pPr>
            <w:pStyle w:val="ListParagraph"/>
            <w:numPr>
              <w:numId w:val="3"/>
            </w:numPr>
            <w:ind w:left="720" w:hanging="360"/>
            <w:contextualSpacing w:val="0"/>
          </w:pPr>
        </w:pPrChange>
      </w:pPr>
      <w:ins w:id="302" w:author="Beth Quinlan" w:date="2018-04-04T14:26:00Z">
        <w:r>
          <w:rPr>
            <w:lang w:val="en"/>
          </w:rPr>
          <w:t xml:space="preserve">Enter your password and click </w:t>
        </w:r>
        <w:r w:rsidRPr="0046505A">
          <w:rPr>
            <w:b/>
            <w:lang w:val="en"/>
          </w:rPr>
          <w:t>Sign in</w:t>
        </w:r>
        <w:r>
          <w:rPr>
            <w:lang w:val="en"/>
          </w:rPr>
          <w:t xml:space="preserve"> or press Enter.</w:t>
        </w:r>
      </w:ins>
    </w:p>
    <w:p w14:paraId="106AA17A" w14:textId="7584BAD8" w:rsidR="00B84BFC" w:rsidDel="002742EE" w:rsidRDefault="00B84BFC">
      <w:pPr>
        <w:pStyle w:val="ListParagraph"/>
        <w:ind w:left="720"/>
        <w:rPr>
          <w:del w:id="303" w:author="Beth Quinlan" w:date="2018-04-04T14:26:00Z"/>
          <w:lang w:val="en"/>
        </w:rPr>
        <w:pPrChange w:id="304" w:author="Beth Quinlan" w:date="2018-04-04T14:27:00Z">
          <w:pPr>
            <w:pStyle w:val="ListParagraph"/>
            <w:numPr>
              <w:numId w:val="4"/>
            </w:numPr>
            <w:ind w:left="720" w:hanging="360"/>
          </w:pPr>
        </w:pPrChange>
      </w:pPr>
      <w:del w:id="305" w:author="Beth Quinlan" w:date="2018-04-04T14:26:00Z">
        <w:r w:rsidRPr="00876164" w:rsidDel="002742EE">
          <w:rPr>
            <w:lang w:val="en"/>
          </w:rPr>
          <w:delText xml:space="preserve">In the PowerShell ISE command prompt window, type in </w:delText>
        </w:r>
        <w:r w:rsidRPr="002742EE" w:rsidDel="002742EE">
          <w:rPr>
            <w:lang w:val="en"/>
            <w:rPrChange w:id="306" w:author="Beth Quinlan" w:date="2018-04-04T14:27:00Z">
              <w:rPr>
                <w:b/>
                <w:sz w:val="20"/>
                <w:szCs w:val="20"/>
                <w:lang w:val="en"/>
              </w:rPr>
            </w:rPrChange>
          </w:rPr>
          <w:delText>Add-AzureRmAccount</w:delText>
        </w:r>
        <w:r w:rsidRPr="002742EE" w:rsidDel="002742EE">
          <w:rPr>
            <w:lang w:val="en"/>
            <w:rPrChange w:id="307" w:author="Beth Quinlan" w:date="2018-04-04T14:27:00Z">
              <w:rPr>
                <w:b/>
                <w:lang w:val="en"/>
              </w:rPr>
            </w:rPrChange>
          </w:rPr>
          <w:delText xml:space="preserve"> </w:delText>
        </w:r>
        <w:r w:rsidRPr="00876164" w:rsidDel="002742EE">
          <w:rPr>
            <w:lang w:val="en"/>
          </w:rPr>
          <w:delText>and press enter. Enter your credentials into the login dialog box and click Signin or press Enter.</w:delText>
        </w:r>
      </w:del>
    </w:p>
    <w:p w14:paraId="65C16FF4" w14:textId="77777777" w:rsidR="00B84BFC" w:rsidRPr="00B84BFC" w:rsidRDefault="00B84BFC">
      <w:pPr>
        <w:pStyle w:val="ListParagraph"/>
        <w:ind w:left="720"/>
        <w:rPr>
          <w:lang w:val="en"/>
        </w:rPr>
        <w:pPrChange w:id="308" w:author="Beth Quinlan" w:date="2018-04-04T14:27:00Z">
          <w:pPr>
            <w:pStyle w:val="ListParagraph"/>
          </w:pPr>
        </w:pPrChange>
      </w:pPr>
    </w:p>
    <w:p w14:paraId="5D2512DB" w14:textId="7CB1CF5F" w:rsidR="00B84BFC" w:rsidRDefault="00DD01EC" w:rsidP="002E4EFA">
      <w:pPr>
        <w:pStyle w:val="ListParagraph"/>
        <w:numPr>
          <w:ilvl w:val="0"/>
          <w:numId w:val="4"/>
        </w:numPr>
        <w:rPr>
          <w:lang w:val="en"/>
        </w:rPr>
      </w:pPr>
      <w:r>
        <w:rPr>
          <w:lang w:val="en"/>
        </w:rPr>
        <w:lastRenderedPageBreak/>
        <w:t xml:space="preserve">Type </w:t>
      </w:r>
      <w:r w:rsidRPr="002742EE">
        <w:rPr>
          <w:b/>
          <w:lang w:val="en"/>
          <w:rPrChange w:id="309" w:author="Beth Quinlan" w:date="2018-04-04T14:28:00Z">
            <w:rPr>
              <w:b/>
              <w:sz w:val="20"/>
              <w:szCs w:val="20"/>
              <w:lang w:val="en"/>
            </w:rPr>
          </w:rPrChange>
        </w:rPr>
        <w:t>Get-</w:t>
      </w:r>
      <w:proofErr w:type="spellStart"/>
      <w:r w:rsidRPr="002742EE">
        <w:rPr>
          <w:b/>
          <w:lang w:val="en"/>
          <w:rPrChange w:id="310" w:author="Beth Quinlan" w:date="2018-04-04T14:28:00Z">
            <w:rPr>
              <w:b/>
              <w:sz w:val="20"/>
              <w:szCs w:val="20"/>
              <w:lang w:val="en"/>
            </w:rPr>
          </w:rPrChange>
        </w:rPr>
        <w:t>AzureRmSubscription</w:t>
      </w:r>
      <w:proofErr w:type="spellEnd"/>
      <w:r w:rsidRPr="002742EE">
        <w:rPr>
          <w:lang w:val="en"/>
          <w:rPrChange w:id="311" w:author="Beth Quinlan" w:date="2018-04-04T14:27:00Z">
            <w:rPr>
              <w:b/>
              <w:sz w:val="20"/>
              <w:szCs w:val="20"/>
              <w:lang w:val="en"/>
            </w:rPr>
          </w:rPrChange>
        </w:rPr>
        <w:t xml:space="preserve"> </w:t>
      </w:r>
      <w:r>
        <w:rPr>
          <w:lang w:val="en"/>
        </w:rPr>
        <w:t>and press Enter, then record your subscription ID.</w:t>
      </w:r>
    </w:p>
    <w:p w14:paraId="01946E0F" w14:textId="77777777" w:rsidR="00F6068A" w:rsidRPr="0046505A" w:rsidRDefault="00F6068A">
      <w:pPr>
        <w:rPr>
          <w:lang w:val="en"/>
        </w:rPr>
        <w:pPrChange w:id="312" w:author="Beth Quinlan" w:date="2018-04-04T14:27:00Z">
          <w:pPr>
            <w:pStyle w:val="ListParagraph"/>
          </w:pPr>
        </w:pPrChange>
      </w:pPr>
    </w:p>
    <w:p w14:paraId="11139C02" w14:textId="5C056CFE" w:rsidR="00F6068A" w:rsidRPr="00F6068A" w:rsidRDefault="00F6068A">
      <w:pPr>
        <w:pStyle w:val="Code"/>
        <w:ind w:left="720"/>
        <w:rPr>
          <w:lang w:val="en"/>
        </w:rPr>
        <w:pPrChange w:id="313" w:author="Beth Quinlan" w:date="2018-04-04T15:30:00Z">
          <w:pPr>
            <w:pStyle w:val="ListParagraph"/>
            <w:ind w:left="720"/>
          </w:pPr>
        </w:pPrChange>
      </w:pPr>
      <w:proofErr w:type="spellStart"/>
      <w:proofErr w:type="gramStart"/>
      <w:r w:rsidRPr="00F6068A">
        <w:rPr>
          <w:lang w:val="en"/>
        </w:rPr>
        <w:t>SubscriptionName</w:t>
      </w:r>
      <w:proofErr w:type="spellEnd"/>
      <w:r w:rsidRPr="00F6068A">
        <w:rPr>
          <w:lang w:val="en"/>
        </w:rPr>
        <w:t xml:space="preserve"> :</w:t>
      </w:r>
      <w:proofErr w:type="gramEnd"/>
      <w:r w:rsidRPr="00F6068A">
        <w:rPr>
          <w:lang w:val="en"/>
        </w:rPr>
        <w:t xml:space="preserve"> </w:t>
      </w:r>
      <w:proofErr w:type="spellStart"/>
      <w:r w:rsidR="0062736D">
        <w:rPr>
          <w:lang w:val="en"/>
        </w:rPr>
        <w:t>MySubscription</w:t>
      </w:r>
      <w:proofErr w:type="spellEnd"/>
    </w:p>
    <w:p w14:paraId="3854B545" w14:textId="4F49C20A" w:rsidR="00F6068A" w:rsidRPr="007507C5" w:rsidRDefault="0075604E">
      <w:pPr>
        <w:pStyle w:val="Code"/>
        <w:ind w:left="720"/>
        <w:rPr>
          <w:lang w:val="en"/>
          <w:rPrChange w:id="314" w:author="Beth Quinlan" w:date="2018-04-04T15:30:00Z">
            <w:rPr>
              <w:b/>
              <w:lang w:val="en"/>
            </w:rPr>
          </w:rPrChange>
        </w:rPr>
        <w:pPrChange w:id="315" w:author="Beth Quinlan" w:date="2018-04-04T15:30:00Z">
          <w:pPr>
            <w:pStyle w:val="ListParagraph"/>
            <w:ind w:left="720"/>
          </w:pPr>
        </w:pPrChange>
      </w:pPr>
      <w:proofErr w:type="spellStart"/>
      <w:r w:rsidRPr="007507C5">
        <w:rPr>
          <w:lang w:val="en"/>
          <w:rPrChange w:id="316" w:author="Beth Quinlan" w:date="2018-04-04T15:30:00Z">
            <w:rPr>
              <w:b/>
              <w:highlight w:val="yellow"/>
              <w:lang w:val="en"/>
            </w:rPr>
          </w:rPrChange>
        </w:rPr>
        <w:t>SubscriptionId</w:t>
      </w:r>
      <w:proofErr w:type="spellEnd"/>
      <w:r w:rsidRPr="007507C5">
        <w:rPr>
          <w:lang w:val="en"/>
          <w:rPrChange w:id="317" w:author="Beth Quinlan" w:date="2018-04-04T15:30:00Z">
            <w:rPr>
              <w:b/>
              <w:highlight w:val="yellow"/>
              <w:lang w:val="en"/>
            </w:rPr>
          </w:rPrChange>
        </w:rPr>
        <w:t xml:space="preserve"> </w:t>
      </w:r>
      <w:proofErr w:type="gramStart"/>
      <w:r w:rsidRPr="007507C5">
        <w:rPr>
          <w:lang w:val="en"/>
          <w:rPrChange w:id="318" w:author="Beth Quinlan" w:date="2018-04-04T15:30:00Z">
            <w:rPr>
              <w:b/>
              <w:highlight w:val="yellow"/>
              <w:lang w:val="en"/>
            </w:rPr>
          </w:rPrChange>
        </w:rPr>
        <w:t xml:space="preserve">  :</w:t>
      </w:r>
      <w:proofErr w:type="gramEnd"/>
      <w:r w:rsidRPr="007507C5">
        <w:rPr>
          <w:lang w:val="en"/>
          <w:rPrChange w:id="319" w:author="Beth Quinlan" w:date="2018-04-04T15:30:00Z">
            <w:rPr>
              <w:b/>
              <w:highlight w:val="yellow"/>
              <w:lang w:val="en"/>
            </w:rPr>
          </w:rPrChange>
        </w:rPr>
        <w:t xml:space="preserve"> </w:t>
      </w:r>
      <w:r w:rsidRPr="007507C5">
        <w:rPr>
          <w:highlight w:val="yellow"/>
          <w:lang w:val="en"/>
          <w:rPrChange w:id="320" w:author="Beth Quinlan" w:date="2018-04-04T15:31:00Z">
            <w:rPr>
              <w:b/>
              <w:highlight w:val="yellow"/>
              <w:lang w:val="en"/>
            </w:rPr>
          </w:rPrChange>
        </w:rPr>
        <w:t>12345678-aaaa-bbbb-cccc-123456789101</w:t>
      </w:r>
    </w:p>
    <w:p w14:paraId="24BAE8EB" w14:textId="1993CD21" w:rsidR="00F6068A" w:rsidRPr="00F6068A" w:rsidRDefault="00F6068A">
      <w:pPr>
        <w:pStyle w:val="Code"/>
        <w:ind w:left="720"/>
        <w:rPr>
          <w:lang w:val="en"/>
        </w:rPr>
        <w:pPrChange w:id="321" w:author="Beth Quinlan" w:date="2018-04-04T15:30:00Z">
          <w:pPr>
            <w:pStyle w:val="ListParagraph"/>
            <w:ind w:left="720"/>
          </w:pPr>
        </w:pPrChange>
      </w:pPr>
      <w:proofErr w:type="spellStart"/>
      <w:r w:rsidRPr="00F6068A">
        <w:rPr>
          <w:lang w:val="en"/>
        </w:rPr>
        <w:t>TenantId</w:t>
      </w:r>
      <w:proofErr w:type="spellEnd"/>
      <w:r w:rsidRPr="00F6068A">
        <w:rPr>
          <w:lang w:val="en"/>
        </w:rPr>
        <w:t xml:space="preserve">       </w:t>
      </w:r>
      <w:proofErr w:type="gramStart"/>
      <w:r w:rsidRPr="00F6068A">
        <w:rPr>
          <w:lang w:val="en"/>
        </w:rPr>
        <w:t xml:space="preserve">  :</w:t>
      </w:r>
      <w:proofErr w:type="gramEnd"/>
      <w:r w:rsidRPr="00F6068A">
        <w:rPr>
          <w:lang w:val="en"/>
        </w:rPr>
        <w:t xml:space="preserve"> d345</w:t>
      </w:r>
      <w:r w:rsidR="00CB047D">
        <w:rPr>
          <w:lang w:val="en"/>
        </w:rPr>
        <w:t>2b29-6f86-45ad-bf1b-123456789876</w:t>
      </w:r>
    </w:p>
    <w:p w14:paraId="41F51A24" w14:textId="53546FD0" w:rsidR="00E70586" w:rsidRDefault="00F6068A">
      <w:pPr>
        <w:pStyle w:val="Code"/>
        <w:ind w:left="720"/>
        <w:rPr>
          <w:lang w:val="en"/>
        </w:rPr>
        <w:pPrChange w:id="322" w:author="Beth Quinlan" w:date="2018-04-04T15:30:00Z">
          <w:pPr>
            <w:pStyle w:val="ListParagraph"/>
            <w:ind w:left="720"/>
          </w:pPr>
        </w:pPrChange>
      </w:pPr>
      <w:r w:rsidRPr="00F6068A">
        <w:rPr>
          <w:lang w:val="en"/>
        </w:rPr>
        <w:t xml:space="preserve">State          </w:t>
      </w:r>
      <w:proofErr w:type="gramStart"/>
      <w:r w:rsidRPr="00F6068A">
        <w:rPr>
          <w:lang w:val="en"/>
        </w:rPr>
        <w:t xml:space="preserve">  :</w:t>
      </w:r>
      <w:proofErr w:type="gramEnd"/>
      <w:r w:rsidRPr="00F6068A">
        <w:rPr>
          <w:lang w:val="en"/>
        </w:rPr>
        <w:t xml:space="preserve"> Enabled</w:t>
      </w:r>
    </w:p>
    <w:p w14:paraId="695254F4" w14:textId="77777777" w:rsidR="00E70586" w:rsidRPr="00E70586" w:rsidRDefault="00E70586" w:rsidP="00E70586">
      <w:pPr>
        <w:pStyle w:val="ListParagraph"/>
        <w:ind w:left="720"/>
        <w:rPr>
          <w:lang w:val="en"/>
        </w:rPr>
      </w:pPr>
    </w:p>
    <w:p w14:paraId="4D99576F" w14:textId="77777777" w:rsidR="00BC5151" w:rsidRDefault="00BC5151" w:rsidP="00E70586">
      <w:pPr>
        <w:pStyle w:val="Heading2"/>
        <w:rPr>
          <w:lang w:val="en"/>
        </w:rPr>
      </w:pPr>
    </w:p>
    <w:p w14:paraId="2CFF8DC4" w14:textId="34FB2557" w:rsidR="00BC5151" w:rsidDel="002742EE" w:rsidRDefault="00BC5151" w:rsidP="00E70586">
      <w:pPr>
        <w:pStyle w:val="Heading2"/>
        <w:rPr>
          <w:del w:id="323" w:author="Beth Quinlan" w:date="2018-04-04T14:29:00Z"/>
          <w:lang w:val="en"/>
        </w:rPr>
      </w:pPr>
    </w:p>
    <w:p w14:paraId="7176B054" w14:textId="21D45B1E" w:rsidR="00BC5151" w:rsidDel="002742EE" w:rsidRDefault="00BC5151" w:rsidP="00E70586">
      <w:pPr>
        <w:pStyle w:val="Heading2"/>
        <w:rPr>
          <w:del w:id="324" w:author="Beth Quinlan" w:date="2018-04-04T14:29:00Z"/>
          <w:lang w:val="en"/>
        </w:rPr>
      </w:pPr>
    </w:p>
    <w:p w14:paraId="4E9DE89F" w14:textId="607DE9C0" w:rsidR="00E70586" w:rsidRDefault="00E70586" w:rsidP="00E70586">
      <w:pPr>
        <w:pStyle w:val="Heading2"/>
        <w:rPr>
          <w:lang w:val="en"/>
        </w:rPr>
      </w:pPr>
      <w:bookmarkStart w:id="325" w:name="_Toc510620735"/>
      <w:r>
        <w:rPr>
          <w:lang w:val="en"/>
        </w:rPr>
        <w:t>Task 2 – App</w:t>
      </w:r>
      <w:r w:rsidR="00F00D87">
        <w:rPr>
          <w:lang w:val="en"/>
        </w:rPr>
        <w:t xml:space="preserve">lying </w:t>
      </w:r>
      <w:r w:rsidR="00BC5151">
        <w:rPr>
          <w:lang w:val="en"/>
        </w:rPr>
        <w:t>ARM Management Policies</w:t>
      </w:r>
      <w:bookmarkEnd w:id="325"/>
    </w:p>
    <w:p w14:paraId="3CD78A42" w14:textId="04366C60" w:rsidR="00765E6F" w:rsidRDefault="00523EAE" w:rsidP="00E46ED7">
      <w:pPr>
        <w:rPr>
          <w:lang w:val="en"/>
        </w:rPr>
      </w:pPr>
      <w:r>
        <w:rPr>
          <w:lang w:val="en"/>
        </w:rPr>
        <w:t>Now that you’ve completed the required prerequisite tasks, you are ready to apply the policies that you</w:t>
      </w:r>
      <w:r w:rsidR="000E3875">
        <w:rPr>
          <w:lang w:val="en"/>
        </w:rPr>
        <w:t xml:space="preserve">’ve </w:t>
      </w:r>
      <w:r>
        <w:rPr>
          <w:lang w:val="en"/>
        </w:rPr>
        <w:t>creat</w:t>
      </w:r>
      <w:r w:rsidR="000E3875">
        <w:rPr>
          <w:lang w:val="en"/>
        </w:rPr>
        <w:t>ed earlier on.</w:t>
      </w:r>
      <w:r w:rsidR="00B34E9B">
        <w:rPr>
          <w:lang w:val="en"/>
        </w:rPr>
        <w:t xml:space="preserve"> ARM Management policies can be applied at the Subscription, Resource Group or Resource level.</w:t>
      </w:r>
    </w:p>
    <w:p w14:paraId="3667EF11" w14:textId="77777777" w:rsidR="00765E6F" w:rsidRDefault="00765E6F" w:rsidP="00E46ED7">
      <w:pPr>
        <w:rPr>
          <w:lang w:val="en"/>
        </w:rPr>
      </w:pPr>
    </w:p>
    <w:p w14:paraId="0CB69958" w14:textId="5E3540F3" w:rsidR="002742EE" w:rsidRPr="003E77BB" w:rsidRDefault="002742EE">
      <w:pPr>
        <w:pStyle w:val="ListParagraph"/>
        <w:numPr>
          <w:ilvl w:val="0"/>
          <w:numId w:val="14"/>
        </w:numPr>
        <w:rPr>
          <w:ins w:id="326" w:author="Beth Quinlan" w:date="2018-04-04T14:31:00Z"/>
          <w:lang w:val="en"/>
        </w:rPr>
        <w:pPrChange w:id="327" w:author="Beth Quinlan" w:date="2018-04-04T14:33:00Z">
          <w:pPr>
            <w:pStyle w:val="ListParagraph"/>
            <w:numPr>
              <w:numId w:val="10"/>
            </w:numPr>
            <w:ind w:left="720" w:hanging="360"/>
          </w:pPr>
        </w:pPrChange>
      </w:pPr>
      <w:ins w:id="328" w:author="Beth Quinlan" w:date="2018-04-04T14:31:00Z">
        <w:r>
          <w:rPr>
            <w:lang w:val="en"/>
          </w:rPr>
          <w:t>T</w:t>
        </w:r>
        <w:r w:rsidRPr="00765E6F">
          <w:rPr>
            <w:lang w:val="en"/>
          </w:rPr>
          <w:t xml:space="preserve">o apply the </w:t>
        </w:r>
        <w:r w:rsidRPr="0083658E">
          <w:rPr>
            <w:b/>
            <w:lang w:val="en"/>
            <w:rPrChange w:id="329" w:author="Beth Quinlan" w:date="2018-04-04T16:14:00Z">
              <w:rPr>
                <w:lang w:val="en"/>
              </w:rPr>
            </w:rPrChange>
          </w:rPr>
          <w:t>Regions</w:t>
        </w:r>
        <w:r w:rsidRPr="00765E6F">
          <w:rPr>
            <w:lang w:val="en"/>
          </w:rPr>
          <w:t xml:space="preserve"> policy</w:t>
        </w:r>
        <w:r>
          <w:rPr>
            <w:lang w:val="en"/>
          </w:rPr>
          <w:t xml:space="preserve">, </w:t>
        </w:r>
      </w:ins>
      <w:del w:id="330" w:author="Beth Quinlan" w:date="2018-04-04T14:30:00Z">
        <w:r w:rsidR="000419C5" w:rsidRPr="00765E6F" w:rsidDel="002742EE">
          <w:rPr>
            <w:lang w:val="en"/>
          </w:rPr>
          <w:delText>Return to the PowerShell session that was used to create your ARM management policies and c</w:delText>
        </w:r>
      </w:del>
      <w:ins w:id="331" w:author="Beth Quinlan" w:date="2018-04-04T14:31:00Z">
        <w:r>
          <w:rPr>
            <w:lang w:val="en"/>
          </w:rPr>
          <w:t>c</w:t>
        </w:r>
      </w:ins>
      <w:r w:rsidR="000419C5" w:rsidRPr="00765E6F">
        <w:rPr>
          <w:lang w:val="en"/>
        </w:rPr>
        <w:t xml:space="preserve">opy &amp; paste the </w:t>
      </w:r>
      <w:ins w:id="332" w:author="Beth Quinlan" w:date="2018-04-04T14:30:00Z">
        <w:r>
          <w:rPr>
            <w:lang w:val="en"/>
          </w:rPr>
          <w:t xml:space="preserve">following </w:t>
        </w:r>
      </w:ins>
      <w:r w:rsidR="000419C5" w:rsidRPr="00765E6F">
        <w:rPr>
          <w:lang w:val="en"/>
        </w:rPr>
        <w:t xml:space="preserve">code </w:t>
      </w:r>
      <w:del w:id="333" w:author="Beth Quinlan" w:date="2018-04-04T14:30:00Z">
        <w:r w:rsidR="000419C5" w:rsidRPr="00765E6F" w:rsidDel="002742EE">
          <w:rPr>
            <w:lang w:val="en"/>
          </w:rPr>
          <w:delText xml:space="preserve">below </w:delText>
        </w:r>
      </w:del>
      <w:r w:rsidR="000419C5" w:rsidRPr="00765E6F">
        <w:rPr>
          <w:lang w:val="en"/>
        </w:rPr>
        <w:t>i</w:t>
      </w:r>
      <w:r w:rsidR="00943B40" w:rsidRPr="00765E6F">
        <w:rPr>
          <w:lang w:val="en"/>
        </w:rPr>
        <w:t xml:space="preserve">nto your PowerShell script pane </w:t>
      </w:r>
      <w:ins w:id="334" w:author="Beth Quinlan" w:date="2018-04-04T14:30:00Z">
        <w:r>
          <w:rPr>
            <w:lang w:val="en"/>
          </w:rPr>
          <w:t xml:space="preserve">below </w:t>
        </w:r>
      </w:ins>
      <w:ins w:id="335" w:author="Beth Quinlan" w:date="2018-04-04T14:31:00Z">
        <w:r>
          <w:rPr>
            <w:lang w:val="en"/>
          </w:rPr>
          <w:t xml:space="preserve">the existing code.  </w:t>
        </w:r>
      </w:ins>
    </w:p>
    <w:p w14:paraId="465C4643" w14:textId="43FD917B" w:rsidR="004D17E3" w:rsidRPr="0046505A" w:rsidDel="002742EE" w:rsidRDefault="00943B40">
      <w:pPr>
        <w:rPr>
          <w:del w:id="336" w:author="Beth Quinlan" w:date="2018-04-04T14:31:00Z"/>
          <w:lang w:val="en"/>
        </w:rPr>
        <w:pPrChange w:id="337" w:author="Beth Quinlan" w:date="2018-04-04T14:31:00Z">
          <w:pPr>
            <w:pStyle w:val="ListParagraph"/>
            <w:numPr>
              <w:numId w:val="5"/>
            </w:numPr>
            <w:ind w:left="720" w:hanging="360"/>
          </w:pPr>
        </w:pPrChange>
      </w:pPr>
      <w:del w:id="338" w:author="Beth Quinlan" w:date="2018-04-04T14:31:00Z">
        <w:r w:rsidRPr="0046505A" w:rsidDel="002742EE">
          <w:rPr>
            <w:lang w:val="en"/>
          </w:rPr>
          <w:delText>to apply the Regions policy.</w:delText>
        </w:r>
      </w:del>
    </w:p>
    <w:p w14:paraId="5006AFD1" w14:textId="77777777" w:rsidR="000419C5" w:rsidRDefault="000419C5">
      <w:pPr>
        <w:rPr>
          <w:b/>
          <w:sz w:val="18"/>
          <w:szCs w:val="18"/>
          <w:highlight w:val="yellow"/>
          <w:lang w:val="en"/>
        </w:rPr>
        <w:pPrChange w:id="339" w:author="Beth Quinlan" w:date="2018-04-04T14:31:00Z">
          <w:pPr>
            <w:pStyle w:val="ListParagraph"/>
            <w:ind w:left="720"/>
          </w:pPr>
        </w:pPrChange>
      </w:pPr>
    </w:p>
    <w:p w14:paraId="32E0DC96" w14:textId="2DEE1A9F" w:rsidR="000419C5" w:rsidRPr="0083658E" w:rsidDel="005A69C7" w:rsidRDefault="000419C5">
      <w:pPr>
        <w:pStyle w:val="Code"/>
        <w:ind w:left="720"/>
        <w:rPr>
          <w:del w:id="340" w:author="Beth Quinlan" w:date="2018-04-04T15:34:00Z"/>
          <w:lang w:val="en"/>
          <w:rPrChange w:id="341" w:author="Beth Quinlan" w:date="2018-04-04T16:15:00Z">
            <w:rPr>
              <w:del w:id="342" w:author="Beth Quinlan" w:date="2018-04-04T15:34:00Z"/>
              <w:b/>
              <w:sz w:val="18"/>
              <w:szCs w:val="18"/>
              <w:lang w:val="en"/>
            </w:rPr>
          </w:rPrChange>
        </w:rPr>
        <w:pPrChange w:id="343" w:author="Beth Quinlan" w:date="2018-04-04T16:15:00Z">
          <w:pPr>
            <w:pStyle w:val="ListParagraph"/>
            <w:ind w:left="720"/>
          </w:pPr>
        </w:pPrChange>
      </w:pPr>
      <w:del w:id="344" w:author="Beth Quinlan" w:date="2018-04-04T15:34:00Z">
        <w:r w:rsidRPr="0083658E" w:rsidDel="005A69C7">
          <w:rPr>
            <w:lang w:val="en"/>
            <w:rPrChange w:id="345" w:author="Beth Quinlan" w:date="2018-04-04T16:15:00Z">
              <w:rPr>
                <w:b/>
                <w:sz w:val="18"/>
                <w:szCs w:val="18"/>
                <w:highlight w:val="yellow"/>
                <w:lang w:val="en"/>
              </w:rPr>
            </w:rPrChange>
          </w:rPr>
          <w:delText>[Code Start]</w:delText>
        </w:r>
      </w:del>
    </w:p>
    <w:p w14:paraId="106C87B7" w14:textId="22801616" w:rsidR="00D341EF" w:rsidRPr="0083658E" w:rsidDel="005A69C7" w:rsidRDefault="00D341EF">
      <w:pPr>
        <w:pStyle w:val="Code"/>
        <w:ind w:left="720"/>
        <w:rPr>
          <w:del w:id="346" w:author="Beth Quinlan" w:date="2018-04-04T15:34:00Z"/>
          <w:lang w:val="en"/>
          <w:rPrChange w:id="347" w:author="Beth Quinlan" w:date="2018-04-04T16:15:00Z">
            <w:rPr>
              <w:del w:id="348" w:author="Beth Quinlan" w:date="2018-04-04T15:34:00Z"/>
              <w:b/>
              <w:sz w:val="18"/>
              <w:szCs w:val="18"/>
              <w:lang w:val="en"/>
            </w:rPr>
          </w:rPrChange>
        </w:rPr>
        <w:pPrChange w:id="349" w:author="Beth Quinlan" w:date="2018-04-04T16:15:00Z">
          <w:pPr>
            <w:pStyle w:val="ListParagraph"/>
            <w:ind w:left="720"/>
          </w:pPr>
        </w:pPrChange>
      </w:pPr>
    </w:p>
    <w:p w14:paraId="2B4B3386" w14:textId="00E956FD" w:rsidR="00D341EF" w:rsidRPr="0083658E" w:rsidRDefault="00D341EF">
      <w:pPr>
        <w:pStyle w:val="Code"/>
        <w:ind w:left="720"/>
        <w:rPr>
          <w:lang w:val="en"/>
          <w:rPrChange w:id="350" w:author="Beth Quinlan" w:date="2018-04-04T16:15:00Z">
            <w:rPr>
              <w:sz w:val="18"/>
              <w:szCs w:val="18"/>
              <w:lang w:val="en"/>
            </w:rPr>
          </w:rPrChange>
        </w:rPr>
        <w:pPrChange w:id="351" w:author="Beth Quinlan" w:date="2018-04-04T16:15:00Z">
          <w:pPr>
            <w:pStyle w:val="ListParagraph"/>
            <w:ind w:left="720"/>
          </w:pPr>
        </w:pPrChange>
      </w:pPr>
      <w:r w:rsidRPr="0083658E">
        <w:rPr>
          <w:lang w:val="en"/>
          <w:rPrChange w:id="352" w:author="Beth Quinlan" w:date="2018-04-04T16:15:00Z">
            <w:rPr>
              <w:sz w:val="18"/>
              <w:szCs w:val="18"/>
              <w:lang w:val="en"/>
            </w:rPr>
          </w:rPrChange>
        </w:rPr>
        <w:t>New-</w:t>
      </w:r>
      <w:proofErr w:type="spellStart"/>
      <w:r w:rsidRPr="0083658E">
        <w:rPr>
          <w:lang w:val="en"/>
          <w:rPrChange w:id="353" w:author="Beth Quinlan" w:date="2018-04-04T16:15:00Z">
            <w:rPr>
              <w:sz w:val="18"/>
              <w:szCs w:val="18"/>
              <w:lang w:val="en"/>
            </w:rPr>
          </w:rPrChange>
        </w:rPr>
        <w:t>AzureRmPolicyAssignment</w:t>
      </w:r>
      <w:proofErr w:type="spellEnd"/>
      <w:r w:rsidRPr="0083658E">
        <w:rPr>
          <w:lang w:val="en"/>
          <w:rPrChange w:id="354" w:author="Beth Quinlan" w:date="2018-04-04T16:15:00Z">
            <w:rPr>
              <w:sz w:val="18"/>
              <w:szCs w:val="18"/>
              <w:lang w:val="en"/>
            </w:rPr>
          </w:rPrChange>
        </w:rPr>
        <w:t xml:space="preserve"> -Name </w:t>
      </w:r>
      <w:proofErr w:type="spellStart"/>
      <w:r w:rsidRPr="0083658E">
        <w:rPr>
          <w:lang w:val="en"/>
          <w:rPrChange w:id="355" w:author="Beth Quinlan" w:date="2018-04-04T16:15:00Z">
            <w:rPr>
              <w:sz w:val="18"/>
              <w:szCs w:val="18"/>
              <w:lang w:val="en"/>
            </w:rPr>
          </w:rPrChange>
        </w:rPr>
        <w:t>locationPolicyAssignment</w:t>
      </w:r>
      <w:proofErr w:type="spellEnd"/>
      <w:r w:rsidRPr="0083658E">
        <w:rPr>
          <w:lang w:val="en"/>
          <w:rPrChange w:id="356" w:author="Beth Quinlan" w:date="2018-04-04T16:15:00Z">
            <w:rPr>
              <w:sz w:val="18"/>
              <w:szCs w:val="18"/>
              <w:lang w:val="en"/>
            </w:rPr>
          </w:rPrChange>
        </w:rPr>
        <w:t xml:space="preserve"> -</w:t>
      </w:r>
      <w:proofErr w:type="spellStart"/>
      <w:r w:rsidRPr="0083658E">
        <w:rPr>
          <w:lang w:val="en"/>
          <w:rPrChange w:id="357" w:author="Beth Quinlan" w:date="2018-04-04T16:15:00Z">
            <w:rPr>
              <w:sz w:val="18"/>
              <w:szCs w:val="18"/>
              <w:lang w:val="en"/>
            </w:rPr>
          </w:rPrChange>
        </w:rPr>
        <w:t>PolicyDefinition</w:t>
      </w:r>
      <w:proofErr w:type="spellEnd"/>
      <w:r w:rsidRPr="0083658E">
        <w:rPr>
          <w:lang w:val="en"/>
          <w:rPrChange w:id="358" w:author="Beth Quinlan" w:date="2018-04-04T16:15:00Z">
            <w:rPr>
              <w:sz w:val="18"/>
              <w:szCs w:val="18"/>
              <w:lang w:val="en"/>
            </w:rPr>
          </w:rPrChange>
        </w:rPr>
        <w:t xml:space="preserve"> $</w:t>
      </w:r>
      <w:proofErr w:type="spellStart"/>
      <w:r w:rsidRPr="0083658E">
        <w:rPr>
          <w:lang w:val="en"/>
          <w:rPrChange w:id="359" w:author="Beth Quinlan" w:date="2018-04-04T16:15:00Z">
            <w:rPr>
              <w:sz w:val="18"/>
              <w:szCs w:val="18"/>
              <w:lang w:val="en"/>
            </w:rPr>
          </w:rPrChange>
        </w:rPr>
        <w:t>locationpolicy</w:t>
      </w:r>
      <w:proofErr w:type="spellEnd"/>
      <w:r w:rsidRPr="0083658E">
        <w:rPr>
          <w:lang w:val="en"/>
          <w:rPrChange w:id="360" w:author="Beth Quinlan" w:date="2018-04-04T16:15:00Z">
            <w:rPr>
              <w:sz w:val="18"/>
              <w:szCs w:val="18"/>
              <w:lang w:val="en"/>
            </w:rPr>
          </w:rPrChange>
        </w:rPr>
        <w:t xml:space="preserve"> -Scope /subscriptions/</w:t>
      </w:r>
      <w:r w:rsidRPr="0083658E">
        <w:rPr>
          <w:highlight w:val="yellow"/>
          <w:lang w:val="en"/>
          <w:rPrChange w:id="361" w:author="Beth Quinlan" w:date="2018-04-04T16:15:00Z">
            <w:rPr>
              <w:sz w:val="18"/>
              <w:szCs w:val="18"/>
              <w:highlight w:val="yellow"/>
              <w:lang w:val="en"/>
            </w:rPr>
          </w:rPrChange>
        </w:rPr>
        <w:t>YourSubscriptionIDRecordedFromEarlier</w:t>
      </w:r>
      <w:r w:rsidRPr="0083658E">
        <w:rPr>
          <w:lang w:val="en"/>
          <w:rPrChange w:id="362" w:author="Beth Quinlan" w:date="2018-04-04T16:15:00Z">
            <w:rPr>
              <w:sz w:val="18"/>
              <w:szCs w:val="18"/>
              <w:lang w:val="en"/>
            </w:rPr>
          </w:rPrChange>
        </w:rPr>
        <w:t>/resourceGroups/PolicyRG</w:t>
      </w:r>
    </w:p>
    <w:p w14:paraId="7E7962AC" w14:textId="77777777" w:rsidR="00D341EF" w:rsidRPr="00D341EF" w:rsidRDefault="00D341EF" w:rsidP="000419C5">
      <w:pPr>
        <w:pStyle w:val="ListParagraph"/>
        <w:ind w:left="720"/>
        <w:rPr>
          <w:b/>
          <w:sz w:val="18"/>
          <w:szCs w:val="18"/>
          <w:lang w:val="en-GB"/>
        </w:rPr>
      </w:pPr>
    </w:p>
    <w:p w14:paraId="61EDD31C" w14:textId="3C705FDB" w:rsidR="004D17E3" w:rsidRPr="00D341EF" w:rsidDel="005A69C7" w:rsidRDefault="00D341EF" w:rsidP="00D341EF">
      <w:pPr>
        <w:pStyle w:val="ListParagraph"/>
        <w:ind w:left="720"/>
        <w:rPr>
          <w:del w:id="363" w:author="Beth Quinlan" w:date="2018-04-04T15:34:00Z"/>
          <w:b/>
          <w:sz w:val="18"/>
          <w:szCs w:val="18"/>
          <w:lang w:val="en"/>
        </w:rPr>
      </w:pPr>
      <w:del w:id="364" w:author="Beth Quinlan" w:date="2018-04-04T15:34:00Z">
        <w:r w:rsidDel="005A69C7">
          <w:rPr>
            <w:b/>
            <w:sz w:val="18"/>
            <w:szCs w:val="18"/>
            <w:highlight w:val="yellow"/>
            <w:lang w:val="en"/>
          </w:rPr>
          <w:delText>[Code End</w:delText>
        </w:r>
        <w:r w:rsidRPr="008773D9" w:rsidDel="005A69C7">
          <w:rPr>
            <w:b/>
            <w:sz w:val="18"/>
            <w:szCs w:val="18"/>
            <w:highlight w:val="yellow"/>
            <w:lang w:val="en"/>
          </w:rPr>
          <w:delText>]</w:delText>
        </w:r>
      </w:del>
    </w:p>
    <w:p w14:paraId="6001C18E" w14:textId="3E1A3990" w:rsidR="004D17E3" w:rsidDel="005A69C7" w:rsidRDefault="004D17E3" w:rsidP="00E70586">
      <w:pPr>
        <w:pStyle w:val="Heading2"/>
        <w:rPr>
          <w:del w:id="365" w:author="Beth Quinlan" w:date="2018-04-04T15:34:00Z"/>
          <w:b w:val="0"/>
          <w:sz w:val="22"/>
          <w:szCs w:val="22"/>
          <w:lang w:val="en"/>
        </w:rPr>
      </w:pPr>
    </w:p>
    <w:p w14:paraId="6069166E" w14:textId="7A87A68A" w:rsidR="002742EE" w:rsidRDefault="002742EE">
      <w:pPr>
        <w:pStyle w:val="ListParagraph"/>
        <w:numPr>
          <w:ilvl w:val="0"/>
          <w:numId w:val="14"/>
        </w:numPr>
        <w:rPr>
          <w:ins w:id="366" w:author="Beth Quinlan" w:date="2018-04-04T14:34:00Z"/>
          <w:rFonts w:cs="Times New Roman"/>
        </w:rPr>
        <w:pPrChange w:id="367" w:author="Beth Quinlan" w:date="2018-04-04T14:34:00Z">
          <w:pPr>
            <w:pStyle w:val="ListParagraph"/>
            <w:numPr>
              <w:numId w:val="5"/>
            </w:numPr>
            <w:ind w:left="720" w:hanging="360"/>
          </w:pPr>
        </w:pPrChange>
      </w:pPr>
      <w:ins w:id="368" w:author="Beth Quinlan" w:date="2018-04-04T14:33:00Z">
        <w:r>
          <w:rPr>
            <w:rFonts w:cs="Times New Roman"/>
          </w:rPr>
          <w:t xml:space="preserve">Edit the newly pasted code to </w:t>
        </w:r>
      </w:ins>
      <w:ins w:id="369" w:author="Beth Quinlan" w:date="2018-04-04T14:34:00Z">
        <w:r>
          <w:rPr>
            <w:rFonts w:cs="Times New Roman"/>
          </w:rPr>
          <w:t>include your subscription ID.</w:t>
        </w:r>
      </w:ins>
    </w:p>
    <w:p w14:paraId="410CF165" w14:textId="77777777" w:rsidR="002742EE" w:rsidRPr="002742EE" w:rsidRDefault="002742EE">
      <w:pPr>
        <w:pStyle w:val="ListParagraph"/>
        <w:ind w:left="720"/>
        <w:rPr>
          <w:ins w:id="370" w:author="Beth Quinlan" w:date="2018-04-04T14:33:00Z"/>
          <w:rFonts w:cs="Times New Roman"/>
          <w:rPrChange w:id="371" w:author="Beth Quinlan" w:date="2018-04-04T14:34:00Z">
            <w:rPr>
              <w:ins w:id="372" w:author="Beth Quinlan" w:date="2018-04-04T14:33:00Z"/>
              <w:lang w:val="en"/>
            </w:rPr>
          </w:rPrChange>
        </w:rPr>
        <w:pPrChange w:id="373" w:author="Beth Quinlan" w:date="2018-04-04T14:36:00Z">
          <w:pPr>
            <w:pStyle w:val="ListParagraph"/>
            <w:numPr>
              <w:numId w:val="5"/>
            </w:numPr>
            <w:ind w:left="720" w:hanging="360"/>
          </w:pPr>
        </w:pPrChange>
      </w:pPr>
    </w:p>
    <w:p w14:paraId="4B6458D4" w14:textId="2B527B20" w:rsidR="00CE424A" w:rsidRPr="00765E6F" w:rsidRDefault="002742EE">
      <w:pPr>
        <w:pStyle w:val="ListParagraph"/>
        <w:numPr>
          <w:ilvl w:val="0"/>
          <w:numId w:val="14"/>
        </w:numPr>
        <w:rPr>
          <w:rFonts w:cs="Times New Roman"/>
        </w:rPr>
        <w:pPrChange w:id="374" w:author="Beth Quinlan" w:date="2018-04-04T14:34:00Z">
          <w:pPr>
            <w:pStyle w:val="ListParagraph"/>
            <w:numPr>
              <w:numId w:val="5"/>
            </w:numPr>
            <w:ind w:left="720" w:hanging="360"/>
          </w:pPr>
        </w:pPrChange>
      </w:pPr>
      <w:ins w:id="375" w:author="Beth Quinlan" w:date="2018-04-04T14:32:00Z">
        <w:r>
          <w:rPr>
            <w:lang w:val="en"/>
          </w:rPr>
          <w:t>Select the newly pasted code and p</w:t>
        </w:r>
      </w:ins>
      <w:del w:id="376" w:author="Beth Quinlan" w:date="2018-04-04T14:32:00Z">
        <w:r w:rsidR="00CE424A" w:rsidRPr="00765E6F" w:rsidDel="002742EE">
          <w:rPr>
            <w:lang w:val="en"/>
          </w:rPr>
          <w:delText>P</w:delText>
        </w:r>
      </w:del>
      <w:r w:rsidR="00CE424A" w:rsidRPr="00765E6F">
        <w:rPr>
          <w:lang w:val="en"/>
        </w:rPr>
        <w:t>ress F</w:t>
      </w:r>
      <w:ins w:id="377" w:author="Beth Quinlan" w:date="2018-04-04T14:32:00Z">
        <w:r>
          <w:rPr>
            <w:lang w:val="en"/>
          </w:rPr>
          <w:t>8</w:t>
        </w:r>
      </w:ins>
      <w:del w:id="378" w:author="Beth Quinlan" w:date="2018-04-04T14:32:00Z">
        <w:r w:rsidR="00CE424A" w:rsidRPr="00765E6F" w:rsidDel="002742EE">
          <w:rPr>
            <w:lang w:val="en"/>
          </w:rPr>
          <w:delText>5</w:delText>
        </w:r>
      </w:del>
      <w:r w:rsidR="00CE424A" w:rsidRPr="00765E6F">
        <w:rPr>
          <w:lang w:val="en"/>
        </w:rPr>
        <w:t xml:space="preserve"> </w:t>
      </w:r>
      <w:ins w:id="379" w:author="Beth Quinlan" w:date="2018-04-04T16:16:00Z">
        <w:r w:rsidR="0083658E">
          <w:rPr>
            <w:lang w:val="en"/>
          </w:rPr>
          <w:t>(</w:t>
        </w:r>
      </w:ins>
      <w:r w:rsidR="00CE424A" w:rsidRPr="00765E6F">
        <w:rPr>
          <w:lang w:val="en"/>
        </w:rPr>
        <w:t xml:space="preserve">or click the Run </w:t>
      </w:r>
      <w:del w:id="380" w:author="Beth Quinlan" w:date="2018-04-04T14:32:00Z">
        <w:r w:rsidR="00CE424A" w:rsidRPr="00765E6F" w:rsidDel="002742EE">
          <w:rPr>
            <w:lang w:val="en"/>
          </w:rPr>
          <w:delText xml:space="preserve">Script </w:delText>
        </w:r>
      </w:del>
      <w:ins w:id="381" w:author="Beth Quinlan" w:date="2018-04-04T14:32:00Z">
        <w:r>
          <w:rPr>
            <w:lang w:val="en"/>
          </w:rPr>
          <w:t>Selection</w:t>
        </w:r>
        <w:r w:rsidRPr="00765E6F">
          <w:rPr>
            <w:lang w:val="en"/>
          </w:rPr>
          <w:t xml:space="preserve"> </w:t>
        </w:r>
      </w:ins>
      <w:r w:rsidR="00CE424A" w:rsidRPr="00765E6F">
        <w:rPr>
          <w:lang w:val="en"/>
        </w:rPr>
        <w:t>icon in your PowerShell script pane</w:t>
      </w:r>
      <w:ins w:id="382" w:author="Beth Quinlan" w:date="2018-04-04T16:16:00Z">
        <w:r w:rsidR="0083658E">
          <w:rPr>
            <w:lang w:val="en"/>
          </w:rPr>
          <w:t>)</w:t>
        </w:r>
      </w:ins>
      <w:r w:rsidR="00CE424A" w:rsidRPr="00765E6F">
        <w:rPr>
          <w:lang w:val="en"/>
        </w:rPr>
        <w:t xml:space="preserve">. This has now applied the </w:t>
      </w:r>
      <w:r w:rsidR="006B0C74" w:rsidRPr="00765E6F">
        <w:rPr>
          <w:b/>
          <w:lang w:val="en"/>
        </w:rPr>
        <w:t>Regions</w:t>
      </w:r>
      <w:r w:rsidR="006B0C74" w:rsidRPr="00765E6F">
        <w:rPr>
          <w:lang w:val="en"/>
        </w:rPr>
        <w:t xml:space="preserve"> </w:t>
      </w:r>
      <w:r w:rsidR="00CE424A" w:rsidRPr="00765E6F">
        <w:rPr>
          <w:lang w:val="en"/>
        </w:rPr>
        <w:t>policy to your new resource group.</w:t>
      </w:r>
    </w:p>
    <w:p w14:paraId="4F5293C3" w14:textId="77777777" w:rsidR="00CE424A" w:rsidRPr="0046505A" w:rsidRDefault="00CE424A" w:rsidP="00CE424A">
      <w:pPr>
        <w:pStyle w:val="ListParagraph"/>
        <w:ind w:left="720"/>
        <w:rPr>
          <w:rFonts w:cs="Times New Roman"/>
        </w:rPr>
      </w:pPr>
    </w:p>
    <w:p w14:paraId="1CCD4936" w14:textId="77777777" w:rsidR="00DA5981" w:rsidRDefault="00DA5981" w:rsidP="00DA5981">
      <w:pPr>
        <w:pStyle w:val="ListParagraph"/>
        <w:numPr>
          <w:ilvl w:val="0"/>
          <w:numId w:val="14"/>
        </w:numPr>
        <w:rPr>
          <w:ins w:id="383" w:author="Beth Quinlan" w:date="2018-04-04T16:36:00Z"/>
          <w:lang w:val="en"/>
        </w:rPr>
      </w:pPr>
      <w:ins w:id="384" w:author="Beth Quinlan" w:date="2018-04-04T16:36:00Z">
        <w:r w:rsidRPr="003E77BB">
          <w:rPr>
            <w:lang w:val="en"/>
          </w:rPr>
          <w:t>To apply the</w:t>
        </w:r>
        <w:r w:rsidRPr="003E77BB">
          <w:rPr>
            <w:b/>
            <w:lang w:val="en"/>
          </w:rPr>
          <w:t xml:space="preserve"> Resource Naming Convention </w:t>
        </w:r>
        <w:r w:rsidRPr="003E77BB">
          <w:rPr>
            <w:lang w:val="en"/>
          </w:rPr>
          <w:t xml:space="preserve">policy, copy &amp; paste the following code into your PowerShell script pane below the existing code.  </w:t>
        </w:r>
      </w:ins>
    </w:p>
    <w:p w14:paraId="0A7E563E" w14:textId="77777777" w:rsidR="00DA5981" w:rsidRPr="003E77BB" w:rsidRDefault="00DA5981" w:rsidP="00DA5981">
      <w:pPr>
        <w:rPr>
          <w:ins w:id="385" w:author="Beth Quinlan" w:date="2018-04-04T16:36:00Z"/>
          <w:lang w:val="en"/>
        </w:rPr>
      </w:pPr>
      <w:ins w:id="386" w:author="Beth Quinlan" w:date="2018-04-04T16:36:00Z">
        <w:r w:rsidRPr="003E77BB">
          <w:rPr>
            <w:lang w:val="en"/>
          </w:rPr>
          <w:t xml:space="preserve">  </w:t>
        </w:r>
      </w:ins>
    </w:p>
    <w:p w14:paraId="2BBF2FCA" w14:textId="77777777" w:rsidR="00DA5981" w:rsidRPr="003E77BB" w:rsidRDefault="00DA5981" w:rsidP="00DA5981">
      <w:pPr>
        <w:pStyle w:val="Code"/>
        <w:ind w:left="720"/>
        <w:rPr>
          <w:ins w:id="387" w:author="Beth Quinlan" w:date="2018-04-04T16:36:00Z"/>
          <w:lang w:val="en"/>
        </w:rPr>
      </w:pPr>
      <w:ins w:id="388" w:author="Beth Quinlan" w:date="2018-04-04T16:36:00Z">
        <w:r w:rsidRPr="003E77BB">
          <w:rPr>
            <w:lang w:val="en"/>
          </w:rPr>
          <w:t>New-</w:t>
        </w:r>
        <w:proofErr w:type="spellStart"/>
        <w:r w:rsidRPr="003E77BB">
          <w:rPr>
            <w:lang w:val="en"/>
          </w:rPr>
          <w:t>AzureRmPolicyAssignment</w:t>
        </w:r>
        <w:proofErr w:type="spellEnd"/>
        <w:r w:rsidRPr="003E77BB">
          <w:rPr>
            <w:lang w:val="en"/>
          </w:rPr>
          <w:t xml:space="preserve"> -Name </w:t>
        </w:r>
        <w:proofErr w:type="spellStart"/>
        <w:r w:rsidRPr="003E77BB">
          <w:rPr>
            <w:lang w:val="en"/>
          </w:rPr>
          <w:t>namingConvPolicyAssignment</w:t>
        </w:r>
        <w:proofErr w:type="spellEnd"/>
        <w:r w:rsidRPr="003E77BB">
          <w:rPr>
            <w:lang w:val="en"/>
          </w:rPr>
          <w:t xml:space="preserve"> -</w:t>
        </w:r>
        <w:proofErr w:type="spellStart"/>
        <w:r w:rsidRPr="003E77BB">
          <w:rPr>
            <w:lang w:val="en"/>
          </w:rPr>
          <w:t>PolicyDefinition</w:t>
        </w:r>
        <w:proofErr w:type="spellEnd"/>
        <w:r w:rsidRPr="003E77BB">
          <w:rPr>
            <w:lang w:val="en"/>
          </w:rPr>
          <w:t xml:space="preserve"> $</w:t>
        </w:r>
        <w:proofErr w:type="spellStart"/>
        <w:r w:rsidRPr="003E77BB">
          <w:rPr>
            <w:lang w:val="en"/>
          </w:rPr>
          <w:t>namingpolicy</w:t>
        </w:r>
        <w:proofErr w:type="spellEnd"/>
        <w:r w:rsidRPr="003E77BB">
          <w:rPr>
            <w:lang w:val="en"/>
          </w:rPr>
          <w:t xml:space="preserve"> -Scope /subscriptions/</w:t>
        </w:r>
        <w:r w:rsidRPr="003E77BB">
          <w:rPr>
            <w:highlight w:val="yellow"/>
            <w:lang w:val="en"/>
          </w:rPr>
          <w:t>YourSubscriptionIDRecordedFromEarlier</w:t>
        </w:r>
        <w:r w:rsidRPr="003E77BB">
          <w:rPr>
            <w:lang w:val="en"/>
          </w:rPr>
          <w:t>/resourceGroups/PolicyRG</w:t>
        </w:r>
      </w:ins>
    </w:p>
    <w:p w14:paraId="609912C0" w14:textId="77777777" w:rsidR="00DA5981" w:rsidRPr="00D341EF" w:rsidRDefault="00DA5981" w:rsidP="00DA5981">
      <w:pPr>
        <w:pStyle w:val="ListParagraph"/>
        <w:ind w:left="720"/>
        <w:rPr>
          <w:ins w:id="389" w:author="Beth Quinlan" w:date="2018-04-04T16:36:00Z"/>
          <w:b/>
          <w:sz w:val="18"/>
          <w:szCs w:val="18"/>
          <w:lang w:val="en-GB"/>
        </w:rPr>
      </w:pPr>
    </w:p>
    <w:p w14:paraId="6B713CB2" w14:textId="77777777" w:rsidR="00DA5981" w:rsidRDefault="00DA5981" w:rsidP="00DA5981">
      <w:pPr>
        <w:pStyle w:val="ListParagraph"/>
        <w:numPr>
          <w:ilvl w:val="0"/>
          <w:numId w:val="14"/>
        </w:numPr>
        <w:rPr>
          <w:ins w:id="390" w:author="Beth Quinlan" w:date="2018-04-04T16:36:00Z"/>
          <w:rFonts w:cs="Times New Roman"/>
        </w:rPr>
      </w:pPr>
      <w:ins w:id="391" w:author="Beth Quinlan" w:date="2018-04-04T16:36:00Z">
        <w:r>
          <w:rPr>
            <w:rFonts w:cs="Times New Roman"/>
          </w:rPr>
          <w:t>Edit the newly pasted code to specify your subscription ID.</w:t>
        </w:r>
      </w:ins>
    </w:p>
    <w:p w14:paraId="7232568C" w14:textId="77777777" w:rsidR="00DA5981" w:rsidRPr="0046505A" w:rsidRDefault="00DA5981" w:rsidP="00DA5981">
      <w:pPr>
        <w:pStyle w:val="ListParagraph"/>
        <w:ind w:left="720"/>
        <w:rPr>
          <w:ins w:id="392" w:author="Beth Quinlan" w:date="2018-04-04T16:36:00Z"/>
          <w:rFonts w:cs="Times New Roman"/>
        </w:rPr>
      </w:pPr>
    </w:p>
    <w:p w14:paraId="102F29A1" w14:textId="77777777" w:rsidR="00DA5981" w:rsidRDefault="00DA5981" w:rsidP="00DA5981">
      <w:pPr>
        <w:pStyle w:val="ListParagraph"/>
        <w:numPr>
          <w:ilvl w:val="0"/>
          <w:numId w:val="14"/>
        </w:numPr>
        <w:rPr>
          <w:ins w:id="393" w:author="Beth Quinlan" w:date="2018-04-04T16:36:00Z"/>
          <w:lang w:val="en"/>
        </w:rPr>
      </w:pPr>
      <w:ins w:id="394" w:author="Beth Quinlan" w:date="2018-04-04T16:36:00Z">
        <w:r>
          <w:rPr>
            <w:lang w:val="en"/>
          </w:rPr>
          <w:lastRenderedPageBreak/>
          <w:t>Select the newly pasted code and p</w:t>
        </w:r>
        <w:r w:rsidRPr="00765E6F">
          <w:rPr>
            <w:lang w:val="en"/>
          </w:rPr>
          <w:t>ress F</w:t>
        </w:r>
        <w:r>
          <w:rPr>
            <w:lang w:val="en"/>
          </w:rPr>
          <w:t>8</w:t>
        </w:r>
        <w:r w:rsidRPr="00765E6F">
          <w:rPr>
            <w:lang w:val="en"/>
          </w:rPr>
          <w:t xml:space="preserve"> </w:t>
        </w:r>
        <w:r>
          <w:rPr>
            <w:lang w:val="en"/>
          </w:rPr>
          <w:t>(</w:t>
        </w:r>
        <w:r w:rsidRPr="00765E6F">
          <w:rPr>
            <w:lang w:val="en"/>
          </w:rPr>
          <w:t xml:space="preserve">or click the Run </w:t>
        </w:r>
        <w:r>
          <w:rPr>
            <w:lang w:val="en"/>
          </w:rPr>
          <w:t>Selection</w:t>
        </w:r>
        <w:r w:rsidRPr="00765E6F">
          <w:rPr>
            <w:lang w:val="en"/>
          </w:rPr>
          <w:t xml:space="preserve"> icon in your PowerShell script pane</w:t>
        </w:r>
        <w:r>
          <w:rPr>
            <w:lang w:val="en"/>
          </w:rPr>
          <w:t>)</w:t>
        </w:r>
        <w:r w:rsidRPr="00765E6F">
          <w:rPr>
            <w:lang w:val="en"/>
          </w:rPr>
          <w:t xml:space="preserve">. </w:t>
        </w:r>
        <w:r>
          <w:rPr>
            <w:lang w:val="en"/>
          </w:rPr>
          <w:t xml:space="preserve"> </w:t>
        </w:r>
        <w:r w:rsidRPr="00765E6F">
          <w:rPr>
            <w:lang w:val="en"/>
          </w:rPr>
          <w:t xml:space="preserve">This has now applied the </w:t>
        </w:r>
        <w:r w:rsidRPr="003E77BB">
          <w:rPr>
            <w:b/>
            <w:lang w:val="en"/>
          </w:rPr>
          <w:t>Resource Naming Convention</w:t>
        </w:r>
        <w:r w:rsidRPr="00765E6F">
          <w:rPr>
            <w:lang w:val="en"/>
          </w:rPr>
          <w:t xml:space="preserve"> policy to your new resource group.</w:t>
        </w:r>
      </w:ins>
    </w:p>
    <w:p w14:paraId="7C5CC732" w14:textId="77777777" w:rsidR="00DA5981" w:rsidRPr="0046505A" w:rsidRDefault="00DA5981" w:rsidP="00DA5981">
      <w:pPr>
        <w:pStyle w:val="ListParagraph"/>
        <w:ind w:left="720"/>
        <w:rPr>
          <w:ins w:id="395" w:author="Beth Quinlan" w:date="2018-04-04T16:36:00Z"/>
          <w:lang w:val="en"/>
        </w:rPr>
      </w:pPr>
    </w:p>
    <w:p w14:paraId="06744D20" w14:textId="3F871B51" w:rsidR="00312C94" w:rsidDel="00AA0BEF" w:rsidRDefault="007211D2">
      <w:pPr>
        <w:pStyle w:val="IntenseQuote"/>
        <w:rPr>
          <w:del w:id="396" w:author="Beth Quinlan" w:date="2018-04-04T14:37:00Z"/>
          <w:lang w:val="en"/>
        </w:rPr>
        <w:pPrChange w:id="397" w:author="Beth Quinlan" w:date="2018-04-04T15:06:00Z">
          <w:pPr>
            <w:pStyle w:val="ListParagraph"/>
            <w:ind w:left="720"/>
          </w:pPr>
        </w:pPrChange>
      </w:pPr>
      <w:del w:id="398" w:author="Beth Quinlan" w:date="2018-04-04T14:37:00Z">
        <w:r w:rsidRPr="0046505A" w:rsidDel="009355DB">
          <w:rPr>
            <w:lang w:val="en"/>
          </w:rPr>
          <w:delText>C</w:delText>
        </w:r>
      </w:del>
      <w:del w:id="399" w:author="Beth Quinlan" w:date="2018-04-04T15:02:00Z">
        <w:r w:rsidR="00D432C7" w:rsidRPr="0046505A" w:rsidDel="00D14BE9">
          <w:rPr>
            <w:lang w:val="en"/>
          </w:rPr>
          <w:delText>opy &amp; paste th</w:delText>
        </w:r>
        <w:r w:rsidR="00D432C7" w:rsidRPr="009355DB" w:rsidDel="00D14BE9">
          <w:rPr>
            <w:lang w:val="en"/>
            <w:rPrChange w:id="400" w:author="Beth Quinlan" w:date="2018-04-04T14:37:00Z">
              <w:rPr>
                <w:lang w:val="en"/>
              </w:rPr>
            </w:rPrChange>
          </w:rPr>
          <w:delText xml:space="preserve">e code </w:delText>
        </w:r>
      </w:del>
      <w:del w:id="401" w:author="Beth Quinlan" w:date="2018-04-04T14:36:00Z">
        <w:r w:rsidR="00D432C7" w:rsidRPr="009355DB" w:rsidDel="009355DB">
          <w:rPr>
            <w:lang w:val="en"/>
            <w:rPrChange w:id="402" w:author="Beth Quinlan" w:date="2018-04-04T14:37:00Z">
              <w:rPr>
                <w:lang w:val="en"/>
              </w:rPr>
            </w:rPrChange>
          </w:rPr>
          <w:delText xml:space="preserve">below </w:delText>
        </w:r>
      </w:del>
      <w:del w:id="403" w:author="Beth Quinlan" w:date="2018-04-04T15:02:00Z">
        <w:r w:rsidR="00D432C7" w:rsidRPr="009355DB" w:rsidDel="00D14BE9">
          <w:rPr>
            <w:lang w:val="en"/>
            <w:rPrChange w:id="404" w:author="Beth Quinlan" w:date="2018-04-04T14:37:00Z">
              <w:rPr>
                <w:lang w:val="en"/>
              </w:rPr>
            </w:rPrChange>
          </w:rPr>
          <w:delText>into your PowerShell script</w:delText>
        </w:r>
      </w:del>
      <w:del w:id="405" w:author="Beth Quinlan" w:date="2018-04-04T14:36:00Z">
        <w:r w:rsidR="00D432C7" w:rsidRPr="009355DB" w:rsidDel="009355DB">
          <w:rPr>
            <w:lang w:val="en"/>
            <w:rPrChange w:id="406" w:author="Beth Quinlan" w:date="2018-04-04T14:37:00Z">
              <w:rPr>
                <w:lang w:val="en"/>
              </w:rPr>
            </w:rPrChange>
          </w:rPr>
          <w:delText xml:space="preserve"> pane</w:delText>
        </w:r>
        <w:r w:rsidR="00D432C7" w:rsidRPr="009355DB" w:rsidDel="009355DB">
          <w:rPr>
            <w:b/>
            <w:lang w:val="en"/>
            <w:rPrChange w:id="407" w:author="Beth Quinlan" w:date="2018-04-04T14:37:00Z">
              <w:rPr>
                <w:b/>
                <w:lang w:val="en"/>
              </w:rPr>
            </w:rPrChange>
          </w:rPr>
          <w:delText xml:space="preserve"> </w:delText>
        </w:r>
        <w:r w:rsidR="00D432C7" w:rsidRPr="009355DB" w:rsidDel="009355DB">
          <w:rPr>
            <w:lang w:val="en"/>
            <w:rPrChange w:id="408" w:author="Beth Quinlan" w:date="2018-04-04T14:37:00Z">
              <w:rPr>
                <w:lang w:val="en"/>
              </w:rPr>
            </w:rPrChange>
          </w:rPr>
          <w:delText>to apply the</w:delText>
        </w:r>
        <w:r w:rsidR="00D432C7" w:rsidRPr="009355DB" w:rsidDel="009355DB">
          <w:rPr>
            <w:b/>
            <w:lang w:val="en"/>
            <w:rPrChange w:id="409" w:author="Beth Quinlan" w:date="2018-04-04T14:37:00Z">
              <w:rPr>
                <w:b/>
                <w:lang w:val="en"/>
              </w:rPr>
            </w:rPrChange>
          </w:rPr>
          <w:delText xml:space="preserve"> </w:delText>
        </w:r>
        <w:r w:rsidR="00312C94" w:rsidRPr="009355DB" w:rsidDel="009355DB">
          <w:rPr>
            <w:b/>
            <w:lang w:val="en"/>
            <w:rPrChange w:id="410" w:author="Beth Quinlan" w:date="2018-04-04T14:37:00Z">
              <w:rPr>
                <w:b/>
                <w:lang w:val="en"/>
              </w:rPr>
            </w:rPrChange>
          </w:rPr>
          <w:delText xml:space="preserve">Resource </w:delText>
        </w:r>
        <w:r w:rsidR="00D432C7" w:rsidRPr="009355DB" w:rsidDel="009355DB">
          <w:rPr>
            <w:b/>
            <w:lang w:val="en"/>
            <w:rPrChange w:id="411" w:author="Beth Quinlan" w:date="2018-04-04T14:37:00Z">
              <w:rPr>
                <w:b/>
                <w:lang w:val="en"/>
              </w:rPr>
            </w:rPrChange>
          </w:rPr>
          <w:delText xml:space="preserve">Naming Convention </w:delText>
        </w:r>
        <w:r w:rsidR="00312C94" w:rsidRPr="009355DB" w:rsidDel="009355DB">
          <w:rPr>
            <w:lang w:val="en"/>
            <w:rPrChange w:id="412" w:author="Beth Quinlan" w:date="2018-04-04T14:37:00Z">
              <w:rPr>
                <w:lang w:val="en"/>
              </w:rPr>
            </w:rPrChange>
          </w:rPr>
          <w:delText>policy</w:delText>
        </w:r>
      </w:del>
      <w:del w:id="413" w:author="Beth Quinlan" w:date="2018-04-04T15:02:00Z">
        <w:r w:rsidR="00312C94" w:rsidRPr="009355DB" w:rsidDel="00D14BE9">
          <w:rPr>
            <w:lang w:val="en"/>
            <w:rPrChange w:id="414" w:author="Beth Quinlan" w:date="2018-04-04T14:37:00Z">
              <w:rPr>
                <w:lang w:val="en"/>
              </w:rPr>
            </w:rPrChange>
          </w:rPr>
          <w:delText>.</w:delText>
        </w:r>
      </w:del>
    </w:p>
    <w:p w14:paraId="574E6B30" w14:textId="61AFAB2F" w:rsidR="00312C94" w:rsidRPr="002742EE" w:rsidDel="00D14BE9" w:rsidRDefault="00312C94" w:rsidP="00312C94">
      <w:pPr>
        <w:pStyle w:val="ListParagraph"/>
        <w:rPr>
          <w:del w:id="415" w:author="Beth Quinlan" w:date="2018-04-04T15:02:00Z"/>
          <w:lang w:val="en"/>
          <w:rPrChange w:id="416" w:author="Beth Quinlan" w:date="2018-04-04T14:34:00Z">
            <w:rPr>
              <w:del w:id="417" w:author="Beth Quinlan" w:date="2018-04-04T15:02:00Z"/>
              <w:b/>
              <w:lang w:val="en"/>
            </w:rPr>
          </w:rPrChange>
        </w:rPr>
      </w:pPr>
    </w:p>
    <w:p w14:paraId="270AB805" w14:textId="5F56CF34" w:rsidR="00312C94" w:rsidDel="00D14BE9" w:rsidRDefault="00312C94" w:rsidP="00312C94">
      <w:pPr>
        <w:pStyle w:val="ListParagraph"/>
        <w:ind w:left="720"/>
        <w:rPr>
          <w:del w:id="418" w:author="Beth Quinlan" w:date="2018-04-04T15:02:00Z"/>
          <w:b/>
          <w:sz w:val="18"/>
          <w:szCs w:val="18"/>
          <w:lang w:val="en"/>
        </w:rPr>
      </w:pPr>
      <w:del w:id="419" w:author="Beth Quinlan" w:date="2018-04-04T15:02:00Z">
        <w:r w:rsidRPr="008773D9" w:rsidDel="00D14BE9">
          <w:rPr>
            <w:b/>
            <w:sz w:val="18"/>
            <w:szCs w:val="18"/>
            <w:highlight w:val="yellow"/>
            <w:lang w:val="en"/>
          </w:rPr>
          <w:delText>[Code Start]</w:delText>
        </w:r>
      </w:del>
    </w:p>
    <w:p w14:paraId="61425987" w14:textId="2057E2BF" w:rsidR="00312C94" w:rsidDel="00D14BE9" w:rsidRDefault="00312C94" w:rsidP="00312C94">
      <w:pPr>
        <w:pStyle w:val="ListParagraph"/>
        <w:ind w:left="720"/>
        <w:rPr>
          <w:del w:id="420" w:author="Beth Quinlan" w:date="2018-04-04T15:02:00Z"/>
          <w:b/>
          <w:sz w:val="18"/>
          <w:szCs w:val="18"/>
          <w:lang w:val="en"/>
        </w:rPr>
      </w:pPr>
    </w:p>
    <w:p w14:paraId="49717559" w14:textId="4DC4ACEA" w:rsidR="00312C94" w:rsidRPr="00D341EF" w:rsidDel="00D14BE9" w:rsidRDefault="00312C94" w:rsidP="00312C94">
      <w:pPr>
        <w:pStyle w:val="ListParagraph"/>
        <w:ind w:left="720"/>
        <w:rPr>
          <w:del w:id="421" w:author="Beth Quinlan" w:date="2018-04-04T15:02:00Z"/>
          <w:sz w:val="18"/>
          <w:szCs w:val="18"/>
          <w:lang w:val="en"/>
        </w:rPr>
      </w:pPr>
      <w:del w:id="422" w:author="Beth Quinlan" w:date="2018-04-04T15:02:00Z">
        <w:r w:rsidRPr="00D341EF" w:rsidDel="00D14BE9">
          <w:rPr>
            <w:sz w:val="18"/>
            <w:szCs w:val="18"/>
            <w:lang w:val="en"/>
          </w:rPr>
          <w:delText>New-AzureR</w:delText>
        </w:r>
        <w:r w:rsidDel="00D14BE9">
          <w:rPr>
            <w:sz w:val="18"/>
            <w:szCs w:val="18"/>
            <w:lang w:val="en"/>
          </w:rPr>
          <w:delText>mPolicyAssignment -Name namingConv</w:delText>
        </w:r>
        <w:r w:rsidRPr="00D341EF" w:rsidDel="00D14BE9">
          <w:rPr>
            <w:sz w:val="18"/>
            <w:szCs w:val="18"/>
            <w:lang w:val="en"/>
          </w:rPr>
          <w:delText>PolicyAssignment -PolicyDefinition $</w:delText>
        </w:r>
        <w:r w:rsidDel="00D14BE9">
          <w:rPr>
            <w:sz w:val="18"/>
            <w:szCs w:val="18"/>
            <w:lang w:val="en"/>
          </w:rPr>
          <w:delText>naming</w:delText>
        </w:r>
        <w:r w:rsidRPr="00D341EF" w:rsidDel="00D14BE9">
          <w:rPr>
            <w:sz w:val="18"/>
            <w:szCs w:val="18"/>
            <w:lang w:val="en"/>
          </w:rPr>
          <w:delText>p</w:delText>
        </w:r>
        <w:r w:rsidDel="00D14BE9">
          <w:rPr>
            <w:sz w:val="18"/>
            <w:szCs w:val="18"/>
            <w:lang w:val="en"/>
          </w:rPr>
          <w:delText>olicy -Scope /subscriptions/</w:delText>
        </w:r>
        <w:r w:rsidRPr="00D341EF" w:rsidDel="00D14BE9">
          <w:rPr>
            <w:sz w:val="18"/>
            <w:szCs w:val="18"/>
            <w:highlight w:val="yellow"/>
            <w:lang w:val="en"/>
          </w:rPr>
          <w:delText>YourSubscriptionIDRecordedFromEarlier</w:delText>
        </w:r>
        <w:r w:rsidRPr="00D341EF" w:rsidDel="00D14BE9">
          <w:rPr>
            <w:sz w:val="18"/>
            <w:szCs w:val="18"/>
            <w:lang w:val="en"/>
          </w:rPr>
          <w:delText>/resourceGroups/PolicyRG</w:delText>
        </w:r>
      </w:del>
    </w:p>
    <w:p w14:paraId="20AFA0FD" w14:textId="0D2A59F6" w:rsidR="00312C94" w:rsidRPr="00D341EF" w:rsidDel="00D14BE9" w:rsidRDefault="00312C94" w:rsidP="00312C94">
      <w:pPr>
        <w:pStyle w:val="ListParagraph"/>
        <w:ind w:left="720"/>
        <w:rPr>
          <w:del w:id="423" w:author="Beth Quinlan" w:date="2018-04-04T15:02:00Z"/>
          <w:b/>
          <w:sz w:val="18"/>
          <w:szCs w:val="18"/>
          <w:lang w:val="en-GB"/>
        </w:rPr>
      </w:pPr>
    </w:p>
    <w:p w14:paraId="0CBFD298" w14:textId="71EFE2F6" w:rsidR="00312C94" w:rsidRPr="00D341EF" w:rsidDel="00D14BE9" w:rsidRDefault="00312C94" w:rsidP="00312C94">
      <w:pPr>
        <w:pStyle w:val="ListParagraph"/>
        <w:ind w:left="720"/>
        <w:rPr>
          <w:del w:id="424" w:author="Beth Quinlan" w:date="2018-04-04T15:02:00Z"/>
          <w:b/>
          <w:sz w:val="18"/>
          <w:szCs w:val="18"/>
          <w:lang w:val="en"/>
        </w:rPr>
      </w:pPr>
      <w:del w:id="425" w:author="Beth Quinlan" w:date="2018-04-04T15:02:00Z">
        <w:r w:rsidDel="00D14BE9">
          <w:rPr>
            <w:b/>
            <w:sz w:val="18"/>
            <w:szCs w:val="18"/>
            <w:highlight w:val="yellow"/>
            <w:lang w:val="en"/>
          </w:rPr>
          <w:delText>[Code End</w:delText>
        </w:r>
        <w:r w:rsidRPr="008773D9" w:rsidDel="00D14BE9">
          <w:rPr>
            <w:b/>
            <w:sz w:val="18"/>
            <w:szCs w:val="18"/>
            <w:highlight w:val="yellow"/>
            <w:lang w:val="en"/>
          </w:rPr>
          <w:delText>]</w:delText>
        </w:r>
      </w:del>
    </w:p>
    <w:p w14:paraId="4478BEA9" w14:textId="1AE2E165" w:rsidR="008A67CE" w:rsidRPr="008A67CE" w:rsidDel="00D14BE9" w:rsidRDefault="008A67CE" w:rsidP="008A67CE">
      <w:pPr>
        <w:pStyle w:val="ListParagraph"/>
        <w:ind w:left="720"/>
        <w:rPr>
          <w:del w:id="426" w:author="Beth Quinlan" w:date="2018-04-04T15:02:00Z"/>
          <w:rFonts w:cs="Times New Roman"/>
        </w:rPr>
      </w:pPr>
    </w:p>
    <w:p w14:paraId="7DDC8AB8" w14:textId="01E74E62" w:rsidR="00777967" w:rsidRPr="00765E6F" w:rsidDel="00D14BE9" w:rsidRDefault="008A67CE">
      <w:pPr>
        <w:pStyle w:val="ListParagraph"/>
        <w:numPr>
          <w:ilvl w:val="0"/>
          <w:numId w:val="14"/>
        </w:numPr>
        <w:rPr>
          <w:del w:id="427" w:author="Beth Quinlan" w:date="2018-04-04T15:02:00Z"/>
          <w:lang w:val="en"/>
        </w:rPr>
        <w:pPrChange w:id="428" w:author="Beth Quinlan" w:date="2018-04-04T14:34:00Z">
          <w:pPr>
            <w:pStyle w:val="ListParagraph"/>
            <w:numPr>
              <w:numId w:val="5"/>
            </w:numPr>
            <w:ind w:left="720" w:hanging="360"/>
          </w:pPr>
        </w:pPrChange>
      </w:pPr>
      <w:del w:id="429" w:author="Beth Quinlan" w:date="2018-04-04T15:02:00Z">
        <w:r w:rsidRPr="00765E6F" w:rsidDel="00D14BE9">
          <w:rPr>
            <w:lang w:val="en"/>
          </w:rPr>
          <w:delText>Press F5 or click the Run Script icon in your PowerShell script pane. This has now applied the Resource Naming Convention policy to your new resource group.</w:delText>
        </w:r>
      </w:del>
    </w:p>
    <w:p w14:paraId="355C39A2" w14:textId="4409F119" w:rsidR="00777967" w:rsidDel="005A69C7" w:rsidRDefault="00777967" w:rsidP="00777967">
      <w:pPr>
        <w:pStyle w:val="ListParagraph"/>
        <w:ind w:left="720"/>
        <w:rPr>
          <w:del w:id="430" w:author="Beth Quinlan" w:date="2018-04-04T15:34:00Z"/>
          <w:lang w:val="en"/>
        </w:rPr>
      </w:pPr>
    </w:p>
    <w:p w14:paraId="6EC60AC3" w14:textId="4C732CBD" w:rsidR="00BC5151" w:rsidDel="005A69C7" w:rsidRDefault="00BC5151" w:rsidP="00765E6F">
      <w:pPr>
        <w:rPr>
          <w:del w:id="431" w:author="Beth Quinlan" w:date="2018-04-04T15:34:00Z"/>
          <w:lang w:val="en"/>
        </w:rPr>
      </w:pPr>
    </w:p>
    <w:p w14:paraId="1E0F573E" w14:textId="798834A2" w:rsidR="00BC5151" w:rsidDel="005A69C7" w:rsidRDefault="00BC5151" w:rsidP="00777967">
      <w:pPr>
        <w:pStyle w:val="Heading2"/>
        <w:rPr>
          <w:del w:id="432" w:author="Beth Quinlan" w:date="2018-04-04T15:34:00Z"/>
          <w:lang w:val="en"/>
        </w:rPr>
      </w:pPr>
    </w:p>
    <w:p w14:paraId="76C1FC5A" w14:textId="79583338" w:rsidR="00BC5151" w:rsidDel="005A69C7" w:rsidRDefault="00BC5151" w:rsidP="00777967">
      <w:pPr>
        <w:pStyle w:val="Heading2"/>
        <w:rPr>
          <w:del w:id="433" w:author="Beth Quinlan" w:date="2018-04-04T15:34:00Z"/>
          <w:lang w:val="en"/>
        </w:rPr>
      </w:pPr>
    </w:p>
    <w:p w14:paraId="425943FF" w14:textId="47B1DBA9" w:rsidR="00BC5151" w:rsidDel="005A69C7" w:rsidRDefault="00BC5151" w:rsidP="00777967">
      <w:pPr>
        <w:pStyle w:val="Heading2"/>
        <w:rPr>
          <w:del w:id="434" w:author="Beth Quinlan" w:date="2018-04-04T15:34:00Z"/>
          <w:lang w:val="en"/>
        </w:rPr>
      </w:pPr>
    </w:p>
    <w:p w14:paraId="3117411A" w14:textId="0D44C707" w:rsidR="00BC5151" w:rsidDel="005A69C7" w:rsidRDefault="00BC5151" w:rsidP="00777967">
      <w:pPr>
        <w:pStyle w:val="Heading2"/>
        <w:rPr>
          <w:del w:id="435" w:author="Beth Quinlan" w:date="2018-04-04T15:34:00Z"/>
          <w:lang w:val="en"/>
        </w:rPr>
      </w:pPr>
    </w:p>
    <w:p w14:paraId="50A4C547" w14:textId="77777777" w:rsidR="00765E6F" w:rsidRDefault="00765E6F" w:rsidP="00777967">
      <w:pPr>
        <w:pStyle w:val="Heading2"/>
        <w:rPr>
          <w:lang w:val="en"/>
        </w:rPr>
      </w:pPr>
    </w:p>
    <w:p w14:paraId="45CE5E73" w14:textId="237E9D7B" w:rsidR="00777967" w:rsidRDefault="00777967" w:rsidP="00777967">
      <w:pPr>
        <w:pStyle w:val="Heading2"/>
        <w:rPr>
          <w:lang w:val="en"/>
        </w:rPr>
      </w:pPr>
      <w:bookmarkStart w:id="436" w:name="_Toc510620736"/>
      <w:r>
        <w:rPr>
          <w:lang w:val="en"/>
        </w:rPr>
        <w:t xml:space="preserve">Task 3 – </w:t>
      </w:r>
      <w:r w:rsidR="00F00D87">
        <w:rPr>
          <w:lang w:val="en"/>
        </w:rPr>
        <w:t xml:space="preserve">Testing </w:t>
      </w:r>
      <w:r w:rsidR="00602874">
        <w:rPr>
          <w:lang w:val="en"/>
        </w:rPr>
        <w:t>ARM Management Policies</w:t>
      </w:r>
      <w:bookmarkEnd w:id="436"/>
    </w:p>
    <w:p w14:paraId="76E99AFC" w14:textId="18831E29" w:rsidR="00BC5151" w:rsidRDefault="00F27FC2" w:rsidP="00F24E29">
      <w:pPr>
        <w:rPr>
          <w:lang w:val="en"/>
        </w:rPr>
      </w:pPr>
      <w:r>
        <w:rPr>
          <w:lang w:val="en"/>
        </w:rPr>
        <w:t>Now that you’ve applied your policies</w:t>
      </w:r>
      <w:r w:rsidR="002D23E3">
        <w:rPr>
          <w:lang w:val="en"/>
        </w:rPr>
        <w:t xml:space="preserve"> to your resource group, you can test them to confirm that they are being enforced.</w:t>
      </w:r>
      <w:r w:rsidR="00B26C64">
        <w:rPr>
          <w:lang w:val="en"/>
        </w:rPr>
        <w:t xml:space="preserve"> You</w:t>
      </w:r>
      <w:r w:rsidR="00754D3E">
        <w:rPr>
          <w:lang w:val="en"/>
        </w:rPr>
        <w:t xml:space="preserve"> will be creating a new Network Security Group with de</w:t>
      </w:r>
      <w:r w:rsidR="005E7C3C">
        <w:rPr>
          <w:lang w:val="en"/>
        </w:rPr>
        <w:t>fault settings</w:t>
      </w:r>
      <w:r w:rsidR="00C3016D">
        <w:rPr>
          <w:lang w:val="en"/>
        </w:rPr>
        <w:t xml:space="preserve"> during the test.</w:t>
      </w:r>
    </w:p>
    <w:p w14:paraId="7928D7C5" w14:textId="77777777" w:rsidR="00F24E29" w:rsidRDefault="00F24E29" w:rsidP="00F24E29">
      <w:pPr>
        <w:rPr>
          <w:b/>
          <w:lang w:val="en"/>
        </w:rPr>
      </w:pPr>
    </w:p>
    <w:p w14:paraId="7A797022" w14:textId="346CCFE0" w:rsidR="002D23E3" w:rsidRPr="005A69C7" w:rsidRDefault="002D23E3" w:rsidP="0046505A">
      <w:pPr>
        <w:pStyle w:val="ListParagraph"/>
        <w:numPr>
          <w:ilvl w:val="0"/>
          <w:numId w:val="6"/>
        </w:numPr>
        <w:rPr>
          <w:lang w:val="en"/>
        </w:rPr>
      </w:pPr>
      <w:del w:id="437" w:author="Beth Quinlan" w:date="2018-04-04T15:09:00Z">
        <w:r w:rsidRPr="00F24E29" w:rsidDel="00073AD3">
          <w:rPr>
            <w:lang w:val="en"/>
          </w:rPr>
          <w:delText>Return to the PowerShell session that was used to apply your ARM management policies and c</w:delText>
        </w:r>
      </w:del>
      <w:ins w:id="438" w:author="Beth Quinlan" w:date="2018-04-04T15:09:00Z">
        <w:r w:rsidR="00073AD3">
          <w:rPr>
            <w:lang w:val="en"/>
          </w:rPr>
          <w:t>C</w:t>
        </w:r>
      </w:ins>
      <w:r w:rsidRPr="00F24E29">
        <w:rPr>
          <w:lang w:val="en"/>
        </w:rPr>
        <w:t xml:space="preserve">opy &amp; paste the </w:t>
      </w:r>
      <w:ins w:id="439" w:author="Beth Quinlan" w:date="2018-04-04T15:09:00Z">
        <w:r w:rsidR="00073AD3">
          <w:rPr>
            <w:lang w:val="en"/>
          </w:rPr>
          <w:t>followin</w:t>
        </w:r>
      </w:ins>
      <w:ins w:id="440" w:author="Beth Quinlan" w:date="2018-04-04T15:10:00Z">
        <w:r w:rsidR="00073AD3">
          <w:rPr>
            <w:lang w:val="en"/>
          </w:rPr>
          <w:t xml:space="preserve">g </w:t>
        </w:r>
      </w:ins>
      <w:r w:rsidRPr="00F24E29">
        <w:rPr>
          <w:lang w:val="en"/>
        </w:rPr>
        <w:t xml:space="preserve">code </w:t>
      </w:r>
      <w:del w:id="441" w:author="Beth Quinlan" w:date="2018-04-04T15:10:00Z">
        <w:r w:rsidRPr="00F24E29" w:rsidDel="00073AD3">
          <w:rPr>
            <w:lang w:val="en"/>
          </w:rPr>
          <w:delText xml:space="preserve">below </w:delText>
        </w:r>
      </w:del>
      <w:r w:rsidRPr="00F24E29">
        <w:rPr>
          <w:lang w:val="en"/>
        </w:rPr>
        <w:t>into your PowerShell script pane</w:t>
      </w:r>
      <w:ins w:id="442" w:author="Beth Quinlan" w:date="2018-04-04T15:10:00Z">
        <w:r w:rsidR="00073AD3">
          <w:rPr>
            <w:lang w:val="en"/>
          </w:rPr>
          <w:t xml:space="preserve"> below the existing code.  </w:t>
        </w:r>
      </w:ins>
      <w:r w:rsidR="005A3B7D" w:rsidRPr="00F24E29">
        <w:rPr>
          <w:lang w:val="en"/>
        </w:rPr>
        <w:t xml:space="preserve"> </w:t>
      </w:r>
      <w:ins w:id="443" w:author="Beth Quinlan" w:date="2018-04-04T15:35:00Z">
        <w:r w:rsidR="005A69C7">
          <w:rPr>
            <w:lang w:val="en"/>
          </w:rPr>
          <w:t xml:space="preserve">Edit the newly pasted code to reflect your actual resource group </w:t>
        </w:r>
      </w:ins>
      <w:ins w:id="444" w:author="Beth Quinlan" w:date="2018-04-04T15:44:00Z">
        <w:r w:rsidR="0074359D">
          <w:rPr>
            <w:lang w:val="en"/>
          </w:rPr>
          <w:t xml:space="preserve">name (i.e., </w:t>
        </w:r>
        <w:proofErr w:type="spellStart"/>
        <w:r w:rsidR="0074359D">
          <w:rPr>
            <w:lang w:val="en"/>
          </w:rPr>
          <w:t>PolicyRG</w:t>
        </w:r>
        <w:proofErr w:type="spellEnd"/>
        <w:r w:rsidR="0074359D">
          <w:rPr>
            <w:lang w:val="en"/>
          </w:rPr>
          <w:t>).</w:t>
        </w:r>
      </w:ins>
      <w:moveFromRangeStart w:id="445" w:author="Beth Quinlan" w:date="2018-04-04T15:11:00Z" w:name="move510618014"/>
      <w:moveFrom w:id="446" w:author="Beth Quinlan" w:date="2018-04-04T15:11:00Z">
        <w:r w:rsidR="005A3B7D" w:rsidRPr="0046505A" w:rsidDel="00073AD3">
          <w:rPr>
            <w:lang w:val="en"/>
          </w:rPr>
          <w:t>and run the script.</w:t>
        </w:r>
        <w:r w:rsidR="00BF3968" w:rsidRPr="0046505A" w:rsidDel="00073AD3">
          <w:rPr>
            <w:lang w:val="en"/>
          </w:rPr>
          <w:t xml:space="preserve"> Observe the re</w:t>
        </w:r>
        <w:r w:rsidR="00BF3968" w:rsidRPr="005A69C7" w:rsidDel="00073AD3">
          <w:rPr>
            <w:lang w:val="en"/>
          </w:rPr>
          <w:t>sult.</w:t>
        </w:r>
      </w:moveFrom>
      <w:moveFromRangeEnd w:id="445"/>
    </w:p>
    <w:p w14:paraId="1FCFBE24" w14:textId="77777777" w:rsidR="002D23E3" w:rsidRDefault="002D23E3" w:rsidP="002D23E3">
      <w:pPr>
        <w:pStyle w:val="ListParagraph"/>
        <w:ind w:left="720"/>
        <w:rPr>
          <w:b/>
          <w:sz w:val="18"/>
          <w:szCs w:val="18"/>
          <w:highlight w:val="yellow"/>
          <w:lang w:val="en"/>
        </w:rPr>
      </w:pPr>
    </w:p>
    <w:p w14:paraId="7FBE333B" w14:textId="2424343E" w:rsidR="002D23E3" w:rsidDel="005A69C7" w:rsidRDefault="002D23E3" w:rsidP="002D23E3">
      <w:pPr>
        <w:pStyle w:val="ListParagraph"/>
        <w:ind w:left="720"/>
        <w:rPr>
          <w:del w:id="447" w:author="Beth Quinlan" w:date="2018-04-04T15:34:00Z"/>
          <w:b/>
          <w:sz w:val="18"/>
          <w:szCs w:val="18"/>
          <w:lang w:val="en"/>
        </w:rPr>
      </w:pPr>
      <w:del w:id="448" w:author="Beth Quinlan" w:date="2018-04-04T15:34:00Z">
        <w:r w:rsidRPr="008773D9" w:rsidDel="005A69C7">
          <w:rPr>
            <w:b/>
            <w:sz w:val="18"/>
            <w:szCs w:val="18"/>
            <w:highlight w:val="yellow"/>
            <w:lang w:val="en"/>
          </w:rPr>
          <w:delText>[Code Start]</w:delText>
        </w:r>
      </w:del>
    </w:p>
    <w:p w14:paraId="3EC05B90" w14:textId="77777777" w:rsidR="002D23E3" w:rsidRDefault="002D23E3" w:rsidP="002D23E3">
      <w:pPr>
        <w:pStyle w:val="ListParagraph"/>
        <w:ind w:left="720"/>
        <w:rPr>
          <w:b/>
          <w:sz w:val="18"/>
          <w:szCs w:val="18"/>
          <w:lang w:val="en"/>
        </w:rPr>
      </w:pPr>
    </w:p>
    <w:p w14:paraId="37FFAD0E" w14:textId="4BB20B60" w:rsidR="00952DBC" w:rsidRPr="005A69C7" w:rsidRDefault="00952DBC">
      <w:pPr>
        <w:pStyle w:val="Code"/>
        <w:ind w:left="720"/>
        <w:rPr>
          <w:lang w:val="en"/>
          <w:rPrChange w:id="449" w:author="Beth Quinlan" w:date="2018-04-04T15:34:00Z">
            <w:rPr>
              <w:sz w:val="18"/>
              <w:szCs w:val="18"/>
              <w:lang w:val="en"/>
            </w:rPr>
          </w:rPrChange>
        </w:rPr>
        <w:pPrChange w:id="450" w:author="Beth Quinlan" w:date="2018-04-04T15:34:00Z">
          <w:pPr>
            <w:pStyle w:val="ListParagraph"/>
            <w:ind w:left="720"/>
          </w:pPr>
        </w:pPrChange>
      </w:pPr>
      <w:r w:rsidRPr="005A69C7">
        <w:rPr>
          <w:lang w:val="en"/>
          <w:rPrChange w:id="451" w:author="Beth Quinlan" w:date="2018-04-04T15:34:00Z">
            <w:rPr>
              <w:sz w:val="18"/>
              <w:szCs w:val="18"/>
              <w:lang w:val="en"/>
            </w:rPr>
          </w:rPrChange>
        </w:rPr>
        <w:t>New-</w:t>
      </w:r>
      <w:proofErr w:type="spellStart"/>
      <w:r w:rsidRPr="005A69C7">
        <w:rPr>
          <w:lang w:val="en"/>
          <w:rPrChange w:id="452" w:author="Beth Quinlan" w:date="2018-04-04T15:34:00Z">
            <w:rPr>
              <w:sz w:val="18"/>
              <w:szCs w:val="18"/>
              <w:lang w:val="en"/>
            </w:rPr>
          </w:rPrChange>
        </w:rPr>
        <w:t>AzureRmNetworkSecurityGroup</w:t>
      </w:r>
      <w:proofErr w:type="spellEnd"/>
      <w:r w:rsidRPr="005A69C7">
        <w:rPr>
          <w:lang w:val="en"/>
          <w:rPrChange w:id="453" w:author="Beth Quinlan" w:date="2018-04-04T15:34:00Z">
            <w:rPr>
              <w:sz w:val="18"/>
              <w:szCs w:val="18"/>
              <w:lang w:val="en"/>
            </w:rPr>
          </w:rPrChange>
        </w:rPr>
        <w:t xml:space="preserve"> -Name </w:t>
      </w:r>
      <w:proofErr w:type="spellStart"/>
      <w:r w:rsidRPr="005A69C7">
        <w:rPr>
          <w:lang w:val="en"/>
          <w:rPrChange w:id="454" w:author="Beth Quinlan" w:date="2018-04-04T15:34:00Z">
            <w:rPr>
              <w:sz w:val="18"/>
              <w:szCs w:val="18"/>
              <w:lang w:val="en"/>
            </w:rPr>
          </w:rPrChange>
        </w:rPr>
        <w:t>PolicyTestNSG</w:t>
      </w:r>
      <w:proofErr w:type="spellEnd"/>
      <w:r w:rsidR="005A3B7D" w:rsidRPr="005A69C7">
        <w:rPr>
          <w:lang w:val="en"/>
          <w:rPrChange w:id="455" w:author="Beth Quinlan" w:date="2018-04-04T15:34:00Z">
            <w:rPr>
              <w:sz w:val="18"/>
              <w:szCs w:val="18"/>
              <w:lang w:val="en"/>
            </w:rPr>
          </w:rPrChange>
        </w:rPr>
        <w:t xml:space="preserve"> </w:t>
      </w:r>
      <w:r w:rsidRPr="005A69C7">
        <w:rPr>
          <w:lang w:val="en"/>
          <w:rPrChange w:id="456" w:author="Beth Quinlan" w:date="2018-04-04T15:34:00Z">
            <w:rPr>
              <w:sz w:val="18"/>
              <w:szCs w:val="18"/>
              <w:lang w:val="en"/>
            </w:rPr>
          </w:rPrChange>
        </w:rPr>
        <w:t>-</w:t>
      </w:r>
      <w:proofErr w:type="spellStart"/>
      <w:r w:rsidRPr="005A69C7">
        <w:rPr>
          <w:lang w:val="en"/>
          <w:rPrChange w:id="457" w:author="Beth Quinlan" w:date="2018-04-04T15:34:00Z">
            <w:rPr>
              <w:sz w:val="18"/>
              <w:szCs w:val="18"/>
              <w:lang w:val="en"/>
            </w:rPr>
          </w:rPrChange>
        </w:rPr>
        <w:t>ResourceGroupName</w:t>
      </w:r>
      <w:proofErr w:type="spellEnd"/>
      <w:r w:rsidR="00FD5FBA" w:rsidRPr="005A69C7">
        <w:rPr>
          <w:lang w:val="en"/>
          <w:rPrChange w:id="458" w:author="Beth Quinlan" w:date="2018-04-04T15:34:00Z">
            <w:rPr>
              <w:sz w:val="18"/>
              <w:szCs w:val="18"/>
              <w:lang w:val="en"/>
            </w:rPr>
          </w:rPrChange>
        </w:rPr>
        <w:t xml:space="preserve"> </w:t>
      </w:r>
      <w:proofErr w:type="spellStart"/>
      <w:r w:rsidR="00FD5FBA" w:rsidRPr="005A69C7">
        <w:rPr>
          <w:highlight w:val="yellow"/>
          <w:lang w:val="en"/>
          <w:rPrChange w:id="459" w:author="Beth Quinlan" w:date="2018-04-04T15:35:00Z">
            <w:rPr>
              <w:sz w:val="18"/>
              <w:szCs w:val="18"/>
              <w:highlight w:val="yellow"/>
              <w:lang w:val="en"/>
            </w:rPr>
          </w:rPrChange>
        </w:rPr>
        <w:t>YourResourceGroupNameFromEarlier</w:t>
      </w:r>
      <w:proofErr w:type="spellEnd"/>
      <w:r w:rsidR="005A3B7D" w:rsidRPr="005A69C7">
        <w:rPr>
          <w:lang w:val="en"/>
          <w:rPrChange w:id="460" w:author="Beth Quinlan" w:date="2018-04-04T15:34:00Z">
            <w:rPr>
              <w:sz w:val="18"/>
              <w:szCs w:val="18"/>
              <w:lang w:val="en"/>
            </w:rPr>
          </w:rPrChange>
        </w:rPr>
        <w:t xml:space="preserve"> -Location </w:t>
      </w:r>
      <w:proofErr w:type="spellStart"/>
      <w:r w:rsidR="005A3B7D" w:rsidRPr="005A69C7">
        <w:rPr>
          <w:lang w:val="en"/>
          <w:rPrChange w:id="461" w:author="Beth Quinlan" w:date="2018-04-04T15:34:00Z">
            <w:rPr>
              <w:sz w:val="18"/>
              <w:szCs w:val="18"/>
              <w:lang w:val="en"/>
            </w:rPr>
          </w:rPrChange>
        </w:rPr>
        <w:t>westus</w:t>
      </w:r>
      <w:proofErr w:type="spellEnd"/>
    </w:p>
    <w:p w14:paraId="4218FC14" w14:textId="77777777" w:rsidR="002D23E3" w:rsidRPr="00D341EF" w:rsidRDefault="002D23E3" w:rsidP="002D23E3">
      <w:pPr>
        <w:pStyle w:val="ListParagraph"/>
        <w:ind w:left="720"/>
        <w:rPr>
          <w:b/>
          <w:sz w:val="18"/>
          <w:szCs w:val="18"/>
          <w:lang w:val="en-GB"/>
        </w:rPr>
      </w:pPr>
    </w:p>
    <w:p w14:paraId="538B6867" w14:textId="0687EB15" w:rsidR="002D23E3" w:rsidRPr="00D341EF" w:rsidDel="005A69C7" w:rsidRDefault="002D23E3" w:rsidP="002D23E3">
      <w:pPr>
        <w:pStyle w:val="ListParagraph"/>
        <w:ind w:left="720"/>
        <w:rPr>
          <w:del w:id="462" w:author="Beth Quinlan" w:date="2018-04-04T15:34:00Z"/>
          <w:b/>
          <w:sz w:val="18"/>
          <w:szCs w:val="18"/>
          <w:lang w:val="en"/>
        </w:rPr>
      </w:pPr>
      <w:del w:id="463" w:author="Beth Quinlan" w:date="2018-04-04T15:34:00Z">
        <w:r w:rsidDel="005A69C7">
          <w:rPr>
            <w:b/>
            <w:sz w:val="18"/>
            <w:szCs w:val="18"/>
            <w:highlight w:val="yellow"/>
            <w:lang w:val="en"/>
          </w:rPr>
          <w:delText>[Code End</w:delText>
        </w:r>
        <w:r w:rsidRPr="008773D9" w:rsidDel="005A69C7">
          <w:rPr>
            <w:b/>
            <w:sz w:val="18"/>
            <w:szCs w:val="18"/>
            <w:highlight w:val="yellow"/>
            <w:lang w:val="en"/>
          </w:rPr>
          <w:delText>]</w:delText>
        </w:r>
      </w:del>
    </w:p>
    <w:p w14:paraId="27D884E5" w14:textId="51FB8E9E" w:rsidR="002D23E3" w:rsidDel="005A69C7" w:rsidRDefault="002D23E3" w:rsidP="00E20CA2">
      <w:pPr>
        <w:pStyle w:val="Heading2"/>
        <w:rPr>
          <w:del w:id="464" w:author="Beth Quinlan" w:date="2018-04-04T15:35:00Z"/>
          <w:b w:val="0"/>
          <w:sz w:val="22"/>
          <w:szCs w:val="22"/>
          <w:lang w:val="en"/>
        </w:rPr>
      </w:pPr>
    </w:p>
    <w:p w14:paraId="304C59DA" w14:textId="41E03836" w:rsidR="00073AD3" w:rsidRDefault="00073AD3">
      <w:pPr>
        <w:pStyle w:val="ListParagraph"/>
        <w:numPr>
          <w:ilvl w:val="0"/>
          <w:numId w:val="6"/>
        </w:numPr>
        <w:rPr>
          <w:ins w:id="465" w:author="Beth Quinlan" w:date="2018-04-04T15:13:00Z"/>
          <w:lang w:val="en"/>
        </w:rPr>
        <w:pPrChange w:id="466" w:author="Beth Quinlan" w:date="2018-04-04T15:13:00Z">
          <w:pPr>
            <w:pStyle w:val="ListParagraph"/>
          </w:pPr>
        </w:pPrChange>
      </w:pPr>
      <w:ins w:id="467" w:author="Beth Quinlan" w:date="2018-04-04T15:11:00Z">
        <w:r>
          <w:rPr>
            <w:lang w:val="en"/>
          </w:rPr>
          <w:t>Select the newly pasted command and press F8 to</w:t>
        </w:r>
      </w:ins>
      <w:moveToRangeStart w:id="468" w:author="Beth Quinlan" w:date="2018-04-04T15:11:00Z" w:name="move510618014"/>
      <w:moveTo w:id="469" w:author="Beth Quinlan" w:date="2018-04-04T15:11:00Z">
        <w:del w:id="470" w:author="Beth Quinlan" w:date="2018-04-04T15:11:00Z">
          <w:r w:rsidRPr="00F24E29" w:rsidDel="00073AD3">
            <w:rPr>
              <w:lang w:val="en"/>
            </w:rPr>
            <w:delText>and</w:delText>
          </w:r>
        </w:del>
        <w:r w:rsidRPr="00F24E29">
          <w:rPr>
            <w:lang w:val="en"/>
          </w:rPr>
          <w:t xml:space="preserve"> run the </w:t>
        </w:r>
        <w:del w:id="471" w:author="Beth Quinlan" w:date="2018-04-04T15:11:00Z">
          <w:r w:rsidRPr="00F24E29" w:rsidDel="00073AD3">
            <w:rPr>
              <w:lang w:val="en"/>
            </w:rPr>
            <w:delText>script</w:delText>
          </w:r>
        </w:del>
      </w:moveTo>
      <w:ins w:id="472" w:author="Beth Quinlan" w:date="2018-04-04T15:11:00Z">
        <w:r>
          <w:rPr>
            <w:lang w:val="en"/>
          </w:rPr>
          <w:t>selection</w:t>
        </w:r>
      </w:ins>
      <w:moveTo w:id="473" w:author="Beth Quinlan" w:date="2018-04-04T15:11:00Z">
        <w:r w:rsidRPr="00F24E29">
          <w:rPr>
            <w:lang w:val="en"/>
          </w:rPr>
          <w:t xml:space="preserve">. </w:t>
        </w:r>
      </w:moveTo>
      <w:ins w:id="474" w:author="Beth Quinlan" w:date="2018-04-04T15:11:00Z">
        <w:r>
          <w:rPr>
            <w:lang w:val="en"/>
          </w:rPr>
          <w:t xml:space="preserve">  </w:t>
        </w:r>
      </w:ins>
      <w:moveTo w:id="475" w:author="Beth Quinlan" w:date="2018-04-04T15:11:00Z">
        <w:r w:rsidRPr="00F24E29">
          <w:rPr>
            <w:lang w:val="en"/>
          </w:rPr>
          <w:t>Observe the resul</w:t>
        </w:r>
      </w:moveTo>
      <w:ins w:id="476" w:author="Beth Quinlan" w:date="2018-04-11T10:23:00Z">
        <w:r w:rsidR="00126949">
          <w:rPr>
            <w:lang w:val="en"/>
          </w:rPr>
          <w:t>t (it should fail)</w:t>
        </w:r>
      </w:ins>
      <w:moveTo w:id="477" w:author="Beth Quinlan" w:date="2018-04-04T15:11:00Z">
        <w:del w:id="478" w:author="Beth Quinlan" w:date="2018-04-11T10:23:00Z">
          <w:r w:rsidRPr="00F24E29" w:rsidDel="00126949">
            <w:rPr>
              <w:lang w:val="en"/>
            </w:rPr>
            <w:delText>t</w:delText>
          </w:r>
        </w:del>
        <w:r w:rsidRPr="00F24E29">
          <w:rPr>
            <w:lang w:val="en"/>
          </w:rPr>
          <w:t>.</w:t>
        </w:r>
      </w:moveTo>
      <w:moveToRangeEnd w:id="468"/>
    </w:p>
    <w:p w14:paraId="68DA8C88" w14:textId="77777777" w:rsidR="00073AD3" w:rsidRDefault="00073AD3">
      <w:pPr>
        <w:pStyle w:val="ListParagraph"/>
        <w:ind w:left="720"/>
        <w:rPr>
          <w:ins w:id="479" w:author="Beth Quinlan" w:date="2018-04-04T15:13:00Z"/>
          <w:lang w:val="en"/>
        </w:rPr>
        <w:pPrChange w:id="480" w:author="Beth Quinlan" w:date="2018-04-04T15:35:00Z">
          <w:pPr>
            <w:pStyle w:val="ListParagraph"/>
          </w:pPr>
        </w:pPrChange>
      </w:pPr>
    </w:p>
    <w:p w14:paraId="269F0E36" w14:textId="6F09ABC6" w:rsidR="005A3B7D" w:rsidRPr="005A69C7" w:rsidDel="00073AD3" w:rsidRDefault="005A3B7D" w:rsidP="0046505A">
      <w:pPr>
        <w:pStyle w:val="ListParagraph"/>
        <w:numPr>
          <w:ilvl w:val="0"/>
          <w:numId w:val="6"/>
        </w:numPr>
        <w:rPr>
          <w:moveFrom w:id="481" w:author="Beth Quinlan" w:date="2018-04-04T15:12:00Z"/>
          <w:lang w:val="en"/>
        </w:rPr>
      </w:pPr>
      <w:r w:rsidRPr="0046505A">
        <w:rPr>
          <w:lang w:val="en"/>
        </w:rPr>
        <w:t xml:space="preserve">Copy &amp; paste the </w:t>
      </w:r>
      <w:ins w:id="482" w:author="Beth Quinlan" w:date="2018-04-04T15:12:00Z">
        <w:r w:rsidR="00073AD3" w:rsidRPr="00073AD3">
          <w:rPr>
            <w:lang w:val="en"/>
          </w:rPr>
          <w:t xml:space="preserve">following </w:t>
        </w:r>
      </w:ins>
      <w:r w:rsidRPr="00073AD3">
        <w:rPr>
          <w:lang w:val="en"/>
        </w:rPr>
        <w:t xml:space="preserve">code </w:t>
      </w:r>
      <w:del w:id="483" w:author="Beth Quinlan" w:date="2018-04-04T15:12:00Z">
        <w:r w:rsidRPr="00073AD3" w:rsidDel="00073AD3">
          <w:rPr>
            <w:lang w:val="en"/>
          </w:rPr>
          <w:delText xml:space="preserve">below </w:delText>
        </w:r>
      </w:del>
      <w:r w:rsidRPr="00073AD3">
        <w:rPr>
          <w:lang w:val="en"/>
        </w:rPr>
        <w:t>into your PowerShell script pane</w:t>
      </w:r>
      <w:ins w:id="484" w:author="Beth Quinlan" w:date="2018-04-04T15:12:00Z">
        <w:r w:rsidR="00073AD3" w:rsidRPr="00073AD3">
          <w:rPr>
            <w:lang w:val="en"/>
          </w:rPr>
          <w:t>.</w:t>
        </w:r>
      </w:ins>
      <w:r w:rsidRPr="00073AD3">
        <w:rPr>
          <w:lang w:val="en"/>
        </w:rPr>
        <w:t xml:space="preserve"> </w:t>
      </w:r>
      <w:ins w:id="485" w:author="Beth Quinlan" w:date="2018-04-04T15:37:00Z">
        <w:r w:rsidR="005A69C7">
          <w:rPr>
            <w:lang w:val="en"/>
          </w:rPr>
          <w:t>Edit the newly pasted code to reflect your actual resource group name (</w:t>
        </w:r>
      </w:ins>
      <w:ins w:id="486" w:author="Beth Quinlan" w:date="2018-04-04T15:38:00Z">
        <w:r w:rsidR="005A69C7">
          <w:rPr>
            <w:lang w:val="en"/>
          </w:rPr>
          <w:t xml:space="preserve">i.e., </w:t>
        </w:r>
      </w:ins>
      <w:proofErr w:type="spellStart"/>
      <w:ins w:id="487" w:author="Beth Quinlan" w:date="2018-04-04T15:37:00Z">
        <w:r w:rsidR="005A69C7">
          <w:rPr>
            <w:lang w:val="en"/>
          </w:rPr>
          <w:t>PolicyRG</w:t>
        </w:r>
        <w:proofErr w:type="spellEnd"/>
        <w:r w:rsidR="005A69C7">
          <w:rPr>
            <w:lang w:val="en"/>
          </w:rPr>
          <w:t>).</w:t>
        </w:r>
      </w:ins>
      <w:moveFromRangeStart w:id="488" w:author="Beth Quinlan" w:date="2018-04-04T15:12:00Z" w:name="move510618098"/>
      <w:moveFrom w:id="489" w:author="Beth Quinlan" w:date="2018-04-04T15:12:00Z">
        <w:r w:rsidRPr="0046505A" w:rsidDel="00073AD3">
          <w:rPr>
            <w:lang w:val="en"/>
          </w:rPr>
          <w:t>and re-run the script.</w:t>
        </w:r>
        <w:r w:rsidR="005E2DC0" w:rsidRPr="005A69C7" w:rsidDel="00073AD3">
          <w:rPr>
            <w:lang w:val="en"/>
          </w:rPr>
          <w:t xml:space="preserve"> Observe the new result.</w:t>
        </w:r>
      </w:moveFrom>
    </w:p>
    <w:moveFromRangeEnd w:id="488"/>
    <w:p w14:paraId="3EF0FE3E" w14:textId="763D4A54" w:rsidR="005A3B7D" w:rsidRPr="00073AD3" w:rsidRDefault="005A3B7D">
      <w:pPr>
        <w:pStyle w:val="ListParagraph"/>
        <w:numPr>
          <w:ilvl w:val="0"/>
          <w:numId w:val="6"/>
        </w:numPr>
        <w:rPr>
          <w:ins w:id="490" w:author="Beth Quinlan" w:date="2018-04-04T15:12:00Z"/>
          <w:lang w:val="en"/>
          <w:rPrChange w:id="491" w:author="Beth Quinlan" w:date="2018-04-04T15:13:00Z">
            <w:rPr>
              <w:ins w:id="492" w:author="Beth Quinlan" w:date="2018-04-04T15:12:00Z"/>
              <w:b/>
              <w:sz w:val="18"/>
              <w:szCs w:val="18"/>
              <w:highlight w:val="yellow"/>
              <w:lang w:val="en"/>
            </w:rPr>
          </w:rPrChange>
        </w:rPr>
        <w:pPrChange w:id="493" w:author="Beth Quinlan" w:date="2018-04-04T15:37:00Z">
          <w:pPr/>
        </w:pPrChange>
      </w:pPr>
    </w:p>
    <w:p w14:paraId="28595FC5" w14:textId="77777777" w:rsidR="00073AD3" w:rsidRPr="005A69C7" w:rsidRDefault="00073AD3">
      <w:pPr>
        <w:rPr>
          <w:lang w:val="en"/>
          <w:rPrChange w:id="494" w:author="Beth Quinlan" w:date="2018-04-04T15:37:00Z">
            <w:rPr>
              <w:b/>
              <w:sz w:val="18"/>
              <w:szCs w:val="18"/>
              <w:highlight w:val="yellow"/>
              <w:lang w:val="en"/>
            </w:rPr>
          </w:rPrChange>
        </w:rPr>
        <w:pPrChange w:id="495" w:author="Beth Quinlan" w:date="2018-04-04T15:37:00Z">
          <w:pPr>
            <w:pStyle w:val="ListParagraph"/>
            <w:ind w:left="720"/>
          </w:pPr>
        </w:pPrChange>
      </w:pPr>
    </w:p>
    <w:p w14:paraId="3E565515" w14:textId="6E71A94F" w:rsidR="005A3B7D" w:rsidDel="005A69C7" w:rsidRDefault="005A3B7D" w:rsidP="005A3B7D">
      <w:pPr>
        <w:pStyle w:val="ListParagraph"/>
        <w:ind w:left="720"/>
        <w:rPr>
          <w:del w:id="496" w:author="Beth Quinlan" w:date="2018-04-04T15:35:00Z"/>
          <w:b/>
          <w:sz w:val="18"/>
          <w:szCs w:val="18"/>
          <w:lang w:val="en"/>
        </w:rPr>
      </w:pPr>
      <w:del w:id="497" w:author="Beth Quinlan" w:date="2018-04-04T15:35:00Z">
        <w:r w:rsidRPr="008773D9" w:rsidDel="005A69C7">
          <w:rPr>
            <w:b/>
            <w:sz w:val="18"/>
            <w:szCs w:val="18"/>
            <w:highlight w:val="yellow"/>
            <w:lang w:val="en"/>
          </w:rPr>
          <w:delText>[Code Start]</w:delText>
        </w:r>
      </w:del>
    </w:p>
    <w:p w14:paraId="110AE830" w14:textId="19793BE7" w:rsidR="005A3B7D" w:rsidDel="005A69C7" w:rsidRDefault="005A3B7D" w:rsidP="005A3B7D">
      <w:pPr>
        <w:pStyle w:val="ListParagraph"/>
        <w:ind w:left="720"/>
        <w:rPr>
          <w:del w:id="498" w:author="Beth Quinlan" w:date="2018-04-04T15:35:00Z"/>
          <w:b/>
          <w:sz w:val="18"/>
          <w:szCs w:val="18"/>
          <w:lang w:val="en"/>
        </w:rPr>
      </w:pPr>
    </w:p>
    <w:p w14:paraId="6A7A3FF1" w14:textId="77777777" w:rsidR="005A3B7D" w:rsidRPr="005A69C7" w:rsidRDefault="005A3B7D">
      <w:pPr>
        <w:pStyle w:val="Code"/>
        <w:ind w:left="720" w:right="90"/>
        <w:rPr>
          <w:lang w:val="en"/>
          <w:rPrChange w:id="499" w:author="Beth Quinlan" w:date="2018-04-04T15:34:00Z">
            <w:rPr>
              <w:sz w:val="18"/>
              <w:szCs w:val="18"/>
              <w:lang w:val="en"/>
            </w:rPr>
          </w:rPrChange>
        </w:rPr>
        <w:pPrChange w:id="500" w:author="Beth Quinlan" w:date="2018-04-04T15:43:00Z">
          <w:pPr>
            <w:pStyle w:val="ListParagraph"/>
            <w:ind w:left="720"/>
          </w:pPr>
        </w:pPrChange>
      </w:pPr>
      <w:r w:rsidRPr="005A69C7">
        <w:rPr>
          <w:lang w:val="en"/>
          <w:rPrChange w:id="501" w:author="Beth Quinlan" w:date="2018-04-04T15:34:00Z">
            <w:rPr>
              <w:sz w:val="18"/>
              <w:szCs w:val="18"/>
              <w:lang w:val="en"/>
            </w:rPr>
          </w:rPrChange>
        </w:rPr>
        <w:t>New-</w:t>
      </w:r>
      <w:proofErr w:type="spellStart"/>
      <w:r w:rsidRPr="005A69C7">
        <w:rPr>
          <w:lang w:val="en"/>
          <w:rPrChange w:id="502" w:author="Beth Quinlan" w:date="2018-04-04T15:34:00Z">
            <w:rPr>
              <w:sz w:val="18"/>
              <w:szCs w:val="18"/>
              <w:lang w:val="en"/>
            </w:rPr>
          </w:rPrChange>
        </w:rPr>
        <w:t>AzureRmNetworkSecurityGroup</w:t>
      </w:r>
      <w:proofErr w:type="spellEnd"/>
      <w:r w:rsidRPr="005A69C7">
        <w:rPr>
          <w:lang w:val="en"/>
          <w:rPrChange w:id="503" w:author="Beth Quinlan" w:date="2018-04-04T15:34:00Z">
            <w:rPr>
              <w:sz w:val="18"/>
              <w:szCs w:val="18"/>
              <w:lang w:val="en"/>
            </w:rPr>
          </w:rPrChange>
        </w:rPr>
        <w:t xml:space="preserve"> -Name </w:t>
      </w:r>
      <w:proofErr w:type="spellStart"/>
      <w:r w:rsidRPr="005A69C7">
        <w:rPr>
          <w:lang w:val="en"/>
          <w:rPrChange w:id="504" w:author="Beth Quinlan" w:date="2018-04-04T15:34:00Z">
            <w:rPr>
              <w:sz w:val="18"/>
              <w:szCs w:val="18"/>
              <w:lang w:val="en"/>
            </w:rPr>
          </w:rPrChange>
        </w:rPr>
        <w:t>ProdPolicyTestNSGEurope</w:t>
      </w:r>
      <w:proofErr w:type="spellEnd"/>
      <w:r w:rsidRPr="005A69C7">
        <w:rPr>
          <w:lang w:val="en"/>
          <w:rPrChange w:id="505" w:author="Beth Quinlan" w:date="2018-04-04T15:34:00Z">
            <w:rPr>
              <w:sz w:val="18"/>
              <w:szCs w:val="18"/>
              <w:lang w:val="en"/>
            </w:rPr>
          </w:rPrChange>
        </w:rPr>
        <w:t xml:space="preserve"> -</w:t>
      </w:r>
      <w:proofErr w:type="spellStart"/>
      <w:r w:rsidRPr="005A69C7">
        <w:rPr>
          <w:lang w:val="en"/>
          <w:rPrChange w:id="506" w:author="Beth Quinlan" w:date="2018-04-04T15:34:00Z">
            <w:rPr>
              <w:sz w:val="18"/>
              <w:szCs w:val="18"/>
              <w:lang w:val="en"/>
            </w:rPr>
          </w:rPrChange>
        </w:rPr>
        <w:t>ResourceGroupName</w:t>
      </w:r>
      <w:proofErr w:type="spellEnd"/>
      <w:r w:rsidRPr="005A69C7">
        <w:rPr>
          <w:lang w:val="en"/>
          <w:rPrChange w:id="507" w:author="Beth Quinlan" w:date="2018-04-04T15:34:00Z">
            <w:rPr>
              <w:sz w:val="18"/>
              <w:szCs w:val="18"/>
              <w:lang w:val="en"/>
            </w:rPr>
          </w:rPrChange>
        </w:rPr>
        <w:t xml:space="preserve"> </w:t>
      </w:r>
      <w:proofErr w:type="spellStart"/>
      <w:r w:rsidRPr="005A69C7">
        <w:rPr>
          <w:b/>
          <w:highlight w:val="yellow"/>
          <w:lang w:val="en"/>
          <w:rPrChange w:id="508" w:author="Beth Quinlan" w:date="2018-04-04T15:38:00Z">
            <w:rPr>
              <w:sz w:val="18"/>
              <w:szCs w:val="18"/>
              <w:highlight w:val="yellow"/>
              <w:lang w:val="en"/>
            </w:rPr>
          </w:rPrChange>
        </w:rPr>
        <w:t>YourResourceGroupNameFromEarlier</w:t>
      </w:r>
      <w:proofErr w:type="spellEnd"/>
      <w:r w:rsidRPr="005A69C7">
        <w:rPr>
          <w:lang w:val="en"/>
          <w:rPrChange w:id="509" w:author="Beth Quinlan" w:date="2018-04-04T15:34:00Z">
            <w:rPr>
              <w:sz w:val="18"/>
              <w:szCs w:val="18"/>
              <w:lang w:val="en"/>
            </w:rPr>
          </w:rPrChange>
        </w:rPr>
        <w:t xml:space="preserve"> -Location </w:t>
      </w:r>
      <w:proofErr w:type="spellStart"/>
      <w:r w:rsidRPr="005A69C7">
        <w:rPr>
          <w:lang w:val="en"/>
          <w:rPrChange w:id="510" w:author="Beth Quinlan" w:date="2018-04-04T15:34:00Z">
            <w:rPr>
              <w:sz w:val="18"/>
              <w:szCs w:val="18"/>
              <w:lang w:val="en"/>
            </w:rPr>
          </w:rPrChange>
        </w:rPr>
        <w:t>westeurope</w:t>
      </w:r>
      <w:proofErr w:type="spellEnd"/>
    </w:p>
    <w:p w14:paraId="6EF3FDD4" w14:textId="77777777" w:rsidR="005A3B7D" w:rsidRPr="00D341EF" w:rsidRDefault="005A3B7D" w:rsidP="005A3B7D">
      <w:pPr>
        <w:pStyle w:val="ListParagraph"/>
        <w:ind w:left="720"/>
        <w:rPr>
          <w:b/>
          <w:sz w:val="18"/>
          <w:szCs w:val="18"/>
          <w:lang w:val="en-GB"/>
        </w:rPr>
      </w:pPr>
    </w:p>
    <w:p w14:paraId="5AD94D41" w14:textId="2E034901" w:rsidR="00214E4D" w:rsidRPr="005A69C7" w:rsidDel="005A69C7" w:rsidRDefault="005A3B7D" w:rsidP="00214E4D">
      <w:pPr>
        <w:pStyle w:val="ListParagraph"/>
        <w:ind w:left="720"/>
        <w:rPr>
          <w:del w:id="511" w:author="Beth Quinlan" w:date="2018-04-04T15:35:00Z"/>
          <w:lang w:val="en"/>
          <w:rPrChange w:id="512" w:author="Beth Quinlan" w:date="2018-04-04T15:36:00Z">
            <w:rPr>
              <w:del w:id="513" w:author="Beth Quinlan" w:date="2018-04-04T15:35:00Z"/>
              <w:b/>
              <w:sz w:val="18"/>
              <w:szCs w:val="18"/>
              <w:lang w:val="en"/>
            </w:rPr>
          </w:rPrChange>
        </w:rPr>
      </w:pPr>
      <w:del w:id="514" w:author="Beth Quinlan" w:date="2018-04-04T15:35:00Z">
        <w:r w:rsidRPr="005A69C7" w:rsidDel="005A69C7">
          <w:rPr>
            <w:lang w:val="en"/>
            <w:rPrChange w:id="515" w:author="Beth Quinlan" w:date="2018-04-04T15:36:00Z">
              <w:rPr>
                <w:b/>
                <w:sz w:val="18"/>
                <w:szCs w:val="18"/>
                <w:highlight w:val="yellow"/>
                <w:lang w:val="en"/>
              </w:rPr>
            </w:rPrChange>
          </w:rPr>
          <w:delText>[Code End]</w:delText>
        </w:r>
      </w:del>
    </w:p>
    <w:p w14:paraId="18D45D68" w14:textId="4F14777D" w:rsidR="003D3E51" w:rsidRPr="005A69C7" w:rsidDel="005A69C7" w:rsidRDefault="003D3E51" w:rsidP="00214E4D">
      <w:pPr>
        <w:pStyle w:val="ListParagraph"/>
        <w:ind w:left="720"/>
        <w:rPr>
          <w:del w:id="516" w:author="Beth Quinlan" w:date="2018-04-04T15:35:00Z"/>
          <w:lang w:val="en"/>
          <w:rPrChange w:id="517" w:author="Beth Quinlan" w:date="2018-04-04T15:36:00Z">
            <w:rPr>
              <w:del w:id="518" w:author="Beth Quinlan" w:date="2018-04-04T15:35:00Z"/>
              <w:b/>
              <w:sz w:val="18"/>
              <w:szCs w:val="18"/>
              <w:lang w:val="en"/>
            </w:rPr>
          </w:rPrChange>
        </w:rPr>
      </w:pPr>
    </w:p>
    <w:p w14:paraId="7150376B" w14:textId="750B9777" w:rsidR="003D3E51" w:rsidRPr="005A69C7" w:rsidDel="005A69C7" w:rsidRDefault="003D3E51" w:rsidP="00214E4D">
      <w:pPr>
        <w:pStyle w:val="ListParagraph"/>
        <w:ind w:left="720"/>
        <w:rPr>
          <w:del w:id="519" w:author="Beth Quinlan" w:date="2018-04-04T15:37:00Z"/>
          <w:lang w:val="en"/>
          <w:rPrChange w:id="520" w:author="Beth Quinlan" w:date="2018-04-04T15:36:00Z">
            <w:rPr>
              <w:del w:id="521" w:author="Beth Quinlan" w:date="2018-04-04T15:37:00Z"/>
              <w:b/>
              <w:sz w:val="18"/>
              <w:szCs w:val="18"/>
              <w:lang w:val="en"/>
            </w:rPr>
          </w:rPrChange>
        </w:rPr>
      </w:pPr>
    </w:p>
    <w:p w14:paraId="775536EC" w14:textId="102A7827" w:rsidR="00417FB8" w:rsidRDefault="00417FB8" w:rsidP="00417FB8">
      <w:pPr>
        <w:pStyle w:val="ListParagraph"/>
        <w:numPr>
          <w:ilvl w:val="0"/>
          <w:numId w:val="6"/>
        </w:numPr>
        <w:rPr>
          <w:ins w:id="522" w:author="Beth Quinlan" w:date="2018-04-04T15:14:00Z"/>
          <w:lang w:val="en"/>
        </w:rPr>
      </w:pPr>
      <w:ins w:id="523" w:author="Beth Quinlan" w:date="2018-04-04T15:14:00Z">
        <w:r>
          <w:rPr>
            <w:lang w:val="en"/>
          </w:rPr>
          <w:t>Select the newly pasted command and press F8 to</w:t>
        </w:r>
        <w:r w:rsidRPr="00F24E29">
          <w:rPr>
            <w:lang w:val="en"/>
          </w:rPr>
          <w:t xml:space="preserve"> run the </w:t>
        </w:r>
        <w:r>
          <w:rPr>
            <w:lang w:val="en"/>
          </w:rPr>
          <w:t>selection</w:t>
        </w:r>
        <w:r w:rsidRPr="00F24E29">
          <w:rPr>
            <w:lang w:val="en"/>
          </w:rPr>
          <w:t xml:space="preserve">. </w:t>
        </w:r>
        <w:r>
          <w:rPr>
            <w:lang w:val="en"/>
          </w:rPr>
          <w:t xml:space="preserve">  </w:t>
        </w:r>
        <w:r w:rsidRPr="00F24E29">
          <w:rPr>
            <w:lang w:val="en"/>
          </w:rPr>
          <w:t>Observe the result</w:t>
        </w:r>
      </w:ins>
      <w:ins w:id="524" w:author="Beth Quinlan" w:date="2018-04-11T10:24:00Z">
        <w:r w:rsidR="00144509">
          <w:rPr>
            <w:lang w:val="en"/>
          </w:rPr>
          <w:t xml:space="preserve"> (it should succeed)</w:t>
        </w:r>
      </w:ins>
      <w:ins w:id="525" w:author="Beth Quinlan" w:date="2018-04-04T15:14:00Z">
        <w:r w:rsidRPr="00F24E29">
          <w:rPr>
            <w:lang w:val="en"/>
          </w:rPr>
          <w:t>.</w:t>
        </w:r>
      </w:ins>
    </w:p>
    <w:p w14:paraId="07BBC7BC" w14:textId="30A64FEE" w:rsidR="00073AD3" w:rsidRPr="00F24E29" w:rsidDel="00417FB8" w:rsidRDefault="00073AD3" w:rsidP="00073AD3">
      <w:pPr>
        <w:pStyle w:val="ListParagraph"/>
        <w:numPr>
          <w:ilvl w:val="0"/>
          <w:numId w:val="6"/>
        </w:numPr>
        <w:rPr>
          <w:del w:id="526" w:author="Beth Quinlan" w:date="2018-04-04T15:14:00Z"/>
          <w:moveTo w:id="527" w:author="Beth Quinlan" w:date="2018-04-04T15:12:00Z"/>
          <w:lang w:val="en"/>
        </w:rPr>
      </w:pPr>
      <w:moveToRangeStart w:id="528" w:author="Beth Quinlan" w:date="2018-04-04T15:12:00Z" w:name="move510618098"/>
      <w:moveTo w:id="529" w:author="Beth Quinlan" w:date="2018-04-04T15:12:00Z">
        <w:del w:id="530" w:author="Beth Quinlan" w:date="2018-04-04T15:14:00Z">
          <w:r w:rsidRPr="00F24E29" w:rsidDel="00417FB8">
            <w:rPr>
              <w:lang w:val="en"/>
            </w:rPr>
            <w:delText>and re-run the script. Observe the new result.</w:delText>
          </w:r>
        </w:del>
      </w:moveTo>
    </w:p>
    <w:moveToRangeEnd w:id="528"/>
    <w:p w14:paraId="123FEAF9" w14:textId="40199BC2" w:rsidR="003D3E51" w:rsidRDefault="003D3E51" w:rsidP="00214E4D">
      <w:pPr>
        <w:pStyle w:val="ListParagraph"/>
        <w:ind w:left="720"/>
        <w:rPr>
          <w:b/>
          <w:sz w:val="18"/>
          <w:szCs w:val="18"/>
          <w:lang w:val="en"/>
        </w:rPr>
      </w:pPr>
    </w:p>
    <w:p w14:paraId="317928BC" w14:textId="54A75F2A" w:rsidR="003D3E51" w:rsidDel="005A69C7" w:rsidRDefault="005A69C7" w:rsidP="00214E4D">
      <w:pPr>
        <w:pStyle w:val="ListParagraph"/>
        <w:ind w:left="720"/>
        <w:rPr>
          <w:del w:id="531" w:author="Beth Quinlan" w:date="2018-04-04T15:37:00Z"/>
          <w:b/>
          <w:sz w:val="18"/>
          <w:szCs w:val="18"/>
          <w:lang w:val="en"/>
        </w:rPr>
      </w:pPr>
      <w:ins w:id="532" w:author="Beth Quinlan" w:date="2018-04-04T15:40:00Z">
        <w:r>
          <w:rPr>
            <w:lang w:val="en"/>
          </w:rPr>
          <w:t>T</w:t>
        </w:r>
        <w:r w:rsidRPr="000F010A">
          <w:rPr>
            <w:lang w:val="en"/>
          </w:rPr>
          <w:t>o remove the polic</w:t>
        </w:r>
      </w:ins>
      <w:ins w:id="533" w:author="Beth Quinlan" w:date="2018-04-04T16:34:00Z">
        <w:r w:rsidR="000637F1">
          <w:rPr>
            <w:lang w:val="en"/>
          </w:rPr>
          <w:t>y assignments</w:t>
        </w:r>
      </w:ins>
      <w:ins w:id="534" w:author="Beth Quinlan" w:date="2018-04-04T15:40:00Z">
        <w:r>
          <w:rPr>
            <w:lang w:val="en"/>
          </w:rPr>
          <w:t xml:space="preserve">, </w:t>
        </w:r>
      </w:ins>
    </w:p>
    <w:p w14:paraId="02969E58" w14:textId="27131D9B" w:rsidR="003D3E51" w:rsidDel="005A69C7" w:rsidRDefault="003D3E51" w:rsidP="00214E4D">
      <w:pPr>
        <w:pStyle w:val="ListParagraph"/>
        <w:ind w:left="720"/>
        <w:rPr>
          <w:del w:id="535" w:author="Beth Quinlan" w:date="2018-04-04T15:37:00Z"/>
          <w:b/>
          <w:sz w:val="18"/>
          <w:szCs w:val="18"/>
          <w:lang w:val="en"/>
        </w:rPr>
      </w:pPr>
    </w:p>
    <w:p w14:paraId="09509E0A" w14:textId="45ABF070" w:rsidR="003D3E51" w:rsidRPr="005A69C7" w:rsidRDefault="005A69C7">
      <w:pPr>
        <w:pStyle w:val="ListParagraph"/>
        <w:numPr>
          <w:ilvl w:val="0"/>
          <w:numId w:val="6"/>
        </w:numPr>
        <w:rPr>
          <w:ins w:id="536" w:author="Beth Quinlan" w:date="2018-04-04T15:26:00Z"/>
          <w:lang w:val="en"/>
          <w:rPrChange w:id="537" w:author="Beth Quinlan" w:date="2018-04-04T15:36:00Z">
            <w:rPr>
              <w:ins w:id="538" w:author="Beth Quinlan" w:date="2018-04-04T15:26:00Z"/>
              <w:b/>
              <w:sz w:val="18"/>
              <w:szCs w:val="18"/>
              <w:lang w:val="en"/>
            </w:rPr>
          </w:rPrChange>
        </w:rPr>
        <w:pPrChange w:id="539" w:author="Beth Quinlan" w:date="2018-04-04T15:36:00Z">
          <w:pPr>
            <w:pStyle w:val="ListParagraph"/>
            <w:ind w:left="720"/>
          </w:pPr>
        </w:pPrChange>
      </w:pPr>
      <w:ins w:id="540" w:author="Beth Quinlan" w:date="2018-04-04T15:40:00Z">
        <w:r>
          <w:rPr>
            <w:lang w:val="en"/>
          </w:rPr>
          <w:t>r</w:t>
        </w:r>
      </w:ins>
      <w:ins w:id="541" w:author="Beth Quinlan" w:date="2018-04-04T15:26:00Z">
        <w:r w:rsidR="007507C5" w:rsidRPr="005A69C7">
          <w:rPr>
            <w:lang w:val="en"/>
            <w:rPrChange w:id="542" w:author="Beth Quinlan" w:date="2018-04-04T15:36:00Z">
              <w:rPr>
                <w:b/>
                <w:sz w:val="18"/>
                <w:szCs w:val="18"/>
                <w:lang w:val="en"/>
              </w:rPr>
            </w:rPrChange>
          </w:rPr>
          <w:t>un the following commands</w:t>
        </w:r>
      </w:ins>
      <w:ins w:id="543" w:author="Beth Quinlan" w:date="2018-04-04T15:27:00Z">
        <w:r w:rsidR="007507C5" w:rsidRPr="005A69C7">
          <w:rPr>
            <w:lang w:val="en"/>
            <w:rPrChange w:id="544" w:author="Beth Quinlan" w:date="2018-04-04T15:36:00Z">
              <w:rPr>
                <w:b/>
                <w:sz w:val="18"/>
                <w:szCs w:val="18"/>
                <w:lang w:val="en"/>
              </w:rPr>
            </w:rPrChange>
          </w:rPr>
          <w:t xml:space="preserve">, substituting </w:t>
        </w:r>
      </w:ins>
      <w:ins w:id="545" w:author="Beth Quinlan" w:date="2018-04-04T15:40:00Z">
        <w:r>
          <w:rPr>
            <w:lang w:val="en"/>
          </w:rPr>
          <w:t>for the highlighted items</w:t>
        </w:r>
      </w:ins>
      <w:ins w:id="546" w:author="Beth Quinlan" w:date="2018-04-04T15:27:00Z">
        <w:r w:rsidR="007507C5" w:rsidRPr="005A69C7">
          <w:rPr>
            <w:lang w:val="en"/>
            <w:rPrChange w:id="547" w:author="Beth Quinlan" w:date="2018-04-04T15:36:00Z">
              <w:rPr>
                <w:b/>
                <w:sz w:val="18"/>
                <w:szCs w:val="18"/>
                <w:lang w:val="en"/>
              </w:rPr>
            </w:rPrChange>
          </w:rPr>
          <w:t>, as appropriate</w:t>
        </w:r>
      </w:ins>
      <w:ins w:id="548" w:author="Beth Quinlan" w:date="2018-04-04T15:26:00Z">
        <w:r w:rsidR="007507C5" w:rsidRPr="005A69C7">
          <w:rPr>
            <w:lang w:val="en"/>
            <w:rPrChange w:id="549" w:author="Beth Quinlan" w:date="2018-04-04T15:36:00Z">
              <w:rPr>
                <w:b/>
                <w:sz w:val="18"/>
                <w:szCs w:val="18"/>
                <w:lang w:val="en"/>
              </w:rPr>
            </w:rPrChange>
          </w:rPr>
          <w:t>:</w:t>
        </w:r>
      </w:ins>
    </w:p>
    <w:p w14:paraId="74CD1C90" w14:textId="7BCDB952" w:rsidR="007507C5" w:rsidRDefault="007507C5" w:rsidP="00214E4D">
      <w:pPr>
        <w:pStyle w:val="ListParagraph"/>
        <w:ind w:left="720"/>
        <w:rPr>
          <w:ins w:id="550" w:author="Beth Quinlan" w:date="2018-04-04T15:26:00Z"/>
          <w:b/>
          <w:sz w:val="18"/>
          <w:szCs w:val="18"/>
          <w:lang w:val="en"/>
        </w:rPr>
      </w:pPr>
    </w:p>
    <w:p w14:paraId="4D9952F5" w14:textId="05EAACAA" w:rsidR="007507C5" w:rsidRPr="005A69C7" w:rsidRDefault="007507C5">
      <w:pPr>
        <w:pStyle w:val="Code"/>
        <w:ind w:left="720"/>
        <w:rPr>
          <w:ins w:id="551" w:author="Beth Quinlan" w:date="2018-04-04T15:26:00Z"/>
          <w:lang w:val="en"/>
          <w:rPrChange w:id="552" w:author="Beth Quinlan" w:date="2018-04-04T15:34:00Z">
            <w:rPr>
              <w:ins w:id="553" w:author="Beth Quinlan" w:date="2018-04-04T15:26:00Z"/>
              <w:color w:val="FFFFFF"/>
            </w:rPr>
          </w:rPrChange>
        </w:rPr>
        <w:pPrChange w:id="554" w:author="Beth Quinlan" w:date="2018-04-04T15:38:00Z">
          <w:pPr>
            <w:pStyle w:val="IntenseQuote"/>
            <w:jc w:val="left"/>
          </w:pPr>
        </w:pPrChange>
      </w:pPr>
      <w:ins w:id="555" w:author="Beth Quinlan" w:date="2018-04-04T15:26:00Z">
        <w:r w:rsidRPr="005A69C7">
          <w:rPr>
            <w:lang w:val="en"/>
            <w:rPrChange w:id="556" w:author="Beth Quinlan" w:date="2018-04-04T15:34:00Z">
              <w:rPr/>
            </w:rPrChange>
          </w:rPr>
          <w:t>Remove-</w:t>
        </w:r>
        <w:proofErr w:type="spellStart"/>
        <w:r w:rsidRPr="005A69C7">
          <w:rPr>
            <w:lang w:val="en"/>
            <w:rPrChange w:id="557" w:author="Beth Quinlan" w:date="2018-04-04T15:34:00Z">
              <w:rPr/>
            </w:rPrChange>
          </w:rPr>
          <w:t>AzureRmPolicyAssignment</w:t>
        </w:r>
        <w:proofErr w:type="spellEnd"/>
        <w:r w:rsidRPr="005A69C7">
          <w:rPr>
            <w:lang w:val="en"/>
            <w:rPrChange w:id="558" w:author="Beth Quinlan" w:date="2018-04-04T15:34:00Z">
              <w:rPr/>
            </w:rPrChange>
          </w:rPr>
          <w:t xml:space="preserve"> -Name </w:t>
        </w:r>
        <w:proofErr w:type="spellStart"/>
        <w:r w:rsidRPr="005A69C7">
          <w:rPr>
            <w:lang w:val="en"/>
            <w:rPrChange w:id="559" w:author="Beth Quinlan" w:date="2018-04-04T15:34:00Z">
              <w:rPr/>
            </w:rPrChange>
          </w:rPr>
          <w:t>locationPolicyAssignment</w:t>
        </w:r>
        <w:proofErr w:type="spellEnd"/>
        <w:r w:rsidRPr="005A69C7">
          <w:rPr>
            <w:lang w:val="en"/>
            <w:rPrChange w:id="560" w:author="Beth Quinlan" w:date="2018-04-04T15:34:00Z">
              <w:rPr/>
            </w:rPrChange>
          </w:rPr>
          <w:t xml:space="preserve"> -Scope /subscriptions/</w:t>
        </w:r>
        <w:r w:rsidRPr="005A69C7">
          <w:rPr>
            <w:highlight w:val="yellow"/>
            <w:lang w:val="en"/>
            <w:rPrChange w:id="561" w:author="Beth Quinlan" w:date="2018-04-04T15:36:00Z">
              <w:rPr/>
            </w:rPrChange>
          </w:rPr>
          <w:t>subscriptionID</w:t>
        </w:r>
        <w:r w:rsidRPr="005A69C7">
          <w:rPr>
            <w:lang w:val="en"/>
            <w:rPrChange w:id="562" w:author="Beth Quinlan" w:date="2018-04-04T15:34:00Z">
              <w:rPr/>
            </w:rPrChange>
          </w:rPr>
          <w:t>/resourceGroups/</w:t>
        </w:r>
      </w:ins>
      <w:ins w:id="563" w:author="Beth Quinlan" w:date="2018-04-04T15:39:00Z">
        <w:r w:rsidR="005A69C7" w:rsidRPr="003E77BB">
          <w:rPr>
            <w:b/>
            <w:highlight w:val="yellow"/>
            <w:lang w:val="en"/>
          </w:rPr>
          <w:t>YourResourceGroupNameFromEarlier</w:t>
        </w:r>
      </w:ins>
    </w:p>
    <w:p w14:paraId="03D3DEAE" w14:textId="77777777" w:rsidR="007507C5" w:rsidRPr="007507C5" w:rsidRDefault="007507C5">
      <w:pPr>
        <w:pStyle w:val="Code"/>
        <w:ind w:left="720"/>
        <w:rPr>
          <w:ins w:id="564" w:author="Beth Quinlan" w:date="2018-04-04T15:27:00Z"/>
          <w:sz w:val="18"/>
          <w:szCs w:val="18"/>
          <w:lang w:val="en"/>
          <w:rPrChange w:id="565" w:author="Beth Quinlan" w:date="2018-04-04T15:27:00Z">
            <w:rPr>
              <w:ins w:id="566" w:author="Beth Quinlan" w:date="2018-04-04T15:27:00Z"/>
            </w:rPr>
          </w:rPrChange>
        </w:rPr>
        <w:pPrChange w:id="567" w:author="Beth Quinlan" w:date="2018-04-04T15:38:00Z">
          <w:pPr>
            <w:pStyle w:val="Code"/>
          </w:pPr>
        </w:pPrChange>
      </w:pPr>
    </w:p>
    <w:p w14:paraId="0E10547A" w14:textId="16EEAB2F" w:rsidR="007507C5" w:rsidRPr="009D63E1" w:rsidRDefault="007507C5">
      <w:pPr>
        <w:pStyle w:val="Code"/>
        <w:ind w:left="720"/>
        <w:rPr>
          <w:ins w:id="568" w:author="Beth Quinlan" w:date="2018-04-04T15:26:00Z"/>
          <w:lang w:val="en"/>
          <w:rPrChange w:id="569" w:author="Beth Quinlan" w:date="2018-04-04T16:22:00Z">
            <w:rPr>
              <w:ins w:id="570" w:author="Beth Quinlan" w:date="2018-04-04T15:26:00Z"/>
              <w:color w:val="FFFFFF"/>
            </w:rPr>
          </w:rPrChange>
        </w:rPr>
        <w:pPrChange w:id="571" w:author="Beth Quinlan" w:date="2018-04-04T15:38:00Z">
          <w:pPr>
            <w:pStyle w:val="IntenseQuote"/>
            <w:jc w:val="left"/>
          </w:pPr>
        </w:pPrChange>
      </w:pPr>
      <w:ins w:id="572" w:author="Beth Quinlan" w:date="2018-04-04T15:26:00Z">
        <w:r w:rsidRPr="009D63E1">
          <w:rPr>
            <w:lang w:val="en"/>
            <w:rPrChange w:id="573" w:author="Beth Quinlan" w:date="2018-04-04T16:22:00Z">
              <w:rPr/>
            </w:rPrChange>
          </w:rPr>
          <w:t>Remove-</w:t>
        </w:r>
        <w:proofErr w:type="spellStart"/>
        <w:r w:rsidRPr="009D63E1">
          <w:rPr>
            <w:lang w:val="en"/>
            <w:rPrChange w:id="574" w:author="Beth Quinlan" w:date="2018-04-04T16:22:00Z">
              <w:rPr/>
            </w:rPrChange>
          </w:rPr>
          <w:t>AzureRmPolicyAssignment</w:t>
        </w:r>
        <w:proofErr w:type="spellEnd"/>
        <w:r w:rsidRPr="009D63E1">
          <w:rPr>
            <w:lang w:val="en"/>
            <w:rPrChange w:id="575" w:author="Beth Quinlan" w:date="2018-04-04T16:22:00Z">
              <w:rPr/>
            </w:rPrChange>
          </w:rPr>
          <w:t xml:space="preserve"> -Name </w:t>
        </w:r>
        <w:proofErr w:type="spellStart"/>
        <w:r w:rsidRPr="009D63E1">
          <w:rPr>
            <w:lang w:val="en"/>
            <w:rPrChange w:id="576" w:author="Beth Quinlan" w:date="2018-04-04T16:22:00Z">
              <w:rPr/>
            </w:rPrChange>
          </w:rPr>
          <w:t>namingConvPolicyAssignment</w:t>
        </w:r>
        <w:proofErr w:type="spellEnd"/>
        <w:r w:rsidRPr="009D63E1">
          <w:rPr>
            <w:lang w:val="en"/>
            <w:rPrChange w:id="577" w:author="Beth Quinlan" w:date="2018-04-04T16:22:00Z">
              <w:rPr/>
            </w:rPrChange>
          </w:rPr>
          <w:t xml:space="preserve"> -Scope /subscriptions/</w:t>
        </w:r>
        <w:r w:rsidRPr="009D63E1">
          <w:rPr>
            <w:highlight w:val="yellow"/>
            <w:lang w:val="en"/>
            <w:rPrChange w:id="578" w:author="Beth Quinlan" w:date="2018-04-04T16:22:00Z">
              <w:rPr/>
            </w:rPrChange>
          </w:rPr>
          <w:t>subscriptionID</w:t>
        </w:r>
        <w:r w:rsidRPr="009D63E1">
          <w:rPr>
            <w:lang w:val="en"/>
            <w:rPrChange w:id="579" w:author="Beth Quinlan" w:date="2018-04-04T16:22:00Z">
              <w:rPr/>
            </w:rPrChange>
          </w:rPr>
          <w:t>/resourceGroups/</w:t>
        </w:r>
      </w:ins>
      <w:ins w:id="580" w:author="Beth Quinlan" w:date="2018-04-04T15:38:00Z">
        <w:r w:rsidR="005A69C7" w:rsidRPr="009D63E1">
          <w:rPr>
            <w:highlight w:val="yellow"/>
            <w:lang w:val="en"/>
            <w:rPrChange w:id="581" w:author="Beth Quinlan" w:date="2018-04-04T16:22:00Z">
              <w:rPr>
                <w:b/>
                <w:highlight w:val="yellow"/>
                <w:lang w:val="en"/>
              </w:rPr>
            </w:rPrChange>
          </w:rPr>
          <w:t>YourResourceGroupNameFromEarlier</w:t>
        </w:r>
      </w:ins>
    </w:p>
    <w:p w14:paraId="1E4B661E" w14:textId="77777777" w:rsidR="007507C5" w:rsidRDefault="007507C5">
      <w:pPr>
        <w:pStyle w:val="Code"/>
        <w:ind w:left="720"/>
        <w:rPr>
          <w:b/>
          <w:sz w:val="18"/>
          <w:szCs w:val="18"/>
          <w:lang w:val="en"/>
        </w:rPr>
        <w:pPrChange w:id="582" w:author="Beth Quinlan" w:date="2018-04-04T15:38:00Z">
          <w:pPr>
            <w:pStyle w:val="ListParagraph"/>
            <w:ind w:left="720"/>
          </w:pPr>
        </w:pPrChange>
      </w:pPr>
    </w:p>
    <w:p w14:paraId="6CF1C5D1" w14:textId="69485199" w:rsidR="003D3E51" w:rsidRDefault="003D3E51" w:rsidP="00214E4D">
      <w:pPr>
        <w:pStyle w:val="ListParagraph"/>
        <w:ind w:left="720"/>
        <w:rPr>
          <w:b/>
          <w:sz w:val="18"/>
          <w:szCs w:val="18"/>
          <w:lang w:val="en"/>
        </w:rPr>
      </w:pPr>
    </w:p>
    <w:p w14:paraId="166F4F8C" w14:textId="163B0B1D" w:rsidR="003D3E51" w:rsidRDefault="003D3E51" w:rsidP="00214E4D">
      <w:pPr>
        <w:pStyle w:val="ListParagraph"/>
        <w:ind w:left="720"/>
        <w:rPr>
          <w:b/>
          <w:sz w:val="18"/>
          <w:szCs w:val="18"/>
          <w:lang w:val="en"/>
        </w:rPr>
      </w:pPr>
    </w:p>
    <w:p w14:paraId="72261A72" w14:textId="2867546E" w:rsidR="003D3E51" w:rsidRDefault="003D3E51" w:rsidP="00214E4D">
      <w:pPr>
        <w:pStyle w:val="ListParagraph"/>
        <w:ind w:left="720"/>
        <w:rPr>
          <w:b/>
          <w:sz w:val="18"/>
          <w:szCs w:val="18"/>
          <w:lang w:val="en"/>
        </w:rPr>
      </w:pPr>
    </w:p>
    <w:p w14:paraId="1F1ECF2A" w14:textId="579227E3" w:rsidR="003D3E51" w:rsidRDefault="003D3E51" w:rsidP="00214E4D">
      <w:pPr>
        <w:pStyle w:val="ListParagraph"/>
        <w:ind w:left="720"/>
        <w:rPr>
          <w:b/>
          <w:sz w:val="18"/>
          <w:szCs w:val="18"/>
          <w:lang w:val="en"/>
        </w:rPr>
      </w:pPr>
    </w:p>
    <w:p w14:paraId="1D110389" w14:textId="0C1D3A84" w:rsidR="003D3E51" w:rsidRDefault="003D3E51" w:rsidP="00214E4D">
      <w:pPr>
        <w:pStyle w:val="ListParagraph"/>
        <w:ind w:left="720"/>
        <w:rPr>
          <w:b/>
          <w:sz w:val="18"/>
          <w:szCs w:val="18"/>
          <w:lang w:val="en"/>
        </w:rPr>
      </w:pPr>
    </w:p>
    <w:p w14:paraId="585A81F7" w14:textId="0F7DFFBB" w:rsidR="003D3E51" w:rsidRDefault="003D3E51" w:rsidP="00214E4D">
      <w:pPr>
        <w:pStyle w:val="ListParagraph"/>
        <w:ind w:left="720"/>
        <w:rPr>
          <w:b/>
          <w:sz w:val="18"/>
          <w:szCs w:val="18"/>
          <w:lang w:val="en"/>
        </w:rPr>
      </w:pPr>
    </w:p>
    <w:p w14:paraId="6FC8500B" w14:textId="03A74025" w:rsidR="003D3E51" w:rsidRDefault="003D3E51" w:rsidP="00214E4D">
      <w:pPr>
        <w:pStyle w:val="ListParagraph"/>
        <w:ind w:left="720"/>
        <w:rPr>
          <w:b/>
          <w:sz w:val="18"/>
          <w:szCs w:val="18"/>
          <w:lang w:val="en"/>
        </w:rPr>
      </w:pPr>
    </w:p>
    <w:p w14:paraId="4254795F" w14:textId="509D1F2F" w:rsidR="003D3E51" w:rsidRDefault="003D3E51" w:rsidP="00214E4D">
      <w:pPr>
        <w:pStyle w:val="ListParagraph"/>
        <w:ind w:left="720"/>
        <w:rPr>
          <w:b/>
          <w:sz w:val="18"/>
          <w:szCs w:val="18"/>
          <w:lang w:val="en"/>
        </w:rPr>
      </w:pPr>
    </w:p>
    <w:p w14:paraId="36C23840" w14:textId="44011F60" w:rsidR="003D3E51" w:rsidRDefault="003D3E51" w:rsidP="00214E4D">
      <w:pPr>
        <w:pStyle w:val="ListParagraph"/>
        <w:ind w:left="720"/>
        <w:rPr>
          <w:b/>
          <w:sz w:val="18"/>
          <w:szCs w:val="18"/>
          <w:lang w:val="en"/>
        </w:rPr>
      </w:pPr>
    </w:p>
    <w:p w14:paraId="7A1D7153" w14:textId="23264AFD" w:rsidR="003D3E51" w:rsidRDefault="003D3E51" w:rsidP="00214E4D">
      <w:pPr>
        <w:pStyle w:val="ListParagraph"/>
        <w:ind w:left="720"/>
        <w:rPr>
          <w:b/>
          <w:sz w:val="18"/>
          <w:szCs w:val="18"/>
          <w:lang w:val="en"/>
        </w:rPr>
      </w:pPr>
    </w:p>
    <w:p w14:paraId="0F17810A" w14:textId="684FF4FE" w:rsidR="003D3E51" w:rsidRDefault="003D3E51" w:rsidP="00214E4D">
      <w:pPr>
        <w:pStyle w:val="ListParagraph"/>
        <w:ind w:left="720"/>
        <w:rPr>
          <w:b/>
          <w:sz w:val="18"/>
          <w:szCs w:val="18"/>
          <w:lang w:val="en"/>
        </w:rPr>
      </w:pPr>
    </w:p>
    <w:p w14:paraId="5E76A5CA" w14:textId="5D9EAA3D" w:rsidR="003D3E51" w:rsidRDefault="003D3E51" w:rsidP="00214E4D">
      <w:pPr>
        <w:pStyle w:val="ListParagraph"/>
        <w:ind w:left="720"/>
        <w:rPr>
          <w:b/>
          <w:sz w:val="18"/>
          <w:szCs w:val="18"/>
          <w:lang w:val="en"/>
        </w:rPr>
      </w:pPr>
    </w:p>
    <w:p w14:paraId="2AF5D7FA" w14:textId="0A5E3C7D" w:rsidR="003D3E51" w:rsidRDefault="003D3E51" w:rsidP="00214E4D">
      <w:pPr>
        <w:pStyle w:val="ListParagraph"/>
        <w:ind w:left="720"/>
        <w:rPr>
          <w:b/>
          <w:sz w:val="18"/>
          <w:szCs w:val="18"/>
          <w:lang w:val="en"/>
        </w:rPr>
      </w:pPr>
    </w:p>
    <w:p w14:paraId="5C4344C6" w14:textId="09F114CD" w:rsidR="003D3E51" w:rsidRDefault="003D3E51" w:rsidP="00214E4D">
      <w:pPr>
        <w:pStyle w:val="ListParagraph"/>
        <w:ind w:left="720"/>
        <w:rPr>
          <w:b/>
          <w:sz w:val="18"/>
          <w:szCs w:val="18"/>
          <w:lang w:val="en"/>
        </w:rPr>
      </w:pPr>
    </w:p>
    <w:p w14:paraId="03884788" w14:textId="09F4618D" w:rsidR="003D3E51" w:rsidRPr="00BD364C" w:rsidRDefault="00483397" w:rsidP="003D3E51">
      <w:pPr>
        <w:pStyle w:val="Heading1"/>
        <w:rPr>
          <w:lang w:val="en"/>
        </w:rPr>
      </w:pPr>
      <w:bookmarkStart w:id="583" w:name="_Toc510620737"/>
      <w:r>
        <w:rPr>
          <w:lang w:val="en"/>
        </w:rPr>
        <w:t xml:space="preserve">Exercise 3 – </w:t>
      </w:r>
      <w:r w:rsidR="003D3E51">
        <w:rPr>
          <w:lang w:val="en"/>
        </w:rPr>
        <w:t>Resource Lock</w:t>
      </w:r>
      <w:r>
        <w:rPr>
          <w:lang w:val="en"/>
        </w:rPr>
        <w:t>s</w:t>
      </w:r>
      <w:r w:rsidR="003D3E51">
        <w:rPr>
          <w:lang w:val="en"/>
        </w:rPr>
        <w:t xml:space="preserve"> Using</w:t>
      </w:r>
      <w:r w:rsidR="00E21167">
        <w:rPr>
          <w:lang w:val="en"/>
        </w:rPr>
        <w:t xml:space="preserve"> the Azure Portal</w:t>
      </w:r>
      <w:bookmarkEnd w:id="583"/>
    </w:p>
    <w:p w14:paraId="1E2CF0DB" w14:textId="4B2BD32C" w:rsidR="003D3E51" w:rsidRDefault="003D3E51" w:rsidP="003D3E51">
      <w:pPr>
        <w:pStyle w:val="Heading2"/>
        <w:rPr>
          <w:lang w:val="en"/>
        </w:rPr>
      </w:pPr>
      <w:bookmarkStart w:id="584" w:name="_Toc510620738"/>
      <w:r>
        <w:rPr>
          <w:lang w:val="en"/>
        </w:rPr>
        <w:t>Task 1 – Creating a</w:t>
      </w:r>
      <w:r w:rsidR="00C27F50">
        <w:rPr>
          <w:lang w:val="en"/>
        </w:rPr>
        <w:t xml:space="preserve">nd applying a </w:t>
      </w:r>
      <w:r>
        <w:rPr>
          <w:lang w:val="en"/>
        </w:rPr>
        <w:t>Resource Lock</w:t>
      </w:r>
      <w:bookmarkEnd w:id="584"/>
    </w:p>
    <w:p w14:paraId="5A6962F9" w14:textId="6F8207AC" w:rsidR="002E1030" w:rsidRDefault="002E1030" w:rsidP="003D3E51">
      <w:pPr>
        <w:rPr>
          <w:lang w:val="en"/>
        </w:rPr>
      </w:pPr>
      <w:r>
        <w:rPr>
          <w:lang w:val="en"/>
        </w:rPr>
        <w:t>Resources in a resource group can be accidentally deleted at any time. To help you lower the risk of this happening, a Resource Lock can be implemented.</w:t>
      </w:r>
      <w:r w:rsidR="00BB71AD">
        <w:rPr>
          <w:lang w:val="en"/>
        </w:rPr>
        <w:t xml:space="preserve"> R</w:t>
      </w:r>
      <w:r>
        <w:rPr>
          <w:lang w:val="en"/>
        </w:rPr>
        <w:t xml:space="preserve">esource Locks can be enabled at the Subscription, Resource Group or Resource level and have two settings </w:t>
      </w:r>
      <w:proofErr w:type="spellStart"/>
      <w:r w:rsidRPr="002E1030">
        <w:rPr>
          <w:b/>
          <w:lang w:val="en"/>
        </w:rPr>
        <w:t>CanNotDelete</w:t>
      </w:r>
      <w:proofErr w:type="spellEnd"/>
      <w:r>
        <w:rPr>
          <w:lang w:val="en"/>
        </w:rPr>
        <w:t xml:space="preserve"> and </w:t>
      </w:r>
      <w:proofErr w:type="spellStart"/>
      <w:r w:rsidRPr="002E1030">
        <w:rPr>
          <w:b/>
          <w:lang w:val="en"/>
        </w:rPr>
        <w:t>ReadOnly</w:t>
      </w:r>
      <w:proofErr w:type="spellEnd"/>
      <w:r>
        <w:rPr>
          <w:lang w:val="en"/>
        </w:rPr>
        <w:t>:</w:t>
      </w:r>
    </w:p>
    <w:p w14:paraId="3C4E40B1" w14:textId="0A08A36E" w:rsidR="002E1030" w:rsidRPr="002E1030" w:rsidRDefault="002E1030" w:rsidP="002E1030">
      <w:pPr>
        <w:rPr>
          <w:lang w:val="en"/>
        </w:rPr>
      </w:pPr>
      <w:proofErr w:type="spellStart"/>
      <w:r w:rsidRPr="002E1030">
        <w:rPr>
          <w:b/>
          <w:lang w:val="en"/>
        </w:rPr>
        <w:t>CanNotDelete</w:t>
      </w:r>
      <w:proofErr w:type="spellEnd"/>
      <w:r w:rsidRPr="002E1030">
        <w:rPr>
          <w:lang w:val="en"/>
        </w:rPr>
        <w:t xml:space="preserve"> means authorized users can</w:t>
      </w:r>
      <w:r>
        <w:rPr>
          <w:lang w:val="en"/>
        </w:rPr>
        <w:t xml:space="preserve"> </w:t>
      </w:r>
      <w:r w:rsidRPr="002E1030">
        <w:rPr>
          <w:lang w:val="en"/>
        </w:rPr>
        <w:t xml:space="preserve">read and modify a resource, but they can't delete it. </w:t>
      </w:r>
    </w:p>
    <w:p w14:paraId="1FAB4835" w14:textId="652ED6FD" w:rsidR="002E1030" w:rsidRDefault="002E1030" w:rsidP="002E1030">
      <w:pPr>
        <w:rPr>
          <w:lang w:val="en"/>
        </w:rPr>
      </w:pPr>
      <w:proofErr w:type="spellStart"/>
      <w:r w:rsidRPr="002E1030">
        <w:rPr>
          <w:b/>
          <w:lang w:val="en"/>
        </w:rPr>
        <w:t>ReadOnly</w:t>
      </w:r>
      <w:proofErr w:type="spellEnd"/>
      <w:r w:rsidRPr="002E1030">
        <w:rPr>
          <w:lang w:val="en"/>
        </w:rPr>
        <w:t xml:space="preserve"> means authorized users can read from a resource, but they can't </w:t>
      </w:r>
      <w:r>
        <w:rPr>
          <w:lang w:val="en"/>
        </w:rPr>
        <w:t xml:space="preserve">modify or </w:t>
      </w:r>
      <w:r w:rsidRPr="002E1030">
        <w:rPr>
          <w:lang w:val="en"/>
        </w:rPr>
        <w:t>delete it</w:t>
      </w:r>
      <w:r>
        <w:rPr>
          <w:lang w:val="en"/>
        </w:rPr>
        <w:t xml:space="preserve">. </w:t>
      </w:r>
      <w:r w:rsidRPr="002E1030">
        <w:rPr>
          <w:lang w:val="en"/>
        </w:rPr>
        <w:t>The permission on the resource is restricted to the Reader role.</w:t>
      </w:r>
    </w:p>
    <w:p w14:paraId="7762E80C" w14:textId="77777777" w:rsidR="002E1030" w:rsidRDefault="002E1030" w:rsidP="003D3E51">
      <w:pPr>
        <w:rPr>
          <w:lang w:val="en"/>
        </w:rPr>
      </w:pPr>
    </w:p>
    <w:p w14:paraId="14494595" w14:textId="10B585C0" w:rsidR="000A171C" w:rsidRPr="000A171C" w:rsidRDefault="00B603CC" w:rsidP="000A171C">
      <w:pPr>
        <w:pStyle w:val="ListParagraph"/>
        <w:numPr>
          <w:ilvl w:val="0"/>
          <w:numId w:val="7"/>
        </w:numPr>
        <w:rPr>
          <w:rFonts w:cs="Times New Roman"/>
        </w:rPr>
      </w:pPr>
      <w:r>
        <w:rPr>
          <w:lang w:val="en"/>
        </w:rPr>
        <w:t>Login to the Azure portal</w:t>
      </w:r>
      <w:ins w:id="585" w:author="Beth Quinlan" w:date="2018-04-11T14:08:00Z">
        <w:r w:rsidR="00F018E0">
          <w:rPr>
            <w:lang w:val="en"/>
          </w:rPr>
          <w:t xml:space="preserve"> (</w:t>
        </w:r>
        <w:r w:rsidR="00F018E0" w:rsidRPr="006D606B">
          <w:rPr>
            <w:color w:val="5B9BD5" w:themeColor="accent1"/>
            <w:lang w:val="en"/>
            <w:rPrChange w:id="586" w:author="Beth Quinlan" w:date="2018-04-11T14:16:00Z">
              <w:rPr>
                <w:lang w:val="en"/>
              </w:rPr>
            </w:rPrChange>
          </w:rPr>
          <w:t>http://portal.azure.com</w:t>
        </w:r>
        <w:r w:rsidR="00F018E0">
          <w:rPr>
            <w:lang w:val="en"/>
          </w:rPr>
          <w:t>)</w:t>
        </w:r>
      </w:ins>
      <w:r w:rsidR="000A171C">
        <w:rPr>
          <w:lang w:val="en"/>
        </w:rPr>
        <w:t>.</w:t>
      </w:r>
    </w:p>
    <w:p w14:paraId="32743D1F" w14:textId="579261B6" w:rsidR="000A171C" w:rsidRPr="000A171C" w:rsidRDefault="000A171C" w:rsidP="000A171C">
      <w:pPr>
        <w:pStyle w:val="ListParagraph"/>
        <w:ind w:left="720"/>
        <w:rPr>
          <w:rFonts w:cs="Times New Roman"/>
        </w:rPr>
      </w:pPr>
    </w:p>
    <w:p w14:paraId="73E2EB71" w14:textId="4661ED06" w:rsidR="000A171C" w:rsidRPr="000A171C" w:rsidRDefault="000A171C" w:rsidP="000A171C">
      <w:pPr>
        <w:pStyle w:val="ListParagraph"/>
        <w:numPr>
          <w:ilvl w:val="0"/>
          <w:numId w:val="7"/>
        </w:numPr>
        <w:rPr>
          <w:rFonts w:cs="Times New Roman"/>
        </w:rPr>
      </w:pPr>
      <w:del w:id="587" w:author="Beth Quinlan" w:date="2018-04-11T12:43:00Z">
        <w:r w:rsidDel="00E0618F">
          <w:delText xml:space="preserve">Click </w:delText>
        </w:r>
      </w:del>
      <w:ins w:id="588" w:author="Beth Quinlan" w:date="2018-04-11T12:43:00Z">
        <w:r w:rsidR="00E0618F">
          <w:t xml:space="preserve">Select </w:t>
        </w:r>
      </w:ins>
      <w:r w:rsidRPr="00E0618F">
        <w:rPr>
          <w:b/>
          <w:rPrChange w:id="589" w:author="Beth Quinlan" w:date="2018-04-11T12:43:00Z">
            <w:rPr/>
          </w:rPrChange>
        </w:rPr>
        <w:t xml:space="preserve">Resource </w:t>
      </w:r>
      <w:ins w:id="590" w:author="Beth Quinlan" w:date="2018-04-11T12:45:00Z">
        <w:r w:rsidR="00104029">
          <w:rPr>
            <w:b/>
          </w:rPr>
          <w:t>g</w:t>
        </w:r>
      </w:ins>
      <w:del w:id="591" w:author="Beth Quinlan" w:date="2018-04-11T12:45:00Z">
        <w:r w:rsidRPr="00E0618F" w:rsidDel="00104029">
          <w:rPr>
            <w:b/>
            <w:rPrChange w:id="592" w:author="Beth Quinlan" w:date="2018-04-11T12:43:00Z">
              <w:rPr/>
            </w:rPrChange>
          </w:rPr>
          <w:delText>G</w:delText>
        </w:r>
      </w:del>
      <w:r w:rsidRPr="00E0618F">
        <w:rPr>
          <w:b/>
          <w:rPrChange w:id="593" w:author="Beth Quinlan" w:date="2018-04-11T12:43:00Z">
            <w:rPr/>
          </w:rPrChange>
        </w:rPr>
        <w:t>roups</w:t>
      </w:r>
      <w:r>
        <w:t xml:space="preserve"> in the left-hand pane.</w:t>
      </w:r>
    </w:p>
    <w:p w14:paraId="34D1722D" w14:textId="77777777" w:rsidR="000A171C" w:rsidRPr="000A171C" w:rsidRDefault="000A171C" w:rsidP="000A171C">
      <w:pPr>
        <w:pStyle w:val="ListParagraph"/>
        <w:rPr>
          <w:rFonts w:cs="Times New Roman"/>
        </w:rPr>
      </w:pPr>
      <w:bookmarkStart w:id="594" w:name="_GoBack"/>
      <w:bookmarkEnd w:id="594"/>
    </w:p>
    <w:p w14:paraId="776273DD" w14:textId="673ADC63" w:rsidR="000A171C" w:rsidRPr="000A171C" w:rsidRDefault="00104029" w:rsidP="000A171C">
      <w:pPr>
        <w:pStyle w:val="ListParagraph"/>
        <w:ind w:left="720"/>
        <w:rPr>
          <w:rFonts w:cs="Times New Roman"/>
        </w:rPr>
      </w:pPr>
      <w:ins w:id="595" w:author="Beth Quinlan" w:date="2018-04-11T12:45:00Z">
        <w:r>
          <w:rPr>
            <w:noProof/>
          </w:rPr>
          <w:lastRenderedPageBreak/>
          <w:drawing>
            <wp:inline distT="0" distB="0" distL="0" distR="0" wp14:anchorId="5825BFD8" wp14:editId="3B3DA14D">
              <wp:extent cx="1781175" cy="317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1175" cy="3171825"/>
                      </a:xfrm>
                      <a:prstGeom prst="rect">
                        <a:avLst/>
                      </a:prstGeom>
                    </pic:spPr>
                  </pic:pic>
                </a:graphicData>
              </a:graphic>
            </wp:inline>
          </w:drawing>
        </w:r>
      </w:ins>
      <w:del w:id="596" w:author="Beth Quinlan" w:date="2018-04-11T12:45:00Z">
        <w:r w:rsidR="000A171C" w:rsidDel="00E0618F">
          <w:rPr>
            <w:noProof/>
            <w:lang w:val="da-DK" w:eastAsia="da-DK"/>
          </w:rPr>
          <w:drawing>
            <wp:inline distT="0" distB="0" distL="0" distR="0" wp14:anchorId="157A2423" wp14:editId="56B7A5CE">
              <wp:extent cx="1466850" cy="27530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6248" cy="2770719"/>
                      </a:xfrm>
                      <a:prstGeom prst="rect">
                        <a:avLst/>
                      </a:prstGeom>
                    </pic:spPr>
                  </pic:pic>
                </a:graphicData>
              </a:graphic>
            </wp:inline>
          </w:drawing>
        </w:r>
      </w:del>
    </w:p>
    <w:p w14:paraId="12873B74" w14:textId="77777777" w:rsidR="002E1030" w:rsidRDefault="002E1030" w:rsidP="003D3E51">
      <w:pPr>
        <w:rPr>
          <w:lang w:val="en"/>
        </w:rPr>
      </w:pPr>
    </w:p>
    <w:p w14:paraId="61CA100B" w14:textId="0255C675" w:rsidR="000A171C" w:rsidRDefault="000A171C" w:rsidP="000A171C">
      <w:pPr>
        <w:pStyle w:val="ListParagraph"/>
        <w:ind w:left="720"/>
        <w:rPr>
          <w:b/>
          <w:sz w:val="18"/>
          <w:szCs w:val="18"/>
          <w:lang w:val="en"/>
        </w:rPr>
      </w:pPr>
    </w:p>
    <w:p w14:paraId="2FAB1B98" w14:textId="77777777" w:rsidR="000A171C" w:rsidRDefault="000A171C" w:rsidP="000A171C">
      <w:pPr>
        <w:pStyle w:val="ListParagraph"/>
        <w:ind w:left="720"/>
        <w:rPr>
          <w:b/>
          <w:sz w:val="18"/>
          <w:szCs w:val="18"/>
          <w:lang w:val="en"/>
        </w:rPr>
      </w:pPr>
    </w:p>
    <w:p w14:paraId="00B7C3BC" w14:textId="7823E181" w:rsidR="003D3E51" w:rsidRDefault="000A171C" w:rsidP="000A171C">
      <w:pPr>
        <w:pStyle w:val="ListParagraph"/>
        <w:numPr>
          <w:ilvl w:val="0"/>
          <w:numId w:val="7"/>
        </w:numPr>
        <w:rPr>
          <w:lang w:val="en"/>
        </w:rPr>
      </w:pPr>
      <w:del w:id="597" w:author="Beth Quinlan" w:date="2018-04-11T12:45:00Z">
        <w:r w:rsidRPr="000A171C" w:rsidDel="00104029">
          <w:rPr>
            <w:lang w:val="en"/>
          </w:rPr>
          <w:delText xml:space="preserve">Click </w:delText>
        </w:r>
      </w:del>
      <w:ins w:id="598" w:author="Beth Quinlan" w:date="2018-04-11T12:45:00Z">
        <w:r w:rsidR="00104029">
          <w:rPr>
            <w:lang w:val="en"/>
          </w:rPr>
          <w:t>Select</w:t>
        </w:r>
        <w:r w:rsidR="00104029" w:rsidRPr="000A171C">
          <w:rPr>
            <w:lang w:val="en"/>
          </w:rPr>
          <w:t xml:space="preserve"> </w:t>
        </w:r>
      </w:ins>
      <w:del w:id="599" w:author="Beth Quinlan" w:date="2018-04-11T12:45:00Z">
        <w:r w:rsidRPr="000A171C" w:rsidDel="00104029">
          <w:rPr>
            <w:lang w:val="en"/>
          </w:rPr>
          <w:delText xml:space="preserve">the resource group </w:delText>
        </w:r>
      </w:del>
      <w:r w:rsidRPr="000A171C">
        <w:rPr>
          <w:lang w:val="en"/>
        </w:rPr>
        <w:t>the resource group that was created during the ARM management policy exercise. In this case</w:t>
      </w:r>
      <w:ins w:id="600" w:author="Beth Quinlan" w:date="2018-04-04T15:23:00Z">
        <w:r w:rsidR="00D11481">
          <w:rPr>
            <w:lang w:val="en"/>
          </w:rPr>
          <w:t>,</w:t>
        </w:r>
      </w:ins>
      <w:r w:rsidRPr="000A171C">
        <w:rPr>
          <w:lang w:val="en"/>
        </w:rPr>
        <w:t xml:space="preserve"> </w:t>
      </w:r>
      <w:proofErr w:type="spellStart"/>
      <w:r w:rsidRPr="00D11481">
        <w:rPr>
          <w:b/>
          <w:lang w:val="en"/>
          <w:rPrChange w:id="601" w:author="Beth Quinlan" w:date="2018-04-04T15:23:00Z">
            <w:rPr>
              <w:lang w:val="en"/>
            </w:rPr>
          </w:rPrChange>
        </w:rPr>
        <w:t>PolicyRG</w:t>
      </w:r>
      <w:proofErr w:type="spellEnd"/>
      <w:r w:rsidRPr="000A171C">
        <w:rPr>
          <w:lang w:val="en"/>
        </w:rPr>
        <w:t>.</w:t>
      </w:r>
    </w:p>
    <w:p w14:paraId="2FE1C449" w14:textId="77777777" w:rsidR="000A171C" w:rsidRDefault="000A171C" w:rsidP="000A171C">
      <w:pPr>
        <w:pStyle w:val="ListParagraph"/>
        <w:ind w:left="720"/>
        <w:rPr>
          <w:lang w:val="en"/>
        </w:rPr>
      </w:pPr>
    </w:p>
    <w:p w14:paraId="78B34EBE" w14:textId="2D11E108" w:rsidR="000A171C" w:rsidRDefault="000A171C" w:rsidP="000A171C">
      <w:pPr>
        <w:pStyle w:val="ListParagraph"/>
        <w:ind w:left="720"/>
        <w:rPr>
          <w:lang w:val="en"/>
        </w:rPr>
      </w:pPr>
      <w:r>
        <w:rPr>
          <w:noProof/>
          <w:lang w:val="da-DK" w:eastAsia="da-DK"/>
        </w:rPr>
        <w:drawing>
          <wp:inline distT="0" distB="0" distL="0" distR="0" wp14:anchorId="01C1F3E8" wp14:editId="690CF85F">
            <wp:extent cx="1816526"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9321" cy="2164366"/>
                    </a:xfrm>
                    <a:prstGeom prst="rect">
                      <a:avLst/>
                    </a:prstGeom>
                  </pic:spPr>
                </pic:pic>
              </a:graphicData>
            </a:graphic>
          </wp:inline>
        </w:drawing>
      </w:r>
    </w:p>
    <w:p w14:paraId="21F2B7C4" w14:textId="7B9953EC" w:rsidR="000A171C" w:rsidRDefault="000A171C" w:rsidP="000A171C">
      <w:pPr>
        <w:pStyle w:val="ListParagraph"/>
        <w:ind w:left="720"/>
        <w:rPr>
          <w:lang w:val="en"/>
        </w:rPr>
      </w:pPr>
    </w:p>
    <w:p w14:paraId="44358E61" w14:textId="138F09FA" w:rsidR="000A171C" w:rsidRDefault="000A171C" w:rsidP="000A171C">
      <w:pPr>
        <w:pStyle w:val="ListParagraph"/>
        <w:numPr>
          <w:ilvl w:val="0"/>
          <w:numId w:val="7"/>
        </w:numPr>
        <w:rPr>
          <w:lang w:val="en"/>
        </w:rPr>
      </w:pPr>
      <w:r>
        <w:rPr>
          <w:lang w:val="en"/>
        </w:rPr>
        <w:t xml:space="preserve">Click </w:t>
      </w:r>
      <w:r w:rsidRPr="00D11481">
        <w:rPr>
          <w:b/>
          <w:lang w:val="en"/>
          <w:rPrChange w:id="602" w:author="Beth Quinlan" w:date="2018-04-04T15:23:00Z">
            <w:rPr>
              <w:lang w:val="en"/>
            </w:rPr>
          </w:rPrChange>
        </w:rPr>
        <w:t>Locks</w:t>
      </w:r>
      <w:r>
        <w:rPr>
          <w:lang w:val="en"/>
        </w:rPr>
        <w:t xml:space="preserve"> in the </w:t>
      </w:r>
      <w:ins w:id="603" w:author="Beth Quinlan" w:date="2018-04-11T12:45:00Z">
        <w:r w:rsidR="00104029" w:rsidRPr="00104029">
          <w:rPr>
            <w:i/>
            <w:lang w:val="en"/>
            <w:rPrChange w:id="604" w:author="Beth Quinlan" w:date="2018-04-11T12:46:00Z">
              <w:rPr>
                <w:lang w:val="en"/>
              </w:rPr>
            </w:rPrChange>
          </w:rPr>
          <w:t>R</w:t>
        </w:r>
      </w:ins>
      <w:del w:id="605" w:author="Beth Quinlan" w:date="2018-04-11T12:45:00Z">
        <w:r w:rsidRPr="00104029" w:rsidDel="00104029">
          <w:rPr>
            <w:i/>
            <w:lang w:val="en"/>
            <w:rPrChange w:id="606" w:author="Beth Quinlan" w:date="2018-04-11T12:46:00Z">
              <w:rPr>
                <w:lang w:val="en"/>
              </w:rPr>
            </w:rPrChange>
          </w:rPr>
          <w:delText>r</w:delText>
        </w:r>
      </w:del>
      <w:r w:rsidRPr="00104029">
        <w:rPr>
          <w:i/>
          <w:lang w:val="en"/>
          <w:rPrChange w:id="607" w:author="Beth Quinlan" w:date="2018-04-11T12:46:00Z">
            <w:rPr>
              <w:lang w:val="en"/>
            </w:rPr>
          </w:rPrChange>
        </w:rPr>
        <w:t>esource group’s</w:t>
      </w:r>
      <w:r>
        <w:rPr>
          <w:lang w:val="en"/>
        </w:rPr>
        <w:t xml:space="preserve"> </w:t>
      </w:r>
      <w:r w:rsidR="00EB6445">
        <w:rPr>
          <w:lang w:val="en"/>
        </w:rPr>
        <w:t>configuration</w:t>
      </w:r>
      <w:r>
        <w:rPr>
          <w:lang w:val="en"/>
        </w:rPr>
        <w:t xml:space="preserve"> pane.</w:t>
      </w:r>
    </w:p>
    <w:p w14:paraId="21BF4630" w14:textId="77777777" w:rsidR="000A171C" w:rsidRDefault="000A171C" w:rsidP="000A171C">
      <w:pPr>
        <w:pStyle w:val="ListParagraph"/>
        <w:ind w:left="720"/>
        <w:rPr>
          <w:lang w:val="en"/>
        </w:rPr>
      </w:pPr>
    </w:p>
    <w:p w14:paraId="0AE561DD" w14:textId="01A67D3D" w:rsidR="000A171C" w:rsidRDefault="000A171C" w:rsidP="000A171C">
      <w:pPr>
        <w:pStyle w:val="ListParagraph"/>
        <w:ind w:left="720"/>
        <w:rPr>
          <w:lang w:val="en"/>
        </w:rPr>
      </w:pPr>
      <w:r>
        <w:rPr>
          <w:noProof/>
          <w:lang w:val="da-DK" w:eastAsia="da-DK"/>
        </w:rPr>
        <w:lastRenderedPageBreak/>
        <w:drawing>
          <wp:inline distT="0" distB="0" distL="0" distR="0" wp14:anchorId="38943E09" wp14:editId="443E94BD">
            <wp:extent cx="1663700" cy="44611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0696" cy="4479891"/>
                    </a:xfrm>
                    <a:prstGeom prst="rect">
                      <a:avLst/>
                    </a:prstGeom>
                  </pic:spPr>
                </pic:pic>
              </a:graphicData>
            </a:graphic>
          </wp:inline>
        </w:drawing>
      </w:r>
    </w:p>
    <w:p w14:paraId="6B1F4966" w14:textId="1CDE7B55" w:rsidR="000A171C" w:rsidRDefault="000A171C" w:rsidP="000A171C">
      <w:pPr>
        <w:pStyle w:val="ListParagraph"/>
        <w:ind w:left="720"/>
        <w:rPr>
          <w:lang w:val="en"/>
        </w:rPr>
      </w:pPr>
    </w:p>
    <w:p w14:paraId="1E2E2CFE" w14:textId="62384EC6" w:rsidR="000A171C" w:rsidRDefault="000A171C" w:rsidP="000A171C">
      <w:pPr>
        <w:pStyle w:val="ListParagraph"/>
        <w:ind w:left="720"/>
        <w:rPr>
          <w:lang w:val="en"/>
        </w:rPr>
      </w:pPr>
    </w:p>
    <w:p w14:paraId="61CEF009" w14:textId="717E75E3" w:rsidR="00EB6445" w:rsidRPr="00EB6445" w:rsidRDefault="000A171C" w:rsidP="00EB6445">
      <w:pPr>
        <w:pStyle w:val="ListParagraph"/>
        <w:numPr>
          <w:ilvl w:val="0"/>
          <w:numId w:val="7"/>
        </w:numPr>
        <w:rPr>
          <w:lang w:val="en"/>
        </w:rPr>
      </w:pPr>
      <w:r>
        <w:rPr>
          <w:lang w:val="en"/>
        </w:rPr>
        <w:t xml:space="preserve">Click </w:t>
      </w:r>
      <w:ins w:id="608" w:author="Beth Quinlan" w:date="2018-04-11T12:46:00Z">
        <w:r w:rsidR="00104029" w:rsidRPr="00104029">
          <w:rPr>
            <w:b/>
            <w:lang w:val="en"/>
            <w:rPrChange w:id="609" w:author="Beth Quinlan" w:date="2018-04-11T12:46:00Z">
              <w:rPr>
                <w:lang w:val="en"/>
              </w:rPr>
            </w:rPrChange>
          </w:rPr>
          <w:t>+</w:t>
        </w:r>
      </w:ins>
      <w:r w:rsidRPr="00D11481">
        <w:rPr>
          <w:b/>
          <w:lang w:val="en"/>
          <w:rPrChange w:id="610" w:author="Beth Quinlan" w:date="2018-04-04T15:23:00Z">
            <w:rPr>
              <w:lang w:val="en"/>
            </w:rPr>
          </w:rPrChange>
        </w:rPr>
        <w:t>Add</w:t>
      </w:r>
      <w:r>
        <w:rPr>
          <w:lang w:val="en"/>
        </w:rPr>
        <w:t xml:space="preserve"> </w:t>
      </w:r>
      <w:r w:rsidR="00EB6445">
        <w:rPr>
          <w:lang w:val="en"/>
        </w:rPr>
        <w:t xml:space="preserve">in the </w:t>
      </w:r>
      <w:r w:rsidR="00EB6445" w:rsidRPr="00104029">
        <w:rPr>
          <w:i/>
          <w:lang w:val="en"/>
          <w:rPrChange w:id="611" w:author="Beth Quinlan" w:date="2018-04-11T12:46:00Z">
            <w:rPr>
              <w:lang w:val="en"/>
            </w:rPr>
          </w:rPrChange>
        </w:rPr>
        <w:t>Locks</w:t>
      </w:r>
      <w:r w:rsidR="00EB6445">
        <w:rPr>
          <w:lang w:val="en"/>
        </w:rPr>
        <w:t xml:space="preserve"> configuration pane.</w:t>
      </w:r>
    </w:p>
    <w:p w14:paraId="5433FAE3" w14:textId="77777777" w:rsidR="00EB6445" w:rsidRPr="00EB6445" w:rsidRDefault="00EB6445" w:rsidP="00EB6445">
      <w:pPr>
        <w:pStyle w:val="ListParagraph"/>
        <w:rPr>
          <w:lang w:val="en"/>
        </w:rPr>
      </w:pPr>
    </w:p>
    <w:p w14:paraId="34D6C246" w14:textId="13704D0D" w:rsidR="00EB6445" w:rsidRDefault="00EB6445" w:rsidP="00EB6445">
      <w:pPr>
        <w:pStyle w:val="ListParagraph"/>
        <w:ind w:left="720"/>
        <w:rPr>
          <w:lang w:val="en"/>
        </w:rPr>
      </w:pPr>
      <w:r>
        <w:rPr>
          <w:noProof/>
          <w:lang w:val="da-DK" w:eastAsia="da-DK"/>
        </w:rPr>
        <w:drawing>
          <wp:inline distT="0" distB="0" distL="0" distR="0" wp14:anchorId="572C4A05" wp14:editId="4DA20A16">
            <wp:extent cx="2668614" cy="92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9838" cy="931523"/>
                    </a:xfrm>
                    <a:prstGeom prst="rect">
                      <a:avLst/>
                    </a:prstGeom>
                  </pic:spPr>
                </pic:pic>
              </a:graphicData>
            </a:graphic>
          </wp:inline>
        </w:drawing>
      </w:r>
    </w:p>
    <w:p w14:paraId="5648AB56" w14:textId="6158355E" w:rsidR="00EB6445" w:rsidRDefault="00EB6445" w:rsidP="00EB6445">
      <w:pPr>
        <w:pStyle w:val="ListParagraph"/>
        <w:ind w:left="720"/>
        <w:rPr>
          <w:lang w:val="en"/>
        </w:rPr>
      </w:pPr>
    </w:p>
    <w:p w14:paraId="30F4ABE4" w14:textId="2EE90DB7" w:rsidR="00104029" w:rsidRDefault="00104029" w:rsidP="00EB6445">
      <w:pPr>
        <w:pStyle w:val="ListParagraph"/>
        <w:numPr>
          <w:ilvl w:val="0"/>
          <w:numId w:val="7"/>
        </w:numPr>
        <w:rPr>
          <w:ins w:id="612" w:author="Beth Quinlan" w:date="2018-04-11T12:46:00Z"/>
          <w:lang w:val="en"/>
        </w:rPr>
      </w:pPr>
      <w:ins w:id="613" w:author="Beth Quinlan" w:date="2018-04-11T12:48:00Z">
        <w:r>
          <w:rPr>
            <w:lang w:val="en"/>
          </w:rPr>
          <w:t>To configure the lock</w:t>
        </w:r>
      </w:ins>
      <w:ins w:id="614" w:author="Beth Quinlan" w:date="2018-04-11T12:46:00Z">
        <w:r>
          <w:rPr>
            <w:lang w:val="en"/>
          </w:rPr>
          <w:t>:</w:t>
        </w:r>
      </w:ins>
    </w:p>
    <w:p w14:paraId="1E96D53E" w14:textId="77777777" w:rsidR="00104029" w:rsidRDefault="00EB6445" w:rsidP="00104029">
      <w:pPr>
        <w:pStyle w:val="ListParagraph"/>
        <w:numPr>
          <w:ilvl w:val="1"/>
          <w:numId w:val="7"/>
        </w:numPr>
        <w:rPr>
          <w:ins w:id="615" w:author="Beth Quinlan" w:date="2018-04-11T12:46:00Z"/>
          <w:lang w:val="en"/>
        </w:rPr>
      </w:pPr>
      <w:r>
        <w:rPr>
          <w:lang w:val="en"/>
        </w:rPr>
        <w:t>Type in a Name</w:t>
      </w:r>
    </w:p>
    <w:p w14:paraId="62A0B678" w14:textId="77777777" w:rsidR="00104029" w:rsidRDefault="00104029" w:rsidP="00104029">
      <w:pPr>
        <w:pStyle w:val="ListParagraph"/>
        <w:numPr>
          <w:ilvl w:val="1"/>
          <w:numId w:val="7"/>
        </w:numPr>
        <w:rPr>
          <w:ins w:id="616" w:author="Beth Quinlan" w:date="2018-04-11T12:47:00Z"/>
          <w:lang w:val="en"/>
        </w:rPr>
      </w:pPr>
      <w:ins w:id="617" w:author="Beth Quinlan" w:date="2018-04-11T12:46:00Z">
        <w:r>
          <w:rPr>
            <w:lang w:val="en"/>
          </w:rPr>
          <w:t>S</w:t>
        </w:r>
      </w:ins>
      <w:del w:id="618" w:author="Beth Quinlan" w:date="2018-04-11T12:46:00Z">
        <w:r w:rsidR="00EB6445" w:rsidDel="00104029">
          <w:rPr>
            <w:lang w:val="en"/>
          </w:rPr>
          <w:delText>, s</w:delText>
        </w:r>
      </w:del>
      <w:r w:rsidR="00EB6445">
        <w:rPr>
          <w:lang w:val="en"/>
        </w:rPr>
        <w:t xml:space="preserve">elect the </w:t>
      </w:r>
      <w:r w:rsidR="00EB6445" w:rsidRPr="007507C5">
        <w:rPr>
          <w:b/>
          <w:lang w:val="en"/>
          <w:rPrChange w:id="619" w:author="Beth Quinlan" w:date="2018-04-04T15:23:00Z">
            <w:rPr>
              <w:lang w:val="en"/>
            </w:rPr>
          </w:rPrChange>
        </w:rPr>
        <w:t>Delete</w:t>
      </w:r>
      <w:r w:rsidR="00EB6445">
        <w:rPr>
          <w:lang w:val="en"/>
        </w:rPr>
        <w:t xml:space="preserve"> </w:t>
      </w:r>
      <w:r w:rsidR="00EB6445" w:rsidRPr="00104029">
        <w:rPr>
          <w:i/>
          <w:lang w:val="en"/>
          <w:rPrChange w:id="620" w:author="Beth Quinlan" w:date="2018-04-11T12:47:00Z">
            <w:rPr>
              <w:lang w:val="en"/>
            </w:rPr>
          </w:rPrChange>
        </w:rPr>
        <w:t>Lock type</w:t>
      </w:r>
    </w:p>
    <w:p w14:paraId="7DECBEE1" w14:textId="77777777" w:rsidR="00104029" w:rsidRDefault="00104029" w:rsidP="00104029">
      <w:pPr>
        <w:pStyle w:val="ListParagraph"/>
        <w:numPr>
          <w:ilvl w:val="1"/>
          <w:numId w:val="7"/>
        </w:numPr>
        <w:rPr>
          <w:ins w:id="621" w:author="Beth Quinlan" w:date="2018-04-11T12:48:00Z"/>
          <w:lang w:val="en"/>
        </w:rPr>
      </w:pPr>
      <w:ins w:id="622" w:author="Beth Quinlan" w:date="2018-04-11T12:48:00Z">
        <w:r>
          <w:rPr>
            <w:lang w:val="en"/>
          </w:rPr>
          <w:t>T</w:t>
        </w:r>
      </w:ins>
      <w:del w:id="623" w:author="Beth Quinlan" w:date="2018-04-11T12:47:00Z">
        <w:r w:rsidR="00EB6445" w:rsidDel="00104029">
          <w:rPr>
            <w:lang w:val="en"/>
          </w:rPr>
          <w:delText>, t</w:delText>
        </w:r>
      </w:del>
      <w:r w:rsidR="00EB6445">
        <w:rPr>
          <w:lang w:val="en"/>
        </w:rPr>
        <w:t xml:space="preserve">ype in a description for the Resource Lock </w:t>
      </w:r>
    </w:p>
    <w:p w14:paraId="100433D7" w14:textId="4A35683D" w:rsidR="00EB6445" w:rsidRDefault="00EB6445">
      <w:pPr>
        <w:pStyle w:val="ListParagraph"/>
        <w:numPr>
          <w:ilvl w:val="1"/>
          <w:numId w:val="7"/>
        </w:numPr>
        <w:rPr>
          <w:lang w:val="en"/>
        </w:rPr>
        <w:pPrChange w:id="624" w:author="Beth Quinlan" w:date="2018-04-11T12:46:00Z">
          <w:pPr>
            <w:pStyle w:val="ListParagraph"/>
            <w:numPr>
              <w:numId w:val="7"/>
            </w:numPr>
            <w:ind w:left="720" w:hanging="360"/>
          </w:pPr>
        </w:pPrChange>
      </w:pPr>
      <w:del w:id="625" w:author="Beth Quinlan" w:date="2018-04-11T12:48:00Z">
        <w:r w:rsidDel="00104029">
          <w:rPr>
            <w:lang w:val="en"/>
          </w:rPr>
          <w:delText>and c</w:delText>
        </w:r>
      </w:del>
      <w:ins w:id="626" w:author="Beth Quinlan" w:date="2018-04-11T12:48:00Z">
        <w:r w:rsidR="00104029">
          <w:rPr>
            <w:lang w:val="en"/>
          </w:rPr>
          <w:t>C</w:t>
        </w:r>
      </w:ins>
      <w:r>
        <w:rPr>
          <w:lang w:val="en"/>
        </w:rPr>
        <w:t xml:space="preserve">lick </w:t>
      </w:r>
      <w:r w:rsidRPr="007507C5">
        <w:rPr>
          <w:b/>
          <w:lang w:val="en"/>
          <w:rPrChange w:id="627" w:author="Beth Quinlan" w:date="2018-04-04T15:23:00Z">
            <w:rPr>
              <w:lang w:val="en"/>
            </w:rPr>
          </w:rPrChange>
        </w:rPr>
        <w:t>OK</w:t>
      </w:r>
      <w:r>
        <w:rPr>
          <w:lang w:val="en"/>
        </w:rPr>
        <w:t>.</w:t>
      </w:r>
    </w:p>
    <w:p w14:paraId="662141AE" w14:textId="77777777" w:rsidR="00EB6445" w:rsidRDefault="00EB6445" w:rsidP="00EB6445">
      <w:pPr>
        <w:pStyle w:val="ListParagraph"/>
        <w:ind w:left="720"/>
        <w:rPr>
          <w:lang w:val="en"/>
        </w:rPr>
      </w:pPr>
    </w:p>
    <w:p w14:paraId="2AE8137B" w14:textId="3E028C5A" w:rsidR="00EB6445" w:rsidRDefault="00EB6445" w:rsidP="00EB6445">
      <w:pPr>
        <w:pStyle w:val="ListParagraph"/>
        <w:ind w:left="720"/>
        <w:rPr>
          <w:lang w:val="en"/>
        </w:rPr>
      </w:pPr>
      <w:r>
        <w:rPr>
          <w:noProof/>
          <w:lang w:val="da-DK" w:eastAsia="da-DK"/>
        </w:rPr>
        <w:lastRenderedPageBreak/>
        <w:drawing>
          <wp:inline distT="0" distB="0" distL="0" distR="0" wp14:anchorId="4A229D10" wp14:editId="5EDCEE73">
            <wp:extent cx="2952697" cy="17589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8198" cy="1768184"/>
                    </a:xfrm>
                    <a:prstGeom prst="rect">
                      <a:avLst/>
                    </a:prstGeom>
                  </pic:spPr>
                </pic:pic>
              </a:graphicData>
            </a:graphic>
          </wp:inline>
        </w:drawing>
      </w:r>
    </w:p>
    <w:p w14:paraId="1CFA8E2E" w14:textId="77777777" w:rsidR="00EB6445" w:rsidRPr="00EB6445" w:rsidRDefault="00EB6445" w:rsidP="00EB6445">
      <w:pPr>
        <w:pStyle w:val="ListParagraph"/>
        <w:rPr>
          <w:lang w:val="en"/>
        </w:rPr>
      </w:pPr>
    </w:p>
    <w:p w14:paraId="25D3F4DF" w14:textId="3B4BD735" w:rsidR="00352F85" w:rsidRDefault="00352F85" w:rsidP="00352F85">
      <w:pPr>
        <w:pStyle w:val="Heading2"/>
        <w:rPr>
          <w:lang w:val="en"/>
        </w:rPr>
      </w:pPr>
      <w:bookmarkStart w:id="628" w:name="_Toc510620739"/>
      <w:r>
        <w:rPr>
          <w:lang w:val="en"/>
        </w:rPr>
        <w:t>Task 2 – Testing Resource Locks</w:t>
      </w:r>
      <w:bookmarkEnd w:id="628"/>
    </w:p>
    <w:p w14:paraId="4F65CD34" w14:textId="6E432337" w:rsidR="00352F85" w:rsidRDefault="00352F85" w:rsidP="00352F85">
      <w:pPr>
        <w:rPr>
          <w:lang w:val="en"/>
        </w:rPr>
      </w:pPr>
      <w:r>
        <w:rPr>
          <w:lang w:val="en"/>
        </w:rPr>
        <w:t>Now that you’ve created and applied your resource lock to your resource group, you can test it to confirm that it is being enforced. You will be attempting to delete the Network Security Group that was created earlier.</w:t>
      </w:r>
    </w:p>
    <w:p w14:paraId="0F7E1497" w14:textId="77777777" w:rsidR="00352F85" w:rsidRDefault="00352F85" w:rsidP="00352F85">
      <w:pPr>
        <w:rPr>
          <w:b/>
          <w:lang w:val="en"/>
        </w:rPr>
      </w:pPr>
    </w:p>
    <w:p w14:paraId="77B296CB" w14:textId="77777777" w:rsidR="004013CD" w:rsidRDefault="00352F85" w:rsidP="00054685">
      <w:pPr>
        <w:pStyle w:val="ListParagraph"/>
        <w:numPr>
          <w:ilvl w:val="0"/>
          <w:numId w:val="9"/>
        </w:numPr>
        <w:rPr>
          <w:ins w:id="629" w:author="Beth Quinlan" w:date="2018-04-04T15:50:00Z"/>
          <w:lang w:val="en"/>
        </w:rPr>
      </w:pPr>
      <w:r w:rsidRPr="00352F85">
        <w:rPr>
          <w:lang w:val="en"/>
        </w:rPr>
        <w:t xml:space="preserve">Return to the PowerShell session that was used to </w:t>
      </w:r>
      <w:r w:rsidR="00447471">
        <w:rPr>
          <w:lang w:val="en"/>
        </w:rPr>
        <w:t xml:space="preserve">create </w:t>
      </w:r>
      <w:r w:rsidRPr="00352F85">
        <w:rPr>
          <w:lang w:val="en"/>
        </w:rPr>
        <w:t>your</w:t>
      </w:r>
      <w:r w:rsidR="00447471">
        <w:rPr>
          <w:lang w:val="en"/>
        </w:rPr>
        <w:t xml:space="preserve"> Network Security Group</w:t>
      </w:r>
      <w:ins w:id="630" w:author="Beth Quinlan" w:date="2018-04-04T15:50:00Z">
        <w:r w:rsidR="004013CD">
          <w:rPr>
            <w:lang w:val="en"/>
          </w:rPr>
          <w:t>.</w:t>
        </w:r>
      </w:ins>
    </w:p>
    <w:p w14:paraId="3D293560" w14:textId="77777777" w:rsidR="004013CD" w:rsidRDefault="004013CD" w:rsidP="00054685">
      <w:pPr>
        <w:pStyle w:val="ListParagraph"/>
        <w:numPr>
          <w:ilvl w:val="0"/>
          <w:numId w:val="9"/>
        </w:numPr>
        <w:rPr>
          <w:ins w:id="631" w:author="Beth Quinlan" w:date="2018-04-04T15:50:00Z"/>
          <w:lang w:val="en"/>
        </w:rPr>
      </w:pPr>
      <w:ins w:id="632" w:author="Beth Quinlan" w:date="2018-04-04T15:50:00Z">
        <w:r>
          <w:rPr>
            <w:lang w:val="en"/>
          </w:rPr>
          <w:t>Create a new tab (File | New).</w:t>
        </w:r>
      </w:ins>
    </w:p>
    <w:p w14:paraId="4A3E2E2B" w14:textId="59BB151B" w:rsidR="004013CD" w:rsidRDefault="00447471" w:rsidP="00054685">
      <w:pPr>
        <w:pStyle w:val="ListParagraph"/>
        <w:numPr>
          <w:ilvl w:val="0"/>
          <w:numId w:val="9"/>
        </w:numPr>
        <w:rPr>
          <w:ins w:id="633" w:author="Beth Quinlan" w:date="2018-04-04T15:51:00Z"/>
          <w:lang w:val="en"/>
        </w:rPr>
      </w:pPr>
      <w:del w:id="634" w:author="Beth Quinlan" w:date="2018-04-04T15:50:00Z">
        <w:r w:rsidDel="004013CD">
          <w:rPr>
            <w:lang w:val="en"/>
          </w:rPr>
          <w:delText xml:space="preserve"> a</w:delText>
        </w:r>
        <w:r w:rsidR="00352F85" w:rsidRPr="00352F85" w:rsidDel="004013CD">
          <w:rPr>
            <w:lang w:val="en"/>
          </w:rPr>
          <w:delText>nd c</w:delText>
        </w:r>
      </w:del>
      <w:ins w:id="635" w:author="Beth Quinlan" w:date="2018-04-04T15:50:00Z">
        <w:r w:rsidR="004013CD">
          <w:rPr>
            <w:lang w:val="en"/>
          </w:rPr>
          <w:t>C</w:t>
        </w:r>
      </w:ins>
      <w:r w:rsidR="00352F85" w:rsidRPr="00352F85">
        <w:rPr>
          <w:lang w:val="en"/>
        </w:rPr>
        <w:t xml:space="preserve">opy &amp; paste the </w:t>
      </w:r>
      <w:ins w:id="636" w:author="Beth Quinlan" w:date="2018-04-04T15:51:00Z">
        <w:r w:rsidR="004013CD">
          <w:rPr>
            <w:lang w:val="en"/>
          </w:rPr>
          <w:t xml:space="preserve">following </w:t>
        </w:r>
      </w:ins>
      <w:r w:rsidR="00352F85" w:rsidRPr="00352F85">
        <w:rPr>
          <w:lang w:val="en"/>
        </w:rPr>
        <w:t xml:space="preserve">code </w:t>
      </w:r>
      <w:del w:id="637" w:author="Beth Quinlan" w:date="2018-04-04T15:51:00Z">
        <w:r w:rsidR="00352F85" w:rsidRPr="00352F85" w:rsidDel="004013CD">
          <w:rPr>
            <w:lang w:val="en"/>
          </w:rPr>
          <w:delText xml:space="preserve">below </w:delText>
        </w:r>
      </w:del>
      <w:r w:rsidR="00352F85" w:rsidRPr="00352F85">
        <w:rPr>
          <w:lang w:val="en"/>
        </w:rPr>
        <w:t>into your PowerShell script pane</w:t>
      </w:r>
      <w:ins w:id="638" w:author="Beth Quinlan" w:date="2018-04-04T15:51:00Z">
        <w:r w:rsidR="004013CD">
          <w:rPr>
            <w:lang w:val="en"/>
          </w:rPr>
          <w:t>.</w:t>
        </w:r>
      </w:ins>
    </w:p>
    <w:p w14:paraId="79259A20" w14:textId="77777777" w:rsidR="004013CD" w:rsidRPr="0046505A" w:rsidRDefault="004013CD">
      <w:pPr>
        <w:rPr>
          <w:ins w:id="639" w:author="Beth Quinlan" w:date="2018-04-04T15:51:00Z"/>
          <w:lang w:val="en"/>
        </w:rPr>
        <w:pPrChange w:id="640" w:author="Beth Quinlan" w:date="2018-04-04T15:51:00Z">
          <w:pPr>
            <w:pStyle w:val="ListParagraph"/>
            <w:numPr>
              <w:numId w:val="9"/>
            </w:numPr>
            <w:ind w:left="720" w:hanging="360"/>
          </w:pPr>
        </w:pPrChange>
      </w:pPr>
    </w:p>
    <w:p w14:paraId="19ED1A90" w14:textId="77777777" w:rsidR="004013CD" w:rsidRPr="002A2204" w:rsidRDefault="004013CD">
      <w:pPr>
        <w:pStyle w:val="Code"/>
        <w:ind w:left="360" w:right="900"/>
        <w:rPr>
          <w:ins w:id="641" w:author="Beth Quinlan" w:date="2018-04-04T15:51:00Z"/>
          <w:lang w:val="en"/>
        </w:rPr>
        <w:pPrChange w:id="642" w:author="Beth Quinlan" w:date="2018-04-04T15:51:00Z">
          <w:pPr>
            <w:pStyle w:val="Code"/>
            <w:numPr>
              <w:numId w:val="9"/>
            </w:numPr>
            <w:ind w:left="720" w:right="900" w:hanging="360"/>
          </w:pPr>
        </w:pPrChange>
      </w:pPr>
      <w:ins w:id="643" w:author="Beth Quinlan" w:date="2018-04-04T15:51:00Z">
        <w:r w:rsidRPr="002A2204">
          <w:rPr>
            <w:lang w:val="en"/>
          </w:rPr>
          <w:t>Remove-</w:t>
        </w:r>
        <w:proofErr w:type="spellStart"/>
        <w:r w:rsidRPr="002A2204">
          <w:rPr>
            <w:lang w:val="en"/>
          </w:rPr>
          <w:t>AzureRmNetworkSecurityGroup</w:t>
        </w:r>
        <w:proofErr w:type="spellEnd"/>
        <w:r w:rsidRPr="002A2204">
          <w:rPr>
            <w:lang w:val="en"/>
          </w:rPr>
          <w:t xml:space="preserve"> -Name </w:t>
        </w:r>
        <w:proofErr w:type="spellStart"/>
        <w:r w:rsidRPr="002A2204">
          <w:rPr>
            <w:lang w:val="en"/>
          </w:rPr>
          <w:t>ProdPolicyTestNSGEurope</w:t>
        </w:r>
        <w:proofErr w:type="spellEnd"/>
        <w:r w:rsidRPr="002A2204">
          <w:rPr>
            <w:lang w:val="en"/>
          </w:rPr>
          <w:t xml:space="preserve"> -</w:t>
        </w:r>
        <w:proofErr w:type="spellStart"/>
        <w:r w:rsidRPr="002A2204">
          <w:rPr>
            <w:lang w:val="en"/>
          </w:rPr>
          <w:t>ResourceGroupName</w:t>
        </w:r>
        <w:proofErr w:type="spellEnd"/>
        <w:r w:rsidRPr="002A2204">
          <w:rPr>
            <w:lang w:val="en"/>
          </w:rPr>
          <w:t xml:space="preserve"> </w:t>
        </w:r>
        <w:proofErr w:type="spellStart"/>
        <w:r w:rsidRPr="002A2204">
          <w:rPr>
            <w:highlight w:val="yellow"/>
            <w:lang w:val="en"/>
          </w:rPr>
          <w:t>YourResourceGroupNameFromEarlier</w:t>
        </w:r>
        <w:proofErr w:type="spellEnd"/>
      </w:ins>
    </w:p>
    <w:p w14:paraId="14775C65" w14:textId="77777777" w:rsidR="004013CD" w:rsidRDefault="004013CD" w:rsidP="004013CD">
      <w:pPr>
        <w:rPr>
          <w:ins w:id="644" w:author="Beth Quinlan" w:date="2018-04-04T15:52:00Z"/>
          <w:lang w:val="en"/>
        </w:rPr>
      </w:pPr>
    </w:p>
    <w:p w14:paraId="132FE141" w14:textId="400A1566" w:rsidR="00E97757" w:rsidRPr="00352F85" w:rsidRDefault="00104029" w:rsidP="0046505A">
      <w:pPr>
        <w:pStyle w:val="ListParagraph"/>
        <w:numPr>
          <w:ilvl w:val="0"/>
          <w:numId w:val="9"/>
        </w:numPr>
        <w:rPr>
          <w:lang w:val="en"/>
        </w:rPr>
      </w:pPr>
      <w:ins w:id="645" w:author="Beth Quinlan" w:date="2018-04-11T12:50:00Z">
        <w:r>
          <w:rPr>
            <w:lang w:val="en"/>
          </w:rPr>
          <w:t xml:space="preserve">Select the pasted code and </w:t>
        </w:r>
      </w:ins>
      <w:ins w:id="646" w:author="Beth Quinlan" w:date="2018-04-11T12:51:00Z">
        <w:r>
          <w:rPr>
            <w:lang w:val="en"/>
          </w:rPr>
          <w:t>p</w:t>
        </w:r>
      </w:ins>
      <w:ins w:id="647" w:author="Beth Quinlan" w:date="2018-04-04T15:51:00Z">
        <w:r w:rsidR="004013CD">
          <w:rPr>
            <w:lang w:val="en"/>
          </w:rPr>
          <w:t>ress F</w:t>
        </w:r>
      </w:ins>
      <w:ins w:id="648" w:author="Beth Quinlan" w:date="2018-04-11T12:51:00Z">
        <w:r>
          <w:rPr>
            <w:lang w:val="en"/>
          </w:rPr>
          <w:t>5</w:t>
        </w:r>
      </w:ins>
      <w:ins w:id="649" w:author="Beth Quinlan" w:date="2018-04-04T15:51:00Z">
        <w:r w:rsidR="004013CD">
          <w:rPr>
            <w:lang w:val="en"/>
          </w:rPr>
          <w:t xml:space="preserve"> to </w:t>
        </w:r>
      </w:ins>
      <w:del w:id="650" w:author="Beth Quinlan" w:date="2018-04-04T15:51:00Z">
        <w:r w:rsidR="00352F85" w:rsidRPr="00352F85" w:rsidDel="004013CD">
          <w:rPr>
            <w:lang w:val="en"/>
          </w:rPr>
          <w:delText xml:space="preserve"> and </w:delText>
        </w:r>
      </w:del>
      <w:r w:rsidR="00352F85" w:rsidRPr="00352F85">
        <w:rPr>
          <w:lang w:val="en"/>
        </w:rPr>
        <w:t xml:space="preserve">run the </w:t>
      </w:r>
      <w:del w:id="651" w:author="Beth Quinlan" w:date="2018-04-11T12:51:00Z">
        <w:r w:rsidR="00352F85" w:rsidRPr="00352F85" w:rsidDel="00104029">
          <w:rPr>
            <w:lang w:val="en"/>
          </w:rPr>
          <w:delText>script</w:delText>
        </w:r>
      </w:del>
      <w:ins w:id="652" w:author="Beth Quinlan" w:date="2018-04-11T12:51:00Z">
        <w:r>
          <w:rPr>
            <w:lang w:val="en"/>
          </w:rPr>
          <w:t>selection</w:t>
        </w:r>
      </w:ins>
      <w:r w:rsidR="00352F85" w:rsidRPr="00352F85">
        <w:rPr>
          <w:lang w:val="en"/>
        </w:rPr>
        <w:t>.</w:t>
      </w:r>
      <w:r w:rsidR="00352F85">
        <w:rPr>
          <w:lang w:val="en"/>
        </w:rPr>
        <w:t xml:space="preserve"> </w:t>
      </w:r>
      <w:ins w:id="653" w:author="Beth Quinlan" w:date="2018-04-04T15:52:00Z">
        <w:r w:rsidR="004013CD">
          <w:rPr>
            <w:lang w:val="en"/>
          </w:rPr>
          <w:t xml:space="preserve"> </w:t>
        </w:r>
      </w:ins>
      <w:ins w:id="654" w:author="Beth Quinlan" w:date="2018-04-11T12:51:00Z">
        <w:r>
          <w:rPr>
            <w:lang w:val="en"/>
          </w:rPr>
          <w:t xml:space="preserve"> Confirm the process by clicking </w:t>
        </w:r>
        <w:r w:rsidRPr="00104029">
          <w:rPr>
            <w:b/>
            <w:lang w:val="en"/>
            <w:rPrChange w:id="655" w:author="Beth Quinlan" w:date="2018-04-11T12:51:00Z">
              <w:rPr>
                <w:lang w:val="en"/>
              </w:rPr>
            </w:rPrChange>
          </w:rPr>
          <w:t>Yes</w:t>
        </w:r>
        <w:r>
          <w:rPr>
            <w:lang w:val="en"/>
          </w:rPr>
          <w:t>.</w:t>
        </w:r>
      </w:ins>
      <w:ins w:id="656" w:author="Beth Quinlan" w:date="2018-04-04T15:52:00Z">
        <w:r w:rsidR="004013CD">
          <w:rPr>
            <w:lang w:val="en"/>
          </w:rPr>
          <w:t xml:space="preserve"> </w:t>
        </w:r>
      </w:ins>
      <w:ins w:id="657" w:author="Beth Quinlan" w:date="2018-04-11T12:51:00Z">
        <w:r>
          <w:rPr>
            <w:lang w:val="en"/>
          </w:rPr>
          <w:t xml:space="preserve"> </w:t>
        </w:r>
      </w:ins>
      <w:r w:rsidR="00E97757" w:rsidRPr="00352F85">
        <w:rPr>
          <w:lang w:val="en"/>
        </w:rPr>
        <w:t>Observe the result</w:t>
      </w:r>
      <w:ins w:id="658" w:author="Beth Quinlan" w:date="2018-04-11T12:51:00Z">
        <w:r>
          <w:rPr>
            <w:lang w:val="en"/>
          </w:rPr>
          <w:t xml:space="preserve"> (you should see an error stating that the </w:t>
        </w:r>
      </w:ins>
      <w:ins w:id="659" w:author="Beth Quinlan" w:date="2018-04-11T12:52:00Z">
        <w:r>
          <w:rPr>
            <w:lang w:val="en"/>
          </w:rPr>
          <w:t>resource is locked)</w:t>
        </w:r>
      </w:ins>
      <w:r w:rsidR="00E97757" w:rsidRPr="00352F85">
        <w:rPr>
          <w:lang w:val="en"/>
        </w:rPr>
        <w:t>.</w:t>
      </w:r>
    </w:p>
    <w:p w14:paraId="2EE134D5" w14:textId="77777777" w:rsidR="00E97757" w:rsidRDefault="00E97757" w:rsidP="00E97757">
      <w:pPr>
        <w:pStyle w:val="ListParagraph"/>
        <w:ind w:left="720"/>
        <w:rPr>
          <w:b/>
          <w:sz w:val="18"/>
          <w:szCs w:val="18"/>
          <w:highlight w:val="yellow"/>
          <w:lang w:val="en"/>
        </w:rPr>
      </w:pPr>
    </w:p>
    <w:p w14:paraId="7106311E" w14:textId="06683A06" w:rsidR="005C0DE4" w:rsidRPr="005C0DE4" w:rsidRDefault="005C0DE4" w:rsidP="005C0DE4">
      <w:pPr>
        <w:rPr>
          <w:ins w:id="660" w:author="Beth Quinlan" w:date="2018-04-11T13:26:00Z"/>
          <w:rStyle w:val="IntenseEmphasis"/>
          <w:i w:val="0"/>
          <w:color w:val="FF0000"/>
          <w:rPrChange w:id="661" w:author="Beth Quinlan" w:date="2018-04-11T13:28:00Z">
            <w:rPr>
              <w:ins w:id="662" w:author="Beth Quinlan" w:date="2018-04-11T13:26:00Z"/>
              <w:rStyle w:val="IntenseEmphasis"/>
              <w:color w:val="FF0000"/>
            </w:rPr>
          </w:rPrChange>
        </w:rPr>
      </w:pPr>
      <w:ins w:id="663" w:author="Beth Quinlan" w:date="2018-04-11T13:26:00Z">
        <w:r w:rsidRPr="005C0DE4">
          <w:rPr>
            <w:rStyle w:val="IntenseEmphasis"/>
            <w:i w:val="0"/>
            <w:color w:val="FF0000"/>
            <w:rPrChange w:id="664" w:author="Beth Quinlan" w:date="2018-04-11T13:28:00Z">
              <w:rPr>
                <w:rStyle w:val="IntenseEmphasis"/>
                <w:color w:val="FF0000"/>
              </w:rPr>
            </w:rPrChange>
          </w:rPr>
          <w:t xml:space="preserve">This is the end of this lab.  Do not delete these resources, as they may be used in later labs.  However, you should </w:t>
        </w:r>
      </w:ins>
      <w:ins w:id="665" w:author="Beth Quinlan" w:date="2018-04-11T13:27:00Z">
        <w:r w:rsidRPr="005C0DE4">
          <w:rPr>
            <w:rStyle w:val="IntenseEmphasis"/>
            <w:i w:val="0"/>
            <w:color w:val="FF0000"/>
            <w:rPrChange w:id="666" w:author="Beth Quinlan" w:date="2018-04-11T13:28:00Z">
              <w:rPr>
                <w:rStyle w:val="IntenseEmphasis"/>
                <w:color w:val="FF0000"/>
              </w:rPr>
            </w:rPrChange>
          </w:rPr>
          <w:t>ensure that</w:t>
        </w:r>
      </w:ins>
      <w:ins w:id="667" w:author="Beth Quinlan" w:date="2018-04-11T13:26:00Z">
        <w:r w:rsidRPr="005C0DE4">
          <w:rPr>
            <w:rStyle w:val="IntenseEmphasis"/>
            <w:i w:val="0"/>
            <w:color w:val="FF0000"/>
            <w:rPrChange w:id="668" w:author="Beth Quinlan" w:date="2018-04-11T13:28:00Z">
              <w:rPr>
                <w:rStyle w:val="IntenseEmphasis"/>
                <w:color w:val="FF0000"/>
              </w:rPr>
            </w:rPrChange>
          </w:rPr>
          <w:t xml:space="preserve"> any </w:t>
        </w:r>
      </w:ins>
      <w:ins w:id="669" w:author="Beth Quinlan" w:date="2018-04-11T13:27:00Z">
        <w:r w:rsidRPr="005C0DE4">
          <w:rPr>
            <w:rStyle w:val="IntenseEmphasis"/>
            <w:i w:val="0"/>
            <w:color w:val="FF0000"/>
            <w:rPrChange w:id="670" w:author="Beth Quinlan" w:date="2018-04-11T13:28:00Z">
              <w:rPr>
                <w:rStyle w:val="IntenseEmphasis"/>
                <w:color w:val="FF0000"/>
              </w:rPr>
            </w:rPrChange>
          </w:rPr>
          <w:t xml:space="preserve">existing </w:t>
        </w:r>
      </w:ins>
      <w:ins w:id="671" w:author="Beth Quinlan" w:date="2018-04-11T13:26:00Z">
        <w:r w:rsidRPr="005C0DE4">
          <w:rPr>
            <w:rStyle w:val="IntenseEmphasis"/>
            <w:i w:val="0"/>
            <w:color w:val="FF0000"/>
            <w:rPrChange w:id="672" w:author="Beth Quinlan" w:date="2018-04-11T13:28:00Z">
              <w:rPr>
                <w:rStyle w:val="IntenseEmphasis"/>
                <w:color w:val="FF0000"/>
              </w:rPr>
            </w:rPrChange>
          </w:rPr>
          <w:t xml:space="preserve">VMs </w:t>
        </w:r>
      </w:ins>
      <w:ins w:id="673" w:author="Beth Quinlan" w:date="2018-04-11T13:27:00Z">
        <w:r w:rsidRPr="005C0DE4">
          <w:rPr>
            <w:rStyle w:val="IntenseEmphasis"/>
            <w:i w:val="0"/>
            <w:color w:val="FF0000"/>
            <w:rPrChange w:id="674" w:author="Beth Quinlan" w:date="2018-04-11T13:28:00Z">
              <w:rPr>
                <w:rStyle w:val="IntenseEmphasis"/>
                <w:color w:val="FF0000"/>
              </w:rPr>
            </w:rPrChange>
          </w:rPr>
          <w:t xml:space="preserve">are </w:t>
        </w:r>
      </w:ins>
      <w:ins w:id="675" w:author="Beth Quinlan" w:date="2018-04-11T13:28:00Z">
        <w:r w:rsidRPr="005C0DE4">
          <w:rPr>
            <w:rStyle w:val="IntenseEmphasis"/>
            <w:i w:val="0"/>
            <w:color w:val="FF0000"/>
            <w:rPrChange w:id="676" w:author="Beth Quinlan" w:date="2018-04-11T13:28:00Z">
              <w:rPr>
                <w:rStyle w:val="IntenseEmphasis"/>
                <w:color w:val="FF0000"/>
              </w:rPr>
            </w:rPrChange>
          </w:rPr>
          <w:t xml:space="preserve">in a </w:t>
        </w:r>
        <w:r w:rsidRPr="005C0DE4">
          <w:rPr>
            <w:rStyle w:val="IntenseEmphasis"/>
            <w:color w:val="FF0000"/>
          </w:rPr>
          <w:t>stopped (deallocated)</w:t>
        </w:r>
        <w:r w:rsidRPr="005C0DE4">
          <w:rPr>
            <w:rStyle w:val="IntenseEmphasis"/>
            <w:i w:val="0"/>
            <w:color w:val="FF0000"/>
            <w:rPrChange w:id="677" w:author="Beth Quinlan" w:date="2018-04-11T13:28:00Z">
              <w:rPr>
                <w:rStyle w:val="IntenseEmphasis"/>
                <w:color w:val="FF0000"/>
              </w:rPr>
            </w:rPrChange>
          </w:rPr>
          <w:t xml:space="preserve"> state</w:t>
        </w:r>
      </w:ins>
      <w:ins w:id="678" w:author="Beth Quinlan" w:date="2018-04-11T13:26:00Z">
        <w:r w:rsidRPr="005C0DE4">
          <w:rPr>
            <w:rStyle w:val="IntenseEmphasis"/>
            <w:i w:val="0"/>
            <w:color w:val="FF0000"/>
            <w:rPrChange w:id="679" w:author="Beth Quinlan" w:date="2018-04-11T13:28:00Z">
              <w:rPr>
                <w:rStyle w:val="IntenseEmphasis"/>
                <w:color w:val="FF0000"/>
              </w:rPr>
            </w:rPrChange>
          </w:rPr>
          <w:t>, to conserve costs.</w:t>
        </w:r>
      </w:ins>
    </w:p>
    <w:p w14:paraId="10B4AE64" w14:textId="15974DC1" w:rsidR="00E97757" w:rsidRPr="005A69C7" w:rsidDel="005A69C7" w:rsidRDefault="005C0DE4">
      <w:pPr>
        <w:pStyle w:val="Code"/>
        <w:ind w:left="720" w:right="900"/>
        <w:rPr>
          <w:del w:id="680" w:author="Beth Quinlan" w:date="2018-04-04T15:42:00Z"/>
          <w:lang w:val="en"/>
          <w:rPrChange w:id="681" w:author="Beth Quinlan" w:date="2018-04-04T15:42:00Z">
            <w:rPr>
              <w:del w:id="682" w:author="Beth Quinlan" w:date="2018-04-04T15:42:00Z"/>
              <w:b/>
              <w:sz w:val="18"/>
              <w:szCs w:val="18"/>
              <w:lang w:val="en"/>
            </w:rPr>
          </w:rPrChange>
        </w:rPr>
        <w:pPrChange w:id="683" w:author="Beth Quinlan" w:date="2018-04-04T15:43:00Z">
          <w:pPr>
            <w:pStyle w:val="ListParagraph"/>
            <w:ind w:left="720"/>
          </w:pPr>
        </w:pPrChange>
      </w:pPr>
      <w:ins w:id="684" w:author="Beth Quinlan" w:date="2018-04-11T13:26:00Z">
        <w:r w:rsidRPr="005A69C7" w:rsidDel="005A69C7">
          <w:rPr>
            <w:lang w:val="en"/>
          </w:rPr>
          <w:t xml:space="preserve"> </w:t>
        </w:r>
      </w:ins>
      <w:del w:id="685" w:author="Beth Quinlan" w:date="2018-04-04T15:42:00Z">
        <w:r w:rsidR="00E97757" w:rsidRPr="005A69C7" w:rsidDel="005A69C7">
          <w:rPr>
            <w:lang w:val="en"/>
            <w:rPrChange w:id="686" w:author="Beth Quinlan" w:date="2018-04-04T15:42:00Z">
              <w:rPr>
                <w:b/>
                <w:sz w:val="18"/>
                <w:szCs w:val="18"/>
                <w:highlight w:val="yellow"/>
                <w:lang w:val="en"/>
              </w:rPr>
            </w:rPrChange>
          </w:rPr>
          <w:delText>[Code Start]</w:delText>
        </w:r>
      </w:del>
    </w:p>
    <w:p w14:paraId="7E92F217" w14:textId="13FE7BCE" w:rsidR="00E97757" w:rsidRPr="005A69C7" w:rsidDel="005A69C7" w:rsidRDefault="00E97757">
      <w:pPr>
        <w:pStyle w:val="Code"/>
        <w:ind w:left="720" w:right="900"/>
        <w:rPr>
          <w:del w:id="687" w:author="Beth Quinlan" w:date="2018-04-04T15:42:00Z"/>
          <w:lang w:val="en"/>
          <w:rPrChange w:id="688" w:author="Beth Quinlan" w:date="2018-04-04T15:42:00Z">
            <w:rPr>
              <w:del w:id="689" w:author="Beth Quinlan" w:date="2018-04-04T15:42:00Z"/>
              <w:b/>
              <w:sz w:val="18"/>
              <w:szCs w:val="18"/>
              <w:lang w:val="en"/>
            </w:rPr>
          </w:rPrChange>
        </w:rPr>
        <w:pPrChange w:id="690" w:author="Beth Quinlan" w:date="2018-04-04T15:43:00Z">
          <w:pPr>
            <w:pStyle w:val="ListParagraph"/>
            <w:ind w:left="720"/>
          </w:pPr>
        </w:pPrChange>
      </w:pPr>
    </w:p>
    <w:p w14:paraId="665E4C4C" w14:textId="69987C80" w:rsidR="00E97757" w:rsidRPr="005A69C7" w:rsidDel="004013CD" w:rsidRDefault="004013CD">
      <w:pPr>
        <w:pStyle w:val="Code"/>
        <w:ind w:left="720" w:right="900"/>
        <w:rPr>
          <w:del w:id="691" w:author="Beth Quinlan" w:date="2018-04-04T15:51:00Z"/>
          <w:lang w:val="en"/>
          <w:rPrChange w:id="692" w:author="Beth Quinlan" w:date="2018-04-04T15:42:00Z">
            <w:rPr>
              <w:del w:id="693" w:author="Beth Quinlan" w:date="2018-04-04T15:51:00Z"/>
              <w:sz w:val="18"/>
              <w:szCs w:val="18"/>
              <w:lang w:val="en"/>
            </w:rPr>
          </w:rPrChange>
        </w:rPr>
        <w:pPrChange w:id="694" w:author="Beth Quinlan" w:date="2018-04-04T15:43:00Z">
          <w:pPr>
            <w:pStyle w:val="ListParagraph"/>
            <w:ind w:left="720"/>
          </w:pPr>
        </w:pPrChange>
      </w:pPr>
      <w:ins w:id="695" w:author="Beth Quinlan" w:date="2018-04-04T15:51:00Z">
        <w:r w:rsidRPr="0046505A" w:rsidDel="004013CD">
          <w:rPr>
            <w:lang w:val="en"/>
          </w:rPr>
          <w:t xml:space="preserve"> </w:t>
        </w:r>
      </w:ins>
      <w:del w:id="696" w:author="Beth Quinlan" w:date="2018-04-04T15:51:00Z">
        <w:r w:rsidR="00B774AA" w:rsidRPr="005A69C7" w:rsidDel="004013CD">
          <w:rPr>
            <w:lang w:val="en"/>
            <w:rPrChange w:id="697" w:author="Beth Quinlan" w:date="2018-04-04T15:42:00Z">
              <w:rPr>
                <w:sz w:val="18"/>
                <w:szCs w:val="18"/>
                <w:lang w:val="en"/>
              </w:rPr>
            </w:rPrChange>
          </w:rPr>
          <w:delText>Remove</w:delText>
        </w:r>
        <w:r w:rsidR="00E97757" w:rsidRPr="005A69C7" w:rsidDel="004013CD">
          <w:rPr>
            <w:lang w:val="en"/>
            <w:rPrChange w:id="698" w:author="Beth Quinlan" w:date="2018-04-04T15:42:00Z">
              <w:rPr>
                <w:sz w:val="18"/>
                <w:szCs w:val="18"/>
                <w:lang w:val="en"/>
              </w:rPr>
            </w:rPrChange>
          </w:rPr>
          <w:delText xml:space="preserve">-AzureRmNetworkSecurityGroup -Name ProdPolicyTestNSGEurope -ResourceGroupName </w:delText>
        </w:r>
        <w:r w:rsidR="00E97757" w:rsidRPr="005A69C7" w:rsidDel="004013CD">
          <w:rPr>
            <w:highlight w:val="yellow"/>
            <w:lang w:val="en"/>
            <w:rPrChange w:id="699" w:author="Beth Quinlan" w:date="2018-04-04T15:42:00Z">
              <w:rPr>
                <w:sz w:val="18"/>
                <w:szCs w:val="18"/>
                <w:highlight w:val="yellow"/>
                <w:lang w:val="en"/>
              </w:rPr>
            </w:rPrChange>
          </w:rPr>
          <w:delText>YourResourceGroupNameFromEarlier</w:delText>
        </w:r>
      </w:del>
    </w:p>
    <w:p w14:paraId="4AA1E7D6" w14:textId="580C43F9" w:rsidR="00E97757" w:rsidRPr="00D341EF" w:rsidDel="004013CD" w:rsidRDefault="00E97757" w:rsidP="00E97757">
      <w:pPr>
        <w:pStyle w:val="ListParagraph"/>
        <w:ind w:left="720"/>
        <w:rPr>
          <w:del w:id="700" w:author="Beth Quinlan" w:date="2018-04-04T15:51:00Z"/>
          <w:b/>
          <w:sz w:val="18"/>
          <w:szCs w:val="18"/>
          <w:lang w:val="en-GB"/>
        </w:rPr>
      </w:pPr>
    </w:p>
    <w:p w14:paraId="453B7BC9" w14:textId="4E4F9C88" w:rsidR="00B774AA" w:rsidRPr="009D68CA" w:rsidRDefault="00E97757" w:rsidP="009D68CA">
      <w:pPr>
        <w:pStyle w:val="ListParagraph"/>
        <w:ind w:left="720"/>
        <w:rPr>
          <w:b/>
          <w:sz w:val="18"/>
          <w:szCs w:val="18"/>
          <w:lang w:val="en"/>
        </w:rPr>
      </w:pPr>
      <w:del w:id="701" w:author="Beth Quinlan" w:date="2018-04-04T15:42:00Z">
        <w:r w:rsidDel="005A69C7">
          <w:rPr>
            <w:b/>
            <w:sz w:val="18"/>
            <w:szCs w:val="18"/>
            <w:highlight w:val="yellow"/>
            <w:lang w:val="en"/>
          </w:rPr>
          <w:delText>[Code End</w:delText>
        </w:r>
        <w:r w:rsidRPr="008773D9" w:rsidDel="005A69C7">
          <w:rPr>
            <w:b/>
            <w:sz w:val="18"/>
            <w:szCs w:val="18"/>
            <w:highlight w:val="yellow"/>
            <w:lang w:val="en"/>
          </w:rPr>
          <w:delText>]</w:delText>
        </w:r>
      </w:del>
    </w:p>
    <w:sectPr w:rsidR="00B774AA" w:rsidRPr="009D68CA" w:rsidSect="005A69C7">
      <w:footerReference w:type="default" r:id="rId17"/>
      <w:pgSz w:w="12240" w:h="15840"/>
      <w:pgMar w:top="1440" w:right="1350" w:bottom="1440" w:left="1440" w:header="720" w:footer="720" w:gutter="0"/>
      <w:cols w:space="720"/>
      <w:docGrid w:linePitch="360"/>
      <w:sectPrChange w:id="702" w:author="Beth Quinlan" w:date="2018-04-04T15:43:00Z">
        <w:sectPr w:rsidR="00B774AA" w:rsidRPr="009D68CA" w:rsidSect="005A69C7">
          <w:pgMar w:top="1440" w:right="1440" w:bottom="1440" w:left="144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F9C91" w14:textId="77777777" w:rsidR="005C0729" w:rsidRDefault="005C0729" w:rsidP="003C27E6">
      <w:pPr>
        <w:spacing w:before="0" w:line="240" w:lineRule="auto"/>
      </w:pPr>
      <w:r>
        <w:separator/>
      </w:r>
    </w:p>
  </w:endnote>
  <w:endnote w:type="continuationSeparator" w:id="0">
    <w:p w14:paraId="20A6FDE5" w14:textId="77777777" w:rsidR="005C0729" w:rsidRDefault="005C0729"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f_segoe-ui_light">
    <w:altName w:val="Times New Roman"/>
    <w:charset w:val="00"/>
    <w:family w:val="auto"/>
    <w:pitch w:val="default"/>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267869"/>
      <w:docPartObj>
        <w:docPartGallery w:val="Page Numbers (Bottom of Page)"/>
        <w:docPartUnique/>
      </w:docPartObj>
    </w:sdtPr>
    <w:sdtEndPr>
      <w:rPr>
        <w:noProof/>
      </w:rPr>
    </w:sdtEndPr>
    <w:sdtContent>
      <w:p w14:paraId="10039C08" w14:textId="754DA86D" w:rsidR="00054685" w:rsidRDefault="00054685">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10039C09" w14:textId="77777777" w:rsidR="00054685" w:rsidRDefault="00054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42198" w14:textId="77777777" w:rsidR="005C0729" w:rsidRDefault="005C0729" w:rsidP="003C27E6">
      <w:pPr>
        <w:spacing w:before="0" w:line="240" w:lineRule="auto"/>
      </w:pPr>
      <w:r>
        <w:separator/>
      </w:r>
    </w:p>
  </w:footnote>
  <w:footnote w:type="continuationSeparator" w:id="0">
    <w:p w14:paraId="15BD0102" w14:textId="77777777" w:rsidR="005C0729" w:rsidRDefault="005C0729" w:rsidP="003C27E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939"/>
    <w:multiLevelType w:val="hybridMultilevel"/>
    <w:tmpl w:val="398E75BC"/>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E777FB"/>
    <w:multiLevelType w:val="hybridMultilevel"/>
    <w:tmpl w:val="D59200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FD421F"/>
    <w:multiLevelType w:val="hybridMultilevel"/>
    <w:tmpl w:val="1CA43576"/>
    <w:lvl w:ilvl="0" w:tplc="AD7CEF9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36009"/>
    <w:multiLevelType w:val="hybridMultilevel"/>
    <w:tmpl w:val="6AE43166"/>
    <w:lvl w:ilvl="0" w:tplc="73588FB8">
      <w:start w:val="1"/>
      <w:numFmt w:val="decimal"/>
      <w:lvlText w:val="%1."/>
      <w:lvlJc w:val="left"/>
      <w:pPr>
        <w:ind w:left="720" w:hanging="360"/>
      </w:pPr>
      <w:rPr>
        <w:rFonts w:cstheme="minorBidi" w:hint="default"/>
        <w:b w:val="0"/>
        <w:sz w:val="22"/>
        <w:szCs w:val="22"/>
      </w:rPr>
    </w:lvl>
    <w:lvl w:ilvl="1" w:tplc="0409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4C3356A"/>
    <w:multiLevelType w:val="hybridMultilevel"/>
    <w:tmpl w:val="B2668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E3C62"/>
    <w:multiLevelType w:val="hybridMultilevel"/>
    <w:tmpl w:val="838AA3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DF3757"/>
    <w:multiLevelType w:val="hybridMultilevel"/>
    <w:tmpl w:val="7A4C25CC"/>
    <w:lvl w:ilvl="0" w:tplc="6560B116">
      <w:start w:val="1"/>
      <w:numFmt w:val="decimal"/>
      <w:lvlText w:val="%1."/>
      <w:lvlJc w:val="left"/>
      <w:pPr>
        <w:ind w:left="720" w:hanging="360"/>
      </w:pPr>
      <w:rPr>
        <w:rFonts w:hint="default"/>
        <w:sz w:val="22"/>
        <w:szCs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301263B"/>
    <w:multiLevelType w:val="hybridMultilevel"/>
    <w:tmpl w:val="2B303E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57F8108E"/>
    <w:multiLevelType w:val="hybridMultilevel"/>
    <w:tmpl w:val="709EFE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658E3A9A"/>
    <w:multiLevelType w:val="hybridMultilevel"/>
    <w:tmpl w:val="1676ED94"/>
    <w:lvl w:ilvl="0" w:tplc="EA52EB4A">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43D1C60"/>
    <w:multiLevelType w:val="hybridMultilevel"/>
    <w:tmpl w:val="A7C4B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C00569"/>
    <w:multiLevelType w:val="hybridMultilevel"/>
    <w:tmpl w:val="9296F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BF23742"/>
    <w:multiLevelType w:val="hybridMultilevel"/>
    <w:tmpl w:val="32CE6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5"/>
  </w:num>
  <w:num w:numId="4">
    <w:abstractNumId w:val="0"/>
  </w:num>
  <w:num w:numId="5">
    <w:abstractNumId w:val="10"/>
  </w:num>
  <w:num w:numId="6">
    <w:abstractNumId w:val="1"/>
  </w:num>
  <w:num w:numId="7">
    <w:abstractNumId w:val="4"/>
  </w:num>
  <w:num w:numId="8">
    <w:abstractNumId w:val="9"/>
  </w:num>
  <w:num w:numId="9">
    <w:abstractNumId w:val="8"/>
  </w:num>
  <w:num w:numId="10">
    <w:abstractNumId w:val="7"/>
  </w:num>
  <w:num w:numId="11">
    <w:abstractNumId w:val="13"/>
  </w:num>
  <w:num w:numId="12">
    <w:abstractNumId w:val="11"/>
  </w:num>
  <w:num w:numId="13">
    <w:abstractNumId w:val="6"/>
  </w:num>
  <w:num w:numId="14">
    <w:abstractNumId w:val="3"/>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th Quinlan">
    <w15:presenceInfo w15:providerId="Windows Live" w15:userId="bc8d74ca8b092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AC"/>
    <w:rsid w:val="00001167"/>
    <w:rsid w:val="0000257A"/>
    <w:rsid w:val="00007DEB"/>
    <w:rsid w:val="000106B3"/>
    <w:rsid w:val="00012BC0"/>
    <w:rsid w:val="0001350A"/>
    <w:rsid w:val="000155C7"/>
    <w:rsid w:val="00015856"/>
    <w:rsid w:val="0001712A"/>
    <w:rsid w:val="00027B33"/>
    <w:rsid w:val="00041101"/>
    <w:rsid w:val="000413C9"/>
    <w:rsid w:val="000419C5"/>
    <w:rsid w:val="00041D50"/>
    <w:rsid w:val="00041F0B"/>
    <w:rsid w:val="000421E1"/>
    <w:rsid w:val="000465A4"/>
    <w:rsid w:val="00051053"/>
    <w:rsid w:val="00054685"/>
    <w:rsid w:val="000613C3"/>
    <w:rsid w:val="00061459"/>
    <w:rsid w:val="000621E5"/>
    <w:rsid w:val="000637F1"/>
    <w:rsid w:val="0006496D"/>
    <w:rsid w:val="00065138"/>
    <w:rsid w:val="00073AD3"/>
    <w:rsid w:val="000810CA"/>
    <w:rsid w:val="00081F02"/>
    <w:rsid w:val="00086037"/>
    <w:rsid w:val="000902A7"/>
    <w:rsid w:val="0009453F"/>
    <w:rsid w:val="000965BD"/>
    <w:rsid w:val="000A0F41"/>
    <w:rsid w:val="000A171C"/>
    <w:rsid w:val="000A1D19"/>
    <w:rsid w:val="000B11DA"/>
    <w:rsid w:val="000B164B"/>
    <w:rsid w:val="000B2FBA"/>
    <w:rsid w:val="000B3D14"/>
    <w:rsid w:val="000B4C40"/>
    <w:rsid w:val="000B64D9"/>
    <w:rsid w:val="000C244F"/>
    <w:rsid w:val="000C5A55"/>
    <w:rsid w:val="000D2924"/>
    <w:rsid w:val="000D3F9D"/>
    <w:rsid w:val="000D5FAE"/>
    <w:rsid w:val="000E0AEE"/>
    <w:rsid w:val="000E0F69"/>
    <w:rsid w:val="000E3875"/>
    <w:rsid w:val="000F37D6"/>
    <w:rsid w:val="000F479A"/>
    <w:rsid w:val="0010167A"/>
    <w:rsid w:val="00104029"/>
    <w:rsid w:val="0010414A"/>
    <w:rsid w:val="00105450"/>
    <w:rsid w:val="0010696F"/>
    <w:rsid w:val="00106B6A"/>
    <w:rsid w:val="00116AC0"/>
    <w:rsid w:val="001173CC"/>
    <w:rsid w:val="00117DAF"/>
    <w:rsid w:val="00122FF1"/>
    <w:rsid w:val="00125B6F"/>
    <w:rsid w:val="00126949"/>
    <w:rsid w:val="0013365E"/>
    <w:rsid w:val="00134BA7"/>
    <w:rsid w:val="00141B25"/>
    <w:rsid w:val="00141E13"/>
    <w:rsid w:val="00144509"/>
    <w:rsid w:val="00150B4A"/>
    <w:rsid w:val="00150B7D"/>
    <w:rsid w:val="0016732E"/>
    <w:rsid w:val="001771D1"/>
    <w:rsid w:val="00177D1B"/>
    <w:rsid w:val="001863F3"/>
    <w:rsid w:val="001A04FA"/>
    <w:rsid w:val="001A4CF5"/>
    <w:rsid w:val="001A7142"/>
    <w:rsid w:val="001B1C90"/>
    <w:rsid w:val="001B3A7D"/>
    <w:rsid w:val="001B673F"/>
    <w:rsid w:val="001C02F7"/>
    <w:rsid w:val="001C5871"/>
    <w:rsid w:val="001D0D85"/>
    <w:rsid w:val="001D1C04"/>
    <w:rsid w:val="001D5AAA"/>
    <w:rsid w:val="001D6B8B"/>
    <w:rsid w:val="001E32F7"/>
    <w:rsid w:val="001E5471"/>
    <w:rsid w:val="001F782B"/>
    <w:rsid w:val="002028A8"/>
    <w:rsid w:val="00203E73"/>
    <w:rsid w:val="00203F6F"/>
    <w:rsid w:val="002112ED"/>
    <w:rsid w:val="00211EDF"/>
    <w:rsid w:val="0021271A"/>
    <w:rsid w:val="00214E4D"/>
    <w:rsid w:val="00215568"/>
    <w:rsid w:val="00221BC7"/>
    <w:rsid w:val="00222B41"/>
    <w:rsid w:val="002248F2"/>
    <w:rsid w:val="002262A9"/>
    <w:rsid w:val="002305FC"/>
    <w:rsid w:val="00234564"/>
    <w:rsid w:val="002346B8"/>
    <w:rsid w:val="00234C4F"/>
    <w:rsid w:val="00243ACD"/>
    <w:rsid w:val="002450D9"/>
    <w:rsid w:val="00252CBB"/>
    <w:rsid w:val="00253625"/>
    <w:rsid w:val="002542BA"/>
    <w:rsid w:val="00254393"/>
    <w:rsid w:val="00260376"/>
    <w:rsid w:val="00260FF5"/>
    <w:rsid w:val="0026246D"/>
    <w:rsid w:val="00265050"/>
    <w:rsid w:val="002677F7"/>
    <w:rsid w:val="00271875"/>
    <w:rsid w:val="002742EE"/>
    <w:rsid w:val="002751FD"/>
    <w:rsid w:val="00275438"/>
    <w:rsid w:val="00282FCB"/>
    <w:rsid w:val="00284201"/>
    <w:rsid w:val="00286F45"/>
    <w:rsid w:val="00291556"/>
    <w:rsid w:val="0029249E"/>
    <w:rsid w:val="00295604"/>
    <w:rsid w:val="00296426"/>
    <w:rsid w:val="00297480"/>
    <w:rsid w:val="002A153E"/>
    <w:rsid w:val="002B20C5"/>
    <w:rsid w:val="002B5E8C"/>
    <w:rsid w:val="002B75D1"/>
    <w:rsid w:val="002C0CDF"/>
    <w:rsid w:val="002C40E5"/>
    <w:rsid w:val="002D13F5"/>
    <w:rsid w:val="002D21F7"/>
    <w:rsid w:val="002D23E3"/>
    <w:rsid w:val="002D4BA9"/>
    <w:rsid w:val="002E1030"/>
    <w:rsid w:val="002E20EB"/>
    <w:rsid w:val="002E2BC9"/>
    <w:rsid w:val="002E2D81"/>
    <w:rsid w:val="002E4EFA"/>
    <w:rsid w:val="002F1F73"/>
    <w:rsid w:val="002F4CF2"/>
    <w:rsid w:val="003003FE"/>
    <w:rsid w:val="00301085"/>
    <w:rsid w:val="00312C94"/>
    <w:rsid w:val="003243EF"/>
    <w:rsid w:val="003247ED"/>
    <w:rsid w:val="00326251"/>
    <w:rsid w:val="00327CA7"/>
    <w:rsid w:val="00332819"/>
    <w:rsid w:val="00332918"/>
    <w:rsid w:val="00333B9A"/>
    <w:rsid w:val="003367E4"/>
    <w:rsid w:val="00337BE2"/>
    <w:rsid w:val="0034017A"/>
    <w:rsid w:val="00340F36"/>
    <w:rsid w:val="003477F7"/>
    <w:rsid w:val="003500EA"/>
    <w:rsid w:val="00352F85"/>
    <w:rsid w:val="0035501D"/>
    <w:rsid w:val="00361DB6"/>
    <w:rsid w:val="00362447"/>
    <w:rsid w:val="0037131F"/>
    <w:rsid w:val="00375F0A"/>
    <w:rsid w:val="003822A9"/>
    <w:rsid w:val="0038560E"/>
    <w:rsid w:val="00391671"/>
    <w:rsid w:val="00396D70"/>
    <w:rsid w:val="003A0F01"/>
    <w:rsid w:val="003A4F96"/>
    <w:rsid w:val="003A7AAC"/>
    <w:rsid w:val="003B0E0B"/>
    <w:rsid w:val="003B273B"/>
    <w:rsid w:val="003B5DD6"/>
    <w:rsid w:val="003C27E6"/>
    <w:rsid w:val="003C4BF7"/>
    <w:rsid w:val="003C7411"/>
    <w:rsid w:val="003C7925"/>
    <w:rsid w:val="003D10A0"/>
    <w:rsid w:val="003D14CA"/>
    <w:rsid w:val="003D22AC"/>
    <w:rsid w:val="003D2D8D"/>
    <w:rsid w:val="003D3E51"/>
    <w:rsid w:val="003D48D9"/>
    <w:rsid w:val="003D6949"/>
    <w:rsid w:val="003E1308"/>
    <w:rsid w:val="003E1918"/>
    <w:rsid w:val="003E1ED4"/>
    <w:rsid w:val="003E5FCE"/>
    <w:rsid w:val="003F3270"/>
    <w:rsid w:val="003F4328"/>
    <w:rsid w:val="0040034B"/>
    <w:rsid w:val="004013CD"/>
    <w:rsid w:val="00401BEE"/>
    <w:rsid w:val="00402555"/>
    <w:rsid w:val="00402D18"/>
    <w:rsid w:val="0040653C"/>
    <w:rsid w:val="00410A0F"/>
    <w:rsid w:val="0041496F"/>
    <w:rsid w:val="00415605"/>
    <w:rsid w:val="0041734C"/>
    <w:rsid w:val="00417FB8"/>
    <w:rsid w:val="00420780"/>
    <w:rsid w:val="00423369"/>
    <w:rsid w:val="0043006C"/>
    <w:rsid w:val="00435EAC"/>
    <w:rsid w:val="00443B1A"/>
    <w:rsid w:val="00445342"/>
    <w:rsid w:val="00447471"/>
    <w:rsid w:val="0045119B"/>
    <w:rsid w:val="00452E26"/>
    <w:rsid w:val="00455895"/>
    <w:rsid w:val="00457C70"/>
    <w:rsid w:val="00463B2B"/>
    <w:rsid w:val="00463FCA"/>
    <w:rsid w:val="0046505A"/>
    <w:rsid w:val="0046747D"/>
    <w:rsid w:val="0047547A"/>
    <w:rsid w:val="00481044"/>
    <w:rsid w:val="00482157"/>
    <w:rsid w:val="004822D0"/>
    <w:rsid w:val="0048239E"/>
    <w:rsid w:val="00483397"/>
    <w:rsid w:val="00483A2E"/>
    <w:rsid w:val="0049522D"/>
    <w:rsid w:val="004A6769"/>
    <w:rsid w:val="004B0511"/>
    <w:rsid w:val="004B3291"/>
    <w:rsid w:val="004B3B30"/>
    <w:rsid w:val="004B4BB9"/>
    <w:rsid w:val="004B7800"/>
    <w:rsid w:val="004C18BD"/>
    <w:rsid w:val="004C221B"/>
    <w:rsid w:val="004C3FEE"/>
    <w:rsid w:val="004D17E3"/>
    <w:rsid w:val="004D2CBF"/>
    <w:rsid w:val="004D44D9"/>
    <w:rsid w:val="004D7B10"/>
    <w:rsid w:val="004E1DC2"/>
    <w:rsid w:val="004E426C"/>
    <w:rsid w:val="004E53D2"/>
    <w:rsid w:val="004E56F4"/>
    <w:rsid w:val="004E62AC"/>
    <w:rsid w:val="004E76DF"/>
    <w:rsid w:val="005008F6"/>
    <w:rsid w:val="005033CB"/>
    <w:rsid w:val="00503BC5"/>
    <w:rsid w:val="00504C67"/>
    <w:rsid w:val="00510D17"/>
    <w:rsid w:val="00513C5E"/>
    <w:rsid w:val="00514A49"/>
    <w:rsid w:val="005159A8"/>
    <w:rsid w:val="00515B3C"/>
    <w:rsid w:val="00522FEC"/>
    <w:rsid w:val="00523EAE"/>
    <w:rsid w:val="00527003"/>
    <w:rsid w:val="00527D80"/>
    <w:rsid w:val="005367F8"/>
    <w:rsid w:val="00537077"/>
    <w:rsid w:val="0054244E"/>
    <w:rsid w:val="00542C85"/>
    <w:rsid w:val="00544082"/>
    <w:rsid w:val="005458B7"/>
    <w:rsid w:val="00553986"/>
    <w:rsid w:val="005541F7"/>
    <w:rsid w:val="0055777C"/>
    <w:rsid w:val="00562EF7"/>
    <w:rsid w:val="00564009"/>
    <w:rsid w:val="0056704A"/>
    <w:rsid w:val="00570BFA"/>
    <w:rsid w:val="005764CB"/>
    <w:rsid w:val="00586EF5"/>
    <w:rsid w:val="00587E61"/>
    <w:rsid w:val="00587F17"/>
    <w:rsid w:val="00590382"/>
    <w:rsid w:val="005915A1"/>
    <w:rsid w:val="00592774"/>
    <w:rsid w:val="00592E09"/>
    <w:rsid w:val="005A0A75"/>
    <w:rsid w:val="005A14E9"/>
    <w:rsid w:val="005A3B7D"/>
    <w:rsid w:val="005A69C7"/>
    <w:rsid w:val="005B0E84"/>
    <w:rsid w:val="005B64EE"/>
    <w:rsid w:val="005B7763"/>
    <w:rsid w:val="005C06E3"/>
    <w:rsid w:val="005C0729"/>
    <w:rsid w:val="005C0DB0"/>
    <w:rsid w:val="005C0DE4"/>
    <w:rsid w:val="005C1A05"/>
    <w:rsid w:val="005C270A"/>
    <w:rsid w:val="005C35EF"/>
    <w:rsid w:val="005C66E4"/>
    <w:rsid w:val="005D2358"/>
    <w:rsid w:val="005D38C5"/>
    <w:rsid w:val="005D5F12"/>
    <w:rsid w:val="005E2DC0"/>
    <w:rsid w:val="005E3DD0"/>
    <w:rsid w:val="005E7C3C"/>
    <w:rsid w:val="005E7E1D"/>
    <w:rsid w:val="005F05F9"/>
    <w:rsid w:val="0060013E"/>
    <w:rsid w:val="00602874"/>
    <w:rsid w:val="00602EC9"/>
    <w:rsid w:val="006078F4"/>
    <w:rsid w:val="00613DEC"/>
    <w:rsid w:val="00616CCF"/>
    <w:rsid w:val="0062036A"/>
    <w:rsid w:val="00620421"/>
    <w:rsid w:val="00621BE6"/>
    <w:rsid w:val="0062352C"/>
    <w:rsid w:val="0062736D"/>
    <w:rsid w:val="00635B27"/>
    <w:rsid w:val="00637635"/>
    <w:rsid w:val="006403CE"/>
    <w:rsid w:val="00642C8C"/>
    <w:rsid w:val="00642DB5"/>
    <w:rsid w:val="0065253D"/>
    <w:rsid w:val="0065662F"/>
    <w:rsid w:val="0066055C"/>
    <w:rsid w:val="00665C1F"/>
    <w:rsid w:val="00673239"/>
    <w:rsid w:val="00675921"/>
    <w:rsid w:val="00683CD6"/>
    <w:rsid w:val="00684577"/>
    <w:rsid w:val="00684EB1"/>
    <w:rsid w:val="00693F9F"/>
    <w:rsid w:val="00696EC8"/>
    <w:rsid w:val="006A5A1E"/>
    <w:rsid w:val="006A7687"/>
    <w:rsid w:val="006B0532"/>
    <w:rsid w:val="006B06C3"/>
    <w:rsid w:val="006B0C74"/>
    <w:rsid w:val="006B4E86"/>
    <w:rsid w:val="006B7C29"/>
    <w:rsid w:val="006C20C6"/>
    <w:rsid w:val="006C6255"/>
    <w:rsid w:val="006C6978"/>
    <w:rsid w:val="006C74D6"/>
    <w:rsid w:val="006D1BC3"/>
    <w:rsid w:val="006D1FDD"/>
    <w:rsid w:val="006D606B"/>
    <w:rsid w:val="006D691F"/>
    <w:rsid w:val="006D71A8"/>
    <w:rsid w:val="006E006C"/>
    <w:rsid w:val="006E3C7D"/>
    <w:rsid w:val="006E47F6"/>
    <w:rsid w:val="006E65D0"/>
    <w:rsid w:val="006E7ECD"/>
    <w:rsid w:val="006F07E3"/>
    <w:rsid w:val="006F701D"/>
    <w:rsid w:val="0070030B"/>
    <w:rsid w:val="007015B8"/>
    <w:rsid w:val="0070187A"/>
    <w:rsid w:val="00702112"/>
    <w:rsid w:val="007027AC"/>
    <w:rsid w:val="00707BE6"/>
    <w:rsid w:val="00711BB8"/>
    <w:rsid w:val="007211D2"/>
    <w:rsid w:val="00722781"/>
    <w:rsid w:val="00722B44"/>
    <w:rsid w:val="0072406C"/>
    <w:rsid w:val="0073014E"/>
    <w:rsid w:val="0073538F"/>
    <w:rsid w:val="00736ABD"/>
    <w:rsid w:val="00736BAD"/>
    <w:rsid w:val="007379A7"/>
    <w:rsid w:val="00742171"/>
    <w:rsid w:val="0074359D"/>
    <w:rsid w:val="00744C8F"/>
    <w:rsid w:val="007507C5"/>
    <w:rsid w:val="00754D3E"/>
    <w:rsid w:val="0075604E"/>
    <w:rsid w:val="00762A3E"/>
    <w:rsid w:val="00765E6F"/>
    <w:rsid w:val="00767DB2"/>
    <w:rsid w:val="00772A2C"/>
    <w:rsid w:val="00774336"/>
    <w:rsid w:val="00777967"/>
    <w:rsid w:val="00782D7D"/>
    <w:rsid w:val="0078418A"/>
    <w:rsid w:val="007879E6"/>
    <w:rsid w:val="00792001"/>
    <w:rsid w:val="00795886"/>
    <w:rsid w:val="00797E72"/>
    <w:rsid w:val="007A20E9"/>
    <w:rsid w:val="007A2F0D"/>
    <w:rsid w:val="007A5509"/>
    <w:rsid w:val="007A7605"/>
    <w:rsid w:val="007B13CB"/>
    <w:rsid w:val="007B4EF8"/>
    <w:rsid w:val="007B4F42"/>
    <w:rsid w:val="007C18BA"/>
    <w:rsid w:val="007C5BFC"/>
    <w:rsid w:val="007C6B3D"/>
    <w:rsid w:val="007D2062"/>
    <w:rsid w:val="007D21FB"/>
    <w:rsid w:val="007E1BB7"/>
    <w:rsid w:val="007E7CA6"/>
    <w:rsid w:val="007F0500"/>
    <w:rsid w:val="008036BC"/>
    <w:rsid w:val="0080465F"/>
    <w:rsid w:val="008048FE"/>
    <w:rsid w:val="00804CE3"/>
    <w:rsid w:val="00813348"/>
    <w:rsid w:val="008172E9"/>
    <w:rsid w:val="00817CFB"/>
    <w:rsid w:val="00824313"/>
    <w:rsid w:val="00824637"/>
    <w:rsid w:val="00830260"/>
    <w:rsid w:val="0083185A"/>
    <w:rsid w:val="00831F2E"/>
    <w:rsid w:val="008348E9"/>
    <w:rsid w:val="0083658E"/>
    <w:rsid w:val="00836908"/>
    <w:rsid w:val="00840182"/>
    <w:rsid w:val="00840B6A"/>
    <w:rsid w:val="00846C8E"/>
    <w:rsid w:val="00851394"/>
    <w:rsid w:val="00855435"/>
    <w:rsid w:val="00855841"/>
    <w:rsid w:val="0086403F"/>
    <w:rsid w:val="00865558"/>
    <w:rsid w:val="00870C78"/>
    <w:rsid w:val="00872726"/>
    <w:rsid w:val="00873123"/>
    <w:rsid w:val="00876092"/>
    <w:rsid w:val="00876F09"/>
    <w:rsid w:val="008773D9"/>
    <w:rsid w:val="008807BD"/>
    <w:rsid w:val="00881FB7"/>
    <w:rsid w:val="00895AAA"/>
    <w:rsid w:val="00896297"/>
    <w:rsid w:val="00896CD6"/>
    <w:rsid w:val="008A4E07"/>
    <w:rsid w:val="008A67CE"/>
    <w:rsid w:val="008B7BB0"/>
    <w:rsid w:val="008C58BC"/>
    <w:rsid w:val="008D0A24"/>
    <w:rsid w:val="008D2234"/>
    <w:rsid w:val="008D2F5C"/>
    <w:rsid w:val="008E36E6"/>
    <w:rsid w:val="008E42C9"/>
    <w:rsid w:val="008E67A1"/>
    <w:rsid w:val="008E7CEF"/>
    <w:rsid w:val="008F20A7"/>
    <w:rsid w:val="008F4290"/>
    <w:rsid w:val="009011DF"/>
    <w:rsid w:val="00902865"/>
    <w:rsid w:val="00904D67"/>
    <w:rsid w:val="0091070D"/>
    <w:rsid w:val="00913E0A"/>
    <w:rsid w:val="009219DD"/>
    <w:rsid w:val="00921C1F"/>
    <w:rsid w:val="009229A4"/>
    <w:rsid w:val="009314E5"/>
    <w:rsid w:val="0093231A"/>
    <w:rsid w:val="009355DB"/>
    <w:rsid w:val="00943B40"/>
    <w:rsid w:val="00952DBC"/>
    <w:rsid w:val="00960879"/>
    <w:rsid w:val="00961E12"/>
    <w:rsid w:val="009646DA"/>
    <w:rsid w:val="00966ADE"/>
    <w:rsid w:val="00972EB6"/>
    <w:rsid w:val="00992C6E"/>
    <w:rsid w:val="00992DD6"/>
    <w:rsid w:val="00994F4E"/>
    <w:rsid w:val="009A08C7"/>
    <w:rsid w:val="009A146D"/>
    <w:rsid w:val="009A1B81"/>
    <w:rsid w:val="009A4C6D"/>
    <w:rsid w:val="009A6D6C"/>
    <w:rsid w:val="009B0919"/>
    <w:rsid w:val="009B594E"/>
    <w:rsid w:val="009B5F9A"/>
    <w:rsid w:val="009B6FE9"/>
    <w:rsid w:val="009C07DC"/>
    <w:rsid w:val="009C7449"/>
    <w:rsid w:val="009D27CE"/>
    <w:rsid w:val="009D2A61"/>
    <w:rsid w:val="009D63E1"/>
    <w:rsid w:val="009D68CA"/>
    <w:rsid w:val="009E64F6"/>
    <w:rsid w:val="009F5648"/>
    <w:rsid w:val="009F5A24"/>
    <w:rsid w:val="00A00CC6"/>
    <w:rsid w:val="00A100B3"/>
    <w:rsid w:val="00A126F6"/>
    <w:rsid w:val="00A13167"/>
    <w:rsid w:val="00A14B51"/>
    <w:rsid w:val="00A15313"/>
    <w:rsid w:val="00A170AC"/>
    <w:rsid w:val="00A20C89"/>
    <w:rsid w:val="00A219C0"/>
    <w:rsid w:val="00A26832"/>
    <w:rsid w:val="00A33F15"/>
    <w:rsid w:val="00A3764D"/>
    <w:rsid w:val="00A43837"/>
    <w:rsid w:val="00A455B1"/>
    <w:rsid w:val="00A45B31"/>
    <w:rsid w:val="00A541B4"/>
    <w:rsid w:val="00A56CDE"/>
    <w:rsid w:val="00A60231"/>
    <w:rsid w:val="00A64891"/>
    <w:rsid w:val="00A650DE"/>
    <w:rsid w:val="00A73879"/>
    <w:rsid w:val="00A7568D"/>
    <w:rsid w:val="00A76AF4"/>
    <w:rsid w:val="00A809FE"/>
    <w:rsid w:val="00A92858"/>
    <w:rsid w:val="00A9533A"/>
    <w:rsid w:val="00A95C95"/>
    <w:rsid w:val="00AA0BEF"/>
    <w:rsid w:val="00AA1558"/>
    <w:rsid w:val="00AA4CCD"/>
    <w:rsid w:val="00AA6227"/>
    <w:rsid w:val="00AA6D55"/>
    <w:rsid w:val="00AA6FF7"/>
    <w:rsid w:val="00AA702A"/>
    <w:rsid w:val="00AB1D2E"/>
    <w:rsid w:val="00AB54B6"/>
    <w:rsid w:val="00AC1353"/>
    <w:rsid w:val="00AC22EB"/>
    <w:rsid w:val="00AC2E83"/>
    <w:rsid w:val="00AC3CAB"/>
    <w:rsid w:val="00AD150F"/>
    <w:rsid w:val="00AD2391"/>
    <w:rsid w:val="00AD3039"/>
    <w:rsid w:val="00AE1756"/>
    <w:rsid w:val="00AE5962"/>
    <w:rsid w:val="00AF39A8"/>
    <w:rsid w:val="00AF4EED"/>
    <w:rsid w:val="00AF6E78"/>
    <w:rsid w:val="00AF7865"/>
    <w:rsid w:val="00B00AF5"/>
    <w:rsid w:val="00B069DD"/>
    <w:rsid w:val="00B21992"/>
    <w:rsid w:val="00B22CF7"/>
    <w:rsid w:val="00B2303D"/>
    <w:rsid w:val="00B26C64"/>
    <w:rsid w:val="00B34E9B"/>
    <w:rsid w:val="00B362DF"/>
    <w:rsid w:val="00B368BA"/>
    <w:rsid w:val="00B37A4C"/>
    <w:rsid w:val="00B43C96"/>
    <w:rsid w:val="00B467AB"/>
    <w:rsid w:val="00B50CDD"/>
    <w:rsid w:val="00B55B39"/>
    <w:rsid w:val="00B55D82"/>
    <w:rsid w:val="00B57A39"/>
    <w:rsid w:val="00B603CC"/>
    <w:rsid w:val="00B6261D"/>
    <w:rsid w:val="00B755F8"/>
    <w:rsid w:val="00B7745A"/>
    <w:rsid w:val="00B774AA"/>
    <w:rsid w:val="00B82AC8"/>
    <w:rsid w:val="00B84BFC"/>
    <w:rsid w:val="00B90CC6"/>
    <w:rsid w:val="00B92B52"/>
    <w:rsid w:val="00B9600E"/>
    <w:rsid w:val="00BA445B"/>
    <w:rsid w:val="00BA6B4D"/>
    <w:rsid w:val="00BA7782"/>
    <w:rsid w:val="00BB0288"/>
    <w:rsid w:val="00BB71AD"/>
    <w:rsid w:val="00BC3DBA"/>
    <w:rsid w:val="00BC5151"/>
    <w:rsid w:val="00BC6F35"/>
    <w:rsid w:val="00BD364C"/>
    <w:rsid w:val="00BE3D79"/>
    <w:rsid w:val="00BF2238"/>
    <w:rsid w:val="00BF38FC"/>
    <w:rsid w:val="00BF3968"/>
    <w:rsid w:val="00C0555C"/>
    <w:rsid w:val="00C103A7"/>
    <w:rsid w:val="00C10E96"/>
    <w:rsid w:val="00C1666F"/>
    <w:rsid w:val="00C22E6F"/>
    <w:rsid w:val="00C23288"/>
    <w:rsid w:val="00C2671E"/>
    <w:rsid w:val="00C27C66"/>
    <w:rsid w:val="00C27F50"/>
    <w:rsid w:val="00C3016D"/>
    <w:rsid w:val="00C33BFE"/>
    <w:rsid w:val="00C35685"/>
    <w:rsid w:val="00C413E8"/>
    <w:rsid w:val="00C43533"/>
    <w:rsid w:val="00C44D86"/>
    <w:rsid w:val="00C500C7"/>
    <w:rsid w:val="00C514B9"/>
    <w:rsid w:val="00C54E66"/>
    <w:rsid w:val="00C55557"/>
    <w:rsid w:val="00C6095E"/>
    <w:rsid w:val="00C60CD3"/>
    <w:rsid w:val="00C67506"/>
    <w:rsid w:val="00C77935"/>
    <w:rsid w:val="00C80421"/>
    <w:rsid w:val="00C86337"/>
    <w:rsid w:val="00C86CE5"/>
    <w:rsid w:val="00C92F0D"/>
    <w:rsid w:val="00C95021"/>
    <w:rsid w:val="00CA2340"/>
    <w:rsid w:val="00CA28C7"/>
    <w:rsid w:val="00CB0026"/>
    <w:rsid w:val="00CB047D"/>
    <w:rsid w:val="00CB15ED"/>
    <w:rsid w:val="00CB24B9"/>
    <w:rsid w:val="00CB566A"/>
    <w:rsid w:val="00CC3D31"/>
    <w:rsid w:val="00CC51AF"/>
    <w:rsid w:val="00CC7F1C"/>
    <w:rsid w:val="00CE2579"/>
    <w:rsid w:val="00CE424A"/>
    <w:rsid w:val="00CF26E9"/>
    <w:rsid w:val="00CF41D5"/>
    <w:rsid w:val="00D06194"/>
    <w:rsid w:val="00D11481"/>
    <w:rsid w:val="00D12157"/>
    <w:rsid w:val="00D12943"/>
    <w:rsid w:val="00D14019"/>
    <w:rsid w:val="00D14BE9"/>
    <w:rsid w:val="00D16174"/>
    <w:rsid w:val="00D16266"/>
    <w:rsid w:val="00D179E6"/>
    <w:rsid w:val="00D26181"/>
    <w:rsid w:val="00D269D4"/>
    <w:rsid w:val="00D341EF"/>
    <w:rsid w:val="00D432C7"/>
    <w:rsid w:val="00D471CB"/>
    <w:rsid w:val="00D54590"/>
    <w:rsid w:val="00D608C0"/>
    <w:rsid w:val="00D61AF4"/>
    <w:rsid w:val="00D626D1"/>
    <w:rsid w:val="00D66C01"/>
    <w:rsid w:val="00D76589"/>
    <w:rsid w:val="00D768AB"/>
    <w:rsid w:val="00D804FC"/>
    <w:rsid w:val="00D8086C"/>
    <w:rsid w:val="00D833F7"/>
    <w:rsid w:val="00D85A53"/>
    <w:rsid w:val="00D87098"/>
    <w:rsid w:val="00D91C0E"/>
    <w:rsid w:val="00D9788F"/>
    <w:rsid w:val="00DA167B"/>
    <w:rsid w:val="00DA4695"/>
    <w:rsid w:val="00DA536D"/>
    <w:rsid w:val="00DA58A8"/>
    <w:rsid w:val="00DA5981"/>
    <w:rsid w:val="00DA7CFF"/>
    <w:rsid w:val="00DB15BA"/>
    <w:rsid w:val="00DB6C3C"/>
    <w:rsid w:val="00DC00AE"/>
    <w:rsid w:val="00DC3015"/>
    <w:rsid w:val="00DC54C1"/>
    <w:rsid w:val="00DC7286"/>
    <w:rsid w:val="00DD012F"/>
    <w:rsid w:val="00DD01EC"/>
    <w:rsid w:val="00DD5085"/>
    <w:rsid w:val="00DE383C"/>
    <w:rsid w:val="00DE5C09"/>
    <w:rsid w:val="00DF21AC"/>
    <w:rsid w:val="00DF4AE7"/>
    <w:rsid w:val="00DF5673"/>
    <w:rsid w:val="00DF7204"/>
    <w:rsid w:val="00E00C07"/>
    <w:rsid w:val="00E01627"/>
    <w:rsid w:val="00E03AE2"/>
    <w:rsid w:val="00E06161"/>
    <w:rsid w:val="00E0618F"/>
    <w:rsid w:val="00E11204"/>
    <w:rsid w:val="00E12489"/>
    <w:rsid w:val="00E13AE4"/>
    <w:rsid w:val="00E16451"/>
    <w:rsid w:val="00E16F46"/>
    <w:rsid w:val="00E20CA2"/>
    <w:rsid w:val="00E21167"/>
    <w:rsid w:val="00E24C71"/>
    <w:rsid w:val="00E270AE"/>
    <w:rsid w:val="00E3532B"/>
    <w:rsid w:val="00E426C6"/>
    <w:rsid w:val="00E43A4A"/>
    <w:rsid w:val="00E45E4A"/>
    <w:rsid w:val="00E466EE"/>
    <w:rsid w:val="00E46ED7"/>
    <w:rsid w:val="00E51209"/>
    <w:rsid w:val="00E605EE"/>
    <w:rsid w:val="00E651C1"/>
    <w:rsid w:val="00E67F7C"/>
    <w:rsid w:val="00E70446"/>
    <w:rsid w:val="00E70586"/>
    <w:rsid w:val="00E774F9"/>
    <w:rsid w:val="00E82049"/>
    <w:rsid w:val="00E82EC4"/>
    <w:rsid w:val="00E84FF9"/>
    <w:rsid w:val="00E866BC"/>
    <w:rsid w:val="00E8783A"/>
    <w:rsid w:val="00E87F7A"/>
    <w:rsid w:val="00E91056"/>
    <w:rsid w:val="00E92E80"/>
    <w:rsid w:val="00E95F0B"/>
    <w:rsid w:val="00E97757"/>
    <w:rsid w:val="00EA2709"/>
    <w:rsid w:val="00EB261A"/>
    <w:rsid w:val="00EB6445"/>
    <w:rsid w:val="00EB6FD1"/>
    <w:rsid w:val="00EC5160"/>
    <w:rsid w:val="00EC59EA"/>
    <w:rsid w:val="00EC66DB"/>
    <w:rsid w:val="00ED6ADF"/>
    <w:rsid w:val="00ED7FED"/>
    <w:rsid w:val="00EE2523"/>
    <w:rsid w:val="00EF114F"/>
    <w:rsid w:val="00EF172C"/>
    <w:rsid w:val="00EF1B9C"/>
    <w:rsid w:val="00EF5CF2"/>
    <w:rsid w:val="00EF7FF2"/>
    <w:rsid w:val="00F00D87"/>
    <w:rsid w:val="00F018E0"/>
    <w:rsid w:val="00F03A00"/>
    <w:rsid w:val="00F10C7B"/>
    <w:rsid w:val="00F14A9A"/>
    <w:rsid w:val="00F15E76"/>
    <w:rsid w:val="00F24E29"/>
    <w:rsid w:val="00F26832"/>
    <w:rsid w:val="00F27FC2"/>
    <w:rsid w:val="00F37766"/>
    <w:rsid w:val="00F37D47"/>
    <w:rsid w:val="00F408F4"/>
    <w:rsid w:val="00F45D69"/>
    <w:rsid w:val="00F47EC3"/>
    <w:rsid w:val="00F5027B"/>
    <w:rsid w:val="00F5613A"/>
    <w:rsid w:val="00F56D26"/>
    <w:rsid w:val="00F6068A"/>
    <w:rsid w:val="00F62CF5"/>
    <w:rsid w:val="00F669FA"/>
    <w:rsid w:val="00F74158"/>
    <w:rsid w:val="00F75267"/>
    <w:rsid w:val="00F77DC3"/>
    <w:rsid w:val="00F80015"/>
    <w:rsid w:val="00F81925"/>
    <w:rsid w:val="00F85E8E"/>
    <w:rsid w:val="00F97979"/>
    <w:rsid w:val="00FA6E3E"/>
    <w:rsid w:val="00FB2B43"/>
    <w:rsid w:val="00FC56F2"/>
    <w:rsid w:val="00FC75E2"/>
    <w:rsid w:val="00FD5FBA"/>
    <w:rsid w:val="00FD6D4A"/>
    <w:rsid w:val="00FE15CC"/>
    <w:rsid w:val="00FF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99B8"/>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B2B"/>
    <w:pPr>
      <w:ind w:left="360" w:firstLine="0"/>
    </w:pPr>
    <w:rPr>
      <w:rFonts w:ascii="Segoe UI" w:hAnsi="Segoe UI"/>
    </w:rPr>
  </w:style>
  <w:style w:type="paragraph" w:styleId="Heading1">
    <w:name w:val="heading 1"/>
    <w:basedOn w:val="Normal"/>
    <w:link w:val="Heading1Char"/>
    <w:uiPriority w:val="9"/>
    <w:qFormat/>
    <w:rsid w:val="0040034B"/>
    <w:pPr>
      <w:spacing w:after="300" w:line="240" w:lineRule="auto"/>
      <w:outlineLvl w:val="0"/>
    </w:pPr>
    <w:rPr>
      <w:rFonts w:ascii="wf_segoe-ui_light" w:eastAsia="Times New Roman" w:hAnsi="wf_segoe-ui_light" w:cs="Times New Roman"/>
      <w:color w:val="000000" w:themeColor="text1"/>
      <w:kern w:val="36"/>
      <w:sz w:val="51"/>
      <w:szCs w:val="51"/>
    </w:rPr>
  </w:style>
  <w:style w:type="paragraph" w:styleId="Heading2">
    <w:name w:val="heading 2"/>
    <w:basedOn w:val="Normal"/>
    <w:link w:val="Heading2Char"/>
    <w:uiPriority w:val="9"/>
    <w:qFormat/>
    <w:rsid w:val="002E2BC9"/>
    <w:pPr>
      <w:spacing w:after="150" w:line="240" w:lineRule="auto"/>
      <w:outlineLvl w:val="1"/>
    </w:pPr>
    <w:rPr>
      <w:rFonts w:eastAsia="Times New Roman"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40034B"/>
    <w:rPr>
      <w:rFonts w:ascii="wf_segoe-ui_light" w:eastAsia="Times New Roman" w:hAnsi="wf_segoe-ui_light" w:cs="Times New Roman"/>
      <w:color w:val="000000" w:themeColor="text1"/>
      <w:kern w:val="36"/>
      <w:sz w:val="51"/>
      <w:szCs w:val="51"/>
    </w:rPr>
  </w:style>
  <w:style w:type="character" w:customStyle="1" w:styleId="Heading2Char">
    <w:name w:val="Heading 2 Char"/>
    <w:basedOn w:val="DefaultParagraphFont"/>
    <w:link w:val="Heading2"/>
    <w:uiPriority w:val="9"/>
    <w:rsid w:val="002E2BC9"/>
    <w:rPr>
      <w:rFonts w:ascii="Times New Roman" w:eastAsia="Times New Roman" w:hAnsi="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Code">
    <w:name w:val="Code"/>
    <w:basedOn w:val="Normal"/>
    <w:qFormat/>
    <w:rsid w:val="002E2BC9"/>
    <w:pPr>
      <w:shd w:val="clear" w:color="auto" w:fill="F2F2F2" w:themeFill="background1" w:themeFillShade="F2"/>
      <w:spacing w:before="0"/>
      <w:ind w:left="1800"/>
    </w:pPr>
    <w:rPr>
      <w:rFonts w:ascii="Courier New" w:hAnsi="Courier New" w:cs="Courier New"/>
      <w:sz w:val="20"/>
    </w:rPr>
  </w:style>
  <w:style w:type="paragraph" w:styleId="IntenseQuote">
    <w:name w:val="Intense Quote"/>
    <w:basedOn w:val="Normal"/>
    <w:next w:val="Normal"/>
    <w:link w:val="IntenseQuoteChar"/>
    <w:uiPriority w:val="30"/>
    <w:qFormat/>
    <w:rsid w:val="0029642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96426"/>
    <w:rPr>
      <w:rFonts w:ascii="Segoe UI" w:hAnsi="Segoe UI"/>
      <w:i/>
      <w:iCs/>
      <w:color w:val="5B9BD5" w:themeColor="accent1"/>
    </w:rPr>
  </w:style>
  <w:style w:type="paragraph" w:styleId="BalloonText">
    <w:name w:val="Balloon Text"/>
    <w:basedOn w:val="Normal"/>
    <w:link w:val="BalloonTextChar"/>
    <w:uiPriority w:val="99"/>
    <w:semiHidden/>
    <w:unhideWhenUsed/>
    <w:rsid w:val="00073AD3"/>
    <w:pPr>
      <w:spacing w:before="0" w:line="240" w:lineRule="auto"/>
    </w:pPr>
    <w:rPr>
      <w:rFonts w:cs="Segoe UI"/>
      <w:sz w:val="18"/>
      <w:szCs w:val="18"/>
    </w:rPr>
  </w:style>
  <w:style w:type="character" w:customStyle="1" w:styleId="BalloonTextChar">
    <w:name w:val="Balloon Text Char"/>
    <w:basedOn w:val="DefaultParagraphFont"/>
    <w:link w:val="BalloonText"/>
    <w:uiPriority w:val="99"/>
    <w:semiHidden/>
    <w:rsid w:val="00073AD3"/>
    <w:rPr>
      <w:rFonts w:ascii="Segoe UI" w:hAnsi="Segoe UI" w:cs="Segoe UI"/>
      <w:sz w:val="18"/>
      <w:szCs w:val="18"/>
    </w:rPr>
  </w:style>
  <w:style w:type="character" w:styleId="IntenseEmphasis">
    <w:name w:val="Intense Emphasis"/>
    <w:basedOn w:val="DefaultParagraphFont"/>
    <w:uiPriority w:val="21"/>
    <w:qFormat/>
    <w:rsid w:val="0046505A"/>
    <w:rPr>
      <w:i/>
      <w:iCs/>
      <w:color w:val="5B9BD5" w:themeColor="accent1"/>
    </w:rPr>
  </w:style>
  <w:style w:type="character" w:styleId="CommentReference">
    <w:name w:val="annotation reference"/>
    <w:basedOn w:val="DefaultParagraphFont"/>
    <w:uiPriority w:val="99"/>
    <w:semiHidden/>
    <w:unhideWhenUsed/>
    <w:rsid w:val="00DA5981"/>
    <w:rPr>
      <w:sz w:val="16"/>
      <w:szCs w:val="16"/>
    </w:rPr>
  </w:style>
  <w:style w:type="paragraph" w:styleId="CommentText">
    <w:name w:val="annotation text"/>
    <w:basedOn w:val="Normal"/>
    <w:link w:val="CommentTextChar"/>
    <w:uiPriority w:val="99"/>
    <w:semiHidden/>
    <w:unhideWhenUsed/>
    <w:rsid w:val="00DA5981"/>
    <w:pPr>
      <w:spacing w:line="240" w:lineRule="auto"/>
    </w:pPr>
    <w:rPr>
      <w:sz w:val="20"/>
      <w:szCs w:val="20"/>
    </w:rPr>
  </w:style>
  <w:style w:type="character" w:customStyle="1" w:styleId="CommentTextChar">
    <w:name w:val="Comment Text Char"/>
    <w:basedOn w:val="DefaultParagraphFont"/>
    <w:link w:val="CommentText"/>
    <w:uiPriority w:val="99"/>
    <w:semiHidden/>
    <w:rsid w:val="00DA5981"/>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DA5981"/>
    <w:rPr>
      <w:b/>
      <w:bCs/>
    </w:rPr>
  </w:style>
  <w:style w:type="character" w:customStyle="1" w:styleId="CommentSubjectChar">
    <w:name w:val="Comment Subject Char"/>
    <w:basedOn w:val="CommentTextChar"/>
    <w:link w:val="CommentSubject"/>
    <w:uiPriority w:val="99"/>
    <w:semiHidden/>
    <w:rsid w:val="00DA5981"/>
    <w:rPr>
      <w:rFonts w:ascii="Segoe UI" w:hAnsi="Segoe U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142939715">
      <w:bodyDiv w:val="1"/>
      <w:marLeft w:val="0"/>
      <w:marRight w:val="0"/>
      <w:marTop w:val="0"/>
      <w:marBottom w:val="0"/>
      <w:divBdr>
        <w:top w:val="none" w:sz="0" w:space="0" w:color="auto"/>
        <w:left w:val="none" w:sz="0" w:space="0" w:color="auto"/>
        <w:bottom w:val="none" w:sz="0" w:space="0" w:color="auto"/>
        <w:right w:val="none" w:sz="0" w:space="0" w:color="auto"/>
      </w:divBdr>
      <w:divsChild>
        <w:div w:id="893931105">
          <w:marLeft w:val="0"/>
          <w:marRight w:val="0"/>
          <w:marTop w:val="0"/>
          <w:marBottom w:val="0"/>
          <w:divBdr>
            <w:top w:val="none" w:sz="0" w:space="0" w:color="auto"/>
            <w:left w:val="none" w:sz="0" w:space="0" w:color="auto"/>
            <w:bottom w:val="none" w:sz="0" w:space="0" w:color="auto"/>
            <w:right w:val="none" w:sz="0" w:space="0" w:color="auto"/>
          </w:divBdr>
        </w:div>
      </w:divsChild>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28949236">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635915948">
      <w:bodyDiv w:val="1"/>
      <w:marLeft w:val="0"/>
      <w:marRight w:val="0"/>
      <w:marTop w:val="0"/>
      <w:marBottom w:val="0"/>
      <w:divBdr>
        <w:top w:val="none" w:sz="0" w:space="0" w:color="auto"/>
        <w:left w:val="none" w:sz="0" w:space="0" w:color="auto"/>
        <w:bottom w:val="none" w:sz="0" w:space="0" w:color="auto"/>
        <w:right w:val="none" w:sz="0" w:space="0" w:color="auto"/>
      </w:divBdr>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D6E4C1B7616A418AB8216FE598AE35" ma:contentTypeVersion="1" ma:contentTypeDescription="Create a new document." ma:contentTypeScope="" ma:versionID="530a5e2bef1933d326790c39009d2e32">
  <xsd:schema xmlns:xsd="http://www.w3.org/2001/XMLSchema" xmlns:xs="http://www.w3.org/2001/XMLSchema" xmlns:p="http://schemas.microsoft.com/office/2006/metadata/properties" xmlns:ns3="c0d6e9e0-7e16-4854-873a-3c54c9582bf5" targetNamespace="http://schemas.microsoft.com/office/2006/metadata/properties" ma:root="true" ma:fieldsID="7f267597951e99807106d015c0af8697" ns3:_="">
    <xsd:import namespace="c0d6e9e0-7e16-4854-873a-3c54c9582bf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6e9e0-7e16-4854-873a-3c54c9582b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FF459-4C2A-450C-A6A4-ED4B7E3288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0C9FCC-E697-405C-9D38-11E8FCE83984}">
  <ds:schemaRefs>
    <ds:schemaRef ds:uri="http://schemas.microsoft.com/sharepoint/v3/contenttype/forms"/>
  </ds:schemaRefs>
</ds:datastoreItem>
</file>

<file path=customXml/itemProps3.xml><?xml version="1.0" encoding="utf-8"?>
<ds:datastoreItem xmlns:ds="http://schemas.openxmlformats.org/officeDocument/2006/customXml" ds:itemID="{52FCA497-BE80-402E-8B0A-FE8B9467D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d6e9e0-7e16-4854-873a-3c54c9582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DB9C8F-6886-4265-9E23-22B6B1A3F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6870</TotalTime>
  <Pages>13</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Tim.Omta@microsoft.com</dc:creator>
  <cp:keywords/>
  <dc:description/>
  <cp:lastModifiedBy>Beth Quinlan</cp:lastModifiedBy>
  <cp:revision>413</cp:revision>
  <dcterms:created xsi:type="dcterms:W3CDTF">2014-12-06T15:18:00Z</dcterms:created>
  <dcterms:modified xsi:type="dcterms:W3CDTF">2018-04-11T18:16:00Z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0x01010001D6E4C1B7616A418AB8216FE598AE35</vt:lpwstr>
  </property>
</Properties>
</file>