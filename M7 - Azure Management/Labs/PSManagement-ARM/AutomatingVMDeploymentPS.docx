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AD644" w14:textId="77777777" w:rsidR="009F5A24" w:rsidRDefault="009F5A24" w:rsidP="009F5A24">
      <w:pPr>
        <w:pStyle w:val="HOLTitle1"/>
        <w:rPr>
          <w:noProof/>
          <w:sz w:val="56"/>
        </w:rPr>
      </w:pPr>
    </w:p>
    <w:p w14:paraId="1CEBD892" w14:textId="77777777" w:rsidR="00782516" w:rsidRDefault="00782516" w:rsidP="00782516">
      <w:pPr>
        <w:pStyle w:val="Title"/>
        <w:ind w:right="288"/>
        <w:rPr>
          <w:rFonts w:cs="Calibri"/>
          <w:color w:val="4F81BD"/>
          <w:sz w:val="60"/>
          <w:szCs w:val="60"/>
          <w:lang w:val="en-IN"/>
        </w:rPr>
      </w:pPr>
      <w:r>
        <w:rPr>
          <w:rFonts w:cs="Calibri"/>
          <w:color w:val="4F81BD"/>
          <w:sz w:val="60"/>
          <w:szCs w:val="60"/>
          <w:lang w:val="en-IN"/>
        </w:rPr>
        <w:t>WorkshopPLUS</w:t>
      </w:r>
    </w:p>
    <w:p w14:paraId="69AAD646" w14:textId="1EE009F8" w:rsidR="002A153E" w:rsidRPr="00C12267" w:rsidRDefault="00782516" w:rsidP="00782516">
      <w:pPr>
        <w:pStyle w:val="Title"/>
        <w:ind w:right="288"/>
        <w:rPr>
          <w:rFonts w:cs="Calibri"/>
          <w:color w:val="4F81BD"/>
          <w:sz w:val="60"/>
          <w:szCs w:val="60"/>
        </w:rPr>
      </w:pPr>
      <w:r>
        <w:rPr>
          <w:rFonts w:cs="Calibri"/>
          <w:color w:val="4F81BD"/>
          <w:sz w:val="60"/>
          <w:szCs w:val="60"/>
          <w:lang w:val="en-IN"/>
        </w:rPr>
        <w:t>Microsoft Azure Infrastructure as a Service (IaaS)</w:t>
      </w:r>
    </w:p>
    <w:p w14:paraId="69AAD647" w14:textId="67E56AA2" w:rsidR="002A153E" w:rsidRDefault="00BB39A7" w:rsidP="002A153E">
      <w:pPr>
        <w:pStyle w:val="DocumentTitleSecond"/>
        <w:rPr>
          <w:lang w:val="en-IN" w:eastAsia="en-US"/>
        </w:rPr>
      </w:pPr>
      <w:r>
        <w:rPr>
          <w:lang w:val="en-IN" w:eastAsia="en-US"/>
        </w:rPr>
        <w:t xml:space="preserve">Automating Virtual Machine </w:t>
      </w:r>
      <w:r w:rsidR="000C7DDC">
        <w:rPr>
          <w:lang w:val="en-IN" w:eastAsia="en-US"/>
        </w:rPr>
        <w:t xml:space="preserve">Deployment </w:t>
      </w:r>
      <w:r>
        <w:rPr>
          <w:lang w:val="en-IN" w:eastAsia="en-US"/>
        </w:rPr>
        <w:t>with Microsoft Azure PowerShell Cmdlets</w:t>
      </w:r>
      <w:r w:rsidR="007B7FA3">
        <w:rPr>
          <w:lang w:val="en-IN" w:eastAsia="en-US"/>
        </w:rPr>
        <w:t xml:space="preserve"> (</w:t>
      </w:r>
      <w:r w:rsidR="003D0CBB">
        <w:rPr>
          <w:lang w:val="en-IN" w:eastAsia="en-US"/>
        </w:rPr>
        <w:t>ARM</w:t>
      </w:r>
      <w:r w:rsidR="007B7FA3">
        <w:rPr>
          <w:lang w:val="en-IN" w:eastAsia="en-US"/>
        </w:rPr>
        <w:t>)</w:t>
      </w:r>
    </w:p>
    <w:p w14:paraId="69AAD648" w14:textId="77777777" w:rsidR="009F5A24" w:rsidRDefault="002A153E" w:rsidP="00BB39A7">
      <w:pPr>
        <w:pStyle w:val="DocumentTitleSecond"/>
      </w:pPr>
      <w:r w:rsidRPr="007840F3">
        <w:t>Student Lab Manual</w:t>
      </w:r>
    </w:p>
    <w:p w14:paraId="69AAD649" w14:textId="77777777" w:rsidR="009F5A24" w:rsidRDefault="009F5A24" w:rsidP="009F5A24"/>
    <w:p w14:paraId="69AAD64A" w14:textId="77777777" w:rsidR="009F5A24" w:rsidRDefault="009F5A24" w:rsidP="009F5A24"/>
    <w:p w14:paraId="69AAD64B" w14:textId="77777777" w:rsidR="009F5A24" w:rsidRDefault="009F5A24" w:rsidP="009F5A24"/>
    <w:p w14:paraId="69AAD64C" w14:textId="77777777" w:rsidR="009F5A24" w:rsidRDefault="009F5A24" w:rsidP="009F5A24">
      <w:pPr>
        <w:jc w:val="right"/>
      </w:pPr>
    </w:p>
    <w:p w14:paraId="69AAD64D" w14:textId="77777777" w:rsidR="009F5A24" w:rsidRDefault="009F5A24" w:rsidP="009F5A24">
      <w:pPr>
        <w:jc w:val="right"/>
      </w:pPr>
    </w:p>
    <w:p w14:paraId="69AAD64E" w14:textId="77777777" w:rsidR="009F5A24" w:rsidRDefault="009F5A24" w:rsidP="009F5A24">
      <w:pPr>
        <w:jc w:val="right"/>
      </w:pPr>
    </w:p>
    <w:p w14:paraId="69AAD64F" w14:textId="77777777" w:rsidR="009F5A24" w:rsidRDefault="009F5A24" w:rsidP="009F5A24">
      <w:pPr>
        <w:jc w:val="right"/>
      </w:pPr>
    </w:p>
    <w:p w14:paraId="69AAD650" w14:textId="77777777" w:rsidR="009F5A24" w:rsidRDefault="009F5A24" w:rsidP="009F5A24">
      <w:pPr>
        <w:jc w:val="right"/>
      </w:pPr>
    </w:p>
    <w:p w14:paraId="69AAD651" w14:textId="77777777" w:rsidR="009F5A24" w:rsidRDefault="009F5A24" w:rsidP="009F5A24">
      <w:pPr>
        <w:jc w:val="right"/>
      </w:pPr>
    </w:p>
    <w:p w14:paraId="69AAD652" w14:textId="77777777" w:rsidR="009F5A24" w:rsidRDefault="009F5A24" w:rsidP="009F5A24">
      <w:pPr>
        <w:jc w:val="right"/>
      </w:pPr>
    </w:p>
    <w:p w14:paraId="69AAD654" w14:textId="77777777" w:rsidR="007B4EF8" w:rsidRDefault="007B4EF8" w:rsidP="009F5A24">
      <w:pPr>
        <w:jc w:val="right"/>
      </w:pPr>
    </w:p>
    <w:p w14:paraId="69AAD655" w14:textId="77777777" w:rsidR="00E95F0B" w:rsidRDefault="00E95F0B" w:rsidP="009F5A24">
      <w:pPr>
        <w:jc w:val="right"/>
      </w:pPr>
    </w:p>
    <w:p w14:paraId="69AAD656" w14:textId="77777777" w:rsidR="00E95F0B" w:rsidRDefault="00E95F0B" w:rsidP="009F5A24">
      <w:pPr>
        <w:jc w:val="right"/>
      </w:pPr>
    </w:p>
    <w:p w14:paraId="69AAD657" w14:textId="77777777" w:rsidR="00E95F0B" w:rsidRDefault="00E95F0B" w:rsidP="009F5A24">
      <w:pPr>
        <w:jc w:val="right"/>
      </w:pPr>
    </w:p>
    <w:p w14:paraId="69AAD658" w14:textId="77777777" w:rsidR="00E95F0B" w:rsidRDefault="00E95F0B" w:rsidP="009F5A24">
      <w:pPr>
        <w:jc w:val="right"/>
      </w:pPr>
    </w:p>
    <w:p w14:paraId="69AAD65A" w14:textId="77777777" w:rsidR="00E95F0B" w:rsidRDefault="00E95F0B" w:rsidP="009F5A24">
      <w:pPr>
        <w:jc w:val="right"/>
      </w:pPr>
    </w:p>
    <w:p w14:paraId="69AAD65B" w14:textId="3755C7F2" w:rsidR="009F5A24" w:rsidRDefault="009F5A24" w:rsidP="00407FEB">
      <w:pPr>
        <w:jc w:val="right"/>
      </w:pPr>
      <w:r>
        <w:t>V</w:t>
      </w:r>
      <w:r w:rsidR="00712750">
        <w:t>1</w:t>
      </w:r>
      <w:r>
        <w:t>.</w:t>
      </w:r>
      <w:r w:rsidR="0027065F">
        <w:t>2</w:t>
      </w:r>
      <w:r w:rsidR="005D38C5">
        <w:t xml:space="preserve">, </w:t>
      </w:r>
      <w:r w:rsidR="008616A0">
        <w:t>June</w:t>
      </w:r>
      <w:r w:rsidR="007B7FA3">
        <w:t xml:space="preserve"> </w:t>
      </w:r>
      <w:r w:rsidR="0027065F">
        <w:t>22</w:t>
      </w:r>
      <w:r>
        <w:t>, 201</w:t>
      </w:r>
      <w:r w:rsidR="008616A0">
        <w:t>6</w:t>
      </w:r>
    </w:p>
    <w:p w14:paraId="69AAD65C" w14:textId="77777777" w:rsidR="009F5A24" w:rsidRDefault="009F5A24" w:rsidP="009F5A24"/>
    <w:p w14:paraId="69AAD65D"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69AAD65E"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9AAD65F" w14:textId="77777777" w:rsidR="009F5A24" w:rsidRDefault="009F5A24" w:rsidP="009F5A24">
      <w:pPr>
        <w:pStyle w:val="CopyrightText"/>
        <w:jc w:val="both"/>
        <w:rPr>
          <w:rFonts w:asciiTheme="minorHAnsi" w:hAnsiTheme="minorHAnsi"/>
          <w:color w:val="595959" w:themeColor="text1" w:themeTint="A6"/>
        </w:rPr>
      </w:pPr>
    </w:p>
    <w:p w14:paraId="69AAD660"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69AAD661" w14:textId="77777777" w:rsidR="009F5A24" w:rsidRDefault="009F5A24" w:rsidP="009F5A24">
      <w:pPr>
        <w:pStyle w:val="CopyrightText"/>
        <w:jc w:val="both"/>
        <w:rPr>
          <w:rFonts w:asciiTheme="minorHAnsi" w:hAnsiTheme="minorHAnsi"/>
          <w:color w:val="595959" w:themeColor="text1" w:themeTint="A6"/>
        </w:rPr>
      </w:pPr>
    </w:p>
    <w:p w14:paraId="69AAD662"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2010 Microsoft Corporation. All rights reserved.</w:t>
      </w:r>
    </w:p>
    <w:p w14:paraId="69AAD663" w14:textId="77777777" w:rsidR="009F5A24" w:rsidRDefault="009F5A24" w:rsidP="009F5A24">
      <w:pPr>
        <w:pStyle w:val="CopyrightText"/>
        <w:jc w:val="both"/>
        <w:rPr>
          <w:rFonts w:asciiTheme="minorHAnsi" w:hAnsiTheme="minorHAnsi"/>
          <w:color w:val="595959" w:themeColor="text1" w:themeTint="A6"/>
        </w:rPr>
      </w:pPr>
    </w:p>
    <w:p w14:paraId="69AAD664"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MS-DOS, MS, Windows, Windows NT, MSDN, Active Directory, BizTalk, SQL Server, SharePoint, Outlook, PowerPoint, FrontPage, Visual Basic, Visual C++, Visual J++, Visual InterDev, Visual SourceSafe, Visual C#, Visual J#, </w:t>
      </w:r>
      <w:del w:id="0" w:author="Beth Quinlan" w:date="2018-04-09T10:00:00Z">
        <w:r w:rsidDel="00531C29">
          <w:rPr>
            <w:rFonts w:asciiTheme="minorHAnsi" w:hAnsiTheme="minorHAnsi"/>
            <w:color w:val="595959" w:themeColor="text1" w:themeTint="A6"/>
          </w:rPr>
          <w:delText xml:space="preserve"> </w:delText>
        </w:r>
      </w:del>
      <w:r>
        <w:rPr>
          <w:rFonts w:asciiTheme="minorHAnsi" w:hAnsiTheme="minorHAnsi"/>
          <w:color w:val="595959" w:themeColor="text1" w:themeTint="A6"/>
        </w:rPr>
        <w:t>and Visual Studio are either registered trademarks or trademarks of Microsoft Corporation in the U.S.A. and/or other countries.</w:t>
      </w:r>
    </w:p>
    <w:p w14:paraId="69AAD665" w14:textId="77777777" w:rsidR="009F5A24" w:rsidRDefault="009F5A24" w:rsidP="009F5A24">
      <w:pPr>
        <w:pStyle w:val="CopyrightText"/>
        <w:jc w:val="both"/>
        <w:rPr>
          <w:rFonts w:asciiTheme="minorHAnsi" w:hAnsiTheme="minorHAnsi"/>
          <w:color w:val="595959" w:themeColor="text1" w:themeTint="A6"/>
        </w:rPr>
      </w:pPr>
    </w:p>
    <w:p w14:paraId="69AAD666" w14:textId="77777777" w:rsidR="009F5A24" w:rsidRDefault="009F5A24" w:rsidP="009F5A24">
      <w:pPr>
        <w:pStyle w:val="CopyrightText"/>
        <w:ind w:firstLine="0"/>
        <w:jc w:val="both"/>
        <w:rPr>
          <w:rFonts w:asciiTheme="minorHAnsi" w:hAnsiTheme="minorHAnsi"/>
          <w:color w:val="595959" w:themeColor="text1" w:themeTint="A6"/>
        </w:rPr>
      </w:pPr>
      <w:bookmarkStart w:id="1" w:name="_Toc226956762"/>
      <w:bookmarkStart w:id="2" w:name="_Toc226793838"/>
      <w:bookmarkStart w:id="3" w:name="_Toc226771590"/>
      <w:bookmarkStart w:id="4" w:name="_Toc225603745"/>
      <w:bookmarkStart w:id="5" w:name="_Toc225424039"/>
      <w:bookmarkStart w:id="6" w:name="_Toc225240229"/>
      <w:bookmarkStart w:id="7" w:name="_Toc225237764"/>
      <w:r>
        <w:rPr>
          <w:rFonts w:asciiTheme="minorHAnsi" w:hAnsiTheme="minorHAnsi"/>
          <w:color w:val="595959" w:themeColor="text1" w:themeTint="A6"/>
        </w:rPr>
        <w:t>Other product and company names herein may be the trademarks of their respective owners.</w:t>
      </w:r>
      <w:bookmarkEnd w:id="1"/>
      <w:bookmarkEnd w:id="2"/>
      <w:bookmarkEnd w:id="3"/>
      <w:bookmarkEnd w:id="4"/>
      <w:bookmarkEnd w:id="5"/>
      <w:bookmarkEnd w:id="6"/>
      <w:bookmarkEnd w:id="7"/>
    </w:p>
    <w:p w14:paraId="69AAD667"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69AAD668"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rFonts w:ascii="Segoe UI" w:hAnsi="Segoe UI"/>
          <w:b/>
          <w:bCs/>
          <w:noProof/>
          <w:sz w:val="21"/>
        </w:rPr>
      </w:sdtEndPr>
      <w:sdtContent>
        <w:p w14:paraId="69AAD669" w14:textId="77777777" w:rsidR="00DC00AE" w:rsidRDefault="00DC00AE">
          <w:pPr>
            <w:pStyle w:val="TOCHeading"/>
          </w:pPr>
          <w:r>
            <w:t>Contents</w:t>
          </w:r>
        </w:p>
        <w:p w14:paraId="658BC1B8" w14:textId="7E8AF040" w:rsidR="0027065F" w:rsidRDefault="00DC00A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4373575" w:history="1">
            <w:r w:rsidR="0027065F" w:rsidRPr="00055384">
              <w:rPr>
                <w:rStyle w:val="Hyperlink"/>
                <w:noProof/>
                <w:lang w:val="en"/>
              </w:rPr>
              <w:t>Automating VM Management with Microsoft Azure PowerShell Cmdlets</w:t>
            </w:r>
            <w:r w:rsidR="0027065F">
              <w:rPr>
                <w:noProof/>
                <w:webHidden/>
              </w:rPr>
              <w:tab/>
            </w:r>
            <w:r w:rsidR="0027065F">
              <w:rPr>
                <w:noProof/>
                <w:webHidden/>
              </w:rPr>
              <w:fldChar w:fldCharType="begin"/>
            </w:r>
            <w:r w:rsidR="0027065F">
              <w:rPr>
                <w:noProof/>
                <w:webHidden/>
              </w:rPr>
              <w:instrText xml:space="preserve"> PAGEREF _Toc454373575 \h </w:instrText>
            </w:r>
            <w:r w:rsidR="0027065F">
              <w:rPr>
                <w:noProof/>
                <w:webHidden/>
              </w:rPr>
            </w:r>
            <w:r w:rsidR="0027065F">
              <w:rPr>
                <w:noProof/>
                <w:webHidden/>
              </w:rPr>
              <w:fldChar w:fldCharType="separate"/>
            </w:r>
            <w:r w:rsidR="0027065F">
              <w:rPr>
                <w:noProof/>
                <w:webHidden/>
              </w:rPr>
              <w:t>4</w:t>
            </w:r>
            <w:r w:rsidR="0027065F">
              <w:rPr>
                <w:noProof/>
                <w:webHidden/>
              </w:rPr>
              <w:fldChar w:fldCharType="end"/>
            </w:r>
          </w:hyperlink>
        </w:p>
        <w:p w14:paraId="3D939107" w14:textId="5E14DA91" w:rsidR="0027065F" w:rsidRDefault="0037736D">
          <w:pPr>
            <w:pStyle w:val="TOC2"/>
            <w:tabs>
              <w:tab w:val="right" w:leader="dot" w:pos="9350"/>
            </w:tabs>
            <w:rPr>
              <w:rFonts w:asciiTheme="minorHAnsi" w:eastAsiaTheme="minorEastAsia" w:hAnsiTheme="minorHAnsi"/>
              <w:noProof/>
              <w:sz w:val="22"/>
            </w:rPr>
          </w:pPr>
          <w:hyperlink w:anchor="_Toc454373576" w:history="1">
            <w:r w:rsidR="0027065F" w:rsidRPr="00055384">
              <w:rPr>
                <w:rStyle w:val="Hyperlink"/>
                <w:noProof/>
              </w:rPr>
              <w:t>Overview</w:t>
            </w:r>
            <w:r w:rsidR="0027065F">
              <w:rPr>
                <w:noProof/>
                <w:webHidden/>
              </w:rPr>
              <w:tab/>
            </w:r>
            <w:r w:rsidR="0027065F">
              <w:rPr>
                <w:noProof/>
                <w:webHidden/>
              </w:rPr>
              <w:fldChar w:fldCharType="begin"/>
            </w:r>
            <w:r w:rsidR="0027065F">
              <w:rPr>
                <w:noProof/>
                <w:webHidden/>
              </w:rPr>
              <w:instrText xml:space="preserve"> PAGEREF _Toc454373576 \h </w:instrText>
            </w:r>
            <w:r w:rsidR="0027065F">
              <w:rPr>
                <w:noProof/>
                <w:webHidden/>
              </w:rPr>
            </w:r>
            <w:r w:rsidR="0027065F">
              <w:rPr>
                <w:noProof/>
                <w:webHidden/>
              </w:rPr>
              <w:fldChar w:fldCharType="separate"/>
            </w:r>
            <w:r w:rsidR="0027065F">
              <w:rPr>
                <w:noProof/>
                <w:webHidden/>
              </w:rPr>
              <w:t>4</w:t>
            </w:r>
            <w:r w:rsidR="0027065F">
              <w:rPr>
                <w:noProof/>
                <w:webHidden/>
              </w:rPr>
              <w:fldChar w:fldCharType="end"/>
            </w:r>
          </w:hyperlink>
        </w:p>
        <w:p w14:paraId="612F8392" w14:textId="72B99A1D" w:rsidR="0027065F" w:rsidRDefault="0037736D">
          <w:pPr>
            <w:pStyle w:val="TOC3"/>
            <w:tabs>
              <w:tab w:val="right" w:leader="dot" w:pos="9350"/>
            </w:tabs>
            <w:rPr>
              <w:rFonts w:asciiTheme="minorHAnsi" w:eastAsiaTheme="minorEastAsia" w:hAnsiTheme="minorHAnsi"/>
              <w:noProof/>
              <w:sz w:val="22"/>
            </w:rPr>
          </w:pPr>
          <w:hyperlink w:anchor="_Toc454373577" w:history="1">
            <w:r w:rsidR="0027065F" w:rsidRPr="00055384">
              <w:rPr>
                <w:rStyle w:val="Hyperlink"/>
                <w:rFonts w:cs="Segoe UI"/>
                <w:noProof/>
              </w:rPr>
              <w:t>Objectives</w:t>
            </w:r>
            <w:r w:rsidR="0027065F">
              <w:rPr>
                <w:noProof/>
                <w:webHidden/>
              </w:rPr>
              <w:tab/>
            </w:r>
            <w:r w:rsidR="0027065F">
              <w:rPr>
                <w:noProof/>
                <w:webHidden/>
              </w:rPr>
              <w:fldChar w:fldCharType="begin"/>
            </w:r>
            <w:r w:rsidR="0027065F">
              <w:rPr>
                <w:noProof/>
                <w:webHidden/>
              </w:rPr>
              <w:instrText xml:space="preserve"> PAGEREF _Toc454373577 \h </w:instrText>
            </w:r>
            <w:r w:rsidR="0027065F">
              <w:rPr>
                <w:noProof/>
                <w:webHidden/>
              </w:rPr>
            </w:r>
            <w:r w:rsidR="0027065F">
              <w:rPr>
                <w:noProof/>
                <w:webHidden/>
              </w:rPr>
              <w:fldChar w:fldCharType="separate"/>
            </w:r>
            <w:r w:rsidR="0027065F">
              <w:rPr>
                <w:noProof/>
                <w:webHidden/>
              </w:rPr>
              <w:t>4</w:t>
            </w:r>
            <w:r w:rsidR="0027065F">
              <w:rPr>
                <w:noProof/>
                <w:webHidden/>
              </w:rPr>
              <w:fldChar w:fldCharType="end"/>
            </w:r>
          </w:hyperlink>
        </w:p>
        <w:p w14:paraId="76D7638F" w14:textId="1B6705B5" w:rsidR="0027065F" w:rsidRDefault="0037736D">
          <w:pPr>
            <w:pStyle w:val="TOC3"/>
            <w:tabs>
              <w:tab w:val="right" w:leader="dot" w:pos="9350"/>
            </w:tabs>
            <w:rPr>
              <w:rFonts w:asciiTheme="minorHAnsi" w:eastAsiaTheme="minorEastAsia" w:hAnsiTheme="minorHAnsi"/>
              <w:noProof/>
              <w:sz w:val="22"/>
            </w:rPr>
          </w:pPr>
          <w:hyperlink w:anchor="_Toc454373578" w:history="1">
            <w:r w:rsidR="0027065F" w:rsidRPr="00055384">
              <w:rPr>
                <w:rStyle w:val="Hyperlink"/>
                <w:rFonts w:cs="Segoe UI"/>
                <w:noProof/>
              </w:rPr>
              <w:t>Prerequisites</w:t>
            </w:r>
            <w:r w:rsidR="0027065F">
              <w:rPr>
                <w:noProof/>
                <w:webHidden/>
              </w:rPr>
              <w:tab/>
            </w:r>
            <w:r w:rsidR="0027065F">
              <w:rPr>
                <w:noProof/>
                <w:webHidden/>
              </w:rPr>
              <w:fldChar w:fldCharType="begin"/>
            </w:r>
            <w:r w:rsidR="0027065F">
              <w:rPr>
                <w:noProof/>
                <w:webHidden/>
              </w:rPr>
              <w:instrText xml:space="preserve"> PAGEREF _Toc454373578 \h </w:instrText>
            </w:r>
            <w:r w:rsidR="0027065F">
              <w:rPr>
                <w:noProof/>
                <w:webHidden/>
              </w:rPr>
            </w:r>
            <w:r w:rsidR="0027065F">
              <w:rPr>
                <w:noProof/>
                <w:webHidden/>
              </w:rPr>
              <w:fldChar w:fldCharType="separate"/>
            </w:r>
            <w:r w:rsidR="0027065F">
              <w:rPr>
                <w:noProof/>
                <w:webHidden/>
              </w:rPr>
              <w:t>4</w:t>
            </w:r>
            <w:r w:rsidR="0027065F">
              <w:rPr>
                <w:noProof/>
                <w:webHidden/>
              </w:rPr>
              <w:fldChar w:fldCharType="end"/>
            </w:r>
          </w:hyperlink>
        </w:p>
        <w:p w14:paraId="401357E4" w14:textId="7EEAC884" w:rsidR="0027065F" w:rsidRDefault="0037736D">
          <w:pPr>
            <w:pStyle w:val="TOC2"/>
            <w:tabs>
              <w:tab w:val="right" w:leader="dot" w:pos="9350"/>
            </w:tabs>
            <w:rPr>
              <w:rFonts w:asciiTheme="minorHAnsi" w:eastAsiaTheme="minorEastAsia" w:hAnsiTheme="minorHAnsi"/>
              <w:noProof/>
              <w:sz w:val="22"/>
            </w:rPr>
          </w:pPr>
          <w:hyperlink w:anchor="_Toc454373579" w:history="1">
            <w:r w:rsidR="0027065F" w:rsidRPr="00055384">
              <w:rPr>
                <w:rStyle w:val="Hyperlink"/>
                <w:noProof/>
              </w:rPr>
              <w:t>Exercises 1 – Create Load Balancer dependent resources</w:t>
            </w:r>
            <w:r w:rsidR="0027065F">
              <w:rPr>
                <w:noProof/>
                <w:webHidden/>
              </w:rPr>
              <w:tab/>
            </w:r>
            <w:r w:rsidR="0027065F">
              <w:rPr>
                <w:noProof/>
                <w:webHidden/>
              </w:rPr>
              <w:fldChar w:fldCharType="begin"/>
            </w:r>
            <w:r w:rsidR="0027065F">
              <w:rPr>
                <w:noProof/>
                <w:webHidden/>
              </w:rPr>
              <w:instrText xml:space="preserve"> PAGEREF _Toc454373579 \h </w:instrText>
            </w:r>
            <w:r w:rsidR="0027065F">
              <w:rPr>
                <w:noProof/>
                <w:webHidden/>
              </w:rPr>
            </w:r>
            <w:r w:rsidR="0027065F">
              <w:rPr>
                <w:noProof/>
                <w:webHidden/>
              </w:rPr>
              <w:fldChar w:fldCharType="separate"/>
            </w:r>
            <w:r w:rsidR="0027065F">
              <w:rPr>
                <w:noProof/>
                <w:webHidden/>
              </w:rPr>
              <w:t>5</w:t>
            </w:r>
            <w:r w:rsidR="0027065F">
              <w:rPr>
                <w:noProof/>
                <w:webHidden/>
              </w:rPr>
              <w:fldChar w:fldCharType="end"/>
            </w:r>
          </w:hyperlink>
        </w:p>
        <w:p w14:paraId="411F91E1" w14:textId="1BC590D8" w:rsidR="0027065F" w:rsidRDefault="0037736D">
          <w:pPr>
            <w:pStyle w:val="TOC3"/>
            <w:tabs>
              <w:tab w:val="right" w:leader="dot" w:pos="9350"/>
            </w:tabs>
            <w:rPr>
              <w:rFonts w:asciiTheme="minorHAnsi" w:eastAsiaTheme="minorEastAsia" w:hAnsiTheme="minorHAnsi"/>
              <w:noProof/>
              <w:sz w:val="22"/>
            </w:rPr>
          </w:pPr>
          <w:hyperlink w:anchor="_Toc454373580" w:history="1">
            <w:r w:rsidR="0027065F" w:rsidRPr="00055384">
              <w:rPr>
                <w:rStyle w:val="Hyperlink"/>
                <w:noProof/>
              </w:rPr>
              <w:t>Task 1 – Obtain and set your Azure subscription</w:t>
            </w:r>
            <w:r w:rsidR="0027065F">
              <w:rPr>
                <w:noProof/>
                <w:webHidden/>
              </w:rPr>
              <w:tab/>
            </w:r>
            <w:r w:rsidR="0027065F">
              <w:rPr>
                <w:noProof/>
                <w:webHidden/>
              </w:rPr>
              <w:fldChar w:fldCharType="begin"/>
            </w:r>
            <w:r w:rsidR="0027065F">
              <w:rPr>
                <w:noProof/>
                <w:webHidden/>
              </w:rPr>
              <w:instrText xml:space="preserve"> PAGEREF _Toc454373580 \h </w:instrText>
            </w:r>
            <w:r w:rsidR="0027065F">
              <w:rPr>
                <w:noProof/>
                <w:webHidden/>
              </w:rPr>
            </w:r>
            <w:r w:rsidR="0027065F">
              <w:rPr>
                <w:noProof/>
                <w:webHidden/>
              </w:rPr>
              <w:fldChar w:fldCharType="separate"/>
            </w:r>
            <w:r w:rsidR="0027065F">
              <w:rPr>
                <w:noProof/>
                <w:webHidden/>
              </w:rPr>
              <w:t>5</w:t>
            </w:r>
            <w:r w:rsidR="0027065F">
              <w:rPr>
                <w:noProof/>
                <w:webHidden/>
              </w:rPr>
              <w:fldChar w:fldCharType="end"/>
            </w:r>
          </w:hyperlink>
        </w:p>
        <w:p w14:paraId="732C4C96" w14:textId="51197F1E" w:rsidR="0027065F" w:rsidRDefault="0037736D">
          <w:pPr>
            <w:pStyle w:val="TOC3"/>
            <w:tabs>
              <w:tab w:val="right" w:leader="dot" w:pos="9350"/>
            </w:tabs>
            <w:rPr>
              <w:rFonts w:asciiTheme="minorHAnsi" w:eastAsiaTheme="minorEastAsia" w:hAnsiTheme="minorHAnsi"/>
              <w:noProof/>
              <w:sz w:val="22"/>
            </w:rPr>
          </w:pPr>
          <w:hyperlink w:anchor="_Toc454373581" w:history="1">
            <w:r w:rsidR="0027065F" w:rsidRPr="00055384">
              <w:rPr>
                <w:rStyle w:val="Hyperlink"/>
                <w:noProof/>
              </w:rPr>
              <w:t>Task 2 – Create Resource Group</w:t>
            </w:r>
            <w:r w:rsidR="0027065F">
              <w:rPr>
                <w:noProof/>
                <w:webHidden/>
              </w:rPr>
              <w:tab/>
            </w:r>
            <w:r w:rsidR="0027065F">
              <w:rPr>
                <w:noProof/>
                <w:webHidden/>
              </w:rPr>
              <w:fldChar w:fldCharType="begin"/>
            </w:r>
            <w:r w:rsidR="0027065F">
              <w:rPr>
                <w:noProof/>
                <w:webHidden/>
              </w:rPr>
              <w:instrText xml:space="preserve"> PAGEREF _Toc454373581 \h </w:instrText>
            </w:r>
            <w:r w:rsidR="0027065F">
              <w:rPr>
                <w:noProof/>
                <w:webHidden/>
              </w:rPr>
            </w:r>
            <w:r w:rsidR="0027065F">
              <w:rPr>
                <w:noProof/>
                <w:webHidden/>
              </w:rPr>
              <w:fldChar w:fldCharType="separate"/>
            </w:r>
            <w:r w:rsidR="0027065F">
              <w:rPr>
                <w:noProof/>
                <w:webHidden/>
              </w:rPr>
              <w:t>5</w:t>
            </w:r>
            <w:r w:rsidR="0027065F">
              <w:rPr>
                <w:noProof/>
                <w:webHidden/>
              </w:rPr>
              <w:fldChar w:fldCharType="end"/>
            </w:r>
          </w:hyperlink>
        </w:p>
        <w:p w14:paraId="05830D42" w14:textId="5F201B2F" w:rsidR="0027065F" w:rsidRDefault="0037736D">
          <w:pPr>
            <w:pStyle w:val="TOC3"/>
            <w:tabs>
              <w:tab w:val="right" w:leader="dot" w:pos="9350"/>
            </w:tabs>
            <w:rPr>
              <w:rFonts w:asciiTheme="minorHAnsi" w:eastAsiaTheme="minorEastAsia" w:hAnsiTheme="minorHAnsi"/>
              <w:noProof/>
              <w:sz w:val="22"/>
            </w:rPr>
          </w:pPr>
          <w:hyperlink w:anchor="_Toc454373582" w:history="1">
            <w:r w:rsidR="0027065F" w:rsidRPr="00055384">
              <w:rPr>
                <w:rStyle w:val="Hyperlink"/>
                <w:noProof/>
              </w:rPr>
              <w:t>Task 3 – Create Storage Account</w:t>
            </w:r>
            <w:r w:rsidR="0027065F">
              <w:rPr>
                <w:noProof/>
                <w:webHidden/>
              </w:rPr>
              <w:tab/>
            </w:r>
            <w:r w:rsidR="0027065F">
              <w:rPr>
                <w:noProof/>
                <w:webHidden/>
              </w:rPr>
              <w:fldChar w:fldCharType="begin"/>
            </w:r>
            <w:r w:rsidR="0027065F">
              <w:rPr>
                <w:noProof/>
                <w:webHidden/>
              </w:rPr>
              <w:instrText xml:space="preserve"> PAGEREF _Toc454373582 \h </w:instrText>
            </w:r>
            <w:r w:rsidR="0027065F">
              <w:rPr>
                <w:noProof/>
                <w:webHidden/>
              </w:rPr>
            </w:r>
            <w:r w:rsidR="0027065F">
              <w:rPr>
                <w:noProof/>
                <w:webHidden/>
              </w:rPr>
              <w:fldChar w:fldCharType="separate"/>
            </w:r>
            <w:r w:rsidR="0027065F">
              <w:rPr>
                <w:noProof/>
                <w:webHidden/>
              </w:rPr>
              <w:t>5</w:t>
            </w:r>
            <w:r w:rsidR="0027065F">
              <w:rPr>
                <w:noProof/>
                <w:webHidden/>
              </w:rPr>
              <w:fldChar w:fldCharType="end"/>
            </w:r>
          </w:hyperlink>
        </w:p>
        <w:p w14:paraId="0FA04CB6" w14:textId="2C4C57E9" w:rsidR="0027065F" w:rsidRDefault="0037736D">
          <w:pPr>
            <w:pStyle w:val="TOC3"/>
            <w:tabs>
              <w:tab w:val="right" w:leader="dot" w:pos="9350"/>
            </w:tabs>
            <w:rPr>
              <w:rFonts w:asciiTheme="minorHAnsi" w:eastAsiaTheme="minorEastAsia" w:hAnsiTheme="minorHAnsi"/>
              <w:noProof/>
              <w:sz w:val="22"/>
            </w:rPr>
          </w:pPr>
          <w:hyperlink w:anchor="_Toc454373583" w:history="1">
            <w:r w:rsidR="0027065F" w:rsidRPr="00055384">
              <w:rPr>
                <w:rStyle w:val="Hyperlink"/>
                <w:noProof/>
              </w:rPr>
              <w:t>Task 4 – Create public domain name label</w:t>
            </w:r>
            <w:r w:rsidR="0027065F">
              <w:rPr>
                <w:noProof/>
                <w:webHidden/>
              </w:rPr>
              <w:tab/>
            </w:r>
            <w:r w:rsidR="0027065F">
              <w:rPr>
                <w:noProof/>
                <w:webHidden/>
              </w:rPr>
              <w:fldChar w:fldCharType="begin"/>
            </w:r>
            <w:r w:rsidR="0027065F">
              <w:rPr>
                <w:noProof/>
                <w:webHidden/>
              </w:rPr>
              <w:instrText xml:space="preserve"> PAGEREF _Toc454373583 \h </w:instrText>
            </w:r>
            <w:r w:rsidR="0027065F">
              <w:rPr>
                <w:noProof/>
                <w:webHidden/>
              </w:rPr>
            </w:r>
            <w:r w:rsidR="0027065F">
              <w:rPr>
                <w:noProof/>
                <w:webHidden/>
              </w:rPr>
              <w:fldChar w:fldCharType="separate"/>
            </w:r>
            <w:r w:rsidR="0027065F">
              <w:rPr>
                <w:noProof/>
                <w:webHidden/>
              </w:rPr>
              <w:t>6</w:t>
            </w:r>
            <w:r w:rsidR="0027065F">
              <w:rPr>
                <w:noProof/>
                <w:webHidden/>
              </w:rPr>
              <w:fldChar w:fldCharType="end"/>
            </w:r>
          </w:hyperlink>
        </w:p>
        <w:p w14:paraId="13AB8A48" w14:textId="21FE1E1F" w:rsidR="0027065F" w:rsidRDefault="0037736D">
          <w:pPr>
            <w:pStyle w:val="TOC3"/>
            <w:tabs>
              <w:tab w:val="right" w:leader="dot" w:pos="9350"/>
            </w:tabs>
            <w:rPr>
              <w:rFonts w:asciiTheme="minorHAnsi" w:eastAsiaTheme="minorEastAsia" w:hAnsiTheme="minorHAnsi"/>
              <w:noProof/>
              <w:sz w:val="22"/>
            </w:rPr>
          </w:pPr>
          <w:hyperlink w:anchor="_Toc454373584" w:history="1">
            <w:r w:rsidR="0027065F" w:rsidRPr="00055384">
              <w:rPr>
                <w:rStyle w:val="Hyperlink"/>
                <w:noProof/>
              </w:rPr>
              <w:t>Task 5 – Create Availability set</w:t>
            </w:r>
            <w:r w:rsidR="0027065F">
              <w:rPr>
                <w:noProof/>
                <w:webHidden/>
              </w:rPr>
              <w:tab/>
            </w:r>
            <w:r w:rsidR="0027065F">
              <w:rPr>
                <w:noProof/>
                <w:webHidden/>
              </w:rPr>
              <w:fldChar w:fldCharType="begin"/>
            </w:r>
            <w:r w:rsidR="0027065F">
              <w:rPr>
                <w:noProof/>
                <w:webHidden/>
              </w:rPr>
              <w:instrText xml:space="preserve"> PAGEREF _Toc454373584 \h </w:instrText>
            </w:r>
            <w:r w:rsidR="0027065F">
              <w:rPr>
                <w:noProof/>
                <w:webHidden/>
              </w:rPr>
            </w:r>
            <w:r w:rsidR="0027065F">
              <w:rPr>
                <w:noProof/>
                <w:webHidden/>
              </w:rPr>
              <w:fldChar w:fldCharType="separate"/>
            </w:r>
            <w:r w:rsidR="0027065F">
              <w:rPr>
                <w:noProof/>
                <w:webHidden/>
              </w:rPr>
              <w:t>6</w:t>
            </w:r>
            <w:r w:rsidR="0027065F">
              <w:rPr>
                <w:noProof/>
                <w:webHidden/>
              </w:rPr>
              <w:fldChar w:fldCharType="end"/>
            </w:r>
          </w:hyperlink>
        </w:p>
        <w:p w14:paraId="36E4AD6B" w14:textId="230403AB" w:rsidR="0027065F" w:rsidRDefault="0037736D">
          <w:pPr>
            <w:pStyle w:val="TOC3"/>
            <w:tabs>
              <w:tab w:val="right" w:leader="dot" w:pos="9350"/>
            </w:tabs>
            <w:rPr>
              <w:rFonts w:asciiTheme="minorHAnsi" w:eastAsiaTheme="minorEastAsia" w:hAnsiTheme="minorHAnsi"/>
              <w:noProof/>
              <w:sz w:val="22"/>
            </w:rPr>
          </w:pPr>
          <w:hyperlink w:anchor="_Toc454373585" w:history="1">
            <w:r w:rsidR="0027065F" w:rsidRPr="00055384">
              <w:rPr>
                <w:rStyle w:val="Hyperlink"/>
                <w:noProof/>
              </w:rPr>
              <w:t>Task 6 – Create virtual Network</w:t>
            </w:r>
            <w:r w:rsidR="0027065F">
              <w:rPr>
                <w:noProof/>
                <w:webHidden/>
              </w:rPr>
              <w:tab/>
            </w:r>
            <w:r w:rsidR="0027065F">
              <w:rPr>
                <w:noProof/>
                <w:webHidden/>
              </w:rPr>
              <w:fldChar w:fldCharType="begin"/>
            </w:r>
            <w:r w:rsidR="0027065F">
              <w:rPr>
                <w:noProof/>
                <w:webHidden/>
              </w:rPr>
              <w:instrText xml:space="preserve"> PAGEREF _Toc454373585 \h </w:instrText>
            </w:r>
            <w:r w:rsidR="0027065F">
              <w:rPr>
                <w:noProof/>
                <w:webHidden/>
              </w:rPr>
            </w:r>
            <w:r w:rsidR="0027065F">
              <w:rPr>
                <w:noProof/>
                <w:webHidden/>
              </w:rPr>
              <w:fldChar w:fldCharType="separate"/>
            </w:r>
            <w:r w:rsidR="0027065F">
              <w:rPr>
                <w:noProof/>
                <w:webHidden/>
              </w:rPr>
              <w:t>7</w:t>
            </w:r>
            <w:r w:rsidR="0027065F">
              <w:rPr>
                <w:noProof/>
                <w:webHidden/>
              </w:rPr>
              <w:fldChar w:fldCharType="end"/>
            </w:r>
          </w:hyperlink>
        </w:p>
        <w:p w14:paraId="7DDDC3B9" w14:textId="1F163B8B" w:rsidR="0027065F" w:rsidRDefault="0037736D">
          <w:pPr>
            <w:pStyle w:val="TOC2"/>
            <w:tabs>
              <w:tab w:val="right" w:leader="dot" w:pos="9350"/>
            </w:tabs>
            <w:rPr>
              <w:rFonts w:asciiTheme="minorHAnsi" w:eastAsiaTheme="minorEastAsia" w:hAnsiTheme="minorHAnsi"/>
              <w:noProof/>
              <w:sz w:val="22"/>
            </w:rPr>
          </w:pPr>
          <w:hyperlink w:anchor="_Toc454373586" w:history="1">
            <w:r w:rsidR="0027065F" w:rsidRPr="00055384">
              <w:rPr>
                <w:rStyle w:val="Hyperlink"/>
                <w:noProof/>
              </w:rPr>
              <w:t>Exercises 2 – Create Internet facing Load Balancer</w:t>
            </w:r>
            <w:r w:rsidR="0027065F">
              <w:rPr>
                <w:noProof/>
                <w:webHidden/>
              </w:rPr>
              <w:tab/>
            </w:r>
            <w:r w:rsidR="0027065F">
              <w:rPr>
                <w:noProof/>
                <w:webHidden/>
              </w:rPr>
              <w:fldChar w:fldCharType="begin"/>
            </w:r>
            <w:r w:rsidR="0027065F">
              <w:rPr>
                <w:noProof/>
                <w:webHidden/>
              </w:rPr>
              <w:instrText xml:space="preserve"> PAGEREF _Toc454373586 \h </w:instrText>
            </w:r>
            <w:r w:rsidR="0027065F">
              <w:rPr>
                <w:noProof/>
                <w:webHidden/>
              </w:rPr>
            </w:r>
            <w:r w:rsidR="0027065F">
              <w:rPr>
                <w:noProof/>
                <w:webHidden/>
              </w:rPr>
              <w:fldChar w:fldCharType="separate"/>
            </w:r>
            <w:r w:rsidR="0027065F">
              <w:rPr>
                <w:noProof/>
                <w:webHidden/>
              </w:rPr>
              <w:t>8</w:t>
            </w:r>
            <w:r w:rsidR="0027065F">
              <w:rPr>
                <w:noProof/>
                <w:webHidden/>
              </w:rPr>
              <w:fldChar w:fldCharType="end"/>
            </w:r>
          </w:hyperlink>
        </w:p>
        <w:p w14:paraId="3FAA98F4" w14:textId="6CE7E6A4" w:rsidR="0027065F" w:rsidRDefault="0037736D">
          <w:pPr>
            <w:pStyle w:val="TOC3"/>
            <w:tabs>
              <w:tab w:val="right" w:leader="dot" w:pos="9350"/>
            </w:tabs>
            <w:rPr>
              <w:rFonts w:asciiTheme="minorHAnsi" w:eastAsiaTheme="minorEastAsia" w:hAnsiTheme="minorHAnsi"/>
              <w:noProof/>
              <w:sz w:val="22"/>
            </w:rPr>
          </w:pPr>
          <w:hyperlink w:anchor="_Toc454373587" w:history="1">
            <w:r w:rsidR="0027065F" w:rsidRPr="00055384">
              <w:rPr>
                <w:rStyle w:val="Hyperlink"/>
                <w:noProof/>
              </w:rPr>
              <w:t>Task 2 – Create a public IP address</w:t>
            </w:r>
            <w:r w:rsidR="0027065F">
              <w:rPr>
                <w:noProof/>
                <w:webHidden/>
              </w:rPr>
              <w:tab/>
            </w:r>
            <w:r w:rsidR="0027065F">
              <w:rPr>
                <w:noProof/>
                <w:webHidden/>
              </w:rPr>
              <w:fldChar w:fldCharType="begin"/>
            </w:r>
            <w:r w:rsidR="0027065F">
              <w:rPr>
                <w:noProof/>
                <w:webHidden/>
              </w:rPr>
              <w:instrText xml:space="preserve"> PAGEREF _Toc454373587 \h </w:instrText>
            </w:r>
            <w:r w:rsidR="0027065F">
              <w:rPr>
                <w:noProof/>
                <w:webHidden/>
              </w:rPr>
            </w:r>
            <w:r w:rsidR="0027065F">
              <w:rPr>
                <w:noProof/>
                <w:webHidden/>
              </w:rPr>
              <w:fldChar w:fldCharType="separate"/>
            </w:r>
            <w:r w:rsidR="0027065F">
              <w:rPr>
                <w:noProof/>
                <w:webHidden/>
              </w:rPr>
              <w:t>8</w:t>
            </w:r>
            <w:r w:rsidR="0027065F">
              <w:rPr>
                <w:noProof/>
                <w:webHidden/>
              </w:rPr>
              <w:fldChar w:fldCharType="end"/>
            </w:r>
          </w:hyperlink>
        </w:p>
        <w:p w14:paraId="0EBA8F27" w14:textId="1E983739" w:rsidR="0027065F" w:rsidRDefault="0037736D">
          <w:pPr>
            <w:pStyle w:val="TOC3"/>
            <w:tabs>
              <w:tab w:val="right" w:leader="dot" w:pos="9350"/>
            </w:tabs>
            <w:rPr>
              <w:rFonts w:asciiTheme="minorHAnsi" w:eastAsiaTheme="minorEastAsia" w:hAnsiTheme="minorHAnsi"/>
              <w:noProof/>
              <w:sz w:val="22"/>
            </w:rPr>
          </w:pPr>
          <w:hyperlink w:anchor="_Toc454373588" w:history="1">
            <w:r w:rsidR="0027065F" w:rsidRPr="00055384">
              <w:rPr>
                <w:rStyle w:val="Hyperlink"/>
                <w:noProof/>
              </w:rPr>
              <w:t>Task 2 – Create Front end IP pool</w:t>
            </w:r>
            <w:r w:rsidR="0027065F">
              <w:rPr>
                <w:noProof/>
                <w:webHidden/>
              </w:rPr>
              <w:tab/>
            </w:r>
            <w:r w:rsidR="0027065F">
              <w:rPr>
                <w:noProof/>
                <w:webHidden/>
              </w:rPr>
              <w:fldChar w:fldCharType="begin"/>
            </w:r>
            <w:r w:rsidR="0027065F">
              <w:rPr>
                <w:noProof/>
                <w:webHidden/>
              </w:rPr>
              <w:instrText xml:space="preserve"> PAGEREF _Toc454373588 \h </w:instrText>
            </w:r>
            <w:r w:rsidR="0027065F">
              <w:rPr>
                <w:noProof/>
                <w:webHidden/>
              </w:rPr>
            </w:r>
            <w:r w:rsidR="0027065F">
              <w:rPr>
                <w:noProof/>
                <w:webHidden/>
              </w:rPr>
              <w:fldChar w:fldCharType="separate"/>
            </w:r>
            <w:r w:rsidR="0027065F">
              <w:rPr>
                <w:noProof/>
                <w:webHidden/>
              </w:rPr>
              <w:t>8</w:t>
            </w:r>
            <w:r w:rsidR="0027065F">
              <w:rPr>
                <w:noProof/>
                <w:webHidden/>
              </w:rPr>
              <w:fldChar w:fldCharType="end"/>
            </w:r>
          </w:hyperlink>
        </w:p>
        <w:p w14:paraId="26127BB9" w14:textId="1644BB70" w:rsidR="0027065F" w:rsidRDefault="0037736D">
          <w:pPr>
            <w:pStyle w:val="TOC3"/>
            <w:tabs>
              <w:tab w:val="right" w:leader="dot" w:pos="9350"/>
            </w:tabs>
            <w:rPr>
              <w:rFonts w:asciiTheme="minorHAnsi" w:eastAsiaTheme="minorEastAsia" w:hAnsiTheme="minorHAnsi"/>
              <w:noProof/>
              <w:sz w:val="22"/>
            </w:rPr>
          </w:pPr>
          <w:hyperlink w:anchor="_Toc454373589" w:history="1">
            <w:r w:rsidR="0027065F" w:rsidRPr="00055384">
              <w:rPr>
                <w:rStyle w:val="Hyperlink"/>
                <w:noProof/>
              </w:rPr>
              <w:t>Task 3 – Create back end address pool</w:t>
            </w:r>
            <w:r w:rsidR="0027065F">
              <w:rPr>
                <w:noProof/>
                <w:webHidden/>
              </w:rPr>
              <w:tab/>
            </w:r>
            <w:r w:rsidR="0027065F">
              <w:rPr>
                <w:noProof/>
                <w:webHidden/>
              </w:rPr>
              <w:fldChar w:fldCharType="begin"/>
            </w:r>
            <w:r w:rsidR="0027065F">
              <w:rPr>
                <w:noProof/>
                <w:webHidden/>
              </w:rPr>
              <w:instrText xml:space="preserve"> PAGEREF _Toc454373589 \h </w:instrText>
            </w:r>
            <w:r w:rsidR="0027065F">
              <w:rPr>
                <w:noProof/>
                <w:webHidden/>
              </w:rPr>
            </w:r>
            <w:r w:rsidR="0027065F">
              <w:rPr>
                <w:noProof/>
                <w:webHidden/>
              </w:rPr>
              <w:fldChar w:fldCharType="separate"/>
            </w:r>
            <w:r w:rsidR="0027065F">
              <w:rPr>
                <w:noProof/>
                <w:webHidden/>
              </w:rPr>
              <w:t>8</w:t>
            </w:r>
            <w:r w:rsidR="0027065F">
              <w:rPr>
                <w:noProof/>
                <w:webHidden/>
              </w:rPr>
              <w:fldChar w:fldCharType="end"/>
            </w:r>
          </w:hyperlink>
        </w:p>
        <w:p w14:paraId="2E2136A9" w14:textId="14DB69F1" w:rsidR="0027065F" w:rsidRDefault="0037736D">
          <w:pPr>
            <w:pStyle w:val="TOC3"/>
            <w:tabs>
              <w:tab w:val="right" w:leader="dot" w:pos="9350"/>
            </w:tabs>
            <w:rPr>
              <w:rFonts w:asciiTheme="minorHAnsi" w:eastAsiaTheme="minorEastAsia" w:hAnsiTheme="minorHAnsi"/>
              <w:noProof/>
              <w:sz w:val="22"/>
            </w:rPr>
          </w:pPr>
          <w:hyperlink w:anchor="_Toc454373590" w:history="1">
            <w:r w:rsidR="0027065F" w:rsidRPr="00055384">
              <w:rPr>
                <w:rStyle w:val="Hyperlink"/>
                <w:noProof/>
              </w:rPr>
              <w:t>Task 4 – Create NAT Rules</w:t>
            </w:r>
            <w:r w:rsidR="0027065F">
              <w:rPr>
                <w:noProof/>
                <w:webHidden/>
              </w:rPr>
              <w:tab/>
            </w:r>
            <w:r w:rsidR="0027065F">
              <w:rPr>
                <w:noProof/>
                <w:webHidden/>
              </w:rPr>
              <w:fldChar w:fldCharType="begin"/>
            </w:r>
            <w:r w:rsidR="0027065F">
              <w:rPr>
                <w:noProof/>
                <w:webHidden/>
              </w:rPr>
              <w:instrText xml:space="preserve"> PAGEREF _Toc454373590 \h </w:instrText>
            </w:r>
            <w:r w:rsidR="0027065F">
              <w:rPr>
                <w:noProof/>
                <w:webHidden/>
              </w:rPr>
            </w:r>
            <w:r w:rsidR="0027065F">
              <w:rPr>
                <w:noProof/>
                <w:webHidden/>
              </w:rPr>
              <w:fldChar w:fldCharType="separate"/>
            </w:r>
            <w:r w:rsidR="0027065F">
              <w:rPr>
                <w:noProof/>
                <w:webHidden/>
              </w:rPr>
              <w:t>8</w:t>
            </w:r>
            <w:r w:rsidR="0027065F">
              <w:rPr>
                <w:noProof/>
                <w:webHidden/>
              </w:rPr>
              <w:fldChar w:fldCharType="end"/>
            </w:r>
          </w:hyperlink>
        </w:p>
        <w:p w14:paraId="4B3AABB0" w14:textId="2D525ED1" w:rsidR="0027065F" w:rsidRDefault="0037736D">
          <w:pPr>
            <w:pStyle w:val="TOC3"/>
            <w:tabs>
              <w:tab w:val="right" w:leader="dot" w:pos="9350"/>
            </w:tabs>
            <w:rPr>
              <w:rFonts w:asciiTheme="minorHAnsi" w:eastAsiaTheme="minorEastAsia" w:hAnsiTheme="minorHAnsi"/>
              <w:noProof/>
              <w:sz w:val="22"/>
            </w:rPr>
          </w:pPr>
          <w:hyperlink w:anchor="_Toc454373591" w:history="1">
            <w:r w:rsidR="0027065F" w:rsidRPr="00055384">
              <w:rPr>
                <w:rStyle w:val="Hyperlink"/>
                <w:noProof/>
              </w:rPr>
              <w:t>Task 5 – Create health Probe</w:t>
            </w:r>
            <w:r w:rsidR="0027065F">
              <w:rPr>
                <w:noProof/>
                <w:webHidden/>
              </w:rPr>
              <w:tab/>
            </w:r>
            <w:r w:rsidR="0027065F">
              <w:rPr>
                <w:noProof/>
                <w:webHidden/>
              </w:rPr>
              <w:fldChar w:fldCharType="begin"/>
            </w:r>
            <w:r w:rsidR="0027065F">
              <w:rPr>
                <w:noProof/>
                <w:webHidden/>
              </w:rPr>
              <w:instrText xml:space="preserve"> PAGEREF _Toc454373591 \h </w:instrText>
            </w:r>
            <w:r w:rsidR="0027065F">
              <w:rPr>
                <w:noProof/>
                <w:webHidden/>
              </w:rPr>
            </w:r>
            <w:r w:rsidR="0027065F">
              <w:rPr>
                <w:noProof/>
                <w:webHidden/>
              </w:rPr>
              <w:fldChar w:fldCharType="separate"/>
            </w:r>
            <w:r w:rsidR="0027065F">
              <w:rPr>
                <w:noProof/>
                <w:webHidden/>
              </w:rPr>
              <w:t>9</w:t>
            </w:r>
            <w:r w:rsidR="0027065F">
              <w:rPr>
                <w:noProof/>
                <w:webHidden/>
              </w:rPr>
              <w:fldChar w:fldCharType="end"/>
            </w:r>
          </w:hyperlink>
        </w:p>
        <w:p w14:paraId="24D964EB" w14:textId="3065D631" w:rsidR="0027065F" w:rsidRDefault="0037736D">
          <w:pPr>
            <w:pStyle w:val="TOC3"/>
            <w:tabs>
              <w:tab w:val="right" w:leader="dot" w:pos="9350"/>
            </w:tabs>
            <w:rPr>
              <w:rFonts w:asciiTheme="minorHAnsi" w:eastAsiaTheme="minorEastAsia" w:hAnsiTheme="minorHAnsi"/>
              <w:noProof/>
              <w:sz w:val="22"/>
            </w:rPr>
          </w:pPr>
          <w:hyperlink w:anchor="_Toc454373592" w:history="1">
            <w:r w:rsidR="0027065F" w:rsidRPr="00055384">
              <w:rPr>
                <w:rStyle w:val="Hyperlink"/>
                <w:noProof/>
              </w:rPr>
              <w:t>Task 6 – Create LB Rules</w:t>
            </w:r>
            <w:r w:rsidR="0027065F">
              <w:rPr>
                <w:noProof/>
                <w:webHidden/>
              </w:rPr>
              <w:tab/>
            </w:r>
            <w:r w:rsidR="0027065F">
              <w:rPr>
                <w:noProof/>
                <w:webHidden/>
              </w:rPr>
              <w:fldChar w:fldCharType="begin"/>
            </w:r>
            <w:r w:rsidR="0027065F">
              <w:rPr>
                <w:noProof/>
                <w:webHidden/>
              </w:rPr>
              <w:instrText xml:space="preserve"> PAGEREF _Toc454373592 \h </w:instrText>
            </w:r>
            <w:r w:rsidR="0027065F">
              <w:rPr>
                <w:noProof/>
                <w:webHidden/>
              </w:rPr>
            </w:r>
            <w:r w:rsidR="0027065F">
              <w:rPr>
                <w:noProof/>
                <w:webHidden/>
              </w:rPr>
              <w:fldChar w:fldCharType="separate"/>
            </w:r>
            <w:r w:rsidR="0027065F">
              <w:rPr>
                <w:noProof/>
                <w:webHidden/>
              </w:rPr>
              <w:t>9</w:t>
            </w:r>
            <w:r w:rsidR="0027065F">
              <w:rPr>
                <w:noProof/>
                <w:webHidden/>
              </w:rPr>
              <w:fldChar w:fldCharType="end"/>
            </w:r>
          </w:hyperlink>
        </w:p>
        <w:p w14:paraId="43014704" w14:textId="34D4CAB3" w:rsidR="0027065F" w:rsidRDefault="0037736D">
          <w:pPr>
            <w:pStyle w:val="TOC3"/>
            <w:tabs>
              <w:tab w:val="right" w:leader="dot" w:pos="9350"/>
            </w:tabs>
            <w:rPr>
              <w:rFonts w:asciiTheme="minorHAnsi" w:eastAsiaTheme="minorEastAsia" w:hAnsiTheme="minorHAnsi"/>
              <w:noProof/>
              <w:sz w:val="22"/>
            </w:rPr>
          </w:pPr>
          <w:hyperlink w:anchor="_Toc454373593" w:history="1">
            <w:r w:rsidR="0027065F" w:rsidRPr="00055384">
              <w:rPr>
                <w:rStyle w:val="Hyperlink"/>
                <w:noProof/>
              </w:rPr>
              <w:t>Task 7 – Create Load Balancer</w:t>
            </w:r>
            <w:r w:rsidR="0027065F">
              <w:rPr>
                <w:noProof/>
                <w:webHidden/>
              </w:rPr>
              <w:tab/>
            </w:r>
            <w:r w:rsidR="0027065F">
              <w:rPr>
                <w:noProof/>
                <w:webHidden/>
              </w:rPr>
              <w:fldChar w:fldCharType="begin"/>
            </w:r>
            <w:r w:rsidR="0027065F">
              <w:rPr>
                <w:noProof/>
                <w:webHidden/>
              </w:rPr>
              <w:instrText xml:space="preserve"> PAGEREF _Toc454373593 \h </w:instrText>
            </w:r>
            <w:r w:rsidR="0027065F">
              <w:rPr>
                <w:noProof/>
                <w:webHidden/>
              </w:rPr>
            </w:r>
            <w:r w:rsidR="0027065F">
              <w:rPr>
                <w:noProof/>
                <w:webHidden/>
              </w:rPr>
              <w:fldChar w:fldCharType="separate"/>
            </w:r>
            <w:r w:rsidR="0027065F">
              <w:rPr>
                <w:noProof/>
                <w:webHidden/>
              </w:rPr>
              <w:t>9</w:t>
            </w:r>
            <w:r w:rsidR="0027065F">
              <w:rPr>
                <w:noProof/>
                <w:webHidden/>
              </w:rPr>
              <w:fldChar w:fldCharType="end"/>
            </w:r>
          </w:hyperlink>
        </w:p>
        <w:p w14:paraId="230E2E69" w14:textId="0E1CB3FD" w:rsidR="0027065F" w:rsidRDefault="0037736D">
          <w:pPr>
            <w:pStyle w:val="TOC2"/>
            <w:tabs>
              <w:tab w:val="right" w:leader="dot" w:pos="9350"/>
            </w:tabs>
            <w:rPr>
              <w:rFonts w:asciiTheme="minorHAnsi" w:eastAsiaTheme="minorEastAsia" w:hAnsiTheme="minorHAnsi"/>
              <w:noProof/>
              <w:sz w:val="22"/>
            </w:rPr>
          </w:pPr>
          <w:hyperlink w:anchor="_Toc454373594" w:history="1">
            <w:r w:rsidR="0027065F" w:rsidRPr="00055384">
              <w:rPr>
                <w:rStyle w:val="Hyperlink"/>
                <w:noProof/>
              </w:rPr>
              <w:t>Exercises 3 – Create a VM joined to the load balancer</w:t>
            </w:r>
            <w:r w:rsidR="0027065F">
              <w:rPr>
                <w:noProof/>
                <w:webHidden/>
              </w:rPr>
              <w:tab/>
            </w:r>
            <w:r w:rsidR="0027065F">
              <w:rPr>
                <w:noProof/>
                <w:webHidden/>
              </w:rPr>
              <w:fldChar w:fldCharType="begin"/>
            </w:r>
            <w:r w:rsidR="0027065F">
              <w:rPr>
                <w:noProof/>
                <w:webHidden/>
              </w:rPr>
              <w:instrText xml:space="preserve"> PAGEREF _Toc454373594 \h </w:instrText>
            </w:r>
            <w:r w:rsidR="0027065F">
              <w:rPr>
                <w:noProof/>
                <w:webHidden/>
              </w:rPr>
            </w:r>
            <w:r w:rsidR="0027065F">
              <w:rPr>
                <w:noProof/>
                <w:webHidden/>
              </w:rPr>
              <w:fldChar w:fldCharType="separate"/>
            </w:r>
            <w:r w:rsidR="0027065F">
              <w:rPr>
                <w:noProof/>
                <w:webHidden/>
              </w:rPr>
              <w:t>10</w:t>
            </w:r>
            <w:r w:rsidR="0027065F">
              <w:rPr>
                <w:noProof/>
                <w:webHidden/>
              </w:rPr>
              <w:fldChar w:fldCharType="end"/>
            </w:r>
          </w:hyperlink>
        </w:p>
        <w:p w14:paraId="72173055" w14:textId="2BB78519" w:rsidR="0027065F" w:rsidRDefault="0037736D">
          <w:pPr>
            <w:pStyle w:val="TOC3"/>
            <w:tabs>
              <w:tab w:val="right" w:leader="dot" w:pos="9350"/>
            </w:tabs>
            <w:rPr>
              <w:rFonts w:asciiTheme="minorHAnsi" w:eastAsiaTheme="minorEastAsia" w:hAnsiTheme="minorHAnsi"/>
              <w:noProof/>
              <w:sz w:val="22"/>
            </w:rPr>
          </w:pPr>
          <w:hyperlink w:anchor="_Toc454373595" w:history="1">
            <w:r w:rsidR="0027065F" w:rsidRPr="00055384">
              <w:rPr>
                <w:rStyle w:val="Hyperlink"/>
                <w:noProof/>
              </w:rPr>
              <w:t>Task 1 – Build the command set</w:t>
            </w:r>
            <w:r w:rsidR="0027065F">
              <w:rPr>
                <w:noProof/>
                <w:webHidden/>
              </w:rPr>
              <w:tab/>
            </w:r>
            <w:r w:rsidR="0027065F">
              <w:rPr>
                <w:noProof/>
                <w:webHidden/>
              </w:rPr>
              <w:fldChar w:fldCharType="begin"/>
            </w:r>
            <w:r w:rsidR="0027065F">
              <w:rPr>
                <w:noProof/>
                <w:webHidden/>
              </w:rPr>
              <w:instrText xml:space="preserve"> PAGEREF _Toc454373595 \h </w:instrText>
            </w:r>
            <w:r w:rsidR="0027065F">
              <w:rPr>
                <w:noProof/>
                <w:webHidden/>
              </w:rPr>
            </w:r>
            <w:r w:rsidR="0027065F">
              <w:rPr>
                <w:noProof/>
                <w:webHidden/>
              </w:rPr>
              <w:fldChar w:fldCharType="separate"/>
            </w:r>
            <w:r w:rsidR="0027065F">
              <w:rPr>
                <w:noProof/>
                <w:webHidden/>
              </w:rPr>
              <w:t>10</w:t>
            </w:r>
            <w:r w:rsidR="0027065F">
              <w:rPr>
                <w:noProof/>
                <w:webHidden/>
              </w:rPr>
              <w:fldChar w:fldCharType="end"/>
            </w:r>
          </w:hyperlink>
        </w:p>
        <w:p w14:paraId="7EA623F0" w14:textId="6FADC5B9" w:rsidR="0027065F" w:rsidRDefault="0037736D">
          <w:pPr>
            <w:pStyle w:val="TOC3"/>
            <w:tabs>
              <w:tab w:val="right" w:leader="dot" w:pos="9350"/>
            </w:tabs>
            <w:rPr>
              <w:rFonts w:asciiTheme="minorHAnsi" w:eastAsiaTheme="minorEastAsia" w:hAnsiTheme="minorHAnsi"/>
              <w:noProof/>
              <w:sz w:val="22"/>
            </w:rPr>
          </w:pPr>
          <w:hyperlink w:anchor="_Toc454373596" w:history="1">
            <w:r w:rsidR="0027065F" w:rsidRPr="00055384">
              <w:rPr>
                <w:rStyle w:val="Hyperlink"/>
                <w:noProof/>
              </w:rPr>
              <w:t>Task 2 – Execute the command set to create VMs.</w:t>
            </w:r>
            <w:r w:rsidR="0027065F">
              <w:rPr>
                <w:noProof/>
                <w:webHidden/>
              </w:rPr>
              <w:tab/>
            </w:r>
            <w:r w:rsidR="0027065F">
              <w:rPr>
                <w:noProof/>
                <w:webHidden/>
              </w:rPr>
              <w:fldChar w:fldCharType="begin"/>
            </w:r>
            <w:r w:rsidR="0027065F">
              <w:rPr>
                <w:noProof/>
                <w:webHidden/>
              </w:rPr>
              <w:instrText xml:space="preserve"> PAGEREF _Toc454373596 \h </w:instrText>
            </w:r>
            <w:r w:rsidR="0027065F">
              <w:rPr>
                <w:noProof/>
                <w:webHidden/>
              </w:rPr>
            </w:r>
            <w:r w:rsidR="0027065F">
              <w:rPr>
                <w:noProof/>
                <w:webHidden/>
              </w:rPr>
              <w:fldChar w:fldCharType="separate"/>
            </w:r>
            <w:r w:rsidR="0027065F">
              <w:rPr>
                <w:noProof/>
                <w:webHidden/>
              </w:rPr>
              <w:t>10</w:t>
            </w:r>
            <w:r w:rsidR="0027065F">
              <w:rPr>
                <w:noProof/>
                <w:webHidden/>
              </w:rPr>
              <w:fldChar w:fldCharType="end"/>
            </w:r>
          </w:hyperlink>
        </w:p>
        <w:p w14:paraId="46BDA027" w14:textId="70823827" w:rsidR="0027065F" w:rsidRDefault="0037736D">
          <w:pPr>
            <w:pStyle w:val="TOC3"/>
            <w:tabs>
              <w:tab w:val="right" w:leader="dot" w:pos="9350"/>
            </w:tabs>
            <w:rPr>
              <w:rFonts w:asciiTheme="minorHAnsi" w:eastAsiaTheme="minorEastAsia" w:hAnsiTheme="minorHAnsi"/>
              <w:noProof/>
              <w:sz w:val="22"/>
            </w:rPr>
          </w:pPr>
          <w:hyperlink w:anchor="_Toc454373597" w:history="1">
            <w:r w:rsidR="0027065F" w:rsidRPr="00055384">
              <w:rPr>
                <w:rStyle w:val="Hyperlink"/>
                <w:noProof/>
              </w:rPr>
              <w:t>Task 3 – Verify the deployment</w:t>
            </w:r>
            <w:r w:rsidR="0027065F">
              <w:rPr>
                <w:noProof/>
                <w:webHidden/>
              </w:rPr>
              <w:tab/>
            </w:r>
            <w:r w:rsidR="0027065F">
              <w:rPr>
                <w:noProof/>
                <w:webHidden/>
              </w:rPr>
              <w:fldChar w:fldCharType="begin"/>
            </w:r>
            <w:r w:rsidR="0027065F">
              <w:rPr>
                <w:noProof/>
                <w:webHidden/>
              </w:rPr>
              <w:instrText xml:space="preserve"> PAGEREF _Toc454373597 \h </w:instrText>
            </w:r>
            <w:r w:rsidR="0027065F">
              <w:rPr>
                <w:noProof/>
                <w:webHidden/>
              </w:rPr>
            </w:r>
            <w:r w:rsidR="0027065F">
              <w:rPr>
                <w:noProof/>
                <w:webHidden/>
              </w:rPr>
              <w:fldChar w:fldCharType="separate"/>
            </w:r>
            <w:r w:rsidR="0027065F">
              <w:rPr>
                <w:noProof/>
                <w:webHidden/>
              </w:rPr>
              <w:t>10</w:t>
            </w:r>
            <w:r w:rsidR="0027065F">
              <w:rPr>
                <w:noProof/>
                <w:webHidden/>
              </w:rPr>
              <w:fldChar w:fldCharType="end"/>
            </w:r>
          </w:hyperlink>
        </w:p>
        <w:p w14:paraId="69AAD67F" w14:textId="084BF893" w:rsidR="00DC00AE" w:rsidRDefault="00DC00AE">
          <w:r>
            <w:rPr>
              <w:b/>
              <w:bCs/>
              <w:noProof/>
            </w:rPr>
            <w:fldChar w:fldCharType="end"/>
          </w:r>
        </w:p>
      </w:sdtContent>
    </w:sdt>
    <w:p w14:paraId="69AAD680" w14:textId="77777777" w:rsidR="00DC00AE" w:rsidRDefault="00DC00AE" w:rsidP="005C66E4">
      <w:pPr>
        <w:pStyle w:val="Heading1"/>
        <w:rPr>
          <w:lang w:val="en"/>
        </w:rPr>
      </w:pPr>
    </w:p>
    <w:p w14:paraId="69AAD682" w14:textId="77777777" w:rsidR="00AC3CAB" w:rsidRDefault="00BB39A7" w:rsidP="007B13CB">
      <w:pPr>
        <w:pStyle w:val="Heading1"/>
        <w:rPr>
          <w:lang w:val="en"/>
        </w:rPr>
      </w:pPr>
      <w:bookmarkStart w:id="8" w:name="_Toc454373575"/>
      <w:r>
        <w:rPr>
          <w:lang w:val="en"/>
        </w:rPr>
        <w:lastRenderedPageBreak/>
        <w:t>Automating VM Management with Microsoft Azure PowerShell Cmdlets</w:t>
      </w:r>
      <w:bookmarkEnd w:id="8"/>
    </w:p>
    <w:p w14:paraId="69AAD683" w14:textId="77777777" w:rsidR="00AF48D2" w:rsidRDefault="00AF48D2" w:rsidP="00AF48D2">
      <w:pPr>
        <w:pStyle w:val="Heading2"/>
      </w:pPr>
      <w:bookmarkStart w:id="9" w:name="_Toc454373576"/>
      <w:r>
        <w:t>Overview</w:t>
      </w:r>
      <w:bookmarkEnd w:id="9"/>
    </w:p>
    <w:p w14:paraId="69AAD684" w14:textId="07D49493" w:rsidR="00585529" w:rsidRDefault="00585529" w:rsidP="00712750">
      <w:pPr>
        <w:rPr>
          <w:ins w:id="10" w:author="Beth Quinlan" w:date="2018-04-09T10:05:00Z"/>
        </w:rPr>
      </w:pPr>
      <w:r w:rsidRPr="00AF7ADC">
        <w:t xml:space="preserve">In this hands-on lab you will understand the capabilities of automating the deployment and management of virtual machines in </w:t>
      </w:r>
      <w:r w:rsidR="00AF7ADC">
        <w:t>Microsoft Azure</w:t>
      </w:r>
      <w:r w:rsidRPr="00AF7ADC">
        <w:t>.</w:t>
      </w:r>
    </w:p>
    <w:p w14:paraId="01547B5C" w14:textId="365F343A" w:rsidR="00531C29" w:rsidRPr="00AF7ADC" w:rsidRDefault="00531C29" w:rsidP="001D4D9B">
      <w:pPr>
        <w:pStyle w:val="IntenseQuote"/>
        <w:pPrChange w:id="11" w:author="Beth Quinlan" w:date="2018-04-11T14:39:00Z">
          <w:pPr/>
        </w:pPrChange>
      </w:pPr>
      <w:ins w:id="12" w:author="Beth Quinlan" w:date="2018-04-09T10:05:00Z">
        <w:r>
          <w:t xml:space="preserve">Note:  </w:t>
        </w:r>
      </w:ins>
      <w:ins w:id="13" w:author="Beth Quinlan" w:date="2018-04-09T10:06:00Z">
        <w:r>
          <w:t>Rather than typing, y</w:t>
        </w:r>
      </w:ins>
      <w:ins w:id="14" w:author="Beth Quinlan" w:date="2018-04-09T10:05:00Z">
        <w:r>
          <w:t>ou can copy/paste the PowerShe</w:t>
        </w:r>
      </w:ins>
      <w:ins w:id="15" w:author="Beth Quinlan" w:date="2018-04-09T10:06:00Z">
        <w:r>
          <w:t>ll commands from the lab manual to PowerShell ISE, and then execute them.</w:t>
        </w:r>
      </w:ins>
    </w:p>
    <w:p w14:paraId="69AAD685" w14:textId="77777777" w:rsidR="00585529" w:rsidRDefault="00585529" w:rsidP="00585529">
      <w:pPr>
        <w:pStyle w:val="Heading3"/>
        <w:rPr>
          <w:rFonts w:ascii="Segoe UI" w:hAnsi="Segoe UI" w:cs="Segoe UI"/>
          <w:color w:val="323232"/>
          <w:sz w:val="32"/>
          <w:szCs w:val="32"/>
        </w:rPr>
      </w:pPr>
      <w:bookmarkStart w:id="16" w:name="Objectives"/>
      <w:bookmarkStart w:id="17" w:name="_Toc454373577"/>
      <w:bookmarkEnd w:id="16"/>
      <w:r>
        <w:rPr>
          <w:rFonts w:ascii="Segoe UI" w:hAnsi="Segoe UI" w:cs="Segoe UI"/>
        </w:rPr>
        <w:t>Objectives</w:t>
      </w:r>
      <w:bookmarkEnd w:id="17"/>
    </w:p>
    <w:p w14:paraId="69AAD686" w14:textId="77777777" w:rsidR="00585529" w:rsidRDefault="00585529" w:rsidP="00AF7ADC">
      <w:pPr>
        <w:pStyle w:val="NormalWeb"/>
      </w:pPr>
      <w:r>
        <w:t>In this hands-on lab, you will learn how to:</w:t>
      </w:r>
    </w:p>
    <w:p w14:paraId="4E2F7A8B" w14:textId="6DA227FB" w:rsidR="009B2450" w:rsidRDefault="009B2450" w:rsidP="0018115A">
      <w:pPr>
        <w:pStyle w:val="ListParagraph"/>
        <w:numPr>
          <w:ilvl w:val="0"/>
          <w:numId w:val="1"/>
        </w:numPr>
      </w:pPr>
      <w:r>
        <w:t>Create Resource group</w:t>
      </w:r>
    </w:p>
    <w:p w14:paraId="0E7D07D5" w14:textId="00E4AB78" w:rsidR="009B2450" w:rsidRDefault="009B2450" w:rsidP="0018115A">
      <w:pPr>
        <w:pStyle w:val="ListParagraph"/>
        <w:numPr>
          <w:ilvl w:val="0"/>
          <w:numId w:val="1"/>
        </w:numPr>
      </w:pPr>
      <w:r>
        <w:t>Create Storage Account</w:t>
      </w:r>
    </w:p>
    <w:p w14:paraId="42D55927" w14:textId="7D6B5179" w:rsidR="009F633F" w:rsidRDefault="009F633F" w:rsidP="0018115A">
      <w:pPr>
        <w:pStyle w:val="ListParagraph"/>
        <w:numPr>
          <w:ilvl w:val="0"/>
          <w:numId w:val="1"/>
        </w:numPr>
      </w:pPr>
      <w:r>
        <w:t>Create availability Set</w:t>
      </w:r>
    </w:p>
    <w:p w14:paraId="216EB97A" w14:textId="380DFBF5" w:rsidR="009F633F" w:rsidRDefault="009F633F" w:rsidP="0018115A">
      <w:pPr>
        <w:pStyle w:val="ListParagraph"/>
        <w:numPr>
          <w:ilvl w:val="0"/>
          <w:numId w:val="1"/>
        </w:numPr>
      </w:pPr>
      <w:r>
        <w:t>Create Azure Load Bala</w:t>
      </w:r>
      <w:r w:rsidR="006F2F81">
        <w:t>ncer Set with NAT rules defined</w:t>
      </w:r>
    </w:p>
    <w:p w14:paraId="48248D29" w14:textId="530574F4" w:rsidR="009F633F" w:rsidRDefault="009F633F" w:rsidP="0018115A">
      <w:pPr>
        <w:pStyle w:val="ListParagraph"/>
        <w:numPr>
          <w:ilvl w:val="0"/>
          <w:numId w:val="1"/>
        </w:numPr>
      </w:pPr>
      <w:r>
        <w:t>Provi</w:t>
      </w:r>
      <w:r w:rsidR="006F2F81">
        <w:t>sion VM joined to the Azure LB</w:t>
      </w:r>
    </w:p>
    <w:p w14:paraId="69AAD68D" w14:textId="77777777" w:rsidR="00585529" w:rsidRDefault="00585529" w:rsidP="00585529">
      <w:pPr>
        <w:pStyle w:val="Heading3"/>
        <w:rPr>
          <w:rFonts w:ascii="Segoe UI" w:hAnsi="Segoe UI" w:cs="Segoe UI"/>
          <w:color w:val="323232"/>
          <w:sz w:val="32"/>
          <w:szCs w:val="32"/>
        </w:rPr>
      </w:pPr>
      <w:bookmarkStart w:id="18" w:name="Prerequisites"/>
      <w:bookmarkStart w:id="19" w:name="_Toc454373578"/>
      <w:bookmarkEnd w:id="18"/>
      <w:r>
        <w:rPr>
          <w:rFonts w:ascii="Segoe UI" w:hAnsi="Segoe UI" w:cs="Segoe UI"/>
        </w:rPr>
        <w:t>Prerequisites</w:t>
      </w:r>
      <w:bookmarkEnd w:id="19"/>
    </w:p>
    <w:p w14:paraId="69AAD68E" w14:textId="77777777" w:rsidR="00585529" w:rsidRDefault="00585529" w:rsidP="00AF7ADC">
      <w:pPr>
        <w:pStyle w:val="NormalWeb"/>
      </w:pPr>
      <w:r>
        <w:t>The following is required to complete this hands-on lab:</w:t>
      </w:r>
    </w:p>
    <w:p w14:paraId="69AAD68F" w14:textId="215BA04F" w:rsidR="00585529" w:rsidRDefault="0037736D" w:rsidP="0018115A">
      <w:pPr>
        <w:pStyle w:val="ListParagraph"/>
        <w:numPr>
          <w:ilvl w:val="0"/>
          <w:numId w:val="2"/>
        </w:numPr>
      </w:pPr>
      <w:del w:id="20" w:author="Beth Quinlan" w:date="2018-04-11T14:40:00Z">
        <w:r w:rsidDel="001D4D9B">
          <w:fldChar w:fldCharType="begin"/>
        </w:r>
        <w:r w:rsidDel="001D4D9B">
          <w:delInstrText xml:space="preserve"> HYPERLINK "http://msdn.microsoft.com/en-us/library/windowsazure/jj156055" </w:delInstrText>
        </w:r>
        <w:r w:rsidDel="001D4D9B">
          <w:fldChar w:fldCharType="separate"/>
        </w:r>
        <w:r w:rsidR="00AF7ADC" w:rsidRPr="001D4D9B" w:rsidDel="001D4D9B">
          <w:rPr>
            <w:rFonts w:cs="Segoe UI"/>
            <w:szCs w:val="21"/>
            <w:rPrChange w:id="21" w:author="Beth Quinlan" w:date="2018-04-11T14:40:00Z">
              <w:rPr>
                <w:rStyle w:val="Hyperlink"/>
                <w:rFonts w:cs="Segoe UI"/>
                <w:szCs w:val="21"/>
              </w:rPr>
            </w:rPrChange>
          </w:rPr>
          <w:delText>Microsoft Azure</w:delText>
        </w:r>
        <w:r w:rsidR="00585529" w:rsidRPr="001D4D9B" w:rsidDel="001D4D9B">
          <w:rPr>
            <w:rFonts w:cs="Segoe UI"/>
            <w:szCs w:val="21"/>
            <w:rPrChange w:id="22" w:author="Beth Quinlan" w:date="2018-04-11T14:40:00Z">
              <w:rPr>
                <w:rStyle w:val="Hyperlink"/>
                <w:rFonts w:cs="Segoe UI"/>
                <w:szCs w:val="21"/>
              </w:rPr>
            </w:rPrChange>
          </w:rPr>
          <w:delText xml:space="preserve"> PowerShell</w:delText>
        </w:r>
        <w:r w:rsidDel="001D4D9B">
          <w:rPr>
            <w:rStyle w:val="Hyperlink"/>
            <w:rFonts w:cs="Segoe UI"/>
            <w:szCs w:val="21"/>
          </w:rPr>
          <w:fldChar w:fldCharType="end"/>
        </w:r>
      </w:del>
      <w:ins w:id="23" w:author="Beth Quinlan" w:date="2018-04-11T14:40:00Z">
        <w:r w:rsidR="001D4D9B" w:rsidRPr="001D4D9B">
          <w:rPr>
            <w:rFonts w:cs="Segoe UI"/>
            <w:szCs w:val="21"/>
            <w:rPrChange w:id="24" w:author="Beth Quinlan" w:date="2018-04-11T14:40:00Z">
              <w:rPr>
                <w:rStyle w:val="Hyperlink"/>
                <w:rFonts w:cs="Segoe UI"/>
                <w:szCs w:val="21"/>
              </w:rPr>
            </w:rPrChange>
          </w:rPr>
          <w:t>Microsoft Azure PowerShell</w:t>
        </w:r>
      </w:ins>
    </w:p>
    <w:p w14:paraId="69AAD690" w14:textId="69DD2A30" w:rsidR="00585529" w:rsidRDefault="00585529" w:rsidP="001D4D9B">
      <w:pPr>
        <w:pStyle w:val="ListParagraph"/>
        <w:numPr>
          <w:ilvl w:val="0"/>
          <w:numId w:val="2"/>
        </w:numPr>
      </w:pPr>
      <w:r>
        <w:t xml:space="preserve">A </w:t>
      </w:r>
      <w:r w:rsidR="00AF7ADC">
        <w:t>Microsoft Azure</w:t>
      </w:r>
      <w:r>
        <w:t xml:space="preserve"> subscription - </w:t>
      </w:r>
      <w:del w:id="25" w:author="Beth Quinlan" w:date="2018-04-11T14:40:00Z">
        <w:r w:rsidR="0037736D" w:rsidDel="001D4D9B">
          <w:fldChar w:fldCharType="begin"/>
        </w:r>
        <w:r w:rsidR="0037736D" w:rsidDel="001D4D9B">
          <w:delInstrText xml:space="preserve"> HYPERLI</w:delInstrText>
        </w:r>
        <w:r w:rsidR="0037736D" w:rsidDel="001D4D9B">
          <w:delInstrText xml:space="preserve">NK "http://aka.ms/WATK-FreeTrial" </w:delInstrText>
        </w:r>
        <w:r w:rsidR="0037736D" w:rsidDel="001D4D9B">
          <w:fldChar w:fldCharType="separate"/>
        </w:r>
        <w:r w:rsidRPr="001D4D9B" w:rsidDel="001D4D9B">
          <w:rPr>
            <w:rFonts w:cs="Segoe UI"/>
            <w:szCs w:val="21"/>
            <w:rPrChange w:id="26" w:author="Beth Quinlan" w:date="2018-04-11T14:40:00Z">
              <w:rPr>
                <w:rStyle w:val="Hyperlink"/>
                <w:rFonts w:cs="Segoe UI"/>
                <w:szCs w:val="21"/>
              </w:rPr>
            </w:rPrChange>
          </w:rPr>
          <w:delText>sign up for a free trial</w:delText>
        </w:r>
        <w:r w:rsidR="0037736D" w:rsidDel="001D4D9B">
          <w:rPr>
            <w:rStyle w:val="Hyperlink"/>
            <w:rFonts w:cs="Segoe UI"/>
            <w:szCs w:val="21"/>
          </w:rPr>
          <w:fldChar w:fldCharType="end"/>
        </w:r>
      </w:del>
      <w:ins w:id="27" w:author="Beth Quinlan" w:date="2018-04-11T14:40:00Z">
        <w:r w:rsidR="001D4D9B" w:rsidRPr="001D4D9B">
          <w:rPr>
            <w:rFonts w:cs="Segoe UI"/>
            <w:szCs w:val="21"/>
            <w:rPrChange w:id="28" w:author="Beth Quinlan" w:date="2018-04-11T14:40:00Z">
              <w:rPr>
                <w:rStyle w:val="Hyperlink"/>
                <w:rFonts w:cs="Segoe UI"/>
                <w:szCs w:val="21"/>
              </w:rPr>
            </w:rPrChange>
          </w:rPr>
          <w:t>sign up for a free trial</w:t>
        </w:r>
        <w:r w:rsidR="001D4D9B">
          <w:rPr>
            <w:rStyle w:val="Hyperlink"/>
            <w:rFonts w:cs="Segoe UI"/>
            <w:szCs w:val="21"/>
          </w:rPr>
          <w:t xml:space="preserve"> (</w:t>
        </w:r>
        <w:r w:rsidR="001D4D9B" w:rsidRPr="001D4D9B">
          <w:rPr>
            <w:rStyle w:val="Hyperlink"/>
            <w:rFonts w:cs="Segoe UI"/>
            <w:szCs w:val="21"/>
          </w:rPr>
          <w:t>http://aka.ms/WATK-FreeTrial</w:t>
        </w:r>
        <w:r w:rsidR="001D4D9B">
          <w:rPr>
            <w:rStyle w:val="Hyperlink"/>
            <w:rFonts w:cs="Segoe UI"/>
            <w:szCs w:val="21"/>
          </w:rPr>
          <w:t>)</w:t>
        </w:r>
      </w:ins>
    </w:p>
    <w:p w14:paraId="5788887F" w14:textId="77777777" w:rsidR="00407FEB" w:rsidRDefault="00407FEB">
      <w:pPr>
        <w:ind w:left="720" w:hanging="360"/>
        <w:rPr>
          <w:rFonts w:eastAsia="Times New Roman" w:cs="Segoe UI"/>
          <w:b/>
          <w:color w:val="000000" w:themeColor="text1"/>
          <w:sz w:val="28"/>
          <w:szCs w:val="36"/>
        </w:rPr>
      </w:pPr>
      <w:bookmarkStart w:id="29" w:name="Setup"/>
      <w:bookmarkStart w:id="30" w:name="Exercises"/>
      <w:bookmarkEnd w:id="29"/>
      <w:bookmarkEnd w:id="30"/>
      <w:r>
        <w:rPr>
          <w:rFonts w:cs="Segoe UI"/>
        </w:rPr>
        <w:br w:type="page"/>
      </w:r>
    </w:p>
    <w:p w14:paraId="12CCE662" w14:textId="6ECB2675" w:rsidR="0082507D" w:rsidRPr="00082F02" w:rsidRDefault="0082507D" w:rsidP="0082507D">
      <w:pPr>
        <w:pStyle w:val="Heading2"/>
      </w:pPr>
      <w:bookmarkStart w:id="31" w:name="_Toc454373579"/>
      <w:r w:rsidRPr="00082F02">
        <w:lastRenderedPageBreak/>
        <w:t xml:space="preserve">Exercises 1 – </w:t>
      </w:r>
      <w:r>
        <w:t>Create Load Balancer dependent resources</w:t>
      </w:r>
      <w:bookmarkEnd w:id="31"/>
    </w:p>
    <w:p w14:paraId="5A77D3FA" w14:textId="4D6339CE" w:rsidR="00615608" w:rsidRDefault="00615608" w:rsidP="00615608">
      <w:pPr>
        <w:pStyle w:val="Heading3"/>
        <w:rPr>
          <w:sz w:val="30"/>
          <w:szCs w:val="30"/>
        </w:rPr>
      </w:pPr>
      <w:bookmarkStart w:id="32" w:name="_Toc454373580"/>
      <w:r>
        <w:t xml:space="preserve">Task 1 – </w:t>
      </w:r>
      <w:r w:rsidR="00213545">
        <w:t>Obtain and set your Azure subscription</w:t>
      </w:r>
      <w:bookmarkEnd w:id="32"/>
    </w:p>
    <w:p w14:paraId="06599AF3" w14:textId="65EB2AFB" w:rsidR="00086928" w:rsidRDefault="00712750" w:rsidP="0018115A">
      <w:pPr>
        <w:pStyle w:val="ListParagraph"/>
        <w:numPr>
          <w:ilvl w:val="0"/>
          <w:numId w:val="3"/>
        </w:numPr>
      </w:pPr>
      <w:r>
        <w:t>Open PowerShell ISE as an Administrator.</w:t>
      </w:r>
    </w:p>
    <w:p w14:paraId="09DCC683" w14:textId="5D320423" w:rsidR="00712750" w:rsidRDefault="00712750" w:rsidP="0018115A">
      <w:pPr>
        <w:pStyle w:val="ListParagraph"/>
        <w:numPr>
          <w:ilvl w:val="0"/>
          <w:numId w:val="3"/>
        </w:numPr>
      </w:pPr>
      <w:r>
        <w:t>In the PowerShell command prompt, log in to your Azure account.</w:t>
      </w:r>
    </w:p>
    <w:p w14:paraId="25B37801" w14:textId="77777777" w:rsidR="00712750" w:rsidRDefault="00712750" w:rsidP="00086928">
      <w:pPr>
        <w:pStyle w:val="NormalWeb"/>
        <w:spacing w:before="0"/>
        <w:rPr>
          <w:rFonts w:ascii="Consolas" w:hAnsi="Consolas"/>
          <w:b/>
          <w:bCs/>
          <w:color w:val="333333"/>
          <w:sz w:val="18"/>
          <w:szCs w:val="18"/>
        </w:rPr>
      </w:pPr>
    </w:p>
    <w:p w14:paraId="506964A1" w14:textId="5E560966" w:rsidR="00086928" w:rsidRPr="00712750" w:rsidRDefault="00086928" w:rsidP="00712750">
      <w:pPr>
        <w:pStyle w:val="Code"/>
      </w:pPr>
      <w:r w:rsidRPr="00712750">
        <w:t>Login-</w:t>
      </w:r>
      <w:proofErr w:type="spellStart"/>
      <w:r w:rsidRPr="00712750">
        <w:t>AzureRmAccount</w:t>
      </w:r>
      <w:proofErr w:type="spellEnd"/>
    </w:p>
    <w:p w14:paraId="1B181C37" w14:textId="77777777" w:rsidR="00712750" w:rsidRDefault="00712750" w:rsidP="00086928">
      <w:pPr>
        <w:pStyle w:val="NormalWeb"/>
        <w:spacing w:before="0" w:after="140"/>
        <w:rPr>
          <w:rFonts w:ascii="Helvetica" w:hAnsi="Helvetica"/>
          <w:color w:val="333333"/>
          <w:sz w:val="20"/>
          <w:szCs w:val="20"/>
        </w:rPr>
      </w:pPr>
    </w:p>
    <w:p w14:paraId="76464A21" w14:textId="7B1B3616" w:rsidR="00086928" w:rsidRDefault="00086928" w:rsidP="0018115A">
      <w:pPr>
        <w:pStyle w:val="NormalWeb"/>
        <w:numPr>
          <w:ilvl w:val="0"/>
          <w:numId w:val="3"/>
        </w:numPr>
        <w:spacing w:before="0" w:after="140"/>
        <w:rPr>
          <w:rFonts w:ascii="Helvetica" w:hAnsi="Helvetica"/>
          <w:color w:val="333333"/>
          <w:sz w:val="20"/>
          <w:szCs w:val="20"/>
        </w:rPr>
      </w:pPr>
      <w:r>
        <w:rPr>
          <w:rFonts w:ascii="Helvetica" w:hAnsi="Helvetica"/>
          <w:color w:val="333333"/>
          <w:sz w:val="20"/>
          <w:szCs w:val="20"/>
        </w:rPr>
        <w:t>Get the available subscriptions by using the following command.</w:t>
      </w:r>
      <w:ins w:id="33" w:author="Beth Quinlan" w:date="2018-04-07T11:43:00Z">
        <w:r w:rsidR="00900516">
          <w:rPr>
            <w:rFonts w:ascii="Helvetica" w:hAnsi="Helvetica"/>
            <w:color w:val="333333"/>
            <w:sz w:val="20"/>
            <w:szCs w:val="20"/>
          </w:rPr>
          <w:t xml:space="preserve">  If you only have a </w:t>
        </w:r>
      </w:ins>
      <w:ins w:id="34" w:author="Beth Quinlan" w:date="2018-04-07T11:44:00Z">
        <w:r w:rsidR="00900516">
          <w:rPr>
            <w:rFonts w:ascii="Helvetica" w:hAnsi="Helvetica"/>
            <w:color w:val="333333"/>
            <w:sz w:val="20"/>
            <w:szCs w:val="20"/>
          </w:rPr>
          <w:t>single subscription, skip to Task 2.</w:t>
        </w:r>
      </w:ins>
    </w:p>
    <w:p w14:paraId="0196C56F" w14:textId="77777777" w:rsidR="00086928" w:rsidRDefault="00086928" w:rsidP="00712750">
      <w:pPr>
        <w:pStyle w:val="Code"/>
      </w:pPr>
      <w:r>
        <w:t>Get-</w:t>
      </w:r>
      <w:proofErr w:type="spellStart"/>
      <w:r>
        <w:t>AzureRmSubscription</w:t>
      </w:r>
      <w:proofErr w:type="spellEnd"/>
      <w:r>
        <w:t xml:space="preserve"> | Sort </w:t>
      </w:r>
      <w:proofErr w:type="spellStart"/>
      <w:r>
        <w:t>SubscriptionName</w:t>
      </w:r>
      <w:proofErr w:type="spellEnd"/>
      <w:r>
        <w:t xml:space="preserve"> | Select </w:t>
      </w:r>
      <w:proofErr w:type="spellStart"/>
      <w:r>
        <w:t>SubscriptionName</w:t>
      </w:r>
      <w:proofErr w:type="spellEnd"/>
    </w:p>
    <w:p w14:paraId="3CA81D31" w14:textId="77777777" w:rsidR="00712750" w:rsidRDefault="00712750" w:rsidP="00712750">
      <w:pPr>
        <w:pStyle w:val="NormalWeb"/>
        <w:spacing w:before="0" w:after="140"/>
        <w:ind w:left="780"/>
        <w:rPr>
          <w:rFonts w:ascii="Helvetica" w:hAnsi="Helvetica"/>
          <w:color w:val="333333"/>
          <w:sz w:val="20"/>
          <w:szCs w:val="20"/>
        </w:rPr>
      </w:pPr>
    </w:p>
    <w:p w14:paraId="1020E71A" w14:textId="2BF6F880" w:rsidR="00086928" w:rsidRDefault="00086928" w:rsidP="0018115A">
      <w:pPr>
        <w:pStyle w:val="NormalWeb"/>
        <w:numPr>
          <w:ilvl w:val="0"/>
          <w:numId w:val="3"/>
        </w:numPr>
        <w:spacing w:before="0" w:after="140"/>
        <w:rPr>
          <w:rFonts w:ascii="Helvetica" w:hAnsi="Helvetica"/>
          <w:color w:val="333333"/>
          <w:sz w:val="20"/>
          <w:szCs w:val="20"/>
        </w:rPr>
      </w:pPr>
      <w:r>
        <w:rPr>
          <w:rFonts w:ascii="Helvetica" w:hAnsi="Helvetica"/>
          <w:color w:val="333333"/>
          <w:sz w:val="20"/>
          <w:szCs w:val="20"/>
        </w:rPr>
        <w:t>Set your Azure subscription for the current session. Replace everything within the quotes, including the &lt; and &gt; characters, with the correct names.</w:t>
      </w:r>
    </w:p>
    <w:p w14:paraId="594E97A1" w14:textId="071249DD" w:rsidR="00086928" w:rsidRDefault="00086928" w:rsidP="00712750">
      <w:pPr>
        <w:pStyle w:val="Code"/>
        <w:ind w:left="720"/>
        <w:rPr>
          <w:rFonts w:ascii="Calibri" w:hAnsi="Calibri"/>
          <w:color w:val="000000"/>
        </w:rPr>
      </w:pPr>
      <w:r>
        <w:t>$</w:t>
      </w:r>
      <w:proofErr w:type="spellStart"/>
      <w:r>
        <w:t>subscr</w:t>
      </w:r>
      <w:proofErr w:type="spellEnd"/>
      <w:r>
        <w:t>="</w:t>
      </w:r>
      <w:r w:rsidR="00712750">
        <w:t>[Your-subscription-name]</w:t>
      </w:r>
      <w:r>
        <w:t>"</w:t>
      </w:r>
      <w:r>
        <w:br/>
        <w:t>Get-</w:t>
      </w:r>
      <w:proofErr w:type="spellStart"/>
      <w:r>
        <w:t>AzureRmSubscription</w:t>
      </w:r>
      <w:proofErr w:type="spellEnd"/>
      <w:r>
        <w:t xml:space="preserve"> –</w:t>
      </w:r>
      <w:proofErr w:type="spellStart"/>
      <w:r>
        <w:t>SubscriptionName</w:t>
      </w:r>
      <w:proofErr w:type="spellEnd"/>
      <w:r>
        <w:t xml:space="preserve"> $</w:t>
      </w:r>
      <w:proofErr w:type="spellStart"/>
      <w:r>
        <w:t>subscr</w:t>
      </w:r>
      <w:proofErr w:type="spellEnd"/>
      <w:r>
        <w:t xml:space="preserve"> | Select-</w:t>
      </w:r>
      <w:proofErr w:type="spellStart"/>
      <w:r>
        <w:t>AzureRmSubscription</w:t>
      </w:r>
      <w:proofErr w:type="spellEnd"/>
    </w:p>
    <w:p w14:paraId="371BCFE5" w14:textId="77777777" w:rsidR="00086928" w:rsidRDefault="00086928" w:rsidP="00086928">
      <w:pPr>
        <w:pStyle w:val="NormalWeb"/>
        <w:spacing w:before="0"/>
        <w:rPr>
          <w:rFonts w:ascii="Consolas" w:hAnsi="Consolas"/>
          <w:color w:val="333333"/>
          <w:sz w:val="18"/>
          <w:szCs w:val="18"/>
        </w:rPr>
      </w:pPr>
      <w:r>
        <w:rPr>
          <w:rFonts w:ascii="Consolas" w:hAnsi="Consolas"/>
          <w:color w:val="333333"/>
          <w:sz w:val="18"/>
          <w:szCs w:val="18"/>
        </w:rPr>
        <w:t> </w:t>
      </w:r>
    </w:p>
    <w:p w14:paraId="426A03E1" w14:textId="31F8CD46" w:rsidR="00FA56C8" w:rsidRDefault="00FA56C8" w:rsidP="00FA56C8">
      <w:pPr>
        <w:pStyle w:val="Heading3"/>
        <w:rPr>
          <w:sz w:val="30"/>
          <w:szCs w:val="30"/>
        </w:rPr>
      </w:pPr>
      <w:bookmarkStart w:id="35" w:name="_Toc454373581"/>
      <w:r>
        <w:t>Task 2 – C</w:t>
      </w:r>
      <w:r w:rsidR="005B0821">
        <w:t>reate Resource Group</w:t>
      </w:r>
      <w:bookmarkEnd w:id="35"/>
    </w:p>
    <w:p w14:paraId="4E5BDA1C" w14:textId="77777777" w:rsidR="00712750" w:rsidRDefault="00086928" w:rsidP="00086928">
      <w:pPr>
        <w:pStyle w:val="NormalWeb"/>
        <w:spacing w:before="0" w:after="140"/>
        <w:rPr>
          <w:rFonts w:ascii="Helvetica" w:hAnsi="Helvetica"/>
          <w:color w:val="333333"/>
          <w:sz w:val="20"/>
          <w:szCs w:val="20"/>
        </w:rPr>
      </w:pPr>
      <w:r>
        <w:rPr>
          <w:rFonts w:ascii="Helvetica" w:hAnsi="Helvetica"/>
          <w:color w:val="333333"/>
          <w:sz w:val="20"/>
          <w:szCs w:val="20"/>
        </w:rPr>
        <w:t xml:space="preserve">VMs created using the Resource Manager deployment model require a resource group. If needed, create a new resource group for your new virtual machine. </w:t>
      </w:r>
    </w:p>
    <w:p w14:paraId="667B6E20" w14:textId="019FAB0F" w:rsidR="00086928" w:rsidRDefault="00086928" w:rsidP="0018115A">
      <w:pPr>
        <w:pStyle w:val="NormalWeb"/>
        <w:numPr>
          <w:ilvl w:val="0"/>
          <w:numId w:val="4"/>
        </w:numPr>
        <w:spacing w:before="0" w:after="140"/>
        <w:rPr>
          <w:rFonts w:ascii="Helvetica" w:hAnsi="Helvetica"/>
          <w:color w:val="333333"/>
          <w:sz w:val="20"/>
          <w:szCs w:val="20"/>
        </w:rPr>
      </w:pPr>
      <w:r>
        <w:rPr>
          <w:rFonts w:ascii="Helvetica" w:hAnsi="Helvetica"/>
          <w:color w:val="333333"/>
          <w:sz w:val="20"/>
          <w:szCs w:val="20"/>
        </w:rPr>
        <w:t>Replace everything within the quotes, including the &lt; and &gt; characters, with the correct names.</w:t>
      </w:r>
    </w:p>
    <w:p w14:paraId="283C9CD1" w14:textId="0679E6BF" w:rsidR="00086928" w:rsidRDefault="00086928" w:rsidP="00C27428">
      <w:pPr>
        <w:pStyle w:val="Code"/>
        <w:ind w:left="720"/>
        <w:rPr>
          <w:rFonts w:ascii="Calibri" w:hAnsi="Calibri"/>
          <w:color w:val="000000"/>
        </w:rPr>
      </w:pPr>
      <w:r>
        <w:t>$</w:t>
      </w:r>
      <w:proofErr w:type="spellStart"/>
      <w:r>
        <w:t>rgName</w:t>
      </w:r>
      <w:proofErr w:type="spellEnd"/>
      <w:r>
        <w:t>="lab5"</w:t>
      </w:r>
      <w:r>
        <w:br/>
        <w:t>$</w:t>
      </w:r>
      <w:proofErr w:type="spellStart"/>
      <w:r>
        <w:t>locName</w:t>
      </w:r>
      <w:proofErr w:type="spellEnd"/>
      <w:r>
        <w:t>="</w:t>
      </w:r>
      <w:proofErr w:type="spellStart"/>
      <w:del w:id="36" w:author="Beth Quinlan" w:date="2018-04-09T12:46:00Z">
        <w:r w:rsidDel="007F4023">
          <w:rPr>
            <w:rFonts w:ascii="Calibri" w:hAnsi="Calibri"/>
            <w:color w:val="000000"/>
          </w:rPr>
          <w:delText>australiasouth</w:delText>
        </w:r>
      </w:del>
      <w:r>
        <w:rPr>
          <w:rFonts w:ascii="Calibri" w:hAnsi="Calibri"/>
          <w:color w:val="000000"/>
        </w:rPr>
        <w:t>east</w:t>
      </w:r>
      <w:ins w:id="37" w:author="Beth Quinlan" w:date="2018-04-09T12:46:00Z">
        <w:r w:rsidR="007F4023">
          <w:rPr>
            <w:rFonts w:ascii="Calibri" w:hAnsi="Calibri"/>
            <w:color w:val="000000"/>
          </w:rPr>
          <w:t>us</w:t>
        </w:r>
      </w:ins>
      <w:proofErr w:type="spellEnd"/>
      <w:r>
        <w:t>"</w:t>
      </w:r>
      <w:r>
        <w:br/>
        <w:t>New-</w:t>
      </w:r>
      <w:proofErr w:type="spellStart"/>
      <w:r>
        <w:t>AzureRmResourceGroup</w:t>
      </w:r>
      <w:proofErr w:type="spellEnd"/>
      <w:r>
        <w:t xml:space="preserve"> -Name $</w:t>
      </w:r>
      <w:proofErr w:type="spellStart"/>
      <w:r>
        <w:t>rgName</w:t>
      </w:r>
      <w:proofErr w:type="spellEnd"/>
      <w:r>
        <w:t xml:space="preserve"> -Location $</w:t>
      </w:r>
      <w:proofErr w:type="spellStart"/>
      <w:r>
        <w:t>locName</w:t>
      </w:r>
      <w:proofErr w:type="spellEnd"/>
    </w:p>
    <w:p w14:paraId="7DCD354A" w14:textId="77777777" w:rsidR="00C27428" w:rsidRDefault="00C27428" w:rsidP="00086928">
      <w:pPr>
        <w:pStyle w:val="NormalWeb"/>
        <w:spacing w:before="0" w:after="140"/>
        <w:rPr>
          <w:rFonts w:ascii="Helvetica" w:hAnsi="Helvetica"/>
          <w:color w:val="333333"/>
          <w:sz w:val="20"/>
          <w:szCs w:val="20"/>
        </w:rPr>
      </w:pPr>
    </w:p>
    <w:p w14:paraId="3858B393" w14:textId="5D6B494F" w:rsidR="00086928" w:rsidRDefault="00086928" w:rsidP="0018115A">
      <w:pPr>
        <w:pStyle w:val="NormalWeb"/>
        <w:numPr>
          <w:ilvl w:val="0"/>
          <w:numId w:val="4"/>
        </w:numPr>
        <w:spacing w:before="0" w:after="140"/>
        <w:rPr>
          <w:rFonts w:ascii="Helvetica" w:hAnsi="Helvetica"/>
          <w:color w:val="333333"/>
          <w:sz w:val="20"/>
          <w:szCs w:val="20"/>
        </w:rPr>
      </w:pPr>
      <w:r>
        <w:rPr>
          <w:rFonts w:ascii="Helvetica" w:hAnsi="Helvetica"/>
          <w:color w:val="333333"/>
          <w:sz w:val="20"/>
          <w:szCs w:val="20"/>
        </w:rPr>
        <w:t>You can use this command to list your existing resource groups.</w:t>
      </w:r>
    </w:p>
    <w:p w14:paraId="3DEDEA57" w14:textId="781C85B0" w:rsidR="00086928" w:rsidRDefault="00086928" w:rsidP="00C27428">
      <w:pPr>
        <w:pStyle w:val="Code"/>
        <w:ind w:left="720"/>
      </w:pPr>
      <w:r>
        <w:t>Get-</w:t>
      </w:r>
      <w:proofErr w:type="spellStart"/>
      <w:r>
        <w:t>AzureRmResourceGroup</w:t>
      </w:r>
      <w:proofErr w:type="spellEnd"/>
      <w:r>
        <w:t xml:space="preserve"> | Sort </w:t>
      </w:r>
      <w:proofErr w:type="spellStart"/>
      <w:r>
        <w:t>ResourceGroupName</w:t>
      </w:r>
      <w:proofErr w:type="spellEnd"/>
      <w:r>
        <w:t xml:space="preserve"> | Select </w:t>
      </w:r>
      <w:proofErr w:type="spellStart"/>
      <w:r>
        <w:t>ResourceGroupName</w:t>
      </w:r>
      <w:proofErr w:type="spellEnd"/>
    </w:p>
    <w:p w14:paraId="7941AFB7" w14:textId="3C27A64B" w:rsidR="008D22C7" w:rsidRDefault="008D22C7" w:rsidP="00C27428">
      <w:pPr>
        <w:pStyle w:val="Code"/>
        <w:ind w:left="720"/>
      </w:pPr>
    </w:p>
    <w:p w14:paraId="6B43E092" w14:textId="77777777" w:rsidR="00086928" w:rsidRDefault="00086928" w:rsidP="00086928">
      <w:pPr>
        <w:pStyle w:val="NormalWeb"/>
        <w:spacing w:before="0"/>
        <w:rPr>
          <w:rFonts w:ascii="Consolas" w:hAnsi="Consolas"/>
          <w:color w:val="333333"/>
          <w:sz w:val="18"/>
          <w:szCs w:val="18"/>
        </w:rPr>
      </w:pPr>
      <w:r>
        <w:rPr>
          <w:rFonts w:ascii="Consolas" w:hAnsi="Consolas"/>
          <w:color w:val="333333"/>
          <w:sz w:val="18"/>
          <w:szCs w:val="18"/>
        </w:rPr>
        <w:t> </w:t>
      </w:r>
    </w:p>
    <w:p w14:paraId="6488A039" w14:textId="23CDA4F8" w:rsidR="000C0A51" w:rsidRDefault="005B0821" w:rsidP="000C0A51">
      <w:pPr>
        <w:pStyle w:val="Heading3"/>
        <w:rPr>
          <w:sz w:val="30"/>
          <w:szCs w:val="30"/>
        </w:rPr>
      </w:pPr>
      <w:bookmarkStart w:id="38" w:name="_Toc454373582"/>
      <w:r>
        <w:t>Task 3</w:t>
      </w:r>
      <w:r w:rsidR="000C0A51">
        <w:t xml:space="preserve"> – </w:t>
      </w:r>
      <w:r>
        <w:t>Create Storage Account</w:t>
      </w:r>
      <w:bookmarkEnd w:id="38"/>
    </w:p>
    <w:p w14:paraId="260B407E" w14:textId="6FA8DCCA" w:rsidR="00086928" w:rsidRDefault="00086928" w:rsidP="00086928">
      <w:pPr>
        <w:pStyle w:val="NormalWeb"/>
        <w:spacing w:before="0"/>
        <w:rPr>
          <w:rFonts w:ascii="Helvetica" w:hAnsi="Helvetica"/>
          <w:color w:val="333333"/>
          <w:sz w:val="24"/>
          <w:szCs w:val="24"/>
        </w:rPr>
      </w:pPr>
    </w:p>
    <w:p w14:paraId="18B5FA91" w14:textId="202B7F61" w:rsidR="00086928" w:rsidRDefault="00086928" w:rsidP="00086928">
      <w:pPr>
        <w:pStyle w:val="NormalWeb"/>
        <w:spacing w:before="0" w:after="140"/>
        <w:rPr>
          <w:rFonts w:ascii="Helvetica" w:hAnsi="Helvetica"/>
          <w:color w:val="333333"/>
          <w:sz w:val="20"/>
          <w:szCs w:val="20"/>
        </w:rPr>
      </w:pPr>
      <w:r>
        <w:rPr>
          <w:rFonts w:ascii="Helvetica" w:hAnsi="Helvetica"/>
          <w:color w:val="333333"/>
          <w:sz w:val="20"/>
          <w:szCs w:val="20"/>
        </w:rPr>
        <w:t xml:space="preserve">VMs created with the Resource Manager </w:t>
      </w:r>
      <w:r w:rsidR="002E3017">
        <w:rPr>
          <w:rFonts w:ascii="Helvetica" w:hAnsi="Helvetica"/>
          <w:color w:val="333333"/>
          <w:sz w:val="20"/>
          <w:szCs w:val="20"/>
        </w:rPr>
        <w:t>Deployment</w:t>
      </w:r>
      <w:r>
        <w:rPr>
          <w:rFonts w:ascii="Helvetica" w:hAnsi="Helvetica"/>
          <w:color w:val="333333"/>
          <w:sz w:val="20"/>
          <w:szCs w:val="20"/>
        </w:rPr>
        <w:t xml:space="preserve"> model require a Resource Manager-based storage account. </w:t>
      </w:r>
    </w:p>
    <w:p w14:paraId="22771DB6" w14:textId="09DF7A81" w:rsidR="00086928" w:rsidRDefault="00086928" w:rsidP="0027065F">
      <w:pPr>
        <w:pStyle w:val="NormalWeb"/>
        <w:numPr>
          <w:ilvl w:val="0"/>
          <w:numId w:val="19"/>
        </w:numPr>
        <w:spacing w:before="0" w:after="140"/>
        <w:rPr>
          <w:rFonts w:ascii="Helvetica" w:hAnsi="Helvetica"/>
          <w:color w:val="333333"/>
          <w:sz w:val="20"/>
          <w:szCs w:val="20"/>
        </w:rPr>
      </w:pPr>
      <w:r>
        <w:rPr>
          <w:rFonts w:ascii="Helvetica" w:hAnsi="Helvetica"/>
          <w:color w:val="333333"/>
          <w:sz w:val="20"/>
          <w:szCs w:val="20"/>
        </w:rPr>
        <w:t>If needed, create a new storage account for your new virtual machine with these commands.</w:t>
      </w:r>
      <w:ins w:id="39" w:author="Beth Quinlan" w:date="2018-04-09T10:08:00Z">
        <w:r w:rsidR="009535A4">
          <w:rPr>
            <w:rFonts w:ascii="Helvetica" w:hAnsi="Helvetica"/>
            <w:color w:val="333333"/>
            <w:sz w:val="20"/>
            <w:szCs w:val="20"/>
          </w:rPr>
          <w:t xml:space="preserve">  If you copy/paste the commands, be sure to delete </w:t>
        </w:r>
      </w:ins>
      <w:ins w:id="40" w:author="Beth Quinlan" w:date="2018-04-09T10:09:00Z">
        <w:r w:rsidR="009535A4">
          <w:rPr>
            <w:rFonts w:ascii="Helvetica" w:hAnsi="Helvetica"/>
            <w:color w:val="333333"/>
            <w:sz w:val="20"/>
            <w:szCs w:val="20"/>
          </w:rPr>
          <w:t>“(change the highlighted number…” before executing.</w:t>
        </w:r>
      </w:ins>
    </w:p>
    <w:p w14:paraId="4EBB88A9" w14:textId="6FC90355" w:rsidR="00086928" w:rsidRDefault="00086928" w:rsidP="00041E2E">
      <w:pPr>
        <w:pStyle w:val="Code"/>
        <w:ind w:left="720"/>
        <w:rPr>
          <w:rFonts w:ascii="Calibri" w:hAnsi="Calibri"/>
          <w:color w:val="000000"/>
        </w:rPr>
      </w:pPr>
      <w:r>
        <w:t>$</w:t>
      </w:r>
      <w:proofErr w:type="spellStart"/>
      <w:r>
        <w:t>rgName</w:t>
      </w:r>
      <w:proofErr w:type="spellEnd"/>
      <w:r>
        <w:t>="lab5"</w:t>
      </w:r>
      <w:r>
        <w:br/>
        <w:t>$</w:t>
      </w:r>
      <w:proofErr w:type="spellStart"/>
      <w:r>
        <w:t>locName</w:t>
      </w:r>
      <w:proofErr w:type="spellEnd"/>
      <w:r>
        <w:t>="</w:t>
      </w:r>
      <w:proofErr w:type="spellStart"/>
      <w:del w:id="41" w:author="Beth Quinlan" w:date="2018-04-09T12:48:00Z">
        <w:r w:rsidDel="00681999">
          <w:rPr>
            <w:rFonts w:ascii="Calibri" w:hAnsi="Calibri"/>
            <w:color w:val="000000"/>
          </w:rPr>
          <w:delText>australiasouth</w:delText>
        </w:r>
      </w:del>
      <w:r>
        <w:rPr>
          <w:rFonts w:ascii="Calibri" w:hAnsi="Calibri"/>
          <w:color w:val="000000"/>
        </w:rPr>
        <w:t>east</w:t>
      </w:r>
      <w:ins w:id="42" w:author="Beth Quinlan" w:date="2018-04-09T12:48:00Z">
        <w:r w:rsidR="00681999">
          <w:rPr>
            <w:rFonts w:ascii="Calibri" w:hAnsi="Calibri"/>
            <w:color w:val="000000"/>
          </w:rPr>
          <w:t>us</w:t>
        </w:r>
      </w:ins>
      <w:proofErr w:type="spellEnd"/>
      <w:r>
        <w:t>"</w:t>
      </w:r>
      <w:r>
        <w:br/>
        <w:t>$</w:t>
      </w:r>
      <w:proofErr w:type="spellStart"/>
      <w:r>
        <w:t>saName</w:t>
      </w:r>
      <w:proofErr w:type="spellEnd"/>
      <w:r>
        <w:t>="lab5storage</w:t>
      </w:r>
      <w:r>
        <w:rPr>
          <w:color w:val="FF0000"/>
        </w:rPr>
        <w:t>1</w:t>
      </w:r>
      <w:r>
        <w:t>"</w:t>
      </w:r>
    </w:p>
    <w:p w14:paraId="0B76A86B" w14:textId="77777777" w:rsidR="00086928" w:rsidRDefault="00086928">
      <w:pPr>
        <w:pStyle w:val="Code"/>
        <w:ind w:left="720" w:firstLine="720"/>
        <w:pPrChange w:id="43" w:author="Beth Quinlan" w:date="2018-04-07T11:48:00Z">
          <w:pPr>
            <w:pStyle w:val="Code"/>
            <w:ind w:left="720"/>
          </w:pPr>
        </w:pPrChange>
      </w:pPr>
      <w:r>
        <w:t>(change the highlighted number if it already exists)</w:t>
      </w:r>
    </w:p>
    <w:p w14:paraId="6227CF5C" w14:textId="77777777" w:rsidR="00086928" w:rsidRDefault="00086928" w:rsidP="00041E2E">
      <w:pPr>
        <w:pStyle w:val="Code"/>
        <w:ind w:left="720"/>
      </w:pPr>
      <w:r>
        <w:lastRenderedPageBreak/>
        <w:t>$</w:t>
      </w:r>
      <w:proofErr w:type="spellStart"/>
      <w:r>
        <w:t>saType</w:t>
      </w:r>
      <w:proofErr w:type="spellEnd"/>
      <w:r>
        <w:t>="</w:t>
      </w:r>
      <w:proofErr w:type="spellStart"/>
      <w:r>
        <w:t>Standard_LRS</w:t>
      </w:r>
      <w:proofErr w:type="spellEnd"/>
      <w:r>
        <w:t>"</w:t>
      </w:r>
      <w:r>
        <w:br/>
        <w:t>New-</w:t>
      </w:r>
      <w:proofErr w:type="spellStart"/>
      <w:r>
        <w:t>AzureRmStorageAccount</w:t>
      </w:r>
      <w:proofErr w:type="spellEnd"/>
      <w:r>
        <w:t xml:space="preserve"> -Name $</w:t>
      </w:r>
      <w:proofErr w:type="spellStart"/>
      <w:r>
        <w:t>saName</w:t>
      </w:r>
      <w:proofErr w:type="spellEnd"/>
      <w:r>
        <w:t xml:space="preserve"> -</w:t>
      </w:r>
      <w:proofErr w:type="spellStart"/>
      <w:r>
        <w:t>ResourceGroupName</w:t>
      </w:r>
      <w:proofErr w:type="spellEnd"/>
      <w:r>
        <w:t xml:space="preserve"> $</w:t>
      </w:r>
      <w:proofErr w:type="spellStart"/>
      <w:r>
        <w:t>rgName</w:t>
      </w:r>
      <w:proofErr w:type="spellEnd"/>
      <w:r>
        <w:t xml:space="preserve"> –Type $</w:t>
      </w:r>
      <w:proofErr w:type="spellStart"/>
      <w:r>
        <w:t>saType</w:t>
      </w:r>
      <w:proofErr w:type="spellEnd"/>
      <w:r>
        <w:t xml:space="preserve"> -Location $</w:t>
      </w:r>
      <w:proofErr w:type="spellStart"/>
      <w:r>
        <w:t>locName</w:t>
      </w:r>
      <w:proofErr w:type="spellEnd"/>
    </w:p>
    <w:p w14:paraId="7F9CEAB3" w14:textId="14477177" w:rsidR="00041E2E" w:rsidRDefault="00041E2E" w:rsidP="00041E2E">
      <w:pPr>
        <w:pStyle w:val="Code"/>
        <w:ind w:left="720"/>
        <w:rPr>
          <w:ins w:id="44" w:author="Beth Quinlan" w:date="2018-04-09T10:08:00Z"/>
          <w:rFonts w:ascii="Helvetica" w:hAnsi="Helvetica"/>
          <w:szCs w:val="20"/>
        </w:rPr>
      </w:pPr>
    </w:p>
    <w:p w14:paraId="13D8993B" w14:textId="0291BA55" w:rsidR="009535A4" w:rsidRDefault="009535A4">
      <w:pPr>
        <w:pStyle w:val="Code"/>
        <w:rPr>
          <w:rFonts w:ascii="Helvetica" w:hAnsi="Helvetica"/>
          <w:szCs w:val="20"/>
        </w:rPr>
        <w:pPrChange w:id="45" w:author="Beth Quinlan" w:date="2018-04-09T10:08:00Z">
          <w:pPr>
            <w:pStyle w:val="Code"/>
            <w:ind w:left="720"/>
          </w:pPr>
        </w:pPrChange>
      </w:pPr>
    </w:p>
    <w:p w14:paraId="2C4AE8FF" w14:textId="5165ED52" w:rsidR="00086928" w:rsidRDefault="00086928" w:rsidP="0018115A">
      <w:pPr>
        <w:pStyle w:val="NormalWeb"/>
        <w:numPr>
          <w:ilvl w:val="0"/>
          <w:numId w:val="5"/>
        </w:numPr>
        <w:spacing w:before="0" w:after="140"/>
        <w:rPr>
          <w:rFonts w:ascii="Helvetica" w:hAnsi="Helvetica"/>
          <w:color w:val="333333"/>
          <w:sz w:val="20"/>
          <w:szCs w:val="20"/>
        </w:rPr>
      </w:pPr>
      <w:r>
        <w:rPr>
          <w:rFonts w:ascii="Helvetica" w:hAnsi="Helvetica"/>
          <w:color w:val="333333"/>
          <w:sz w:val="20"/>
          <w:szCs w:val="20"/>
        </w:rPr>
        <w:t>You must pick a globally unique name for your storage account that contains only lowercase letters and numbers. You can use this command to list the existing storage accounts.</w:t>
      </w:r>
    </w:p>
    <w:p w14:paraId="50D939AE" w14:textId="77777777" w:rsidR="00086928" w:rsidRDefault="00086928" w:rsidP="00A43578">
      <w:pPr>
        <w:pStyle w:val="Code"/>
        <w:ind w:left="720"/>
      </w:pPr>
      <w:r>
        <w:t>Get-</w:t>
      </w:r>
      <w:proofErr w:type="spellStart"/>
      <w:r>
        <w:t>AzureRmStorageAccount</w:t>
      </w:r>
      <w:proofErr w:type="spellEnd"/>
    </w:p>
    <w:p w14:paraId="3886A725" w14:textId="77777777" w:rsidR="00086928" w:rsidRDefault="00086928" w:rsidP="00086928">
      <w:pPr>
        <w:pStyle w:val="NormalWeb"/>
        <w:spacing w:before="0"/>
        <w:rPr>
          <w:rFonts w:ascii="Consolas" w:hAnsi="Consolas"/>
          <w:color w:val="333333"/>
          <w:sz w:val="18"/>
          <w:szCs w:val="18"/>
        </w:rPr>
      </w:pPr>
      <w:r>
        <w:rPr>
          <w:rFonts w:ascii="Consolas" w:hAnsi="Consolas"/>
          <w:color w:val="333333"/>
          <w:sz w:val="18"/>
          <w:szCs w:val="18"/>
        </w:rPr>
        <w:t> </w:t>
      </w:r>
    </w:p>
    <w:p w14:paraId="785F9F95" w14:textId="16452717" w:rsidR="00BE1AE8" w:rsidRDefault="00BE1AE8" w:rsidP="00BE1AE8">
      <w:pPr>
        <w:pStyle w:val="Heading3"/>
        <w:rPr>
          <w:sz w:val="30"/>
          <w:szCs w:val="30"/>
        </w:rPr>
      </w:pPr>
      <w:bookmarkStart w:id="46" w:name="_Toc454373583"/>
      <w:r>
        <w:t>Task 4 – Create public domain name label</w:t>
      </w:r>
      <w:bookmarkEnd w:id="46"/>
    </w:p>
    <w:p w14:paraId="109482A6" w14:textId="77777777" w:rsidR="00086928" w:rsidRDefault="00086928" w:rsidP="00086928">
      <w:pPr>
        <w:pStyle w:val="NormalWeb"/>
        <w:spacing w:before="0" w:after="140"/>
        <w:rPr>
          <w:rFonts w:ascii="Helvetica" w:hAnsi="Helvetica"/>
          <w:color w:val="333333"/>
          <w:sz w:val="20"/>
          <w:szCs w:val="20"/>
        </w:rPr>
      </w:pPr>
      <w:r>
        <w:rPr>
          <w:rFonts w:ascii="Helvetica" w:hAnsi="Helvetica"/>
          <w:color w:val="333333"/>
          <w:sz w:val="20"/>
          <w:szCs w:val="20"/>
        </w:rPr>
        <w:t xml:space="preserve">VMs created with the Resource Manager deployment model can use a public domain name label. The label can contain only letters, numbers, and hyphens. The first and last character must be a letter or number. </w:t>
      </w:r>
    </w:p>
    <w:p w14:paraId="2C64DBA5" w14:textId="7C3F3958" w:rsidR="00086928" w:rsidRDefault="00086928" w:rsidP="0018115A">
      <w:pPr>
        <w:pStyle w:val="NormalWeb"/>
        <w:numPr>
          <w:ilvl w:val="0"/>
          <w:numId w:val="6"/>
        </w:numPr>
        <w:spacing w:before="0" w:after="140"/>
        <w:rPr>
          <w:rFonts w:ascii="Helvetica" w:hAnsi="Helvetica"/>
          <w:color w:val="333333"/>
          <w:sz w:val="20"/>
          <w:szCs w:val="20"/>
        </w:rPr>
      </w:pPr>
      <w:r>
        <w:rPr>
          <w:rFonts w:ascii="Helvetica" w:hAnsi="Helvetica"/>
          <w:color w:val="333333"/>
          <w:sz w:val="20"/>
          <w:szCs w:val="20"/>
        </w:rPr>
        <w:t>To test whether a chosen domain name label is globally unique, use these commands.</w:t>
      </w:r>
    </w:p>
    <w:p w14:paraId="344B0B67" w14:textId="358859E1" w:rsidR="00086928" w:rsidRDefault="00086928" w:rsidP="00A43578">
      <w:pPr>
        <w:pStyle w:val="Code"/>
        <w:ind w:left="720"/>
        <w:rPr>
          <w:rFonts w:ascii="Calibri" w:hAnsi="Calibri"/>
          <w:color w:val="000000"/>
        </w:rPr>
      </w:pPr>
      <w:r>
        <w:t>$</w:t>
      </w:r>
      <w:proofErr w:type="spellStart"/>
      <w:r>
        <w:t>domName</w:t>
      </w:r>
      <w:proofErr w:type="spellEnd"/>
      <w:r>
        <w:t>="lab5ilb"</w:t>
      </w:r>
      <w:r>
        <w:br/>
        <w:t>$</w:t>
      </w:r>
      <w:proofErr w:type="spellStart"/>
      <w:r>
        <w:t>loc</w:t>
      </w:r>
      <w:proofErr w:type="spellEnd"/>
      <w:r>
        <w:t>="</w:t>
      </w:r>
      <w:proofErr w:type="spellStart"/>
      <w:del w:id="47" w:author="Beth Quinlan" w:date="2018-04-09T12:49:00Z">
        <w:r w:rsidDel="00681999">
          <w:rPr>
            <w:rFonts w:ascii="Calibri" w:hAnsi="Calibri"/>
            <w:color w:val="000000"/>
          </w:rPr>
          <w:delText>australiasouth</w:delText>
        </w:r>
      </w:del>
      <w:r>
        <w:rPr>
          <w:rFonts w:ascii="Calibri" w:hAnsi="Calibri"/>
          <w:color w:val="000000"/>
        </w:rPr>
        <w:t>east</w:t>
      </w:r>
      <w:ins w:id="48" w:author="Beth Quinlan" w:date="2018-04-09T12:50:00Z">
        <w:r w:rsidR="00681999">
          <w:rPr>
            <w:rFonts w:ascii="Calibri" w:hAnsi="Calibri"/>
            <w:color w:val="000000"/>
          </w:rPr>
          <w:t>us</w:t>
        </w:r>
      </w:ins>
      <w:proofErr w:type="spellEnd"/>
      <w:r>
        <w:t>"</w:t>
      </w:r>
      <w:r>
        <w:br/>
        <w:t>Test-</w:t>
      </w:r>
      <w:proofErr w:type="spellStart"/>
      <w:r>
        <w:t>AzureRmDnsAvailability</w:t>
      </w:r>
      <w:proofErr w:type="spellEnd"/>
      <w:r>
        <w:t xml:space="preserve"> -</w:t>
      </w:r>
      <w:proofErr w:type="spellStart"/>
      <w:r>
        <w:t>DomainQualifiedName</w:t>
      </w:r>
      <w:proofErr w:type="spellEnd"/>
      <w:r>
        <w:t xml:space="preserve"> $</w:t>
      </w:r>
      <w:proofErr w:type="spellStart"/>
      <w:r>
        <w:t>domName</w:t>
      </w:r>
      <w:proofErr w:type="spellEnd"/>
      <w:r>
        <w:t xml:space="preserve"> -Location $</w:t>
      </w:r>
      <w:proofErr w:type="spellStart"/>
      <w:r>
        <w:t>loc</w:t>
      </w:r>
      <w:r w:rsidR="00A43578">
        <w:t>Name</w:t>
      </w:r>
      <w:proofErr w:type="spellEnd"/>
    </w:p>
    <w:p w14:paraId="3E014CAE" w14:textId="77777777" w:rsidR="00086928" w:rsidRDefault="00086928" w:rsidP="00086928">
      <w:pPr>
        <w:pStyle w:val="NormalWeb"/>
        <w:spacing w:before="0"/>
        <w:rPr>
          <w:rFonts w:ascii="Consolas" w:hAnsi="Consolas"/>
          <w:color w:val="333333"/>
          <w:sz w:val="18"/>
          <w:szCs w:val="18"/>
        </w:rPr>
      </w:pPr>
      <w:r>
        <w:rPr>
          <w:rFonts w:ascii="Consolas" w:hAnsi="Consolas"/>
          <w:color w:val="333333"/>
          <w:sz w:val="18"/>
          <w:szCs w:val="18"/>
        </w:rPr>
        <w:t> </w:t>
      </w:r>
    </w:p>
    <w:p w14:paraId="52E77604" w14:textId="68A2644B" w:rsidR="00086928" w:rsidRDefault="00086928" w:rsidP="00A43578">
      <w:pPr>
        <w:pStyle w:val="NormalWeb"/>
        <w:spacing w:before="0" w:after="140"/>
        <w:ind w:firstLine="360"/>
        <w:rPr>
          <w:rFonts w:ascii="Helvetica" w:hAnsi="Helvetica"/>
          <w:color w:val="333333"/>
          <w:sz w:val="20"/>
          <w:szCs w:val="20"/>
        </w:rPr>
      </w:pPr>
      <w:r>
        <w:rPr>
          <w:rFonts w:ascii="Helvetica" w:hAnsi="Helvetica"/>
          <w:color w:val="333333"/>
          <w:sz w:val="20"/>
          <w:szCs w:val="20"/>
        </w:rPr>
        <w:t xml:space="preserve">If </w:t>
      </w:r>
      <w:proofErr w:type="spellStart"/>
      <w:r>
        <w:rPr>
          <w:rFonts w:ascii="Helvetica" w:hAnsi="Helvetica"/>
          <w:color w:val="333333"/>
          <w:sz w:val="20"/>
          <w:szCs w:val="20"/>
        </w:rPr>
        <w:t>DNSNameAvailability</w:t>
      </w:r>
      <w:proofErr w:type="spellEnd"/>
      <w:r>
        <w:rPr>
          <w:rFonts w:ascii="Helvetica" w:hAnsi="Helvetica"/>
          <w:color w:val="333333"/>
          <w:sz w:val="20"/>
          <w:szCs w:val="20"/>
        </w:rPr>
        <w:t xml:space="preserve"> is "True", your proposed name is globally unique.</w:t>
      </w:r>
      <w:ins w:id="49" w:author="Beth Quinlan" w:date="2018-04-09T10:35:00Z">
        <w:r w:rsidR="001D11AD">
          <w:rPr>
            <w:rFonts w:ascii="Helvetica" w:hAnsi="Helvetica"/>
            <w:color w:val="333333"/>
            <w:sz w:val="20"/>
            <w:szCs w:val="20"/>
          </w:rPr>
          <w:t xml:space="preserve">  If not, change the name and try again.</w:t>
        </w:r>
      </w:ins>
    </w:p>
    <w:p w14:paraId="75A3B0D9" w14:textId="69689557" w:rsidR="00086928" w:rsidRDefault="0021370A" w:rsidP="0021370A">
      <w:pPr>
        <w:pStyle w:val="Heading3"/>
        <w:rPr>
          <w:rFonts w:ascii="Helvetica" w:hAnsi="Helvetica"/>
          <w:color w:val="333333"/>
          <w:szCs w:val="24"/>
        </w:rPr>
      </w:pPr>
      <w:bookmarkStart w:id="50" w:name="_Toc454373584"/>
      <w:r>
        <w:t xml:space="preserve">Task 5 – Create </w:t>
      </w:r>
      <w:r w:rsidR="00086928" w:rsidRPr="0021370A">
        <w:t>Availability set</w:t>
      </w:r>
      <w:bookmarkEnd w:id="50"/>
    </w:p>
    <w:p w14:paraId="23C47D5A" w14:textId="1DC9A67A" w:rsidR="00086928" w:rsidRDefault="00086928" w:rsidP="0018115A">
      <w:pPr>
        <w:pStyle w:val="NormalWeb"/>
        <w:numPr>
          <w:ilvl w:val="0"/>
          <w:numId w:val="7"/>
        </w:numPr>
        <w:spacing w:before="0" w:after="140"/>
        <w:rPr>
          <w:rFonts w:ascii="Helvetica" w:hAnsi="Helvetica"/>
          <w:color w:val="333333"/>
          <w:sz w:val="20"/>
          <w:szCs w:val="20"/>
        </w:rPr>
      </w:pPr>
      <w:r>
        <w:rPr>
          <w:rFonts w:ascii="Helvetica" w:hAnsi="Helvetica"/>
          <w:color w:val="333333"/>
          <w:sz w:val="20"/>
          <w:szCs w:val="20"/>
        </w:rPr>
        <w:t>If needed, create a new availability set for the new virtual machine with these commands.</w:t>
      </w:r>
    </w:p>
    <w:p w14:paraId="4409BDBC" w14:textId="1904F979" w:rsidR="00086928" w:rsidRDefault="00086928" w:rsidP="00A43578">
      <w:pPr>
        <w:pStyle w:val="Code"/>
        <w:ind w:left="720"/>
        <w:rPr>
          <w:rFonts w:ascii="Calibri" w:hAnsi="Calibri"/>
          <w:color w:val="000000"/>
        </w:rPr>
      </w:pPr>
      <w:r>
        <w:t>$</w:t>
      </w:r>
      <w:proofErr w:type="spellStart"/>
      <w:r>
        <w:t>avName</w:t>
      </w:r>
      <w:proofErr w:type="spellEnd"/>
      <w:r>
        <w:t>="lab5avset"</w:t>
      </w:r>
      <w:r>
        <w:br/>
        <w:t>$</w:t>
      </w:r>
      <w:proofErr w:type="spellStart"/>
      <w:r>
        <w:t>rgName</w:t>
      </w:r>
      <w:proofErr w:type="spellEnd"/>
      <w:r>
        <w:t>="lab5"</w:t>
      </w:r>
      <w:r>
        <w:br/>
        <w:t>$</w:t>
      </w:r>
      <w:proofErr w:type="spellStart"/>
      <w:r>
        <w:t>locName</w:t>
      </w:r>
      <w:proofErr w:type="spellEnd"/>
      <w:r>
        <w:t>="</w:t>
      </w:r>
      <w:proofErr w:type="spellStart"/>
      <w:del w:id="51" w:author="Beth Quinlan" w:date="2018-04-09T12:50:00Z">
        <w:r w:rsidDel="00681999">
          <w:rPr>
            <w:rFonts w:ascii="Calibri" w:hAnsi="Calibri"/>
            <w:color w:val="000000"/>
          </w:rPr>
          <w:delText>australiasouth</w:delText>
        </w:r>
      </w:del>
      <w:r>
        <w:rPr>
          <w:rFonts w:ascii="Calibri" w:hAnsi="Calibri"/>
          <w:color w:val="000000"/>
        </w:rPr>
        <w:t>east</w:t>
      </w:r>
      <w:ins w:id="52" w:author="Beth Quinlan" w:date="2018-04-09T12:50:00Z">
        <w:r w:rsidR="00681999">
          <w:rPr>
            <w:rFonts w:ascii="Calibri" w:hAnsi="Calibri"/>
            <w:color w:val="000000"/>
          </w:rPr>
          <w:t>us</w:t>
        </w:r>
      </w:ins>
      <w:proofErr w:type="spellEnd"/>
      <w:r>
        <w:t>"</w:t>
      </w:r>
      <w:r>
        <w:br/>
        <w:t>New-</w:t>
      </w:r>
      <w:proofErr w:type="spellStart"/>
      <w:r>
        <w:t>AzureRmAvailabilitySet</w:t>
      </w:r>
      <w:proofErr w:type="spellEnd"/>
      <w:r>
        <w:t xml:space="preserve"> –Name $</w:t>
      </w:r>
      <w:proofErr w:type="spellStart"/>
      <w:r>
        <w:t>avName</w:t>
      </w:r>
      <w:proofErr w:type="spellEnd"/>
      <w:r>
        <w:t xml:space="preserve"> –</w:t>
      </w:r>
      <w:proofErr w:type="spellStart"/>
      <w:r>
        <w:t>ResourceGroupName</w:t>
      </w:r>
      <w:proofErr w:type="spellEnd"/>
      <w:r>
        <w:t xml:space="preserve"> $</w:t>
      </w:r>
      <w:proofErr w:type="spellStart"/>
      <w:r>
        <w:t>rgName</w:t>
      </w:r>
      <w:proofErr w:type="spellEnd"/>
      <w:r>
        <w:t xml:space="preserve"> -Location $</w:t>
      </w:r>
      <w:proofErr w:type="spellStart"/>
      <w:r>
        <w:t>locName</w:t>
      </w:r>
      <w:proofErr w:type="spellEnd"/>
    </w:p>
    <w:p w14:paraId="44C0BF8C" w14:textId="77777777" w:rsidR="00086928" w:rsidRDefault="00086928" w:rsidP="00086928">
      <w:pPr>
        <w:pStyle w:val="NormalWeb"/>
        <w:spacing w:before="0"/>
        <w:rPr>
          <w:rFonts w:ascii="Consolas" w:hAnsi="Consolas"/>
          <w:color w:val="333333"/>
          <w:sz w:val="18"/>
          <w:szCs w:val="18"/>
        </w:rPr>
      </w:pPr>
      <w:r>
        <w:rPr>
          <w:rFonts w:ascii="Consolas" w:hAnsi="Consolas"/>
          <w:color w:val="333333"/>
          <w:sz w:val="18"/>
          <w:szCs w:val="18"/>
        </w:rPr>
        <w:t> </w:t>
      </w:r>
    </w:p>
    <w:p w14:paraId="31812711" w14:textId="07C12741" w:rsidR="00086928" w:rsidRDefault="00086928" w:rsidP="0018115A">
      <w:pPr>
        <w:pStyle w:val="NormalWeb"/>
        <w:numPr>
          <w:ilvl w:val="0"/>
          <w:numId w:val="7"/>
        </w:numPr>
        <w:spacing w:before="0" w:after="140"/>
        <w:rPr>
          <w:rFonts w:ascii="Helvetica" w:hAnsi="Helvetica"/>
          <w:color w:val="333333"/>
          <w:sz w:val="20"/>
          <w:szCs w:val="20"/>
        </w:rPr>
      </w:pPr>
      <w:r>
        <w:rPr>
          <w:rFonts w:ascii="Helvetica" w:hAnsi="Helvetica"/>
          <w:color w:val="333333"/>
          <w:sz w:val="20"/>
          <w:szCs w:val="20"/>
        </w:rPr>
        <w:t>Use this command to list the existing availability sets.</w:t>
      </w:r>
    </w:p>
    <w:p w14:paraId="42C47C69" w14:textId="77777777" w:rsidR="00086928" w:rsidRDefault="00086928" w:rsidP="00A80F20">
      <w:pPr>
        <w:pStyle w:val="Code"/>
        <w:ind w:left="720"/>
      </w:pPr>
      <w:r>
        <w:t>Get-</w:t>
      </w:r>
      <w:proofErr w:type="spellStart"/>
      <w:r>
        <w:t>AzureRmAvailabilitySet</w:t>
      </w:r>
      <w:proofErr w:type="spellEnd"/>
      <w:r>
        <w:t xml:space="preserve"> –</w:t>
      </w:r>
      <w:proofErr w:type="spellStart"/>
      <w:r>
        <w:t>ResourceGroupName</w:t>
      </w:r>
      <w:proofErr w:type="spellEnd"/>
      <w:r>
        <w:t xml:space="preserve"> $</w:t>
      </w:r>
      <w:proofErr w:type="spellStart"/>
      <w:r>
        <w:t>rgName</w:t>
      </w:r>
      <w:proofErr w:type="spellEnd"/>
      <w:r>
        <w:t xml:space="preserve"> | Sort Name | Select Name</w:t>
      </w:r>
    </w:p>
    <w:p w14:paraId="06E59BB2" w14:textId="3255512B" w:rsidR="00086928" w:rsidRDefault="00086928" w:rsidP="00086928">
      <w:pPr>
        <w:pStyle w:val="NormalWeb"/>
        <w:spacing w:before="0"/>
        <w:rPr>
          <w:rFonts w:ascii="Consolas" w:hAnsi="Consolas"/>
          <w:color w:val="333333"/>
          <w:sz w:val="18"/>
          <w:szCs w:val="18"/>
        </w:rPr>
      </w:pPr>
    </w:p>
    <w:p w14:paraId="04EB2D9E" w14:textId="77777777" w:rsidR="002E7031" w:rsidRDefault="002E7031">
      <w:pPr>
        <w:ind w:left="720" w:hanging="360"/>
        <w:rPr>
          <w:rFonts w:asciiTheme="minorHAnsi" w:eastAsia="Times New Roman" w:hAnsiTheme="minorHAnsi" w:cs="Times New Roman"/>
          <w:b/>
          <w:color w:val="000000" w:themeColor="text1"/>
          <w:sz w:val="24"/>
          <w:szCs w:val="27"/>
        </w:rPr>
      </w:pPr>
      <w:r>
        <w:br w:type="page"/>
      </w:r>
    </w:p>
    <w:p w14:paraId="3A883473" w14:textId="23EE381B" w:rsidR="00FB61B6" w:rsidRDefault="00FB61B6" w:rsidP="00FB61B6">
      <w:pPr>
        <w:pStyle w:val="Heading3"/>
        <w:rPr>
          <w:rFonts w:ascii="Helvetica" w:hAnsi="Helvetica"/>
          <w:color w:val="333333"/>
          <w:szCs w:val="24"/>
        </w:rPr>
      </w:pPr>
      <w:bookmarkStart w:id="53" w:name="_Toc454373585"/>
      <w:r>
        <w:lastRenderedPageBreak/>
        <w:t>Task 6 – Create virtual Network</w:t>
      </w:r>
      <w:bookmarkEnd w:id="53"/>
    </w:p>
    <w:p w14:paraId="1650E34A" w14:textId="77777777" w:rsidR="00FB61B6" w:rsidRDefault="00FB61B6" w:rsidP="00FB61B6">
      <w:pPr>
        <w:pStyle w:val="NormalWeb"/>
        <w:spacing w:before="0"/>
        <w:rPr>
          <w:rFonts w:ascii="Consolas" w:hAnsi="Consolas"/>
          <w:color w:val="333333"/>
          <w:sz w:val="18"/>
          <w:szCs w:val="18"/>
        </w:rPr>
      </w:pPr>
      <w:r>
        <w:rPr>
          <w:rFonts w:ascii="Consolas" w:hAnsi="Consolas"/>
          <w:color w:val="333333"/>
          <w:sz w:val="18"/>
          <w:szCs w:val="18"/>
        </w:rPr>
        <w:t> </w:t>
      </w:r>
    </w:p>
    <w:p w14:paraId="382C5A9C" w14:textId="512D8DAA" w:rsidR="00FB61B6" w:rsidRDefault="00FB61B6" w:rsidP="00FB61B6">
      <w:pPr>
        <w:pStyle w:val="NormalWeb"/>
        <w:spacing w:before="0" w:after="140"/>
        <w:rPr>
          <w:rFonts w:ascii="Helvetica" w:hAnsi="Helvetica"/>
          <w:color w:val="000000"/>
          <w:sz w:val="20"/>
          <w:szCs w:val="20"/>
        </w:rPr>
      </w:pPr>
      <w:r>
        <w:rPr>
          <w:rFonts w:ascii="Helvetica" w:hAnsi="Helvetica"/>
          <w:color w:val="333333"/>
          <w:sz w:val="20"/>
          <w:szCs w:val="20"/>
        </w:rPr>
        <w:t xml:space="preserve">Resource Manager-based virtual machines can be configured with inbound NAT rules to allow incoming traffic from the Internet and be placed in a load balanced set. In both cases, you must specify a load balancer instance and other settings. For more information, see </w:t>
      </w:r>
      <w:del w:id="54" w:author="Beth Quinlan" w:date="2018-04-11T14:41:00Z">
        <w:r w:rsidR="0037736D" w:rsidRPr="001D4D9B" w:rsidDel="001D4D9B">
          <w:rPr>
            <w:i/>
            <w:rPrChange w:id="55" w:author="Beth Quinlan" w:date="2018-04-11T14:42:00Z">
              <w:rPr/>
            </w:rPrChange>
          </w:rPr>
          <w:fldChar w:fldCharType="begin"/>
        </w:r>
        <w:r w:rsidR="0037736D" w:rsidRPr="001D4D9B" w:rsidDel="001D4D9B">
          <w:rPr>
            <w:i/>
            <w:rPrChange w:id="56" w:author="Beth Quinlan" w:date="2018-04-11T14:42:00Z">
              <w:rPr/>
            </w:rPrChange>
          </w:rPr>
          <w:delInstrText xml:space="preserve"> HYPERLINK "https://github.com/Azure/azure-content/blob/master/articles/load-balancer/load-balancer-arm-powershell.md" </w:delInstrText>
        </w:r>
        <w:r w:rsidR="0037736D" w:rsidRPr="001D4D9B" w:rsidDel="001D4D9B">
          <w:rPr>
            <w:i/>
            <w:rPrChange w:id="57" w:author="Beth Quinlan" w:date="2018-04-11T14:42:00Z">
              <w:rPr/>
            </w:rPrChange>
          </w:rPr>
          <w:fldChar w:fldCharType="separate"/>
        </w:r>
        <w:r w:rsidRPr="001D4D9B" w:rsidDel="001D4D9B">
          <w:rPr>
            <w:rFonts w:ascii="Helvetica" w:hAnsi="Helvetica"/>
            <w:i/>
            <w:sz w:val="20"/>
            <w:szCs w:val="20"/>
            <w:rPrChange w:id="58" w:author="Beth Quinlan" w:date="2018-04-11T14:42:00Z">
              <w:rPr>
                <w:rStyle w:val="Hyperlink"/>
                <w:rFonts w:ascii="Helvetica" w:hAnsi="Helvetica"/>
                <w:sz w:val="20"/>
                <w:szCs w:val="20"/>
              </w:rPr>
            </w:rPrChange>
          </w:rPr>
          <w:delText>Create a load balancer using Azure Resource Manager</w:delText>
        </w:r>
        <w:r w:rsidR="0037736D" w:rsidRPr="001D4D9B" w:rsidDel="001D4D9B">
          <w:rPr>
            <w:rStyle w:val="Hyperlink"/>
            <w:rFonts w:ascii="Helvetica" w:hAnsi="Helvetica"/>
            <w:i/>
            <w:sz w:val="20"/>
            <w:szCs w:val="20"/>
            <w:rPrChange w:id="59" w:author="Beth Quinlan" w:date="2018-04-11T14:42:00Z">
              <w:rPr>
                <w:rStyle w:val="Hyperlink"/>
                <w:rFonts w:ascii="Helvetica" w:hAnsi="Helvetica"/>
                <w:sz w:val="20"/>
                <w:szCs w:val="20"/>
              </w:rPr>
            </w:rPrChange>
          </w:rPr>
          <w:fldChar w:fldCharType="end"/>
        </w:r>
      </w:del>
      <w:ins w:id="60" w:author="Beth Quinlan" w:date="2018-04-11T14:41:00Z">
        <w:r w:rsidR="001D4D9B" w:rsidRPr="001D4D9B">
          <w:rPr>
            <w:rFonts w:ascii="Helvetica" w:hAnsi="Helvetica"/>
            <w:i/>
            <w:sz w:val="20"/>
            <w:szCs w:val="20"/>
            <w:rPrChange w:id="61" w:author="Beth Quinlan" w:date="2018-04-11T14:42:00Z">
              <w:rPr>
                <w:rStyle w:val="Hyperlink"/>
                <w:rFonts w:ascii="Helvetica" w:hAnsi="Helvetica"/>
                <w:sz w:val="20"/>
                <w:szCs w:val="20"/>
              </w:rPr>
            </w:rPrChange>
          </w:rPr>
          <w:t>Create a load balancer using Azure Resource Manager</w:t>
        </w:r>
      </w:ins>
      <w:del w:id="62" w:author="Beth Quinlan" w:date="2018-04-11T14:42:00Z">
        <w:r w:rsidDel="001D4D9B">
          <w:rPr>
            <w:rFonts w:ascii="Helvetica" w:hAnsi="Helvetica"/>
            <w:color w:val="333333"/>
            <w:sz w:val="20"/>
            <w:szCs w:val="20"/>
          </w:rPr>
          <w:delText>.</w:delText>
        </w:r>
      </w:del>
      <w:ins w:id="63" w:author="Beth Quinlan" w:date="2018-04-11T14:41:00Z">
        <w:r w:rsidR="001D4D9B">
          <w:rPr>
            <w:rFonts w:ascii="Helvetica" w:hAnsi="Helvetica"/>
            <w:color w:val="333333"/>
            <w:sz w:val="20"/>
            <w:szCs w:val="20"/>
          </w:rPr>
          <w:t xml:space="preserve"> (</w:t>
        </w:r>
        <w:r w:rsidR="001D4D9B" w:rsidRPr="001D4D9B">
          <w:rPr>
            <w:rFonts w:ascii="Helvetica" w:hAnsi="Helvetica"/>
            <w:color w:val="5B9BD5" w:themeColor="accent1"/>
            <w:sz w:val="20"/>
            <w:szCs w:val="20"/>
            <w:rPrChange w:id="64" w:author="Beth Quinlan" w:date="2018-04-11T14:41:00Z">
              <w:rPr>
                <w:rFonts w:ascii="Helvetica" w:hAnsi="Helvetica"/>
                <w:color w:val="333333"/>
                <w:sz w:val="20"/>
                <w:szCs w:val="20"/>
              </w:rPr>
            </w:rPrChange>
          </w:rPr>
          <w:t>https://github.com/Azure/azure-content/blob/master/articles/load-balancer/load-balancer-arm-powershell.md</w:t>
        </w:r>
        <w:r w:rsidR="001D4D9B">
          <w:rPr>
            <w:rFonts w:ascii="Helvetica" w:hAnsi="Helvetica"/>
            <w:color w:val="333333"/>
            <w:sz w:val="20"/>
            <w:szCs w:val="20"/>
          </w:rPr>
          <w:t>).</w:t>
        </w:r>
      </w:ins>
    </w:p>
    <w:p w14:paraId="47A3BDBB" w14:textId="77777777" w:rsidR="002E7031" w:rsidRDefault="00FB61B6" w:rsidP="00FB61B6">
      <w:pPr>
        <w:pStyle w:val="NormalWeb"/>
        <w:spacing w:before="0" w:after="140"/>
        <w:rPr>
          <w:rFonts w:ascii="Helvetica" w:hAnsi="Helvetica"/>
          <w:color w:val="333333"/>
          <w:sz w:val="20"/>
          <w:szCs w:val="20"/>
        </w:rPr>
      </w:pPr>
      <w:r>
        <w:rPr>
          <w:rFonts w:ascii="Helvetica" w:hAnsi="Helvetica"/>
          <w:color w:val="333333"/>
          <w:sz w:val="20"/>
          <w:szCs w:val="20"/>
        </w:rPr>
        <w:t xml:space="preserve">VMs created with the Resource Manager deployment model require a Resource Manager virtual network. If needed, create a new Resource Manager-based virtual network with at least one subnet for the new virtual machine. </w:t>
      </w:r>
    </w:p>
    <w:p w14:paraId="189CEC83" w14:textId="6933E20B" w:rsidR="00FB61B6" w:rsidRDefault="00FB61B6" w:rsidP="0018115A">
      <w:pPr>
        <w:pStyle w:val="NormalWeb"/>
        <w:numPr>
          <w:ilvl w:val="0"/>
          <w:numId w:val="8"/>
        </w:numPr>
        <w:spacing w:before="0" w:after="140"/>
        <w:rPr>
          <w:rFonts w:ascii="Helvetica" w:hAnsi="Helvetica"/>
          <w:color w:val="333333"/>
          <w:sz w:val="20"/>
          <w:szCs w:val="20"/>
        </w:rPr>
      </w:pPr>
      <w:r>
        <w:rPr>
          <w:rFonts w:ascii="Helvetica" w:hAnsi="Helvetica"/>
          <w:color w:val="333333"/>
          <w:sz w:val="20"/>
          <w:szCs w:val="20"/>
        </w:rPr>
        <w:t xml:space="preserve">Here is an example for a new virtual network named </w:t>
      </w:r>
      <w:proofErr w:type="spellStart"/>
      <w:r>
        <w:rPr>
          <w:rFonts w:ascii="Helvetica" w:hAnsi="Helvetica"/>
          <w:b/>
          <w:bCs/>
          <w:color w:val="333333"/>
          <w:sz w:val="20"/>
          <w:szCs w:val="20"/>
        </w:rPr>
        <w:t>TestNet</w:t>
      </w:r>
      <w:proofErr w:type="spellEnd"/>
      <w:r>
        <w:rPr>
          <w:rFonts w:ascii="Helvetica" w:hAnsi="Helvetica"/>
          <w:color w:val="333333"/>
          <w:sz w:val="20"/>
          <w:szCs w:val="20"/>
        </w:rPr>
        <w:t xml:space="preserve"> with two subnets named </w:t>
      </w:r>
      <w:proofErr w:type="spellStart"/>
      <w:r>
        <w:rPr>
          <w:rFonts w:ascii="Helvetica" w:hAnsi="Helvetica"/>
          <w:b/>
          <w:bCs/>
          <w:color w:val="333333"/>
          <w:sz w:val="20"/>
          <w:szCs w:val="20"/>
        </w:rPr>
        <w:t>frontendSubnet</w:t>
      </w:r>
      <w:proofErr w:type="spellEnd"/>
      <w:r>
        <w:rPr>
          <w:rFonts w:ascii="Helvetica" w:hAnsi="Helvetica"/>
          <w:color w:val="333333"/>
          <w:sz w:val="20"/>
          <w:szCs w:val="20"/>
        </w:rPr>
        <w:t xml:space="preserve"> and </w:t>
      </w:r>
      <w:proofErr w:type="spellStart"/>
      <w:r>
        <w:rPr>
          <w:rFonts w:ascii="Helvetica" w:hAnsi="Helvetica"/>
          <w:b/>
          <w:bCs/>
          <w:color w:val="333333"/>
          <w:sz w:val="20"/>
          <w:szCs w:val="20"/>
        </w:rPr>
        <w:t>backendSubnet</w:t>
      </w:r>
      <w:proofErr w:type="spellEnd"/>
      <w:r>
        <w:rPr>
          <w:rFonts w:ascii="Helvetica" w:hAnsi="Helvetica"/>
          <w:color w:val="333333"/>
          <w:sz w:val="20"/>
          <w:szCs w:val="20"/>
        </w:rPr>
        <w:t>.</w:t>
      </w:r>
    </w:p>
    <w:p w14:paraId="572A2F43" w14:textId="73FD16D1" w:rsidR="00FB61B6" w:rsidRDefault="00FB61B6" w:rsidP="002E7031">
      <w:pPr>
        <w:pStyle w:val="Code"/>
        <w:ind w:left="720"/>
        <w:rPr>
          <w:rFonts w:ascii="Calibri" w:hAnsi="Calibri"/>
          <w:color w:val="000000"/>
        </w:rPr>
      </w:pPr>
      <w:r>
        <w:t>$</w:t>
      </w:r>
      <w:proofErr w:type="spellStart"/>
      <w:r>
        <w:t>rgName</w:t>
      </w:r>
      <w:proofErr w:type="spellEnd"/>
      <w:r>
        <w:t>="lab5"</w:t>
      </w:r>
      <w:r>
        <w:br/>
        <w:t>$</w:t>
      </w:r>
      <w:proofErr w:type="spellStart"/>
      <w:r>
        <w:t>locName</w:t>
      </w:r>
      <w:proofErr w:type="spellEnd"/>
      <w:r>
        <w:t>="</w:t>
      </w:r>
      <w:proofErr w:type="spellStart"/>
      <w:del w:id="65" w:author="Beth Quinlan" w:date="2018-04-09T12:52:00Z">
        <w:r w:rsidDel="00681999">
          <w:rPr>
            <w:rFonts w:ascii="Calibri" w:hAnsi="Calibri"/>
            <w:color w:val="000000"/>
          </w:rPr>
          <w:delText>australiasouth</w:delText>
        </w:r>
      </w:del>
      <w:r>
        <w:rPr>
          <w:rFonts w:ascii="Calibri" w:hAnsi="Calibri"/>
          <w:color w:val="000000"/>
        </w:rPr>
        <w:t>east</w:t>
      </w:r>
      <w:ins w:id="66" w:author="Beth Quinlan" w:date="2018-04-09T12:52:00Z">
        <w:r w:rsidR="00681999">
          <w:rPr>
            <w:rFonts w:ascii="Calibri" w:hAnsi="Calibri"/>
            <w:color w:val="000000"/>
          </w:rPr>
          <w:t>us</w:t>
        </w:r>
      </w:ins>
      <w:proofErr w:type="spellEnd"/>
      <w:r>
        <w:t>"</w:t>
      </w:r>
    </w:p>
    <w:p w14:paraId="0863F6BC" w14:textId="6A649B60" w:rsidR="00FB61B6" w:rsidRDefault="00FB61B6" w:rsidP="002E7031">
      <w:pPr>
        <w:pStyle w:val="Code"/>
        <w:ind w:left="720"/>
      </w:pPr>
      <w:r>
        <w:t>$</w:t>
      </w:r>
      <w:proofErr w:type="spellStart"/>
      <w:r>
        <w:t>vnetName</w:t>
      </w:r>
      <w:proofErr w:type="spellEnd"/>
      <w:r>
        <w:t>="lab5Net"</w:t>
      </w:r>
    </w:p>
    <w:p w14:paraId="7DFD3228" w14:textId="77777777" w:rsidR="00FB61B6" w:rsidRDefault="00FB61B6" w:rsidP="002E7031">
      <w:pPr>
        <w:pStyle w:val="Code"/>
        <w:ind w:left="720"/>
      </w:pPr>
      <w:r>
        <w:t> </w:t>
      </w:r>
    </w:p>
    <w:p w14:paraId="757A1AA5" w14:textId="77777777" w:rsidR="00FB61B6" w:rsidRDefault="00FB61B6" w:rsidP="002E7031">
      <w:pPr>
        <w:pStyle w:val="Code"/>
        <w:ind w:left="720"/>
      </w:pPr>
      <w:r>
        <w:t>$</w:t>
      </w:r>
      <w:proofErr w:type="spellStart"/>
      <w:r>
        <w:t>frontendSubnet</w:t>
      </w:r>
      <w:proofErr w:type="spellEnd"/>
      <w:r>
        <w:t>=New-</w:t>
      </w:r>
      <w:proofErr w:type="spellStart"/>
      <w:r>
        <w:t>AzureRmVirtualNetworkSubnetConfig</w:t>
      </w:r>
      <w:proofErr w:type="spellEnd"/>
      <w:r>
        <w:t xml:space="preserve"> -Name </w:t>
      </w:r>
      <w:proofErr w:type="spellStart"/>
      <w:r>
        <w:t>frontendSubnet</w:t>
      </w:r>
      <w:proofErr w:type="spellEnd"/>
      <w:r>
        <w:t xml:space="preserve"> -</w:t>
      </w:r>
      <w:proofErr w:type="spellStart"/>
      <w:r>
        <w:t>AddressPrefix</w:t>
      </w:r>
      <w:proofErr w:type="spellEnd"/>
      <w:r>
        <w:t xml:space="preserve"> 10.0.1.0/24</w:t>
      </w:r>
    </w:p>
    <w:p w14:paraId="685D1E5B" w14:textId="77777777" w:rsidR="00FB61B6" w:rsidRDefault="00FB61B6" w:rsidP="002E7031">
      <w:pPr>
        <w:pStyle w:val="Code"/>
        <w:ind w:left="720"/>
      </w:pPr>
      <w:r>
        <w:t> </w:t>
      </w:r>
    </w:p>
    <w:p w14:paraId="576270FC" w14:textId="77777777" w:rsidR="00FB61B6" w:rsidRDefault="00FB61B6" w:rsidP="002E7031">
      <w:pPr>
        <w:pStyle w:val="Code"/>
        <w:ind w:left="720"/>
      </w:pPr>
      <w:r>
        <w:t>$</w:t>
      </w:r>
      <w:proofErr w:type="spellStart"/>
      <w:r>
        <w:t>backendSubnet</w:t>
      </w:r>
      <w:proofErr w:type="spellEnd"/>
      <w:r>
        <w:t>=New-</w:t>
      </w:r>
      <w:proofErr w:type="spellStart"/>
      <w:r>
        <w:t>AzureRmVirtualNetworkSubnetConfig</w:t>
      </w:r>
      <w:proofErr w:type="spellEnd"/>
      <w:r>
        <w:t xml:space="preserve"> -Name </w:t>
      </w:r>
      <w:proofErr w:type="spellStart"/>
      <w:r>
        <w:t>backendSubnet</w:t>
      </w:r>
      <w:proofErr w:type="spellEnd"/>
      <w:r>
        <w:t xml:space="preserve"> -</w:t>
      </w:r>
      <w:proofErr w:type="spellStart"/>
      <w:r>
        <w:t>AddressPrefix</w:t>
      </w:r>
      <w:proofErr w:type="spellEnd"/>
      <w:r>
        <w:t xml:space="preserve"> 10.0.2.0/24</w:t>
      </w:r>
    </w:p>
    <w:p w14:paraId="76954AE9" w14:textId="77777777" w:rsidR="00FB61B6" w:rsidRDefault="00FB61B6" w:rsidP="002E7031">
      <w:pPr>
        <w:pStyle w:val="Code"/>
        <w:ind w:left="720"/>
      </w:pPr>
      <w:r>
        <w:t> </w:t>
      </w:r>
    </w:p>
    <w:p w14:paraId="5867C4E7" w14:textId="77777777" w:rsidR="00FB61B6" w:rsidRDefault="00FB61B6" w:rsidP="002E7031">
      <w:pPr>
        <w:pStyle w:val="Code"/>
        <w:ind w:left="720"/>
      </w:pPr>
      <w:r>
        <w:t>New-</w:t>
      </w:r>
      <w:proofErr w:type="spellStart"/>
      <w:r>
        <w:t>AzureRmVirtualNetwork</w:t>
      </w:r>
      <w:proofErr w:type="spellEnd"/>
      <w:r>
        <w:t xml:space="preserve"> -Name $</w:t>
      </w:r>
      <w:proofErr w:type="spellStart"/>
      <w:r>
        <w:t>vnetName</w:t>
      </w:r>
      <w:proofErr w:type="spellEnd"/>
      <w:r>
        <w:t xml:space="preserve"> -</w:t>
      </w:r>
      <w:proofErr w:type="spellStart"/>
      <w:r>
        <w:t>ResourceGroupName</w:t>
      </w:r>
      <w:proofErr w:type="spellEnd"/>
      <w:r>
        <w:t xml:space="preserve"> $</w:t>
      </w:r>
      <w:proofErr w:type="spellStart"/>
      <w:r>
        <w:t>rgName</w:t>
      </w:r>
      <w:proofErr w:type="spellEnd"/>
      <w:r>
        <w:t xml:space="preserve"> -Location $</w:t>
      </w:r>
      <w:proofErr w:type="spellStart"/>
      <w:r>
        <w:t>locName</w:t>
      </w:r>
      <w:proofErr w:type="spellEnd"/>
      <w:r>
        <w:t xml:space="preserve"> -</w:t>
      </w:r>
      <w:proofErr w:type="spellStart"/>
      <w:r>
        <w:t>AddressPrefix</w:t>
      </w:r>
      <w:proofErr w:type="spellEnd"/>
      <w:r>
        <w:t xml:space="preserve"> 10.0.0.0/16 -Subnet $</w:t>
      </w:r>
      <w:proofErr w:type="spellStart"/>
      <w:proofErr w:type="gramStart"/>
      <w:r>
        <w:t>frontendSubnet</w:t>
      </w:r>
      <w:proofErr w:type="spellEnd"/>
      <w:r>
        <w:t>,$</w:t>
      </w:r>
      <w:proofErr w:type="spellStart"/>
      <w:proofErr w:type="gramEnd"/>
      <w:r>
        <w:t>backendSubnet</w:t>
      </w:r>
      <w:proofErr w:type="spellEnd"/>
    </w:p>
    <w:p w14:paraId="1FF9C04A" w14:textId="77777777" w:rsidR="00FB61B6" w:rsidRDefault="00FB61B6" w:rsidP="00FB61B6">
      <w:pPr>
        <w:pStyle w:val="NormalWeb"/>
        <w:spacing w:before="0"/>
        <w:rPr>
          <w:rFonts w:ascii="Consolas" w:hAnsi="Consolas"/>
          <w:color w:val="333333"/>
          <w:sz w:val="18"/>
          <w:szCs w:val="18"/>
        </w:rPr>
      </w:pPr>
      <w:r>
        <w:rPr>
          <w:rFonts w:ascii="Consolas" w:hAnsi="Consolas"/>
          <w:color w:val="333333"/>
          <w:sz w:val="18"/>
          <w:szCs w:val="18"/>
        </w:rPr>
        <w:t> </w:t>
      </w:r>
    </w:p>
    <w:p w14:paraId="4B529FB6" w14:textId="5A094737" w:rsidR="00FB61B6" w:rsidRDefault="00FB61B6" w:rsidP="0018115A">
      <w:pPr>
        <w:pStyle w:val="NormalWeb"/>
        <w:numPr>
          <w:ilvl w:val="0"/>
          <w:numId w:val="8"/>
        </w:numPr>
        <w:spacing w:before="0" w:after="140"/>
        <w:rPr>
          <w:rFonts w:ascii="Helvetica" w:hAnsi="Helvetica"/>
          <w:color w:val="333333"/>
          <w:sz w:val="20"/>
          <w:szCs w:val="20"/>
        </w:rPr>
      </w:pPr>
      <w:r>
        <w:rPr>
          <w:rFonts w:ascii="Helvetica" w:hAnsi="Helvetica"/>
          <w:color w:val="333333"/>
          <w:sz w:val="20"/>
          <w:szCs w:val="20"/>
        </w:rPr>
        <w:t>Use these commands to list the existing virtual networks.</w:t>
      </w:r>
    </w:p>
    <w:p w14:paraId="3BC5F83D" w14:textId="30A9990D" w:rsidR="00FB61B6" w:rsidRDefault="00FB61B6" w:rsidP="002E7031">
      <w:pPr>
        <w:pStyle w:val="NormalWeb"/>
        <w:spacing w:before="0"/>
        <w:ind w:left="720"/>
        <w:rPr>
          <w:rFonts w:ascii="Consolas" w:hAnsi="Consolas"/>
          <w:color w:val="333333"/>
          <w:sz w:val="18"/>
          <w:szCs w:val="18"/>
        </w:rPr>
      </w:pPr>
      <w:r>
        <w:rPr>
          <w:rFonts w:ascii="Consolas" w:hAnsi="Consolas"/>
          <w:b/>
          <w:bCs/>
          <w:color w:val="333333"/>
          <w:sz w:val="18"/>
          <w:szCs w:val="18"/>
        </w:rPr>
        <w:t>$</w:t>
      </w:r>
      <w:proofErr w:type="spellStart"/>
      <w:r>
        <w:rPr>
          <w:rFonts w:ascii="Consolas" w:hAnsi="Consolas"/>
          <w:b/>
          <w:bCs/>
          <w:color w:val="333333"/>
          <w:sz w:val="18"/>
          <w:szCs w:val="18"/>
        </w:rPr>
        <w:t>rgName</w:t>
      </w:r>
      <w:proofErr w:type="spellEnd"/>
      <w:r>
        <w:rPr>
          <w:rFonts w:ascii="Consolas" w:hAnsi="Consolas"/>
          <w:b/>
          <w:bCs/>
          <w:color w:val="333333"/>
          <w:sz w:val="18"/>
          <w:szCs w:val="18"/>
        </w:rPr>
        <w:t>="lab5"</w:t>
      </w:r>
    </w:p>
    <w:p w14:paraId="34D0FDF3" w14:textId="7C3A373C" w:rsidR="00FB61B6" w:rsidRDefault="00FB61B6" w:rsidP="002E7031">
      <w:pPr>
        <w:pStyle w:val="NormalWeb"/>
        <w:spacing w:before="0"/>
        <w:ind w:left="720"/>
        <w:rPr>
          <w:rFonts w:ascii="Calibri" w:hAnsi="Calibri"/>
          <w:color w:val="000000"/>
        </w:rPr>
      </w:pPr>
      <w:r>
        <w:rPr>
          <w:rFonts w:ascii="Consolas" w:hAnsi="Consolas"/>
          <w:b/>
          <w:bCs/>
          <w:color w:val="333333"/>
          <w:sz w:val="18"/>
          <w:szCs w:val="18"/>
        </w:rPr>
        <w:t>$</w:t>
      </w:r>
      <w:proofErr w:type="spellStart"/>
      <w:r>
        <w:rPr>
          <w:rFonts w:ascii="Consolas" w:hAnsi="Consolas"/>
          <w:b/>
          <w:bCs/>
          <w:color w:val="333333"/>
          <w:sz w:val="18"/>
          <w:szCs w:val="18"/>
        </w:rPr>
        <w:t>locName</w:t>
      </w:r>
      <w:proofErr w:type="spellEnd"/>
      <w:r>
        <w:rPr>
          <w:rFonts w:ascii="Consolas" w:hAnsi="Consolas"/>
          <w:b/>
          <w:bCs/>
          <w:color w:val="333333"/>
          <w:sz w:val="18"/>
          <w:szCs w:val="18"/>
        </w:rPr>
        <w:t>="</w:t>
      </w:r>
      <w:proofErr w:type="spellStart"/>
      <w:del w:id="67" w:author="Beth Quinlan" w:date="2018-04-09T12:53:00Z">
        <w:r w:rsidDel="00681999">
          <w:rPr>
            <w:rFonts w:ascii="Calibri" w:hAnsi="Calibri"/>
            <w:b/>
            <w:bCs/>
            <w:color w:val="000000"/>
          </w:rPr>
          <w:delText>australiasouth</w:delText>
        </w:r>
      </w:del>
      <w:r>
        <w:rPr>
          <w:rFonts w:ascii="Calibri" w:hAnsi="Calibri"/>
          <w:b/>
          <w:bCs/>
          <w:color w:val="000000"/>
        </w:rPr>
        <w:t>east</w:t>
      </w:r>
      <w:ins w:id="68" w:author="Beth Quinlan" w:date="2018-04-09T12:53:00Z">
        <w:r w:rsidR="00681999">
          <w:rPr>
            <w:rFonts w:ascii="Calibri" w:hAnsi="Calibri"/>
            <w:b/>
            <w:bCs/>
            <w:color w:val="000000"/>
          </w:rPr>
          <w:t>us</w:t>
        </w:r>
      </w:ins>
      <w:proofErr w:type="spellEnd"/>
      <w:r>
        <w:rPr>
          <w:rFonts w:ascii="Consolas" w:hAnsi="Consolas"/>
          <w:b/>
          <w:bCs/>
          <w:color w:val="333333"/>
          <w:sz w:val="18"/>
          <w:szCs w:val="18"/>
        </w:rPr>
        <w:t>"</w:t>
      </w:r>
    </w:p>
    <w:p w14:paraId="50AB192F" w14:textId="77777777" w:rsidR="00FB61B6" w:rsidRDefault="00FB61B6" w:rsidP="002E7031">
      <w:pPr>
        <w:pStyle w:val="NormalWeb"/>
        <w:spacing w:before="0"/>
        <w:ind w:left="720"/>
        <w:rPr>
          <w:rFonts w:ascii="Consolas" w:hAnsi="Consolas"/>
          <w:color w:val="333333"/>
          <w:sz w:val="18"/>
          <w:szCs w:val="18"/>
        </w:rPr>
      </w:pPr>
      <w:r>
        <w:rPr>
          <w:rFonts w:ascii="Consolas" w:hAnsi="Consolas"/>
          <w:b/>
          <w:bCs/>
          <w:color w:val="333333"/>
          <w:sz w:val="18"/>
          <w:szCs w:val="18"/>
        </w:rPr>
        <w:t>Get-</w:t>
      </w:r>
      <w:proofErr w:type="spellStart"/>
      <w:r>
        <w:rPr>
          <w:rFonts w:ascii="Consolas" w:hAnsi="Consolas"/>
          <w:b/>
          <w:bCs/>
          <w:color w:val="333333"/>
          <w:sz w:val="18"/>
          <w:szCs w:val="18"/>
        </w:rPr>
        <w:t>AzureRmVirtualNetwork</w:t>
      </w:r>
      <w:proofErr w:type="spellEnd"/>
      <w:r>
        <w:rPr>
          <w:rFonts w:ascii="Consolas" w:hAnsi="Consolas"/>
          <w:b/>
          <w:bCs/>
          <w:color w:val="333333"/>
          <w:sz w:val="18"/>
          <w:szCs w:val="18"/>
        </w:rPr>
        <w:t xml:space="preserve"> -</w:t>
      </w:r>
      <w:proofErr w:type="spellStart"/>
      <w:r>
        <w:rPr>
          <w:rFonts w:ascii="Consolas" w:hAnsi="Consolas"/>
          <w:b/>
          <w:bCs/>
          <w:color w:val="333333"/>
          <w:sz w:val="18"/>
          <w:szCs w:val="18"/>
        </w:rPr>
        <w:t>ResourceGroupName</w:t>
      </w:r>
      <w:proofErr w:type="spellEnd"/>
      <w:r>
        <w:rPr>
          <w:rFonts w:ascii="Consolas" w:hAnsi="Consolas"/>
          <w:b/>
          <w:bCs/>
          <w:color w:val="333333"/>
          <w:sz w:val="18"/>
          <w:szCs w:val="18"/>
        </w:rPr>
        <w:t xml:space="preserve"> $</w:t>
      </w:r>
      <w:proofErr w:type="spellStart"/>
      <w:r>
        <w:rPr>
          <w:rFonts w:ascii="Consolas" w:hAnsi="Consolas"/>
          <w:b/>
          <w:bCs/>
          <w:color w:val="333333"/>
          <w:sz w:val="18"/>
          <w:szCs w:val="18"/>
        </w:rPr>
        <w:t>rgName</w:t>
      </w:r>
      <w:proofErr w:type="spellEnd"/>
      <w:r>
        <w:rPr>
          <w:rFonts w:ascii="Consolas" w:hAnsi="Consolas"/>
          <w:b/>
          <w:bCs/>
          <w:color w:val="333333"/>
          <w:sz w:val="18"/>
          <w:szCs w:val="18"/>
        </w:rPr>
        <w:t xml:space="preserve"> | Sort Name | Select Name</w:t>
      </w:r>
    </w:p>
    <w:p w14:paraId="5F6B82DD" w14:textId="77777777" w:rsidR="00FB61B6" w:rsidRDefault="00FB61B6" w:rsidP="00086928">
      <w:pPr>
        <w:pStyle w:val="NormalWeb"/>
        <w:spacing w:before="0"/>
        <w:rPr>
          <w:rFonts w:ascii="Consolas" w:hAnsi="Consolas"/>
          <w:color w:val="333333"/>
          <w:sz w:val="18"/>
          <w:szCs w:val="18"/>
        </w:rPr>
      </w:pPr>
    </w:p>
    <w:p w14:paraId="61CC7B9B" w14:textId="77777777" w:rsidR="003152E8" w:rsidRDefault="003152E8" w:rsidP="00086928">
      <w:pPr>
        <w:pStyle w:val="NormalWeb"/>
        <w:spacing w:before="0"/>
        <w:rPr>
          <w:rFonts w:ascii="Consolas" w:hAnsi="Consolas"/>
          <w:color w:val="333333"/>
          <w:sz w:val="18"/>
          <w:szCs w:val="18"/>
        </w:rPr>
      </w:pPr>
    </w:p>
    <w:p w14:paraId="35658653" w14:textId="77777777" w:rsidR="002E7031" w:rsidRDefault="002E7031">
      <w:pPr>
        <w:ind w:left="720" w:hanging="360"/>
        <w:rPr>
          <w:rFonts w:asciiTheme="minorHAnsi" w:eastAsia="Times New Roman" w:hAnsiTheme="minorHAnsi" w:cs="Times New Roman"/>
          <w:b/>
          <w:color w:val="000000" w:themeColor="text1"/>
          <w:sz w:val="28"/>
          <w:szCs w:val="36"/>
        </w:rPr>
      </w:pPr>
      <w:r>
        <w:br w:type="page"/>
      </w:r>
    </w:p>
    <w:p w14:paraId="7CAEE46A" w14:textId="1956E395" w:rsidR="003152E8" w:rsidRPr="00082F02" w:rsidRDefault="003152E8" w:rsidP="003152E8">
      <w:pPr>
        <w:pStyle w:val="Heading2"/>
      </w:pPr>
      <w:bookmarkStart w:id="69" w:name="_Toc454373586"/>
      <w:r w:rsidRPr="00082F02">
        <w:lastRenderedPageBreak/>
        <w:t>Exercise</w:t>
      </w:r>
      <w:del w:id="70" w:author="Beth Quinlan" w:date="2018-04-09T10:37:00Z">
        <w:r w:rsidRPr="00082F02" w:rsidDel="00205A86">
          <w:delText>s</w:delText>
        </w:r>
      </w:del>
      <w:r>
        <w:t xml:space="preserve"> 2</w:t>
      </w:r>
      <w:r w:rsidRPr="00082F02">
        <w:t xml:space="preserve"> – </w:t>
      </w:r>
      <w:r>
        <w:t xml:space="preserve">Create </w:t>
      </w:r>
      <w:r w:rsidR="0011290A">
        <w:t>Internet facing Load Balancer</w:t>
      </w:r>
      <w:bookmarkEnd w:id="69"/>
      <w:r w:rsidR="0011290A">
        <w:t xml:space="preserve"> </w:t>
      </w:r>
    </w:p>
    <w:p w14:paraId="3DDED7A2" w14:textId="77777777" w:rsidR="00D7018B" w:rsidRDefault="00D7018B" w:rsidP="00086928">
      <w:pPr>
        <w:pStyle w:val="NormalWeb"/>
        <w:spacing w:before="0"/>
        <w:rPr>
          <w:rFonts w:ascii="Consolas" w:hAnsi="Consolas"/>
          <w:color w:val="333333"/>
          <w:sz w:val="18"/>
          <w:szCs w:val="18"/>
        </w:rPr>
      </w:pPr>
    </w:p>
    <w:p w14:paraId="68AF79C7" w14:textId="15977151" w:rsidR="00413544" w:rsidRDefault="00413544" w:rsidP="00413544">
      <w:pPr>
        <w:pStyle w:val="Heading3"/>
        <w:rPr>
          <w:rFonts w:ascii="Helvetica" w:hAnsi="Helvetica"/>
          <w:color w:val="333333"/>
          <w:szCs w:val="24"/>
        </w:rPr>
      </w:pPr>
      <w:bookmarkStart w:id="71" w:name="_Toc454373587"/>
      <w:r>
        <w:t xml:space="preserve">Task </w:t>
      </w:r>
      <w:r w:rsidR="00631EF4">
        <w:t>2</w:t>
      </w:r>
      <w:r>
        <w:t xml:space="preserve"> – Create a public IP address</w:t>
      </w:r>
      <w:bookmarkEnd w:id="71"/>
    </w:p>
    <w:p w14:paraId="4F65EF23" w14:textId="77777777" w:rsidR="00086928" w:rsidRDefault="00086928" w:rsidP="00086928">
      <w:pPr>
        <w:pStyle w:val="NormalWeb"/>
        <w:spacing w:before="0"/>
        <w:rPr>
          <w:rFonts w:ascii="Consolas" w:hAnsi="Consolas"/>
          <w:color w:val="333333"/>
          <w:sz w:val="18"/>
          <w:szCs w:val="18"/>
        </w:rPr>
      </w:pPr>
    </w:p>
    <w:p w14:paraId="6425A914" w14:textId="3AFED7D5" w:rsidR="00086928" w:rsidRDefault="00086928" w:rsidP="0018115A">
      <w:pPr>
        <w:pStyle w:val="NormalWeb"/>
        <w:numPr>
          <w:ilvl w:val="0"/>
          <w:numId w:val="9"/>
        </w:numPr>
        <w:spacing w:before="0"/>
        <w:rPr>
          <w:rFonts w:ascii="Calibri" w:hAnsi="Calibri"/>
          <w:color w:val="000000"/>
        </w:rPr>
      </w:pPr>
      <w:r>
        <w:rPr>
          <w:rFonts w:ascii="Calibri" w:hAnsi="Calibri"/>
          <w:color w:val="000000"/>
        </w:rPr>
        <w:t>Create a public IP address to be used by frontend IP pool:</w:t>
      </w:r>
    </w:p>
    <w:p w14:paraId="5DAAE037" w14:textId="77777777" w:rsidR="002E7031" w:rsidRDefault="002E7031" w:rsidP="002E7031">
      <w:pPr>
        <w:pStyle w:val="NormalWeb"/>
        <w:spacing w:before="0"/>
        <w:ind w:left="720"/>
        <w:rPr>
          <w:rFonts w:ascii="Calibri" w:hAnsi="Calibri"/>
          <w:color w:val="000000"/>
        </w:rPr>
      </w:pPr>
    </w:p>
    <w:p w14:paraId="13D446B9" w14:textId="75616621" w:rsidR="00086928" w:rsidRDefault="00086928" w:rsidP="00D15E11">
      <w:pPr>
        <w:pStyle w:val="Code"/>
        <w:ind w:left="720"/>
      </w:pPr>
      <w:r>
        <w:t>$</w:t>
      </w:r>
      <w:proofErr w:type="spellStart"/>
      <w:r>
        <w:t>rgName</w:t>
      </w:r>
      <w:proofErr w:type="spellEnd"/>
      <w:r>
        <w:t>="lab5"</w:t>
      </w:r>
    </w:p>
    <w:p w14:paraId="51A9F49B" w14:textId="319ACE83" w:rsidR="00086928" w:rsidRDefault="00086928" w:rsidP="00D15E11">
      <w:pPr>
        <w:pStyle w:val="Code"/>
        <w:ind w:left="720"/>
      </w:pPr>
      <w:r>
        <w:t>$</w:t>
      </w:r>
      <w:proofErr w:type="spellStart"/>
      <w:r>
        <w:t>domName</w:t>
      </w:r>
      <w:proofErr w:type="spellEnd"/>
      <w:r>
        <w:t>="lab5ilb</w:t>
      </w:r>
      <w:proofErr w:type="gramStart"/>
      <w:r>
        <w:t>"</w:t>
      </w:r>
      <w:ins w:id="72" w:author="Beth Quinlan" w:date="2018-04-09T12:55:00Z">
        <w:r w:rsidR="00681999">
          <w:t xml:space="preserve">  </w:t>
        </w:r>
      </w:ins>
      <w:ins w:id="73" w:author="Beth Quinlan" w:date="2018-04-09T12:56:00Z">
        <w:r w:rsidR="00681999">
          <w:t>#</w:t>
        </w:r>
      </w:ins>
      <w:proofErr w:type="gramEnd"/>
      <w:ins w:id="74" w:author="Beth Quinlan" w:date="2018-04-09T12:55:00Z">
        <w:r w:rsidR="00681999">
          <w:t>use the domain name determined in previous step</w:t>
        </w:r>
      </w:ins>
    </w:p>
    <w:p w14:paraId="0019D081" w14:textId="4588B257" w:rsidR="00086928" w:rsidRDefault="00086928" w:rsidP="00D15E11">
      <w:pPr>
        <w:pStyle w:val="Code"/>
        <w:ind w:left="720"/>
      </w:pPr>
      <w:r>
        <w:t>$</w:t>
      </w:r>
      <w:proofErr w:type="spellStart"/>
      <w:r>
        <w:t>publicipname</w:t>
      </w:r>
      <w:proofErr w:type="spellEnd"/>
      <w:r>
        <w:t xml:space="preserve"> ="lab5publicip"</w:t>
      </w:r>
    </w:p>
    <w:p w14:paraId="79609171" w14:textId="032843CA" w:rsidR="00086928" w:rsidRDefault="00086928" w:rsidP="00D15E11">
      <w:pPr>
        <w:pStyle w:val="Code"/>
        <w:ind w:left="720"/>
        <w:rPr>
          <w:rFonts w:ascii="Calibri" w:hAnsi="Calibri"/>
          <w:color w:val="000000"/>
        </w:rPr>
      </w:pPr>
      <w:r>
        <w:t>$</w:t>
      </w:r>
      <w:proofErr w:type="spellStart"/>
      <w:r>
        <w:t>locName</w:t>
      </w:r>
      <w:proofErr w:type="spellEnd"/>
      <w:r>
        <w:t>="</w:t>
      </w:r>
      <w:proofErr w:type="spellStart"/>
      <w:del w:id="75" w:author="Beth Quinlan" w:date="2018-04-09T12:54:00Z">
        <w:r w:rsidDel="00681999">
          <w:rPr>
            <w:rFonts w:ascii="Calibri" w:hAnsi="Calibri"/>
            <w:color w:val="000000"/>
          </w:rPr>
          <w:delText>australiasouth</w:delText>
        </w:r>
      </w:del>
      <w:r>
        <w:rPr>
          <w:rFonts w:ascii="Calibri" w:hAnsi="Calibri"/>
          <w:color w:val="000000"/>
        </w:rPr>
        <w:t>east</w:t>
      </w:r>
      <w:ins w:id="76" w:author="Beth Quinlan" w:date="2018-04-09T12:54:00Z">
        <w:r w:rsidR="00681999">
          <w:rPr>
            <w:rFonts w:ascii="Calibri" w:hAnsi="Calibri"/>
            <w:color w:val="000000"/>
          </w:rPr>
          <w:t>us</w:t>
        </w:r>
      </w:ins>
      <w:proofErr w:type="spellEnd"/>
      <w:r>
        <w:t>"</w:t>
      </w:r>
      <w:r w:rsidR="00D15E11">
        <w:tab/>
      </w:r>
    </w:p>
    <w:p w14:paraId="08B89F2E" w14:textId="77777777" w:rsidR="00086928" w:rsidRDefault="00086928" w:rsidP="00D15E11">
      <w:pPr>
        <w:pStyle w:val="Code"/>
        <w:ind w:left="720"/>
      </w:pPr>
      <w:r>
        <w:t> </w:t>
      </w:r>
    </w:p>
    <w:p w14:paraId="2DBF6408" w14:textId="77777777" w:rsidR="00086928" w:rsidRDefault="00086928" w:rsidP="00D15E11">
      <w:pPr>
        <w:pStyle w:val="Code"/>
        <w:ind w:left="720"/>
        <w:rPr>
          <w:rFonts w:ascii="Calibri" w:hAnsi="Calibri"/>
          <w:color w:val="000000"/>
        </w:rPr>
      </w:pPr>
      <w:r>
        <w:rPr>
          <w:rFonts w:ascii="Calibri" w:hAnsi="Calibri"/>
          <w:color w:val="000000"/>
        </w:rPr>
        <w:t>$</w:t>
      </w:r>
      <w:proofErr w:type="spellStart"/>
      <w:r>
        <w:rPr>
          <w:rFonts w:ascii="Calibri" w:hAnsi="Calibri"/>
          <w:color w:val="000000"/>
        </w:rPr>
        <w:t>publicIP</w:t>
      </w:r>
      <w:proofErr w:type="spellEnd"/>
      <w:r>
        <w:rPr>
          <w:rFonts w:ascii="Calibri" w:hAnsi="Calibri"/>
          <w:color w:val="000000"/>
        </w:rPr>
        <w:t xml:space="preserve"> = New-</w:t>
      </w:r>
      <w:proofErr w:type="spellStart"/>
      <w:r>
        <w:rPr>
          <w:rFonts w:ascii="Calibri" w:hAnsi="Calibri"/>
          <w:color w:val="000000"/>
        </w:rPr>
        <w:t>AzureRmPublicIpAddress</w:t>
      </w:r>
      <w:proofErr w:type="spellEnd"/>
      <w:r>
        <w:rPr>
          <w:rFonts w:ascii="Calibri" w:hAnsi="Calibri"/>
          <w:color w:val="000000"/>
        </w:rPr>
        <w:t xml:space="preserve"> -Name </w:t>
      </w:r>
      <w:r>
        <w:t>$</w:t>
      </w:r>
      <w:proofErr w:type="spellStart"/>
      <w:r>
        <w:t>publicipname</w:t>
      </w:r>
      <w:proofErr w:type="spellEnd"/>
      <w:r>
        <w:t xml:space="preserve"> </w:t>
      </w:r>
      <w:r>
        <w:rPr>
          <w:rFonts w:ascii="Calibri" w:hAnsi="Calibri"/>
          <w:color w:val="000000"/>
        </w:rPr>
        <w:t>-</w:t>
      </w:r>
      <w:proofErr w:type="spellStart"/>
      <w:r>
        <w:rPr>
          <w:rFonts w:ascii="Calibri" w:hAnsi="Calibri"/>
          <w:color w:val="000000"/>
        </w:rPr>
        <w:t>ResourceGroupName</w:t>
      </w:r>
      <w:proofErr w:type="spellEnd"/>
      <w:r>
        <w:rPr>
          <w:rFonts w:ascii="Calibri" w:hAnsi="Calibri"/>
          <w:color w:val="000000"/>
        </w:rPr>
        <w:t xml:space="preserve"> </w:t>
      </w:r>
      <w:r>
        <w:t>$</w:t>
      </w:r>
      <w:proofErr w:type="spellStart"/>
      <w:r>
        <w:t>rgName</w:t>
      </w:r>
      <w:proofErr w:type="spellEnd"/>
      <w:r>
        <w:rPr>
          <w:rFonts w:ascii="Calibri" w:hAnsi="Calibri"/>
          <w:color w:val="000000"/>
        </w:rPr>
        <w:t xml:space="preserve"> -Location </w:t>
      </w:r>
      <w:r>
        <w:t>$</w:t>
      </w:r>
      <w:proofErr w:type="spellStart"/>
      <w:r>
        <w:t>locName</w:t>
      </w:r>
      <w:proofErr w:type="spellEnd"/>
      <w:r>
        <w:t xml:space="preserve"> </w:t>
      </w:r>
      <w:r>
        <w:rPr>
          <w:rFonts w:ascii="Calibri" w:hAnsi="Calibri"/>
          <w:color w:val="000000"/>
        </w:rPr>
        <w:t>–</w:t>
      </w:r>
      <w:proofErr w:type="spellStart"/>
      <w:r>
        <w:rPr>
          <w:rFonts w:ascii="Calibri" w:hAnsi="Calibri"/>
          <w:color w:val="000000"/>
        </w:rPr>
        <w:t>AllocationMethod</w:t>
      </w:r>
      <w:proofErr w:type="spellEnd"/>
      <w:r>
        <w:rPr>
          <w:rFonts w:ascii="Calibri" w:hAnsi="Calibri"/>
          <w:color w:val="000000"/>
        </w:rPr>
        <w:t xml:space="preserve"> Dynamic -</w:t>
      </w:r>
      <w:proofErr w:type="spellStart"/>
      <w:r>
        <w:rPr>
          <w:rFonts w:ascii="Calibri" w:hAnsi="Calibri"/>
          <w:color w:val="000000"/>
        </w:rPr>
        <w:t>DomainNameLabel</w:t>
      </w:r>
      <w:proofErr w:type="spellEnd"/>
      <w:r>
        <w:rPr>
          <w:rFonts w:ascii="Calibri" w:hAnsi="Calibri"/>
          <w:color w:val="000000"/>
        </w:rPr>
        <w:t xml:space="preserve"> </w:t>
      </w:r>
      <w:r>
        <w:t>$</w:t>
      </w:r>
      <w:proofErr w:type="spellStart"/>
      <w:r>
        <w:t>domName</w:t>
      </w:r>
      <w:proofErr w:type="spellEnd"/>
    </w:p>
    <w:p w14:paraId="226D42DA" w14:textId="77777777" w:rsidR="00086928" w:rsidRDefault="00086928" w:rsidP="00D15E11">
      <w:pPr>
        <w:pStyle w:val="Code"/>
        <w:ind w:left="720"/>
        <w:rPr>
          <w:rFonts w:ascii="Calibri" w:hAnsi="Calibri"/>
          <w:color w:val="000000"/>
        </w:rPr>
      </w:pPr>
      <w:r>
        <w:rPr>
          <w:rFonts w:ascii="Calibri" w:hAnsi="Calibri"/>
          <w:color w:val="000000"/>
        </w:rPr>
        <w:t> </w:t>
      </w:r>
    </w:p>
    <w:p w14:paraId="54AA64A9" w14:textId="72222D03" w:rsidR="00086928" w:rsidRDefault="00086928" w:rsidP="00D15E11">
      <w:pPr>
        <w:pStyle w:val="Code"/>
        <w:ind w:left="720"/>
        <w:rPr>
          <w:rFonts w:ascii="Calibri" w:hAnsi="Calibri"/>
          <w:color w:val="000000"/>
        </w:rPr>
      </w:pPr>
      <w:r>
        <w:rPr>
          <w:rFonts w:ascii="Calibri" w:hAnsi="Calibri"/>
          <w:color w:val="000000"/>
        </w:rPr>
        <w:t>Get-</w:t>
      </w:r>
      <w:proofErr w:type="spellStart"/>
      <w:r>
        <w:rPr>
          <w:rFonts w:ascii="Calibri" w:hAnsi="Calibri"/>
          <w:color w:val="000000"/>
        </w:rPr>
        <w:t>AzureRMPublicIPAddress</w:t>
      </w:r>
      <w:proofErr w:type="spellEnd"/>
      <w:r>
        <w:rPr>
          <w:rFonts w:ascii="Calibri" w:hAnsi="Calibri"/>
          <w:color w:val="000000"/>
        </w:rPr>
        <w:t xml:space="preserve"> –Name </w:t>
      </w:r>
      <w:r>
        <w:t>$</w:t>
      </w:r>
      <w:proofErr w:type="spellStart"/>
      <w:r>
        <w:t>publicipname</w:t>
      </w:r>
      <w:proofErr w:type="spellEnd"/>
      <w:r>
        <w:t xml:space="preserve"> </w:t>
      </w:r>
      <w:r>
        <w:rPr>
          <w:rFonts w:ascii="Calibri" w:hAnsi="Calibri"/>
          <w:color w:val="000000"/>
        </w:rPr>
        <w:t>–</w:t>
      </w:r>
      <w:proofErr w:type="spellStart"/>
      <w:r>
        <w:rPr>
          <w:rFonts w:ascii="Calibri" w:hAnsi="Calibri"/>
          <w:color w:val="000000"/>
        </w:rPr>
        <w:t>ResourceGroupName</w:t>
      </w:r>
      <w:proofErr w:type="spellEnd"/>
      <w:r>
        <w:rPr>
          <w:rFonts w:ascii="Calibri" w:hAnsi="Calibri"/>
          <w:color w:val="000000"/>
        </w:rPr>
        <w:t xml:space="preserve"> $</w:t>
      </w:r>
      <w:proofErr w:type="spellStart"/>
      <w:r>
        <w:t>rgName</w:t>
      </w:r>
      <w:proofErr w:type="spellEnd"/>
    </w:p>
    <w:p w14:paraId="52AE6C4F" w14:textId="77777777" w:rsidR="00802B17" w:rsidRDefault="00802B17" w:rsidP="00086928">
      <w:pPr>
        <w:pStyle w:val="NormalWeb"/>
        <w:spacing w:before="0"/>
        <w:rPr>
          <w:rFonts w:ascii="Consolas" w:hAnsi="Consolas"/>
          <w:color w:val="333333"/>
          <w:sz w:val="18"/>
          <w:szCs w:val="18"/>
        </w:rPr>
      </w:pPr>
    </w:p>
    <w:p w14:paraId="087DF4A2" w14:textId="36B2420C" w:rsidR="00802B17" w:rsidRDefault="00802B17" w:rsidP="00802B17">
      <w:pPr>
        <w:pStyle w:val="Heading3"/>
        <w:rPr>
          <w:rFonts w:ascii="Helvetica" w:hAnsi="Helvetica"/>
          <w:color w:val="333333"/>
          <w:szCs w:val="24"/>
        </w:rPr>
      </w:pPr>
      <w:bookmarkStart w:id="77" w:name="_Toc454373588"/>
      <w:r>
        <w:t xml:space="preserve">Task </w:t>
      </w:r>
      <w:r w:rsidR="00631EF4">
        <w:t>2</w:t>
      </w:r>
      <w:r>
        <w:t xml:space="preserve"> – Create </w:t>
      </w:r>
      <w:r w:rsidR="00805D63">
        <w:t>Front end IP pool</w:t>
      </w:r>
      <w:bookmarkEnd w:id="77"/>
    </w:p>
    <w:p w14:paraId="27E47B77" w14:textId="77777777" w:rsidR="00086928" w:rsidRDefault="00086928" w:rsidP="00086928">
      <w:pPr>
        <w:pStyle w:val="NormalWeb"/>
        <w:spacing w:before="0"/>
        <w:rPr>
          <w:rFonts w:ascii="Consolas" w:hAnsi="Consolas"/>
          <w:color w:val="333333"/>
          <w:sz w:val="18"/>
          <w:szCs w:val="18"/>
        </w:rPr>
      </w:pPr>
      <w:r>
        <w:rPr>
          <w:rFonts w:ascii="Consolas" w:hAnsi="Consolas"/>
          <w:color w:val="333333"/>
          <w:sz w:val="18"/>
          <w:szCs w:val="18"/>
        </w:rPr>
        <w:t> </w:t>
      </w:r>
    </w:p>
    <w:p w14:paraId="0361566E" w14:textId="188985C0" w:rsidR="00086928" w:rsidRDefault="00086928" w:rsidP="0018115A">
      <w:pPr>
        <w:pStyle w:val="NormalWeb"/>
        <w:numPr>
          <w:ilvl w:val="0"/>
          <w:numId w:val="10"/>
        </w:numPr>
        <w:spacing w:before="0"/>
        <w:rPr>
          <w:rFonts w:ascii="Calibri" w:hAnsi="Calibri"/>
          <w:color w:val="000000"/>
        </w:rPr>
      </w:pPr>
      <w:r>
        <w:rPr>
          <w:rFonts w:ascii="Calibri" w:hAnsi="Calibri"/>
          <w:color w:val="000000"/>
        </w:rPr>
        <w:t>Using public IP variable ($</w:t>
      </w:r>
      <w:proofErr w:type="spellStart"/>
      <w:r>
        <w:rPr>
          <w:rFonts w:ascii="Calibri" w:hAnsi="Calibri"/>
          <w:color w:val="000000"/>
        </w:rPr>
        <w:t>publicIP</w:t>
      </w:r>
      <w:proofErr w:type="spellEnd"/>
      <w:r>
        <w:rPr>
          <w:rFonts w:ascii="Calibri" w:hAnsi="Calibri"/>
          <w:color w:val="000000"/>
        </w:rPr>
        <w:t xml:space="preserve">), create the </w:t>
      </w:r>
      <w:proofErr w:type="gramStart"/>
      <w:r>
        <w:rPr>
          <w:rFonts w:ascii="Calibri" w:hAnsi="Calibri"/>
          <w:color w:val="000000"/>
        </w:rPr>
        <w:t>front end</w:t>
      </w:r>
      <w:proofErr w:type="gramEnd"/>
      <w:r>
        <w:rPr>
          <w:rFonts w:ascii="Calibri" w:hAnsi="Calibri"/>
          <w:color w:val="000000"/>
        </w:rPr>
        <w:t xml:space="preserve"> IP pool.</w:t>
      </w:r>
      <w:r w:rsidR="007F5CA9">
        <w:rPr>
          <w:rFonts w:ascii="Calibri" w:hAnsi="Calibri"/>
          <w:color w:val="000000"/>
        </w:rPr>
        <w:br/>
      </w:r>
    </w:p>
    <w:p w14:paraId="483D7767" w14:textId="77777777" w:rsidR="00086928" w:rsidRDefault="00086928" w:rsidP="007F5CA9">
      <w:pPr>
        <w:pStyle w:val="Code"/>
        <w:ind w:left="720"/>
      </w:pPr>
      <w:r>
        <w:t>$</w:t>
      </w:r>
      <w:proofErr w:type="spellStart"/>
      <w:r>
        <w:t>frontendIP</w:t>
      </w:r>
      <w:proofErr w:type="spellEnd"/>
      <w:r>
        <w:t xml:space="preserve"> = New-</w:t>
      </w:r>
      <w:proofErr w:type="spellStart"/>
      <w:r>
        <w:t>AzureRmLoadBalancerFrontendIpConfig</w:t>
      </w:r>
      <w:proofErr w:type="spellEnd"/>
      <w:r>
        <w:t xml:space="preserve"> -Name LB-Frontend -</w:t>
      </w:r>
      <w:proofErr w:type="spellStart"/>
      <w:r>
        <w:t>PublicIpAddress</w:t>
      </w:r>
      <w:proofErr w:type="spellEnd"/>
      <w:r>
        <w:t xml:space="preserve"> $</w:t>
      </w:r>
      <w:proofErr w:type="spellStart"/>
      <w:r>
        <w:t>publicIP</w:t>
      </w:r>
      <w:proofErr w:type="spellEnd"/>
    </w:p>
    <w:p w14:paraId="791A8228" w14:textId="77777777" w:rsidR="00086928" w:rsidRDefault="00086928" w:rsidP="00086928">
      <w:pPr>
        <w:pStyle w:val="NormalWeb"/>
        <w:spacing w:before="0"/>
        <w:rPr>
          <w:rFonts w:ascii="Calibri" w:hAnsi="Calibri"/>
          <w:color w:val="000000"/>
        </w:rPr>
      </w:pPr>
      <w:r>
        <w:rPr>
          <w:rFonts w:ascii="Calibri" w:hAnsi="Calibri"/>
          <w:color w:val="000000"/>
        </w:rPr>
        <w:t> </w:t>
      </w:r>
    </w:p>
    <w:p w14:paraId="631BD51A" w14:textId="3589FEF6" w:rsidR="004B11FE" w:rsidRDefault="004B11FE" w:rsidP="004B11FE">
      <w:pPr>
        <w:pStyle w:val="Heading3"/>
        <w:rPr>
          <w:rFonts w:ascii="Helvetica" w:hAnsi="Helvetica"/>
          <w:color w:val="333333"/>
          <w:szCs w:val="24"/>
        </w:rPr>
      </w:pPr>
      <w:bookmarkStart w:id="78" w:name="_Toc454373589"/>
      <w:r>
        <w:t xml:space="preserve">Task </w:t>
      </w:r>
      <w:r w:rsidR="00631EF4">
        <w:t>3</w:t>
      </w:r>
      <w:r>
        <w:t xml:space="preserve"> – Create back end address pool</w:t>
      </w:r>
      <w:bookmarkEnd w:id="78"/>
    </w:p>
    <w:p w14:paraId="65936879" w14:textId="77777777" w:rsidR="004B11FE" w:rsidRDefault="004B11FE" w:rsidP="00086928">
      <w:pPr>
        <w:pStyle w:val="NormalWeb"/>
        <w:spacing w:before="0"/>
        <w:rPr>
          <w:rFonts w:ascii="Calibri" w:hAnsi="Calibri"/>
          <w:color w:val="000000"/>
        </w:rPr>
      </w:pPr>
    </w:p>
    <w:p w14:paraId="09002D46" w14:textId="0EB8859F" w:rsidR="00086928" w:rsidRDefault="00086928" w:rsidP="0018115A">
      <w:pPr>
        <w:pStyle w:val="NormalWeb"/>
        <w:numPr>
          <w:ilvl w:val="0"/>
          <w:numId w:val="11"/>
        </w:numPr>
        <w:spacing w:before="0"/>
        <w:rPr>
          <w:rFonts w:ascii="Calibri" w:hAnsi="Calibri"/>
          <w:color w:val="000000"/>
        </w:rPr>
      </w:pPr>
      <w:r>
        <w:rPr>
          <w:rFonts w:ascii="Calibri" w:hAnsi="Calibri"/>
          <w:color w:val="000000"/>
        </w:rPr>
        <w:t xml:space="preserve">Set up a </w:t>
      </w:r>
      <w:proofErr w:type="gramStart"/>
      <w:r>
        <w:rPr>
          <w:rFonts w:ascii="Calibri" w:hAnsi="Calibri"/>
          <w:color w:val="000000"/>
        </w:rPr>
        <w:t>back end</w:t>
      </w:r>
      <w:proofErr w:type="gramEnd"/>
      <w:r>
        <w:rPr>
          <w:rFonts w:ascii="Calibri" w:hAnsi="Calibri"/>
          <w:color w:val="000000"/>
        </w:rPr>
        <w:t xml:space="preserve"> address pool used to receive incoming traffic from front end IP pool:</w:t>
      </w:r>
      <w:r w:rsidR="007F5CA9">
        <w:rPr>
          <w:rFonts w:ascii="Calibri" w:hAnsi="Calibri"/>
          <w:color w:val="000000"/>
        </w:rPr>
        <w:br/>
      </w:r>
    </w:p>
    <w:p w14:paraId="66D589E7" w14:textId="77777777" w:rsidR="00086928" w:rsidRDefault="00086928" w:rsidP="007F5CA9">
      <w:pPr>
        <w:pStyle w:val="Code"/>
        <w:ind w:left="720"/>
      </w:pPr>
      <w:r>
        <w:t>$</w:t>
      </w:r>
      <w:proofErr w:type="spellStart"/>
      <w:r>
        <w:t>beaddresspool</w:t>
      </w:r>
      <w:proofErr w:type="spellEnd"/>
      <w:r>
        <w:t>= New-</w:t>
      </w:r>
      <w:proofErr w:type="spellStart"/>
      <w:r>
        <w:t>AzureRmLoadBalancerBackendAddressPoolConfig</w:t>
      </w:r>
      <w:proofErr w:type="spellEnd"/>
      <w:r>
        <w:t xml:space="preserve"> -Name "LB-backend"</w:t>
      </w:r>
    </w:p>
    <w:p w14:paraId="29185AF4" w14:textId="3E56D184" w:rsidR="00086928" w:rsidRDefault="00086928" w:rsidP="00086928">
      <w:pPr>
        <w:pStyle w:val="NormalWeb"/>
        <w:spacing w:before="0"/>
        <w:rPr>
          <w:rFonts w:ascii="Consolas" w:hAnsi="Consolas"/>
          <w:color w:val="333333"/>
          <w:sz w:val="18"/>
          <w:szCs w:val="18"/>
        </w:rPr>
      </w:pPr>
    </w:p>
    <w:p w14:paraId="2BA0D6A2" w14:textId="77777777" w:rsidR="009643FA" w:rsidRDefault="009643FA" w:rsidP="009643FA">
      <w:pPr>
        <w:pStyle w:val="Heading3"/>
        <w:rPr>
          <w:rFonts w:ascii="Helvetica" w:hAnsi="Helvetica"/>
          <w:color w:val="333333"/>
          <w:szCs w:val="24"/>
        </w:rPr>
      </w:pPr>
      <w:bookmarkStart w:id="79" w:name="_Toc454373590"/>
      <w:r>
        <w:t>Task 4 – Create NAT Rules</w:t>
      </w:r>
      <w:bookmarkEnd w:id="79"/>
    </w:p>
    <w:p w14:paraId="73EC16C3" w14:textId="24DB87C9" w:rsidR="006533BF" w:rsidRDefault="006533BF" w:rsidP="00086928">
      <w:pPr>
        <w:pStyle w:val="NormalWeb"/>
        <w:spacing w:before="0"/>
        <w:rPr>
          <w:rFonts w:ascii="Calibri" w:hAnsi="Calibri"/>
          <w:color w:val="000000"/>
        </w:rPr>
      </w:pPr>
    </w:p>
    <w:p w14:paraId="7E64AA49" w14:textId="77777777" w:rsidR="006F2F81" w:rsidRDefault="006F2F81" w:rsidP="0018115A">
      <w:pPr>
        <w:pStyle w:val="ListParagraph"/>
        <w:numPr>
          <w:ilvl w:val="0"/>
          <w:numId w:val="16"/>
        </w:numPr>
      </w:pPr>
      <w:r>
        <w:t>Create two inbound NAT rules.</w:t>
      </w:r>
    </w:p>
    <w:p w14:paraId="2B6FA27F" w14:textId="2D430006" w:rsidR="006F2F81" w:rsidRPr="006F2F81" w:rsidRDefault="007F5CA9" w:rsidP="006F2F81">
      <w:pPr>
        <w:pStyle w:val="Code"/>
        <w:ind w:left="720"/>
      </w:pPr>
      <w:r w:rsidRPr="006F2F81">
        <w:br/>
      </w:r>
      <w:r w:rsidR="006F2F81" w:rsidRPr="006F2F81">
        <w:rPr>
          <w:color w:val="FF4500"/>
        </w:rPr>
        <w:t>$inboundNATRule1</w:t>
      </w:r>
      <w:r w:rsidR="006F2F81" w:rsidRPr="006F2F81">
        <w:rPr>
          <w:color w:val="A9A9A9"/>
        </w:rPr>
        <w:t>=</w:t>
      </w:r>
      <w:r w:rsidR="006F2F81" w:rsidRPr="006F2F81">
        <w:t xml:space="preserve"> </w:t>
      </w:r>
      <w:r w:rsidR="006F2F81" w:rsidRPr="006F2F81">
        <w:rPr>
          <w:color w:val="0000FF"/>
        </w:rPr>
        <w:t>New-</w:t>
      </w:r>
      <w:proofErr w:type="spellStart"/>
      <w:r w:rsidR="006F2F81" w:rsidRPr="006F2F81">
        <w:rPr>
          <w:color w:val="0000FF"/>
        </w:rPr>
        <w:t>AzureRmLoadBalancerInboundNatRuleConfig</w:t>
      </w:r>
      <w:proofErr w:type="spellEnd"/>
      <w:r w:rsidR="006F2F81" w:rsidRPr="006F2F81">
        <w:t xml:space="preserve"> -Name </w:t>
      </w:r>
      <w:r w:rsidR="006F2F81" w:rsidRPr="006F2F81">
        <w:rPr>
          <w:color w:val="8B0000"/>
        </w:rPr>
        <w:t>"RDP1"</w:t>
      </w:r>
      <w:r w:rsidR="006F2F81" w:rsidRPr="006F2F81">
        <w:t xml:space="preserve"> -</w:t>
      </w:r>
      <w:proofErr w:type="spellStart"/>
      <w:r w:rsidR="006F2F81" w:rsidRPr="006F2F81">
        <w:t>FrontendIpConfiguration</w:t>
      </w:r>
      <w:proofErr w:type="spellEnd"/>
      <w:r w:rsidR="006F2F81" w:rsidRPr="006F2F81">
        <w:t xml:space="preserve"> </w:t>
      </w:r>
      <w:r w:rsidR="006F2F81" w:rsidRPr="006F2F81">
        <w:rPr>
          <w:color w:val="FF4500"/>
        </w:rPr>
        <w:t>$</w:t>
      </w:r>
      <w:proofErr w:type="spellStart"/>
      <w:r w:rsidR="006F2F81" w:rsidRPr="006F2F81">
        <w:rPr>
          <w:color w:val="FF4500"/>
        </w:rPr>
        <w:t>frontendIP</w:t>
      </w:r>
      <w:proofErr w:type="spellEnd"/>
      <w:r w:rsidR="006F2F81" w:rsidRPr="006F2F81">
        <w:t xml:space="preserve"> -Protocol </w:t>
      </w:r>
      <w:r w:rsidR="006F2F81" w:rsidRPr="006F2F81">
        <w:rPr>
          <w:color w:val="8A2BE2"/>
        </w:rPr>
        <w:t>TCP</w:t>
      </w:r>
      <w:r w:rsidR="006F2F81" w:rsidRPr="006F2F81">
        <w:t xml:space="preserve"> -</w:t>
      </w:r>
      <w:proofErr w:type="spellStart"/>
      <w:r w:rsidR="006F2F81" w:rsidRPr="006F2F81">
        <w:t>FrontendPort</w:t>
      </w:r>
      <w:proofErr w:type="spellEnd"/>
      <w:r w:rsidR="006F2F81" w:rsidRPr="006F2F81">
        <w:t xml:space="preserve"> </w:t>
      </w:r>
      <w:r w:rsidR="006F2F81" w:rsidRPr="006F2F81">
        <w:rPr>
          <w:color w:val="800080"/>
        </w:rPr>
        <w:t>3441</w:t>
      </w:r>
      <w:r w:rsidR="006F2F81" w:rsidRPr="006F2F81">
        <w:t xml:space="preserve"> -</w:t>
      </w:r>
      <w:proofErr w:type="spellStart"/>
      <w:r w:rsidR="006F2F81" w:rsidRPr="006F2F81">
        <w:t>BackendPort</w:t>
      </w:r>
      <w:proofErr w:type="spellEnd"/>
      <w:r w:rsidR="006F2F81" w:rsidRPr="006F2F81">
        <w:t xml:space="preserve"> </w:t>
      </w:r>
      <w:r w:rsidR="006F2F81" w:rsidRPr="006F2F81">
        <w:rPr>
          <w:color w:val="800080"/>
        </w:rPr>
        <w:t>3389</w:t>
      </w:r>
    </w:p>
    <w:p w14:paraId="74B99FE0" w14:textId="77777777" w:rsidR="006F2F81" w:rsidRDefault="006F2F81" w:rsidP="006F2F81">
      <w:pPr>
        <w:pStyle w:val="Code"/>
      </w:pPr>
      <w:r>
        <w:t xml:space="preserve"> </w:t>
      </w:r>
    </w:p>
    <w:p w14:paraId="103747FE" w14:textId="77777777" w:rsidR="006F2F81" w:rsidRDefault="006F2F81" w:rsidP="006F2F81">
      <w:pPr>
        <w:pStyle w:val="Code"/>
        <w:ind w:left="720"/>
      </w:pPr>
      <w:r>
        <w:rPr>
          <w:color w:val="FF4500"/>
        </w:rPr>
        <w:t>$inboundNATRule2</w:t>
      </w:r>
      <w:r>
        <w:rPr>
          <w:color w:val="A9A9A9"/>
        </w:rPr>
        <w:t>=</w:t>
      </w:r>
      <w:r>
        <w:t xml:space="preserve"> </w:t>
      </w:r>
      <w:r>
        <w:rPr>
          <w:color w:val="0000FF"/>
        </w:rPr>
        <w:t>New-</w:t>
      </w:r>
      <w:proofErr w:type="spellStart"/>
      <w:r>
        <w:rPr>
          <w:color w:val="0000FF"/>
        </w:rPr>
        <w:t>AzureRmLoadBalancerInboundNatRuleConfig</w:t>
      </w:r>
      <w:proofErr w:type="spellEnd"/>
      <w:r>
        <w:t xml:space="preserve"> -Name </w:t>
      </w:r>
      <w:r>
        <w:rPr>
          <w:color w:val="8B0000"/>
        </w:rPr>
        <w:t>"RDP2"</w:t>
      </w:r>
      <w:r>
        <w:t xml:space="preserve"> -</w:t>
      </w:r>
      <w:proofErr w:type="spellStart"/>
      <w:r>
        <w:t>FrontendIpConfiguration</w:t>
      </w:r>
      <w:proofErr w:type="spellEnd"/>
      <w:r>
        <w:t xml:space="preserve"> </w:t>
      </w:r>
      <w:r>
        <w:rPr>
          <w:color w:val="FF4500"/>
        </w:rPr>
        <w:t>$</w:t>
      </w:r>
      <w:proofErr w:type="spellStart"/>
      <w:r>
        <w:rPr>
          <w:color w:val="FF4500"/>
        </w:rPr>
        <w:t>frontendIP</w:t>
      </w:r>
      <w:proofErr w:type="spellEnd"/>
      <w:r>
        <w:t xml:space="preserve"> -Protocol </w:t>
      </w:r>
      <w:r>
        <w:rPr>
          <w:color w:val="8A2BE2"/>
        </w:rPr>
        <w:t>TCP</w:t>
      </w:r>
      <w:r>
        <w:t xml:space="preserve"> -</w:t>
      </w:r>
      <w:proofErr w:type="spellStart"/>
      <w:r>
        <w:t>FrontendPort</w:t>
      </w:r>
      <w:proofErr w:type="spellEnd"/>
      <w:r>
        <w:t xml:space="preserve"> </w:t>
      </w:r>
      <w:r>
        <w:rPr>
          <w:color w:val="800080"/>
        </w:rPr>
        <w:t>3442</w:t>
      </w:r>
      <w:r>
        <w:t xml:space="preserve"> -</w:t>
      </w:r>
      <w:proofErr w:type="spellStart"/>
      <w:r>
        <w:t>BackendPort</w:t>
      </w:r>
      <w:proofErr w:type="spellEnd"/>
      <w:r>
        <w:t xml:space="preserve"> </w:t>
      </w:r>
      <w:r>
        <w:rPr>
          <w:color w:val="800080"/>
        </w:rPr>
        <w:t>3389</w:t>
      </w:r>
    </w:p>
    <w:p w14:paraId="33D1993D" w14:textId="77777777" w:rsidR="006F2F81" w:rsidRDefault="006F2F81" w:rsidP="006F2F81">
      <w:pPr>
        <w:shd w:val="clear" w:color="auto" w:fill="FFFFFF"/>
        <w:autoSpaceDE w:val="0"/>
        <w:autoSpaceDN w:val="0"/>
        <w:adjustRightInd w:val="0"/>
        <w:spacing w:before="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4332322C" w14:textId="1E16475E" w:rsidR="007F5CA9" w:rsidRDefault="007F5CA9">
      <w:pPr>
        <w:ind w:left="720" w:hanging="360"/>
        <w:rPr>
          <w:rFonts w:ascii="Courier New" w:hAnsi="Courier New"/>
          <w:b/>
          <w:bCs/>
          <w:color w:val="000000" w:themeColor="text1"/>
          <w:sz w:val="20"/>
          <w:szCs w:val="18"/>
        </w:rPr>
      </w:pPr>
    </w:p>
    <w:p w14:paraId="57BCA422" w14:textId="77777777" w:rsidR="006533BF" w:rsidRDefault="006533BF" w:rsidP="00086928">
      <w:pPr>
        <w:pStyle w:val="NormalWeb"/>
        <w:spacing w:before="0"/>
        <w:rPr>
          <w:rFonts w:ascii="Calibri" w:hAnsi="Calibri"/>
          <w:color w:val="000000"/>
        </w:rPr>
      </w:pPr>
    </w:p>
    <w:p w14:paraId="77BB9B39" w14:textId="142717A4" w:rsidR="006533BF" w:rsidRDefault="006533BF" w:rsidP="006533BF">
      <w:pPr>
        <w:pStyle w:val="Heading3"/>
        <w:rPr>
          <w:rFonts w:ascii="Helvetica" w:hAnsi="Helvetica"/>
          <w:color w:val="333333"/>
          <w:szCs w:val="24"/>
        </w:rPr>
      </w:pPr>
      <w:bookmarkStart w:id="80" w:name="_Toc454373591"/>
      <w:r>
        <w:lastRenderedPageBreak/>
        <w:t>Task 5 – Create health Probe</w:t>
      </w:r>
      <w:bookmarkEnd w:id="80"/>
    </w:p>
    <w:p w14:paraId="3C42000D" w14:textId="14CE473A" w:rsidR="00086928" w:rsidRDefault="00086928" w:rsidP="00086928">
      <w:pPr>
        <w:pStyle w:val="NormalWeb"/>
        <w:spacing w:before="0"/>
        <w:rPr>
          <w:rFonts w:ascii="Calibri" w:hAnsi="Calibri"/>
          <w:color w:val="000000"/>
        </w:rPr>
      </w:pPr>
      <w:r>
        <w:rPr>
          <w:rFonts w:ascii="Calibri" w:hAnsi="Calibri"/>
          <w:color w:val="000000"/>
        </w:rPr>
        <w:t> </w:t>
      </w:r>
    </w:p>
    <w:p w14:paraId="488F47BF" w14:textId="16BF2BC2" w:rsidR="007F5CA9" w:rsidRDefault="007F5CA9" w:rsidP="0018115A">
      <w:pPr>
        <w:pStyle w:val="NormalWeb"/>
        <w:numPr>
          <w:ilvl w:val="0"/>
          <w:numId w:val="12"/>
        </w:numPr>
        <w:spacing w:before="0"/>
        <w:rPr>
          <w:rFonts w:ascii="Calibri" w:hAnsi="Calibri"/>
          <w:color w:val="000000"/>
        </w:rPr>
      </w:pPr>
      <w:r>
        <w:rPr>
          <w:rFonts w:ascii="Calibri" w:hAnsi="Calibri"/>
          <w:color w:val="000000"/>
        </w:rPr>
        <w:t>Create a new health probe.</w:t>
      </w:r>
      <w:r>
        <w:rPr>
          <w:rFonts w:ascii="Calibri" w:hAnsi="Calibri"/>
          <w:color w:val="000000"/>
        </w:rPr>
        <w:br/>
      </w:r>
    </w:p>
    <w:p w14:paraId="4B08D52E" w14:textId="319C99D0" w:rsidR="00086928" w:rsidRPr="00052413" w:rsidRDefault="00086928" w:rsidP="007F5CA9">
      <w:pPr>
        <w:pStyle w:val="Code"/>
        <w:ind w:left="720"/>
      </w:pPr>
      <w:r w:rsidRPr="00052413">
        <w:t>$</w:t>
      </w:r>
      <w:proofErr w:type="spellStart"/>
      <w:r w:rsidRPr="00052413">
        <w:t>healthProbe</w:t>
      </w:r>
      <w:proofErr w:type="spellEnd"/>
      <w:r w:rsidRPr="00052413">
        <w:t xml:space="preserve"> = New-</w:t>
      </w:r>
      <w:proofErr w:type="spellStart"/>
      <w:r w:rsidRPr="00052413">
        <w:t>AzureRmLoadBalancerProbeConfig</w:t>
      </w:r>
      <w:proofErr w:type="spellEnd"/>
      <w:r w:rsidRPr="00052413">
        <w:t xml:space="preserve"> -Name "</w:t>
      </w:r>
      <w:proofErr w:type="spellStart"/>
      <w:r w:rsidRPr="00052413">
        <w:t>HealthProbe</w:t>
      </w:r>
      <w:proofErr w:type="spellEnd"/>
      <w:r w:rsidRPr="00052413">
        <w:t>" -</w:t>
      </w:r>
      <w:proofErr w:type="spellStart"/>
      <w:r w:rsidRPr="00052413">
        <w:t>RequestPath</w:t>
      </w:r>
      <w:proofErr w:type="spellEnd"/>
      <w:r w:rsidRPr="00052413">
        <w:t xml:space="preserve"> "</w:t>
      </w:r>
      <w:r w:rsidR="0027065F">
        <w:t>/</w:t>
      </w:r>
      <w:r w:rsidRPr="00052413">
        <w:t>" -Protocol http -Port 80 -</w:t>
      </w:r>
      <w:proofErr w:type="spellStart"/>
      <w:r w:rsidRPr="00052413">
        <w:t>IntervalInSeconds</w:t>
      </w:r>
      <w:proofErr w:type="spellEnd"/>
      <w:r w:rsidRPr="00052413">
        <w:t xml:space="preserve"> 15 -</w:t>
      </w:r>
      <w:proofErr w:type="spellStart"/>
      <w:r w:rsidRPr="00052413">
        <w:t>ProbeCount</w:t>
      </w:r>
      <w:proofErr w:type="spellEnd"/>
      <w:r w:rsidRPr="00052413">
        <w:t xml:space="preserve"> 2</w:t>
      </w:r>
    </w:p>
    <w:p w14:paraId="2CE7131D" w14:textId="77777777" w:rsidR="00086928" w:rsidRDefault="00086928" w:rsidP="00086928">
      <w:pPr>
        <w:pStyle w:val="NormalWeb"/>
        <w:spacing w:before="0"/>
        <w:rPr>
          <w:rFonts w:ascii="Calibri" w:hAnsi="Calibri"/>
          <w:color w:val="000000"/>
        </w:rPr>
      </w:pPr>
      <w:r>
        <w:rPr>
          <w:rFonts w:ascii="Calibri" w:hAnsi="Calibri"/>
          <w:color w:val="000000"/>
        </w:rPr>
        <w:t> </w:t>
      </w:r>
    </w:p>
    <w:p w14:paraId="733EC05B" w14:textId="2A3DAB28" w:rsidR="006533BF" w:rsidRDefault="006533BF" w:rsidP="006533BF">
      <w:pPr>
        <w:pStyle w:val="Heading3"/>
        <w:rPr>
          <w:rFonts w:ascii="Helvetica" w:hAnsi="Helvetica"/>
          <w:color w:val="333333"/>
          <w:szCs w:val="24"/>
        </w:rPr>
      </w:pPr>
      <w:bookmarkStart w:id="81" w:name="_Toc454373592"/>
      <w:r>
        <w:t xml:space="preserve">Task </w:t>
      </w:r>
      <w:r w:rsidR="00435949">
        <w:t>6</w:t>
      </w:r>
      <w:r>
        <w:t xml:space="preserve"> – Create </w:t>
      </w:r>
      <w:r w:rsidR="00435949">
        <w:t xml:space="preserve">LB </w:t>
      </w:r>
      <w:r>
        <w:t>Rules</w:t>
      </w:r>
      <w:bookmarkEnd w:id="81"/>
    </w:p>
    <w:p w14:paraId="49665D91" w14:textId="5E2D33FD" w:rsidR="006533BF" w:rsidRDefault="006533BF" w:rsidP="00086928">
      <w:pPr>
        <w:pStyle w:val="NormalWeb"/>
        <w:spacing w:before="0"/>
        <w:rPr>
          <w:rFonts w:ascii="Calibri" w:hAnsi="Calibri"/>
          <w:b/>
          <w:bCs/>
          <w:color w:val="000000"/>
        </w:rPr>
      </w:pPr>
    </w:p>
    <w:p w14:paraId="073065BA" w14:textId="57FE69C2" w:rsidR="007F5CA9" w:rsidRDefault="007F5CA9" w:rsidP="0018115A">
      <w:pPr>
        <w:pStyle w:val="ListParagraph"/>
        <w:numPr>
          <w:ilvl w:val="0"/>
          <w:numId w:val="13"/>
        </w:numPr>
      </w:pPr>
      <w:r>
        <w:t>Create a new load balancer rule.</w:t>
      </w:r>
      <w:r>
        <w:br/>
      </w:r>
    </w:p>
    <w:p w14:paraId="37D50B5D" w14:textId="6E6FAD71" w:rsidR="00086928" w:rsidRDefault="00086928" w:rsidP="007F5CA9">
      <w:pPr>
        <w:pStyle w:val="Code"/>
        <w:ind w:left="720"/>
      </w:pPr>
      <w:r>
        <w:t>$</w:t>
      </w:r>
      <w:proofErr w:type="spellStart"/>
      <w:r>
        <w:t>lbrule</w:t>
      </w:r>
      <w:proofErr w:type="spellEnd"/>
      <w:r>
        <w:t xml:space="preserve"> = New-</w:t>
      </w:r>
      <w:proofErr w:type="spellStart"/>
      <w:r>
        <w:t>AzureRmLoadBalancerRuleConfig</w:t>
      </w:r>
      <w:proofErr w:type="spellEnd"/>
      <w:r>
        <w:t xml:space="preserve"> -Name "HTTP" -</w:t>
      </w:r>
      <w:proofErr w:type="spellStart"/>
      <w:r>
        <w:t>FrontendIpConfiguration</w:t>
      </w:r>
      <w:proofErr w:type="spellEnd"/>
      <w:r>
        <w:t xml:space="preserve"> $</w:t>
      </w:r>
      <w:proofErr w:type="spellStart"/>
      <w:r>
        <w:t>frontendIP</w:t>
      </w:r>
      <w:proofErr w:type="spellEnd"/>
      <w:r>
        <w:t xml:space="preserve"> -</w:t>
      </w:r>
      <w:proofErr w:type="spellStart"/>
      <w:r>
        <w:t>BackendAddressPool</w:t>
      </w:r>
      <w:proofErr w:type="spellEnd"/>
      <w:r>
        <w:t xml:space="preserve"> $</w:t>
      </w:r>
      <w:proofErr w:type="spellStart"/>
      <w:r>
        <w:t>beAddressPool</w:t>
      </w:r>
      <w:proofErr w:type="spellEnd"/>
      <w:r>
        <w:t xml:space="preserve"> -Probe $</w:t>
      </w:r>
      <w:proofErr w:type="spellStart"/>
      <w:r>
        <w:t>healthProbe</w:t>
      </w:r>
      <w:proofErr w:type="spellEnd"/>
      <w:r>
        <w:t xml:space="preserve"> -Protocol </w:t>
      </w:r>
      <w:proofErr w:type="spellStart"/>
      <w:r>
        <w:t>Tcp</w:t>
      </w:r>
      <w:proofErr w:type="spellEnd"/>
      <w:r>
        <w:t xml:space="preserve"> -</w:t>
      </w:r>
      <w:proofErr w:type="spellStart"/>
      <w:r>
        <w:t>FrontendPort</w:t>
      </w:r>
      <w:proofErr w:type="spellEnd"/>
      <w:r>
        <w:t xml:space="preserve"> 80 -</w:t>
      </w:r>
      <w:proofErr w:type="spellStart"/>
      <w:r>
        <w:t>BackendPort</w:t>
      </w:r>
      <w:proofErr w:type="spellEnd"/>
      <w:r>
        <w:t xml:space="preserve"> 80</w:t>
      </w:r>
    </w:p>
    <w:p w14:paraId="30C29838" w14:textId="77777777" w:rsidR="00052413" w:rsidRDefault="00052413" w:rsidP="00086928">
      <w:pPr>
        <w:pStyle w:val="NormalWeb"/>
        <w:spacing w:before="0"/>
        <w:rPr>
          <w:rFonts w:ascii="Calibri" w:hAnsi="Calibri"/>
          <w:color w:val="000000"/>
        </w:rPr>
      </w:pPr>
    </w:p>
    <w:p w14:paraId="345656F0" w14:textId="65E8C26D" w:rsidR="00052413" w:rsidRDefault="00052413" w:rsidP="00052413">
      <w:pPr>
        <w:pStyle w:val="Heading3"/>
        <w:rPr>
          <w:rFonts w:ascii="Helvetica" w:hAnsi="Helvetica"/>
          <w:color w:val="333333"/>
          <w:szCs w:val="24"/>
        </w:rPr>
      </w:pPr>
      <w:bookmarkStart w:id="82" w:name="_Toc454373593"/>
      <w:r>
        <w:t>Task 7 – Create Load Balancer</w:t>
      </w:r>
      <w:bookmarkEnd w:id="82"/>
    </w:p>
    <w:p w14:paraId="0321C1BC" w14:textId="77777777" w:rsidR="00086928" w:rsidRDefault="00086928" w:rsidP="00086928">
      <w:pPr>
        <w:pStyle w:val="NormalWeb"/>
        <w:spacing w:before="0"/>
        <w:rPr>
          <w:rFonts w:ascii="Calibri" w:hAnsi="Calibri"/>
          <w:color w:val="000000"/>
        </w:rPr>
      </w:pPr>
      <w:r>
        <w:rPr>
          <w:rFonts w:ascii="Calibri" w:hAnsi="Calibri"/>
          <w:color w:val="000000"/>
        </w:rPr>
        <w:t> </w:t>
      </w:r>
    </w:p>
    <w:p w14:paraId="4111FFB2" w14:textId="1A20A289" w:rsidR="00086928" w:rsidRDefault="00086928" w:rsidP="0018115A">
      <w:pPr>
        <w:pStyle w:val="NormalWeb"/>
        <w:numPr>
          <w:ilvl w:val="0"/>
          <w:numId w:val="14"/>
        </w:numPr>
        <w:spacing w:before="0"/>
        <w:rPr>
          <w:rFonts w:ascii="Calibri" w:hAnsi="Calibri"/>
          <w:color w:val="000000"/>
        </w:rPr>
      </w:pPr>
      <w:r>
        <w:rPr>
          <w:rFonts w:ascii="Calibri" w:hAnsi="Calibri"/>
          <w:color w:val="000000"/>
        </w:rPr>
        <w:t>Create the load balancer adding all objects (NAT rules, Load balancer rules, probe configurations) together:</w:t>
      </w:r>
    </w:p>
    <w:p w14:paraId="6A8B248F" w14:textId="77777777" w:rsidR="00086928" w:rsidRDefault="00086928" w:rsidP="00086928">
      <w:pPr>
        <w:pStyle w:val="NormalWeb"/>
        <w:spacing w:before="0"/>
        <w:rPr>
          <w:rFonts w:ascii="Calibri" w:hAnsi="Calibri"/>
          <w:color w:val="000000"/>
        </w:rPr>
      </w:pPr>
      <w:r>
        <w:rPr>
          <w:rFonts w:ascii="Calibri" w:hAnsi="Calibri"/>
          <w:color w:val="000000"/>
        </w:rPr>
        <w:t> </w:t>
      </w:r>
    </w:p>
    <w:p w14:paraId="77066B12" w14:textId="14D75751" w:rsidR="00086928" w:rsidRDefault="00086928" w:rsidP="007F5CA9">
      <w:pPr>
        <w:pStyle w:val="Code"/>
        <w:ind w:left="720"/>
      </w:pPr>
      <w:r>
        <w:t>$Lab5LB = New-</w:t>
      </w:r>
      <w:proofErr w:type="spellStart"/>
      <w:r>
        <w:t>AzureRmLoadBalancer</w:t>
      </w:r>
      <w:proofErr w:type="spellEnd"/>
      <w:r>
        <w:t xml:space="preserve"> -</w:t>
      </w:r>
      <w:proofErr w:type="spellStart"/>
      <w:r>
        <w:t>ResourceGroupName</w:t>
      </w:r>
      <w:proofErr w:type="spellEnd"/>
      <w:r>
        <w:t xml:space="preserve"> $</w:t>
      </w:r>
      <w:proofErr w:type="spellStart"/>
      <w:r>
        <w:rPr>
          <w:rFonts w:ascii="Consolas" w:hAnsi="Consolas"/>
          <w:color w:val="333333"/>
          <w:sz w:val="18"/>
        </w:rPr>
        <w:t>rgName</w:t>
      </w:r>
      <w:proofErr w:type="spellEnd"/>
      <w:r>
        <w:t xml:space="preserve"> -Name "lab5-LB" -Location $</w:t>
      </w:r>
      <w:proofErr w:type="spellStart"/>
      <w:r>
        <w:rPr>
          <w:rFonts w:ascii="Consolas" w:hAnsi="Consolas"/>
          <w:color w:val="333333"/>
          <w:sz w:val="18"/>
        </w:rPr>
        <w:t>locName</w:t>
      </w:r>
      <w:proofErr w:type="spellEnd"/>
      <w:r>
        <w:t xml:space="preserve"> -</w:t>
      </w:r>
      <w:proofErr w:type="spellStart"/>
      <w:r>
        <w:t>FrontendIpConfiguration</w:t>
      </w:r>
      <w:proofErr w:type="spellEnd"/>
      <w:r>
        <w:t xml:space="preserve"> $</w:t>
      </w:r>
      <w:proofErr w:type="spellStart"/>
      <w:r>
        <w:t>frontendIP</w:t>
      </w:r>
      <w:proofErr w:type="spellEnd"/>
      <w:r>
        <w:t xml:space="preserve"> -</w:t>
      </w:r>
      <w:proofErr w:type="spellStart"/>
      <w:r>
        <w:t>InboundNatRule</w:t>
      </w:r>
      <w:proofErr w:type="spellEnd"/>
      <w:r>
        <w:t xml:space="preserve"> $inboundNATRule</w:t>
      </w:r>
      <w:proofErr w:type="gramStart"/>
      <w:r>
        <w:t>1,$</w:t>
      </w:r>
      <w:proofErr w:type="gramEnd"/>
      <w:r>
        <w:t>inboundNatRule2 -</w:t>
      </w:r>
      <w:proofErr w:type="spellStart"/>
      <w:r>
        <w:t>LoadBalancingRule</w:t>
      </w:r>
      <w:proofErr w:type="spellEnd"/>
      <w:r>
        <w:t xml:space="preserve"> $</w:t>
      </w:r>
      <w:proofErr w:type="spellStart"/>
      <w:r>
        <w:t>lbrule</w:t>
      </w:r>
      <w:proofErr w:type="spellEnd"/>
      <w:r>
        <w:t xml:space="preserve"> -</w:t>
      </w:r>
      <w:proofErr w:type="spellStart"/>
      <w:r>
        <w:t>BackendAddressPool</w:t>
      </w:r>
      <w:proofErr w:type="spellEnd"/>
      <w:r>
        <w:t xml:space="preserve"> $</w:t>
      </w:r>
      <w:proofErr w:type="spellStart"/>
      <w:r>
        <w:t>beAddressPool</w:t>
      </w:r>
      <w:proofErr w:type="spellEnd"/>
      <w:r>
        <w:t xml:space="preserve"> -Probe $</w:t>
      </w:r>
      <w:proofErr w:type="spellStart"/>
      <w:r>
        <w:t>healthProbe</w:t>
      </w:r>
      <w:proofErr w:type="spellEnd"/>
    </w:p>
    <w:p w14:paraId="4C468BAC" w14:textId="77777777" w:rsidR="00086928" w:rsidRDefault="00086928" w:rsidP="00086928">
      <w:pPr>
        <w:pStyle w:val="NormalWeb"/>
        <w:spacing w:before="0"/>
        <w:rPr>
          <w:rFonts w:ascii="Calibri" w:hAnsi="Calibri"/>
          <w:color w:val="000000"/>
        </w:rPr>
      </w:pPr>
      <w:r>
        <w:rPr>
          <w:rFonts w:ascii="Calibri" w:hAnsi="Calibri"/>
          <w:color w:val="000000"/>
        </w:rPr>
        <w:t> </w:t>
      </w:r>
    </w:p>
    <w:p w14:paraId="5EE69B89" w14:textId="2201A77D" w:rsidR="007F5CA9" w:rsidRDefault="007F5CA9">
      <w:pPr>
        <w:ind w:left="720" w:hanging="360"/>
        <w:rPr>
          <w:rFonts w:asciiTheme="minorHAnsi" w:eastAsia="Times New Roman" w:hAnsiTheme="minorHAnsi" w:cs="Times New Roman"/>
          <w:b/>
          <w:color w:val="000000" w:themeColor="text1"/>
          <w:sz w:val="28"/>
          <w:szCs w:val="36"/>
        </w:rPr>
      </w:pPr>
      <w:del w:id="83" w:author="Beth Quinlan" w:date="2018-04-11T14:39:00Z">
        <w:r w:rsidDel="001D4D9B">
          <w:br w:type="page"/>
        </w:r>
      </w:del>
    </w:p>
    <w:p w14:paraId="5E280117" w14:textId="3AC7124C" w:rsidR="007D7962" w:rsidRPr="00082F02" w:rsidRDefault="007D7962" w:rsidP="007D7962">
      <w:pPr>
        <w:pStyle w:val="Heading2"/>
      </w:pPr>
      <w:bookmarkStart w:id="84" w:name="_Toc454373594"/>
      <w:r w:rsidRPr="00082F02">
        <w:t>Exercise</w:t>
      </w:r>
      <w:del w:id="85" w:author="Beth Quinlan" w:date="2018-04-09T10:42:00Z">
        <w:r w:rsidRPr="00082F02" w:rsidDel="00205A86">
          <w:delText>s</w:delText>
        </w:r>
      </w:del>
      <w:r>
        <w:t xml:space="preserve"> 3</w:t>
      </w:r>
      <w:r w:rsidRPr="00082F02">
        <w:t xml:space="preserve"> – </w:t>
      </w:r>
      <w:r>
        <w:t xml:space="preserve">Create </w:t>
      </w:r>
      <w:r w:rsidR="007F5CA9">
        <w:t xml:space="preserve">a </w:t>
      </w:r>
      <w:r w:rsidR="000926F6">
        <w:t>VM joined t</w:t>
      </w:r>
      <w:r w:rsidR="007F5CA9">
        <w:t>o t</w:t>
      </w:r>
      <w:r w:rsidR="000926F6">
        <w:t>he load balancer</w:t>
      </w:r>
      <w:bookmarkEnd w:id="84"/>
    </w:p>
    <w:p w14:paraId="100C587C" w14:textId="7BCD98FE" w:rsidR="002D3A8A" w:rsidRDefault="002D3A8A" w:rsidP="002D3A8A">
      <w:pPr>
        <w:pStyle w:val="Heading3"/>
      </w:pPr>
      <w:bookmarkStart w:id="86" w:name="_Toc454373595"/>
      <w:r>
        <w:t xml:space="preserve">Task </w:t>
      </w:r>
      <w:r w:rsidR="00496AA9">
        <w:t>1</w:t>
      </w:r>
      <w:r>
        <w:t xml:space="preserve"> – </w:t>
      </w:r>
      <w:r w:rsidR="00496AA9">
        <w:t>Build the command set</w:t>
      </w:r>
      <w:bookmarkEnd w:id="86"/>
    </w:p>
    <w:p w14:paraId="0471941B" w14:textId="77777777" w:rsidR="00205A86" w:rsidRPr="00205A86" w:rsidRDefault="0083550D" w:rsidP="00782238">
      <w:pPr>
        <w:pStyle w:val="ListParagraph"/>
        <w:numPr>
          <w:ilvl w:val="0"/>
          <w:numId w:val="17"/>
        </w:numPr>
        <w:rPr>
          <w:ins w:id="87" w:author="Beth Quinlan" w:date="2018-04-09T10:43:00Z"/>
          <w:rFonts w:ascii="Calibri" w:hAnsi="Calibri"/>
          <w:color w:val="000000"/>
          <w:sz w:val="22"/>
          <w:rPrChange w:id="88" w:author="Beth Quinlan" w:date="2018-04-09T10:43:00Z">
            <w:rPr>
              <w:ins w:id="89" w:author="Beth Quinlan" w:date="2018-04-09T10:43:00Z"/>
            </w:rPr>
          </w:rPrChange>
        </w:rPr>
      </w:pPr>
      <w:r>
        <w:t xml:space="preserve">In the </w:t>
      </w:r>
      <w:r w:rsidR="00782238" w:rsidRPr="00782238">
        <w:rPr>
          <w:b/>
        </w:rPr>
        <w:t>C:\AzureIaaSWS\M7 - Azure Management</w:t>
      </w:r>
      <w:r w:rsidRPr="00782238">
        <w:rPr>
          <w:b/>
        </w:rPr>
        <w:t>\Labs\</w:t>
      </w:r>
      <w:proofErr w:type="spellStart"/>
      <w:r w:rsidR="00782238" w:rsidRPr="00782238">
        <w:rPr>
          <w:b/>
        </w:rPr>
        <w:t>PSManagement</w:t>
      </w:r>
      <w:proofErr w:type="spellEnd"/>
      <w:r w:rsidR="00782238" w:rsidRPr="00782238">
        <w:rPr>
          <w:b/>
        </w:rPr>
        <w:t>-ARM</w:t>
      </w:r>
      <w:r>
        <w:t xml:space="preserve"> folder, you will find a </w:t>
      </w:r>
      <w:r w:rsidRPr="00205A86">
        <w:rPr>
          <w:b/>
          <w:rPrChange w:id="90" w:author="Beth Quinlan" w:date="2018-04-09T10:43:00Z">
            <w:rPr/>
          </w:rPrChange>
        </w:rPr>
        <w:t>CommandSet.ps1</w:t>
      </w:r>
      <w:r>
        <w:t xml:space="preserve"> file. Open this file up in PowerShell ISE. </w:t>
      </w:r>
    </w:p>
    <w:p w14:paraId="2EFB6493" w14:textId="77777777" w:rsidR="00205A86" w:rsidRPr="00147678" w:rsidRDefault="00205A86">
      <w:pPr>
        <w:rPr>
          <w:ins w:id="91" w:author="Beth Quinlan" w:date="2018-04-09T10:43:00Z"/>
          <w:rFonts w:ascii="Calibri" w:hAnsi="Calibri"/>
          <w:color w:val="000000"/>
          <w:sz w:val="22"/>
          <w:rPrChange w:id="92" w:author="Beth Quinlan" w:date="2018-04-09T11:10:00Z">
            <w:rPr>
              <w:ins w:id="93" w:author="Beth Quinlan" w:date="2018-04-09T10:43:00Z"/>
            </w:rPr>
          </w:rPrChange>
        </w:rPr>
        <w:pPrChange w:id="94" w:author="Beth Quinlan" w:date="2018-04-09T11:10:00Z">
          <w:pPr>
            <w:pStyle w:val="ListParagraph"/>
            <w:numPr>
              <w:numId w:val="17"/>
            </w:numPr>
            <w:ind w:left="720" w:hanging="360"/>
          </w:pPr>
        </w:pPrChange>
      </w:pPr>
    </w:p>
    <w:p w14:paraId="164314E1" w14:textId="58B41211" w:rsidR="0083550D" w:rsidRPr="006F2F81" w:rsidRDefault="0083550D" w:rsidP="00782238">
      <w:pPr>
        <w:pStyle w:val="ListParagraph"/>
        <w:numPr>
          <w:ilvl w:val="0"/>
          <w:numId w:val="17"/>
        </w:numPr>
        <w:rPr>
          <w:rFonts w:ascii="Calibri" w:hAnsi="Calibri"/>
          <w:color w:val="000000"/>
          <w:sz w:val="22"/>
        </w:rPr>
      </w:pPr>
      <w:r>
        <w:t xml:space="preserve">You need to enter the appropriate parameter values in this PS script. </w:t>
      </w:r>
      <w:del w:id="95" w:author="Beth Quinlan" w:date="2018-04-09T11:09:00Z">
        <w:r w:rsidDel="00147678">
          <w:delText xml:space="preserve">Note that </w:delText>
        </w:r>
      </w:del>
      <w:del w:id="96" w:author="Beth Quinlan" w:date="2018-04-09T09:48:00Z">
        <w:r w:rsidDel="001337FE">
          <w:delText xml:space="preserve">note </w:delText>
        </w:r>
      </w:del>
      <w:del w:id="97" w:author="Beth Quinlan" w:date="2018-04-09T11:09:00Z">
        <w:r w:rsidDel="00147678">
          <w:delText>all variables are at the top of the file.</w:delText>
        </w:r>
      </w:del>
      <w:ins w:id="98" w:author="Beth Quinlan" w:date="2018-04-09T11:09:00Z">
        <w:r w:rsidR="00147678">
          <w:t xml:space="preserve">Edit the values in lines </w:t>
        </w:r>
      </w:ins>
      <w:ins w:id="99" w:author="Beth Quinlan" w:date="2018-04-09T11:10:00Z">
        <w:r w:rsidR="00147678">
          <w:t>2, 3, 4, 7, and 25.</w:t>
        </w:r>
      </w:ins>
    </w:p>
    <w:p w14:paraId="1F093856" w14:textId="563FEDD6" w:rsidR="00086928" w:rsidRDefault="0083550D" w:rsidP="006F2F81">
      <w:pPr>
        <w:ind w:left="720"/>
        <w:rPr>
          <w:ins w:id="100" w:author="Beth Quinlan" w:date="2018-04-09T11:10:00Z"/>
          <w:rFonts w:ascii="Calibri" w:hAnsi="Calibri"/>
          <w:color w:val="000000"/>
        </w:rPr>
      </w:pPr>
      <w:r>
        <w:t>This CommandSet.ps1 file has commands to create the NIC, size and create the VM, add an additional data disk and also set other configuration parameters for the VM.</w:t>
      </w:r>
      <w:r>
        <w:rPr>
          <w:rFonts w:ascii="Calibri" w:hAnsi="Calibri"/>
          <w:color w:val="000000"/>
        </w:rPr>
        <w:t xml:space="preserve"> </w:t>
      </w:r>
    </w:p>
    <w:p w14:paraId="6D9414D7" w14:textId="77777777" w:rsidR="00147678" w:rsidRDefault="00147678" w:rsidP="006F2F81">
      <w:pPr>
        <w:ind w:left="720"/>
        <w:rPr>
          <w:rFonts w:ascii="Calibri" w:hAnsi="Calibri"/>
          <w:color w:val="000000"/>
        </w:rPr>
      </w:pPr>
    </w:p>
    <w:p w14:paraId="5D7AA47F" w14:textId="3BB911E8" w:rsidR="007463D5" w:rsidRDefault="007463D5" w:rsidP="007463D5">
      <w:pPr>
        <w:pStyle w:val="Heading3"/>
      </w:pPr>
      <w:bookmarkStart w:id="101" w:name="_Toc454373596"/>
      <w:r>
        <w:t>Task 2 – Execute the command set to create VMs.</w:t>
      </w:r>
      <w:bookmarkEnd w:id="101"/>
    </w:p>
    <w:p w14:paraId="55D3DC58" w14:textId="1B470042" w:rsidR="007463D5" w:rsidRDefault="0083550D" w:rsidP="0018115A">
      <w:pPr>
        <w:pStyle w:val="ListParagraph"/>
        <w:numPr>
          <w:ilvl w:val="0"/>
          <w:numId w:val="18"/>
        </w:numPr>
        <w:rPr>
          <w:ins w:id="102" w:author="Beth Quinlan" w:date="2018-04-09T11:11:00Z"/>
        </w:rPr>
      </w:pPr>
      <w:r w:rsidRPr="006F2F81">
        <w:t>S</w:t>
      </w:r>
      <w:r w:rsidR="00E91134">
        <w:t>et breakpoint on the first command line</w:t>
      </w:r>
      <w:r w:rsidR="005202D0">
        <w:t xml:space="preserve"> by F9 and then execute it line by line by using F10.</w:t>
      </w:r>
      <w:ins w:id="103" w:author="Beth Quinlan" w:date="2018-04-09T09:52:00Z">
        <w:r w:rsidR="001337FE">
          <w:t xml:space="preserve">  </w:t>
        </w:r>
      </w:ins>
      <w:ins w:id="104" w:author="Beth Quinlan" w:date="2018-04-09T11:11:00Z">
        <w:r w:rsidR="00147678">
          <w:t>(</w:t>
        </w:r>
      </w:ins>
      <w:ins w:id="105" w:author="Beth Quinlan" w:date="2018-04-09T09:52:00Z">
        <w:r w:rsidR="001337FE">
          <w:t>Alternative</w:t>
        </w:r>
      </w:ins>
      <w:ins w:id="106" w:author="Beth Quinlan" w:date="2018-04-09T11:00:00Z">
        <w:r w:rsidR="00F35D60">
          <w:t>ly</w:t>
        </w:r>
      </w:ins>
      <w:ins w:id="107" w:author="Beth Quinlan" w:date="2018-04-09T09:52:00Z">
        <w:r w:rsidR="001337FE">
          <w:t>, select lines 1-9 and press F8.</w:t>
        </w:r>
      </w:ins>
      <w:ins w:id="108" w:author="Beth Quinlan" w:date="2018-04-09T11:11:00Z">
        <w:r w:rsidR="00147678">
          <w:t>)</w:t>
        </w:r>
      </w:ins>
    </w:p>
    <w:p w14:paraId="4DB10E0D" w14:textId="77777777" w:rsidR="007F1BDF" w:rsidRDefault="007F1BDF">
      <w:pPr>
        <w:rPr>
          <w:ins w:id="109" w:author="Beth Quinlan" w:date="2018-04-09T11:55:00Z"/>
        </w:rPr>
        <w:pPrChange w:id="110" w:author="Beth Quinlan" w:date="2018-04-09T11:55:00Z">
          <w:pPr>
            <w:pStyle w:val="ListParagraph"/>
            <w:numPr>
              <w:numId w:val="18"/>
            </w:numPr>
            <w:ind w:left="720" w:hanging="360"/>
          </w:pPr>
        </w:pPrChange>
      </w:pPr>
    </w:p>
    <w:p w14:paraId="34526484" w14:textId="25011653" w:rsidR="00114544" w:rsidRDefault="00114544" w:rsidP="00147678">
      <w:pPr>
        <w:pStyle w:val="ListParagraph"/>
        <w:numPr>
          <w:ilvl w:val="0"/>
          <w:numId w:val="18"/>
        </w:numPr>
        <w:rPr>
          <w:ins w:id="111" w:author="Beth Quinlan" w:date="2018-04-09T11:55:00Z"/>
        </w:rPr>
      </w:pPr>
      <w:ins w:id="112" w:author="Beth Quinlan" w:date="2018-04-09T11:08:00Z">
        <w:r>
          <w:t>Execute the remaining lines of the script</w:t>
        </w:r>
      </w:ins>
      <w:ins w:id="113" w:author="Beth Quinlan" w:date="2018-04-09T11:12:00Z">
        <w:r w:rsidR="00147678">
          <w:t>, providing appropriate values when prompted</w:t>
        </w:r>
      </w:ins>
      <w:ins w:id="114" w:author="Beth Quinlan" w:date="2018-04-09T11:08:00Z">
        <w:r>
          <w:t>.</w:t>
        </w:r>
      </w:ins>
    </w:p>
    <w:p w14:paraId="75235D0D" w14:textId="77777777" w:rsidR="007F1BDF" w:rsidRDefault="007F1BDF">
      <w:pPr>
        <w:pStyle w:val="ListParagraph"/>
        <w:rPr>
          <w:ins w:id="115" w:author="Beth Quinlan" w:date="2018-04-09T11:55:00Z"/>
        </w:rPr>
        <w:pPrChange w:id="116" w:author="Beth Quinlan" w:date="2018-04-09T11:55:00Z">
          <w:pPr>
            <w:pStyle w:val="ListParagraph"/>
            <w:numPr>
              <w:numId w:val="18"/>
            </w:numPr>
            <w:ind w:left="720" w:hanging="360"/>
          </w:pPr>
        </w:pPrChange>
      </w:pPr>
    </w:p>
    <w:p w14:paraId="35EFAE78" w14:textId="032ADCEB" w:rsidR="007F1BDF" w:rsidRDefault="007F1BDF">
      <w:pPr>
        <w:ind w:left="720"/>
        <w:rPr>
          <w:ins w:id="117" w:author="Beth Quinlan" w:date="2018-04-09T11:57:00Z"/>
        </w:rPr>
        <w:pPrChange w:id="118" w:author="Beth Quinlan" w:date="2018-04-09T11:57:00Z">
          <w:pPr>
            <w:pStyle w:val="HTMLPreformatted"/>
          </w:pPr>
        </w:pPrChange>
      </w:pPr>
      <w:ins w:id="119" w:author="Beth Quinlan" w:date="2018-04-09T11:55:00Z">
        <w:r>
          <w:t>Depending on the region you are deploying to, you may need to modify the command to utilize a di</w:t>
        </w:r>
      </w:ins>
      <w:ins w:id="120" w:author="Beth Quinlan" w:date="2018-04-09T11:56:00Z">
        <w:r>
          <w:t xml:space="preserve">fferent disk </w:t>
        </w:r>
      </w:ins>
      <w:ins w:id="121" w:author="Beth Quinlan" w:date="2018-04-09T11:58:00Z">
        <w:r>
          <w:t>size</w:t>
        </w:r>
      </w:ins>
      <w:ins w:id="122" w:author="Beth Quinlan" w:date="2018-04-09T11:56:00Z">
        <w:r>
          <w:t xml:space="preserve">.  To determine an available </w:t>
        </w:r>
        <w:proofErr w:type="spellStart"/>
        <w:r>
          <w:t>sku</w:t>
        </w:r>
        <w:proofErr w:type="spellEnd"/>
        <w:r>
          <w:t>, use the following comma</w:t>
        </w:r>
      </w:ins>
      <w:ins w:id="123" w:author="Beth Quinlan" w:date="2018-04-09T11:57:00Z">
        <w:r>
          <w:t xml:space="preserve">nd:  </w:t>
        </w:r>
      </w:ins>
    </w:p>
    <w:p w14:paraId="2427BA71" w14:textId="77777777" w:rsidR="007F1BDF" w:rsidRDefault="007F1BDF" w:rsidP="007F1BDF">
      <w:pPr>
        <w:pStyle w:val="HTMLPreformatted"/>
        <w:rPr>
          <w:ins w:id="124" w:author="Beth Quinlan" w:date="2018-04-09T11:57:00Z"/>
          <w:rFonts w:ascii="Consolas" w:hAnsi="Consolas"/>
          <w:color w:val="0101FD"/>
          <w:sz w:val="20"/>
          <w:szCs w:val="20"/>
          <w:bdr w:val="none" w:sz="0" w:space="0" w:color="auto" w:frame="1"/>
          <w:shd w:val="clear" w:color="auto" w:fill="F9F9F9"/>
        </w:rPr>
      </w:pPr>
    </w:p>
    <w:p w14:paraId="70923BB2" w14:textId="5ED7F5D4" w:rsidR="007F1BDF" w:rsidRPr="007F1BDF" w:rsidRDefault="007F1BDF">
      <w:pPr>
        <w:pStyle w:val="HTMLPreformatted"/>
        <w:ind w:left="720"/>
        <w:rPr>
          <w:ins w:id="125" w:author="Beth Quinlan" w:date="2018-04-09T11:57:00Z"/>
          <w:rFonts w:ascii="Consolas" w:hAnsi="Consolas"/>
          <w:color w:val="000000"/>
          <w:sz w:val="20"/>
          <w:szCs w:val="20"/>
          <w:bdr w:val="none" w:sz="0" w:space="0" w:color="auto" w:frame="1"/>
          <w:shd w:val="clear" w:color="auto" w:fill="F9F9F9"/>
        </w:rPr>
        <w:pPrChange w:id="126" w:author="Beth Quinlan" w:date="2018-04-09T13:05:00Z">
          <w:pPr>
            <w:pStyle w:val="HTMLPreformatted"/>
          </w:pPr>
        </w:pPrChange>
      </w:pPr>
      <w:ins w:id="127" w:author="Beth Quinlan" w:date="2018-04-09T11:57:00Z">
        <w:r w:rsidRPr="007F1BDF">
          <w:rPr>
            <w:rFonts w:ascii="Consolas" w:hAnsi="Consolas"/>
            <w:color w:val="0101FD"/>
            <w:sz w:val="20"/>
            <w:szCs w:val="20"/>
            <w:bdr w:val="none" w:sz="0" w:space="0" w:color="auto" w:frame="1"/>
            <w:shd w:val="clear" w:color="auto" w:fill="F9F9F9"/>
          </w:rPr>
          <w:t>Get-</w:t>
        </w:r>
        <w:proofErr w:type="spellStart"/>
        <w:r w:rsidRPr="007F1BDF">
          <w:rPr>
            <w:rFonts w:ascii="Consolas" w:hAnsi="Consolas"/>
            <w:color w:val="0101FD"/>
            <w:sz w:val="20"/>
            <w:szCs w:val="20"/>
            <w:bdr w:val="none" w:sz="0" w:space="0" w:color="auto" w:frame="1"/>
            <w:shd w:val="clear" w:color="auto" w:fill="F9F9F9"/>
          </w:rPr>
          <w:t>AzureRmComputeResourceSku</w:t>
        </w:r>
        <w:proofErr w:type="spellEnd"/>
        <w:r w:rsidRPr="007F1BDF">
          <w:rPr>
            <w:rFonts w:ascii="Consolas" w:hAnsi="Consolas"/>
            <w:color w:val="000000"/>
            <w:sz w:val="20"/>
            <w:szCs w:val="20"/>
            <w:bdr w:val="none" w:sz="0" w:space="0" w:color="auto" w:frame="1"/>
            <w:shd w:val="clear" w:color="auto" w:fill="F9F9F9"/>
          </w:rPr>
          <w:t xml:space="preserve"> | where {$</w:t>
        </w:r>
        <w:proofErr w:type="gramStart"/>
        <w:r w:rsidRPr="007F1BDF">
          <w:rPr>
            <w:rFonts w:ascii="Consolas" w:hAnsi="Consolas"/>
            <w:color w:val="000000"/>
            <w:sz w:val="20"/>
            <w:szCs w:val="20"/>
            <w:bdr w:val="none" w:sz="0" w:space="0" w:color="auto" w:frame="1"/>
            <w:shd w:val="clear" w:color="auto" w:fill="F9F9F9"/>
          </w:rPr>
          <w:t>_.Locations</w:t>
        </w:r>
        <w:proofErr w:type="gramEnd"/>
        <w:r w:rsidRPr="007F1BDF">
          <w:rPr>
            <w:rFonts w:ascii="Consolas" w:hAnsi="Consolas"/>
            <w:color w:val="007D9A"/>
            <w:sz w:val="20"/>
            <w:szCs w:val="20"/>
            <w:bdr w:val="none" w:sz="0" w:space="0" w:color="auto" w:frame="1"/>
            <w:shd w:val="clear" w:color="auto" w:fill="F9F9F9"/>
          </w:rPr>
          <w:t xml:space="preserve"> -</w:t>
        </w:r>
        <w:proofErr w:type="spellStart"/>
        <w:r w:rsidRPr="007F1BDF">
          <w:rPr>
            <w:rFonts w:ascii="Consolas" w:hAnsi="Consolas"/>
            <w:color w:val="007D9A"/>
            <w:sz w:val="20"/>
            <w:szCs w:val="20"/>
            <w:bdr w:val="none" w:sz="0" w:space="0" w:color="auto" w:frame="1"/>
            <w:shd w:val="clear" w:color="auto" w:fill="F9F9F9"/>
          </w:rPr>
          <w:t>icontains</w:t>
        </w:r>
        <w:proofErr w:type="spellEnd"/>
        <w:r w:rsidRPr="007F1BDF">
          <w:rPr>
            <w:rFonts w:ascii="Consolas" w:hAnsi="Consolas"/>
            <w:color w:val="000000"/>
            <w:sz w:val="20"/>
            <w:szCs w:val="20"/>
            <w:bdr w:val="none" w:sz="0" w:space="0" w:color="auto" w:frame="1"/>
            <w:shd w:val="clear" w:color="auto" w:fill="F9F9F9"/>
          </w:rPr>
          <w:t xml:space="preserve"> </w:t>
        </w:r>
        <w:r w:rsidRPr="007F1BDF">
          <w:rPr>
            <w:rFonts w:ascii="Consolas" w:hAnsi="Consolas"/>
            <w:color w:val="A31515"/>
            <w:sz w:val="20"/>
            <w:szCs w:val="20"/>
            <w:bdr w:val="none" w:sz="0" w:space="0" w:color="auto" w:frame="1"/>
            <w:shd w:val="clear" w:color="auto" w:fill="F9F9F9"/>
          </w:rPr>
          <w:t>"</w:t>
        </w:r>
        <w:r>
          <w:rPr>
            <w:rFonts w:ascii="Consolas" w:hAnsi="Consolas"/>
            <w:color w:val="A31515"/>
            <w:sz w:val="20"/>
            <w:szCs w:val="20"/>
            <w:bdr w:val="none" w:sz="0" w:space="0" w:color="auto" w:frame="1"/>
            <w:shd w:val="clear" w:color="auto" w:fill="F9F9F9"/>
          </w:rPr>
          <w:t>[region]</w:t>
        </w:r>
        <w:r w:rsidRPr="007F1BDF">
          <w:rPr>
            <w:rFonts w:ascii="Consolas" w:hAnsi="Consolas"/>
            <w:color w:val="A31515"/>
            <w:sz w:val="20"/>
            <w:szCs w:val="20"/>
            <w:bdr w:val="none" w:sz="0" w:space="0" w:color="auto" w:frame="1"/>
            <w:shd w:val="clear" w:color="auto" w:fill="F9F9F9"/>
          </w:rPr>
          <w:t>"</w:t>
        </w:r>
        <w:r w:rsidRPr="007F1BDF">
          <w:rPr>
            <w:rFonts w:ascii="Consolas" w:hAnsi="Consolas"/>
            <w:color w:val="000000"/>
            <w:sz w:val="20"/>
            <w:szCs w:val="20"/>
            <w:bdr w:val="none" w:sz="0" w:space="0" w:color="auto" w:frame="1"/>
            <w:shd w:val="clear" w:color="auto" w:fill="F9F9F9"/>
          </w:rPr>
          <w:t>}</w:t>
        </w:r>
      </w:ins>
    </w:p>
    <w:p w14:paraId="35C22C1E" w14:textId="37156CB7" w:rsidR="007F1BDF" w:rsidDel="004C64F2" w:rsidRDefault="007F1BDF" w:rsidP="00A05274">
      <w:pPr>
        <w:pStyle w:val="Heading3"/>
        <w:rPr>
          <w:del w:id="128" w:author="Beth Quinlan" w:date="2018-04-09T11:57:00Z"/>
          <w:b w:val="0"/>
        </w:rPr>
      </w:pPr>
    </w:p>
    <w:p w14:paraId="4BF8773B" w14:textId="65954B8B" w:rsidR="004C64F2" w:rsidRDefault="004C64F2" w:rsidP="004C64F2">
      <w:pPr>
        <w:rPr>
          <w:ins w:id="129" w:author="Beth Quinlan" w:date="2018-04-09T13:05:00Z"/>
        </w:rPr>
      </w:pPr>
    </w:p>
    <w:p w14:paraId="2B7FF342" w14:textId="18A2C166" w:rsidR="004C64F2" w:rsidRDefault="004C64F2" w:rsidP="001D4D9B">
      <w:pPr>
        <w:pStyle w:val="IntenseQuote"/>
        <w:rPr>
          <w:ins w:id="130" w:author="Beth Quinlan" w:date="2018-04-09T13:06:00Z"/>
        </w:rPr>
        <w:pPrChange w:id="131" w:author="Beth Quinlan" w:date="2018-04-11T14:42:00Z">
          <w:pPr/>
        </w:pPrChange>
      </w:pPr>
      <w:ins w:id="132" w:author="Beth Quinlan" w:date="2018-04-09T13:05:00Z">
        <w:r>
          <w:t>For additional troubleshooting</w:t>
        </w:r>
      </w:ins>
      <w:ins w:id="133" w:author="Beth Quinlan" w:date="2018-04-09T13:07:00Z">
        <w:r>
          <w:t xml:space="preserve"> information</w:t>
        </w:r>
      </w:ins>
      <w:ins w:id="134" w:author="Beth Quinlan" w:date="2018-04-09T13:06:00Z">
        <w:r>
          <w:t>,</w:t>
        </w:r>
      </w:ins>
      <w:ins w:id="135" w:author="Beth Quinlan" w:date="2018-04-09T13:07:00Z">
        <w:r>
          <w:t xml:space="preserve"> </w:t>
        </w:r>
      </w:ins>
      <w:ins w:id="136" w:author="Beth Quinlan" w:date="2018-04-09T13:06:00Z">
        <w:r>
          <w:t xml:space="preserve">see:  </w:t>
        </w:r>
      </w:ins>
    </w:p>
    <w:p w14:paraId="196A8452" w14:textId="409D0389" w:rsidR="004C64F2" w:rsidRPr="00147678" w:rsidRDefault="004C64F2" w:rsidP="001D4D9B">
      <w:pPr>
        <w:pStyle w:val="IntenseQuote"/>
        <w:rPr>
          <w:ins w:id="137" w:author="Beth Quinlan" w:date="2018-04-09T13:05:00Z"/>
          <w:rFonts w:ascii="Courier New" w:hAnsi="Courier New" w:cs="Courier New"/>
          <w:sz w:val="20"/>
          <w:lang w:val="en"/>
          <w:rPrChange w:id="138" w:author="Beth Quinlan" w:date="2018-04-09T11:11:00Z">
            <w:rPr>
              <w:ins w:id="139" w:author="Beth Quinlan" w:date="2018-04-09T13:05:00Z"/>
            </w:rPr>
          </w:rPrChange>
        </w:rPr>
        <w:pPrChange w:id="140" w:author="Beth Quinlan" w:date="2018-04-11T14:42:00Z">
          <w:pPr>
            <w:pStyle w:val="ListParagraph"/>
            <w:numPr>
              <w:numId w:val="18"/>
            </w:numPr>
            <w:ind w:left="720" w:hanging="360"/>
          </w:pPr>
        </w:pPrChange>
      </w:pPr>
      <w:ins w:id="141" w:author="Beth Quinlan" w:date="2018-04-09T13:06:00Z">
        <w:r w:rsidRPr="004C64F2">
          <w:t>https://docs.microsoft.com/en-us/azure/azure-resource-manager/resource-manager-common-deployment-errors</w:t>
        </w:r>
      </w:ins>
    </w:p>
    <w:p w14:paraId="5CA26F59" w14:textId="7B9293D5" w:rsidR="0036000B" w:rsidRPr="00147678" w:rsidDel="001D4D9B" w:rsidRDefault="0036000B">
      <w:pPr>
        <w:pStyle w:val="Style1"/>
        <w:rPr>
          <w:del w:id="142" w:author="Beth Quinlan" w:date="2018-04-11T14:42:00Z"/>
          <w:rPrChange w:id="143" w:author="Beth Quinlan" w:date="2018-04-09T11:11:00Z">
            <w:rPr>
              <w:del w:id="144" w:author="Beth Quinlan" w:date="2018-04-11T14:42:00Z"/>
            </w:rPr>
          </w:rPrChange>
        </w:rPr>
        <w:pPrChange w:id="145" w:author="Beth Quinlan" w:date="2018-04-09T13:07:00Z">
          <w:pPr>
            <w:pStyle w:val="Heading3"/>
          </w:pPr>
        </w:pPrChange>
      </w:pPr>
    </w:p>
    <w:p w14:paraId="1C16DB47" w14:textId="77777777" w:rsidR="004C64F2" w:rsidRDefault="004C64F2" w:rsidP="00A05274">
      <w:pPr>
        <w:pStyle w:val="Heading3"/>
        <w:rPr>
          <w:ins w:id="146" w:author="Beth Quinlan" w:date="2018-04-09T13:07:00Z"/>
        </w:rPr>
      </w:pPr>
      <w:bookmarkStart w:id="147" w:name="_Toc454373597"/>
    </w:p>
    <w:p w14:paraId="1B9DFA0C" w14:textId="36E220F3" w:rsidR="00A05274" w:rsidRDefault="00A05274" w:rsidP="00A05274">
      <w:pPr>
        <w:pStyle w:val="Heading3"/>
      </w:pPr>
      <w:r>
        <w:t xml:space="preserve">Task </w:t>
      </w:r>
      <w:r w:rsidR="0036000B">
        <w:t>3</w:t>
      </w:r>
      <w:r>
        <w:t xml:space="preserve"> – </w:t>
      </w:r>
      <w:r w:rsidR="0036000B">
        <w:t>Verify the deployment</w:t>
      </w:r>
      <w:bookmarkEnd w:id="147"/>
    </w:p>
    <w:p w14:paraId="65E78D87" w14:textId="77777777" w:rsidR="00086928" w:rsidRDefault="00086928" w:rsidP="00086928">
      <w:pPr>
        <w:pStyle w:val="NormalWeb"/>
        <w:spacing w:before="0"/>
        <w:rPr>
          <w:rFonts w:ascii="Calibri" w:hAnsi="Calibri"/>
          <w:color w:val="000000"/>
        </w:rPr>
      </w:pPr>
      <w:r>
        <w:rPr>
          <w:rFonts w:ascii="Calibri" w:hAnsi="Calibri"/>
          <w:color w:val="000000"/>
        </w:rPr>
        <w:t> </w:t>
      </w:r>
    </w:p>
    <w:p w14:paraId="7F2D6123" w14:textId="74F00F36" w:rsidR="00086928" w:rsidRDefault="00086928" w:rsidP="0018115A">
      <w:pPr>
        <w:pStyle w:val="ListParagraph"/>
        <w:numPr>
          <w:ilvl w:val="0"/>
          <w:numId w:val="15"/>
        </w:numPr>
      </w:pPr>
      <w:r w:rsidRPr="00EC743F">
        <w:t>Locate the public IP address of the load balancer lab5-LB</w:t>
      </w:r>
      <w:r w:rsidR="00726272">
        <w:t xml:space="preserve"> (or whatever name you chose)</w:t>
      </w:r>
      <w:r w:rsidRPr="00EC743F">
        <w:t>.</w:t>
      </w:r>
    </w:p>
    <w:p w14:paraId="18254C71" w14:textId="6E47BFDA" w:rsidR="00726272" w:rsidRDefault="00726272" w:rsidP="00726272">
      <w:pPr>
        <w:pStyle w:val="ListParagraph"/>
        <w:ind w:left="720"/>
      </w:pPr>
    </w:p>
    <w:p w14:paraId="5197F6B8" w14:textId="1A3D450F" w:rsidR="00726272" w:rsidRDefault="00726272" w:rsidP="00726272">
      <w:pPr>
        <w:pStyle w:val="Code"/>
        <w:ind w:left="720"/>
      </w:pPr>
      <w:r>
        <w:t>Get-</w:t>
      </w:r>
      <w:proofErr w:type="spellStart"/>
      <w:r>
        <w:t>AzureRmPublicIPAddress</w:t>
      </w:r>
      <w:proofErr w:type="spellEnd"/>
      <w:r>
        <w:t xml:space="preserve"> -Name </w:t>
      </w:r>
      <w:r w:rsidR="006F2F81">
        <w:t>“[your-load-balancer-</w:t>
      </w:r>
      <w:proofErr w:type="spellStart"/>
      <w:ins w:id="148" w:author="Beth Quinlan" w:date="2018-04-09T10:48:00Z">
        <w:r w:rsidR="00205A86">
          <w:t>publicIP</w:t>
        </w:r>
        <w:proofErr w:type="spellEnd"/>
        <w:r w:rsidR="00025C31">
          <w:t>-</w:t>
        </w:r>
      </w:ins>
      <w:r w:rsidR="006F2F81">
        <w:t>name]”</w:t>
      </w:r>
      <w:r>
        <w:t xml:space="preserve"> -</w:t>
      </w:r>
      <w:proofErr w:type="spellStart"/>
      <w:r>
        <w:t>Resou</w:t>
      </w:r>
      <w:ins w:id="149" w:author="Beth Quinlan" w:date="2018-04-09T09:58:00Z">
        <w:r w:rsidR="00531C29">
          <w:t>r</w:t>
        </w:r>
      </w:ins>
      <w:r>
        <w:t>ceGroupName</w:t>
      </w:r>
      <w:proofErr w:type="spellEnd"/>
      <w:r>
        <w:t xml:space="preserve"> $</w:t>
      </w:r>
      <w:proofErr w:type="spellStart"/>
      <w:r>
        <w:t>rgName</w:t>
      </w:r>
      <w:proofErr w:type="spellEnd"/>
    </w:p>
    <w:p w14:paraId="13ED1344" w14:textId="77777777" w:rsidR="00726272" w:rsidRPr="00EC743F" w:rsidRDefault="00726272" w:rsidP="00726272">
      <w:pPr>
        <w:pStyle w:val="ListParagraph"/>
        <w:ind w:left="720"/>
      </w:pPr>
    </w:p>
    <w:p w14:paraId="0AF4678A" w14:textId="58553A87" w:rsidR="00086928" w:rsidRPr="00EC743F" w:rsidRDefault="00086928" w:rsidP="0018115A">
      <w:pPr>
        <w:pStyle w:val="ListParagraph"/>
        <w:numPr>
          <w:ilvl w:val="0"/>
          <w:numId w:val="15"/>
        </w:numPr>
      </w:pPr>
      <w:r w:rsidRPr="00EC743F">
        <w:t>RDP to virtual machine via load balancer by using "</w:t>
      </w:r>
      <w:proofErr w:type="spellStart"/>
      <w:r w:rsidRPr="00EC743F">
        <w:t>mstsc</w:t>
      </w:r>
      <w:proofErr w:type="spellEnd"/>
      <w:r w:rsidRPr="00EC743F">
        <w:t xml:space="preserve"> </w:t>
      </w:r>
      <w:r w:rsidR="006F2F81">
        <w:t>/v:</w:t>
      </w:r>
      <w:r w:rsidRPr="00EC743F">
        <w:t>&lt;IP&gt;:3441".</w:t>
      </w:r>
    </w:p>
    <w:p w14:paraId="5D34DB4B" w14:textId="5B80E8F1" w:rsidR="00086928" w:rsidRDefault="00086928" w:rsidP="00086928">
      <w:pPr>
        <w:pStyle w:val="NormalWeb"/>
        <w:spacing w:before="0"/>
        <w:rPr>
          <w:ins w:id="150" w:author="Beth Quinlan" w:date="2018-04-09T11:03:00Z"/>
          <w:rFonts w:ascii="Calibri" w:hAnsi="Calibri"/>
          <w:color w:val="000000"/>
        </w:rPr>
      </w:pPr>
      <w:r w:rsidRPr="00EC743F">
        <w:rPr>
          <w:rFonts w:ascii="Calibri" w:hAnsi="Calibri"/>
          <w:color w:val="000000"/>
        </w:rPr>
        <w:t> </w:t>
      </w:r>
    </w:p>
    <w:p w14:paraId="7E0F891F" w14:textId="42D15300" w:rsidR="00114544" w:rsidRPr="00EC743F" w:rsidRDefault="001D4D9B" w:rsidP="00147678">
      <w:pPr>
        <w:pStyle w:val="NormalWeb"/>
        <w:spacing w:before="0"/>
        <w:rPr>
          <w:rFonts w:ascii="Calibri" w:hAnsi="Calibri"/>
          <w:color w:val="000000"/>
        </w:rPr>
      </w:pPr>
      <w:bookmarkStart w:id="151" w:name="_GoBack"/>
      <w:ins w:id="152" w:author="Beth Quinlan" w:date="2018-04-11T14:39:00Z">
        <w:r>
          <w:rPr>
            <w:noProof/>
          </w:rPr>
          <w:drawing>
            <wp:inline distT="0" distB="0" distL="0" distR="0" wp14:anchorId="7369F55F" wp14:editId="42F73D90">
              <wp:extent cx="5562600" cy="70485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562600" cy="704850"/>
                      </a:xfrm>
                      <a:prstGeom prst="rect">
                        <a:avLst/>
                      </a:prstGeom>
                    </pic:spPr>
                  </pic:pic>
                </a:graphicData>
              </a:graphic>
            </wp:inline>
          </w:drawing>
        </w:r>
      </w:ins>
      <w:bookmarkEnd w:id="151"/>
    </w:p>
    <w:sectPr w:rsidR="00114544" w:rsidRPr="00EC743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F3568" w14:textId="77777777" w:rsidR="0037736D" w:rsidRDefault="0037736D" w:rsidP="003C27E6">
      <w:pPr>
        <w:spacing w:before="0" w:line="240" w:lineRule="auto"/>
      </w:pPr>
      <w:r>
        <w:separator/>
      </w:r>
    </w:p>
  </w:endnote>
  <w:endnote w:type="continuationSeparator" w:id="0">
    <w:p w14:paraId="287D1A17" w14:textId="77777777" w:rsidR="0037736D" w:rsidRDefault="0037736D"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f_segoe-ui_light">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267869"/>
      <w:docPartObj>
        <w:docPartGallery w:val="Page Numbers (Bottom of Page)"/>
        <w:docPartUnique/>
      </w:docPartObj>
    </w:sdtPr>
    <w:sdtEndPr>
      <w:rPr>
        <w:noProof/>
      </w:rPr>
    </w:sdtEndPr>
    <w:sdtContent>
      <w:p w14:paraId="69AAD7B4" w14:textId="581E32C2" w:rsidR="00796899" w:rsidRDefault="00796899">
        <w:pPr>
          <w:pStyle w:val="Footer"/>
          <w:jc w:val="right"/>
        </w:pPr>
        <w:r>
          <w:fldChar w:fldCharType="begin"/>
        </w:r>
        <w:r>
          <w:instrText xml:space="preserve"> PAGE   \* MERGEFORMAT </w:instrText>
        </w:r>
        <w:r>
          <w:fldChar w:fldCharType="separate"/>
        </w:r>
        <w:r w:rsidR="000C7DDC">
          <w:rPr>
            <w:noProof/>
          </w:rPr>
          <w:t>1</w:t>
        </w:r>
        <w:r>
          <w:rPr>
            <w:noProof/>
          </w:rPr>
          <w:fldChar w:fldCharType="end"/>
        </w:r>
      </w:p>
    </w:sdtContent>
  </w:sdt>
  <w:p w14:paraId="69AAD7B5" w14:textId="77777777" w:rsidR="00796899" w:rsidRDefault="00796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FE4C5" w14:textId="77777777" w:rsidR="0037736D" w:rsidRDefault="0037736D" w:rsidP="003C27E6">
      <w:pPr>
        <w:spacing w:before="0" w:line="240" w:lineRule="auto"/>
      </w:pPr>
      <w:r>
        <w:separator/>
      </w:r>
    </w:p>
  </w:footnote>
  <w:footnote w:type="continuationSeparator" w:id="0">
    <w:p w14:paraId="4A0DCA3E" w14:textId="77777777" w:rsidR="0037736D" w:rsidRDefault="0037736D" w:rsidP="003C27E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4B33"/>
    <w:multiLevelType w:val="hybridMultilevel"/>
    <w:tmpl w:val="0FDA8092"/>
    <w:lvl w:ilvl="0" w:tplc="574675B4">
      <w:start w:val="1"/>
      <w:numFmt w:val="decimal"/>
      <w:lvlText w:val="%1."/>
      <w:lvlJc w:val="left"/>
      <w:pPr>
        <w:ind w:left="720" w:hanging="360"/>
      </w:pPr>
      <w:rPr>
        <w:rFonts w:ascii="Segoe UI" w:hAnsi="Segoe UI" w:hint="default"/>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31CF5"/>
    <w:multiLevelType w:val="hybridMultilevel"/>
    <w:tmpl w:val="33548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70A4B"/>
    <w:multiLevelType w:val="hybridMultilevel"/>
    <w:tmpl w:val="0D90CD82"/>
    <w:lvl w:ilvl="0" w:tplc="DE5C2DF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84C9C"/>
    <w:multiLevelType w:val="hybridMultilevel"/>
    <w:tmpl w:val="4A4A8B62"/>
    <w:lvl w:ilvl="0" w:tplc="3F96E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6431F6"/>
    <w:multiLevelType w:val="hybridMultilevel"/>
    <w:tmpl w:val="3F283FE2"/>
    <w:lvl w:ilvl="0" w:tplc="7AC66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71658"/>
    <w:multiLevelType w:val="hybridMultilevel"/>
    <w:tmpl w:val="D4D44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F355D"/>
    <w:multiLevelType w:val="hybridMultilevel"/>
    <w:tmpl w:val="72FED3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97AF8"/>
    <w:multiLevelType w:val="hybridMultilevel"/>
    <w:tmpl w:val="8FC28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EE7D47"/>
    <w:multiLevelType w:val="hybridMultilevel"/>
    <w:tmpl w:val="658AB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21138"/>
    <w:multiLevelType w:val="hybridMultilevel"/>
    <w:tmpl w:val="6ABAC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765CFE"/>
    <w:multiLevelType w:val="hybridMultilevel"/>
    <w:tmpl w:val="01E87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E0077"/>
    <w:multiLevelType w:val="hybridMultilevel"/>
    <w:tmpl w:val="CC240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CB35EB"/>
    <w:multiLevelType w:val="hybridMultilevel"/>
    <w:tmpl w:val="A1B04542"/>
    <w:lvl w:ilvl="0" w:tplc="7AC66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F3EDE"/>
    <w:multiLevelType w:val="hybridMultilevel"/>
    <w:tmpl w:val="B55A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A010E"/>
    <w:multiLevelType w:val="hybridMultilevel"/>
    <w:tmpl w:val="F3D85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032F21"/>
    <w:multiLevelType w:val="hybridMultilevel"/>
    <w:tmpl w:val="E9A02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716450"/>
    <w:multiLevelType w:val="hybridMultilevel"/>
    <w:tmpl w:val="1E9A3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9583E"/>
    <w:multiLevelType w:val="hybridMultilevel"/>
    <w:tmpl w:val="FC5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F29BA"/>
    <w:multiLevelType w:val="hybridMultilevel"/>
    <w:tmpl w:val="63DAF7D8"/>
    <w:lvl w:ilvl="0" w:tplc="2020D62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6D8D0897"/>
    <w:multiLevelType w:val="hybridMultilevel"/>
    <w:tmpl w:val="BB182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075F3C"/>
    <w:multiLevelType w:val="hybridMultilevel"/>
    <w:tmpl w:val="C2D63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8"/>
  </w:num>
  <w:num w:numId="4">
    <w:abstractNumId w:val="16"/>
  </w:num>
  <w:num w:numId="5">
    <w:abstractNumId w:val="19"/>
  </w:num>
  <w:num w:numId="6">
    <w:abstractNumId w:val="5"/>
  </w:num>
  <w:num w:numId="7">
    <w:abstractNumId w:val="15"/>
  </w:num>
  <w:num w:numId="8">
    <w:abstractNumId w:val="1"/>
  </w:num>
  <w:num w:numId="9">
    <w:abstractNumId w:val="13"/>
  </w:num>
  <w:num w:numId="10">
    <w:abstractNumId w:val="11"/>
  </w:num>
  <w:num w:numId="11">
    <w:abstractNumId w:val="17"/>
  </w:num>
  <w:num w:numId="12">
    <w:abstractNumId w:val="14"/>
  </w:num>
  <w:num w:numId="13">
    <w:abstractNumId w:val="8"/>
  </w:num>
  <w:num w:numId="14">
    <w:abstractNumId w:val="20"/>
  </w:num>
  <w:num w:numId="15">
    <w:abstractNumId w:val="12"/>
  </w:num>
  <w:num w:numId="16">
    <w:abstractNumId w:val="10"/>
  </w:num>
  <w:num w:numId="17">
    <w:abstractNumId w:val="0"/>
  </w:num>
  <w:num w:numId="18">
    <w:abstractNumId w:val="6"/>
  </w:num>
  <w:num w:numId="19">
    <w:abstractNumId w:val="3"/>
  </w:num>
  <w:num w:numId="20">
    <w:abstractNumId w:val="4"/>
  </w:num>
  <w:num w:numId="21">
    <w:abstractNumId w:val="2"/>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th Quinlan">
    <w15:presenceInfo w15:providerId="Windows Live" w15:userId="bc8d74ca8b092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AC"/>
    <w:rsid w:val="00014196"/>
    <w:rsid w:val="0001712A"/>
    <w:rsid w:val="00025C31"/>
    <w:rsid w:val="00041E2E"/>
    <w:rsid w:val="00041F0B"/>
    <w:rsid w:val="000442A3"/>
    <w:rsid w:val="000465A4"/>
    <w:rsid w:val="00052413"/>
    <w:rsid w:val="00061EF1"/>
    <w:rsid w:val="000771E8"/>
    <w:rsid w:val="00082F02"/>
    <w:rsid w:val="00086928"/>
    <w:rsid w:val="000926F6"/>
    <w:rsid w:val="0009453F"/>
    <w:rsid w:val="000A0F41"/>
    <w:rsid w:val="000B11DA"/>
    <w:rsid w:val="000B164B"/>
    <w:rsid w:val="000B2FBA"/>
    <w:rsid w:val="000C0A51"/>
    <w:rsid w:val="000C5547"/>
    <w:rsid w:val="000C7DDC"/>
    <w:rsid w:val="000D5FAE"/>
    <w:rsid w:val="000E0AEE"/>
    <w:rsid w:val="000E0F69"/>
    <w:rsid w:val="000F2750"/>
    <w:rsid w:val="00101851"/>
    <w:rsid w:val="0010696F"/>
    <w:rsid w:val="00106B6A"/>
    <w:rsid w:val="0011290A"/>
    <w:rsid w:val="00114544"/>
    <w:rsid w:val="00116AC0"/>
    <w:rsid w:val="001337FE"/>
    <w:rsid w:val="00134BBC"/>
    <w:rsid w:val="00147678"/>
    <w:rsid w:val="00171861"/>
    <w:rsid w:val="00177089"/>
    <w:rsid w:val="00177D1B"/>
    <w:rsid w:val="0018115A"/>
    <w:rsid w:val="001863F3"/>
    <w:rsid w:val="001916C7"/>
    <w:rsid w:val="001A04FA"/>
    <w:rsid w:val="001A4AD5"/>
    <w:rsid w:val="001B673F"/>
    <w:rsid w:val="001B6CC7"/>
    <w:rsid w:val="001D0D85"/>
    <w:rsid w:val="001D11AD"/>
    <w:rsid w:val="001D4D9B"/>
    <w:rsid w:val="001D5AAA"/>
    <w:rsid w:val="001F6E5B"/>
    <w:rsid w:val="00200862"/>
    <w:rsid w:val="00203F6F"/>
    <w:rsid w:val="00204143"/>
    <w:rsid w:val="00205A86"/>
    <w:rsid w:val="00211BA5"/>
    <w:rsid w:val="002129B1"/>
    <w:rsid w:val="00213545"/>
    <w:rsid w:val="0021370A"/>
    <w:rsid w:val="00215568"/>
    <w:rsid w:val="00234564"/>
    <w:rsid w:val="002346B8"/>
    <w:rsid w:val="00234AA6"/>
    <w:rsid w:val="002478D2"/>
    <w:rsid w:val="00252CBB"/>
    <w:rsid w:val="0027065F"/>
    <w:rsid w:val="002740BA"/>
    <w:rsid w:val="00282FCB"/>
    <w:rsid w:val="00292262"/>
    <w:rsid w:val="0029249E"/>
    <w:rsid w:val="00297480"/>
    <w:rsid w:val="002A153E"/>
    <w:rsid w:val="002A3C9A"/>
    <w:rsid w:val="002A5070"/>
    <w:rsid w:val="002B75D1"/>
    <w:rsid w:val="002D01D7"/>
    <w:rsid w:val="002D3A8A"/>
    <w:rsid w:val="002D461E"/>
    <w:rsid w:val="002D4BA9"/>
    <w:rsid w:val="002E3017"/>
    <w:rsid w:val="002E7031"/>
    <w:rsid w:val="00300EC9"/>
    <w:rsid w:val="00301085"/>
    <w:rsid w:val="003152E8"/>
    <w:rsid w:val="00321331"/>
    <w:rsid w:val="003243EF"/>
    <w:rsid w:val="00326251"/>
    <w:rsid w:val="00327CA7"/>
    <w:rsid w:val="00332819"/>
    <w:rsid w:val="00335BC6"/>
    <w:rsid w:val="003477F7"/>
    <w:rsid w:val="00352326"/>
    <w:rsid w:val="0035501D"/>
    <w:rsid w:val="0036000B"/>
    <w:rsid w:val="00375F0A"/>
    <w:rsid w:val="0037736D"/>
    <w:rsid w:val="0038560E"/>
    <w:rsid w:val="00396D70"/>
    <w:rsid w:val="003A0F01"/>
    <w:rsid w:val="003A1A03"/>
    <w:rsid w:val="003A3804"/>
    <w:rsid w:val="003A4F96"/>
    <w:rsid w:val="003A7AAC"/>
    <w:rsid w:val="003B0909"/>
    <w:rsid w:val="003B273B"/>
    <w:rsid w:val="003C27E6"/>
    <w:rsid w:val="003D0CBB"/>
    <w:rsid w:val="003D214E"/>
    <w:rsid w:val="003D26AE"/>
    <w:rsid w:val="003D2D8D"/>
    <w:rsid w:val="003D48D9"/>
    <w:rsid w:val="003E0DB0"/>
    <w:rsid w:val="003E1918"/>
    <w:rsid w:val="003E5FCE"/>
    <w:rsid w:val="00402D18"/>
    <w:rsid w:val="00405B17"/>
    <w:rsid w:val="00407FEB"/>
    <w:rsid w:val="00413544"/>
    <w:rsid w:val="0041734C"/>
    <w:rsid w:val="0043006C"/>
    <w:rsid w:val="004341D0"/>
    <w:rsid w:val="00435949"/>
    <w:rsid w:val="00435EAC"/>
    <w:rsid w:val="0043660F"/>
    <w:rsid w:val="00455895"/>
    <w:rsid w:val="0046404B"/>
    <w:rsid w:val="0046747D"/>
    <w:rsid w:val="00481044"/>
    <w:rsid w:val="00481C96"/>
    <w:rsid w:val="00482157"/>
    <w:rsid w:val="004900AB"/>
    <w:rsid w:val="0049522D"/>
    <w:rsid w:val="00496AA9"/>
    <w:rsid w:val="004B11FE"/>
    <w:rsid w:val="004B3291"/>
    <w:rsid w:val="004B6EF5"/>
    <w:rsid w:val="004B7800"/>
    <w:rsid w:val="004C18BD"/>
    <w:rsid w:val="004C3FEE"/>
    <w:rsid w:val="004C64F2"/>
    <w:rsid w:val="004D2CE5"/>
    <w:rsid w:val="004E53D2"/>
    <w:rsid w:val="004E56F4"/>
    <w:rsid w:val="004E76DF"/>
    <w:rsid w:val="00503BC5"/>
    <w:rsid w:val="00514A49"/>
    <w:rsid w:val="005159A8"/>
    <w:rsid w:val="00515B3C"/>
    <w:rsid w:val="005202D0"/>
    <w:rsid w:val="00522FEC"/>
    <w:rsid w:val="00527003"/>
    <w:rsid w:val="00531C29"/>
    <w:rsid w:val="00544082"/>
    <w:rsid w:val="00553986"/>
    <w:rsid w:val="005559FC"/>
    <w:rsid w:val="00562EF7"/>
    <w:rsid w:val="005764CB"/>
    <w:rsid w:val="005846A0"/>
    <w:rsid w:val="00585529"/>
    <w:rsid w:val="00587F17"/>
    <w:rsid w:val="00590382"/>
    <w:rsid w:val="005A1EE8"/>
    <w:rsid w:val="005A2A66"/>
    <w:rsid w:val="005A4C4A"/>
    <w:rsid w:val="005B0821"/>
    <w:rsid w:val="005B652B"/>
    <w:rsid w:val="005B6FC7"/>
    <w:rsid w:val="005C06E3"/>
    <w:rsid w:val="005C2336"/>
    <w:rsid w:val="005C66E4"/>
    <w:rsid w:val="005D38C5"/>
    <w:rsid w:val="005D5F12"/>
    <w:rsid w:val="005E502B"/>
    <w:rsid w:val="00615608"/>
    <w:rsid w:val="00616CCF"/>
    <w:rsid w:val="0062036A"/>
    <w:rsid w:val="00631EF4"/>
    <w:rsid w:val="00637E12"/>
    <w:rsid w:val="006403CE"/>
    <w:rsid w:val="006533BF"/>
    <w:rsid w:val="0066055C"/>
    <w:rsid w:val="00665968"/>
    <w:rsid w:val="00667F40"/>
    <w:rsid w:val="00681999"/>
    <w:rsid w:val="006857FB"/>
    <w:rsid w:val="00693F9F"/>
    <w:rsid w:val="006A7687"/>
    <w:rsid w:val="006C0306"/>
    <w:rsid w:val="006C6255"/>
    <w:rsid w:val="006D1FDD"/>
    <w:rsid w:val="006D691F"/>
    <w:rsid w:val="006E3C7D"/>
    <w:rsid w:val="006F07E3"/>
    <w:rsid w:val="006F2F81"/>
    <w:rsid w:val="00702112"/>
    <w:rsid w:val="007027AC"/>
    <w:rsid w:val="00712750"/>
    <w:rsid w:val="00722B44"/>
    <w:rsid w:val="0072406C"/>
    <w:rsid w:val="00726272"/>
    <w:rsid w:val="00727A75"/>
    <w:rsid w:val="0073014E"/>
    <w:rsid w:val="00731F7A"/>
    <w:rsid w:val="00736ABD"/>
    <w:rsid w:val="007463D5"/>
    <w:rsid w:val="00753C7B"/>
    <w:rsid w:val="00762A3E"/>
    <w:rsid w:val="00774336"/>
    <w:rsid w:val="00782238"/>
    <w:rsid w:val="00782516"/>
    <w:rsid w:val="007879E6"/>
    <w:rsid w:val="00796899"/>
    <w:rsid w:val="00797E72"/>
    <w:rsid w:val="007A7605"/>
    <w:rsid w:val="007B13CB"/>
    <w:rsid w:val="007B4EF8"/>
    <w:rsid w:val="007B7FA3"/>
    <w:rsid w:val="007C5BFC"/>
    <w:rsid w:val="007C5F35"/>
    <w:rsid w:val="007D2062"/>
    <w:rsid w:val="007D55E4"/>
    <w:rsid w:val="007D7962"/>
    <w:rsid w:val="007F19D7"/>
    <w:rsid w:val="007F1BDF"/>
    <w:rsid w:val="007F4023"/>
    <w:rsid w:val="007F5CA9"/>
    <w:rsid w:val="00802B17"/>
    <w:rsid w:val="00804CE3"/>
    <w:rsid w:val="00805D63"/>
    <w:rsid w:val="00813348"/>
    <w:rsid w:val="008172E9"/>
    <w:rsid w:val="00824313"/>
    <w:rsid w:val="0082507D"/>
    <w:rsid w:val="0083550D"/>
    <w:rsid w:val="008437F9"/>
    <w:rsid w:val="00846C8E"/>
    <w:rsid w:val="00851394"/>
    <w:rsid w:val="00852209"/>
    <w:rsid w:val="00852777"/>
    <w:rsid w:val="00855CE0"/>
    <w:rsid w:val="008616A0"/>
    <w:rsid w:val="00865558"/>
    <w:rsid w:val="00876F09"/>
    <w:rsid w:val="0088575C"/>
    <w:rsid w:val="00896297"/>
    <w:rsid w:val="00896CD6"/>
    <w:rsid w:val="008B4A71"/>
    <w:rsid w:val="008B7BB0"/>
    <w:rsid w:val="008C58BC"/>
    <w:rsid w:val="008D22C7"/>
    <w:rsid w:val="008E42C9"/>
    <w:rsid w:val="008F4290"/>
    <w:rsid w:val="008F5924"/>
    <w:rsid w:val="00900516"/>
    <w:rsid w:val="009011DF"/>
    <w:rsid w:val="009023FE"/>
    <w:rsid w:val="00902865"/>
    <w:rsid w:val="009029FA"/>
    <w:rsid w:val="0090754D"/>
    <w:rsid w:val="00913E0A"/>
    <w:rsid w:val="009219DD"/>
    <w:rsid w:val="009229A4"/>
    <w:rsid w:val="00933494"/>
    <w:rsid w:val="009337AC"/>
    <w:rsid w:val="00936985"/>
    <w:rsid w:val="009535A4"/>
    <w:rsid w:val="009630D0"/>
    <w:rsid w:val="009643FA"/>
    <w:rsid w:val="00982476"/>
    <w:rsid w:val="00984B62"/>
    <w:rsid w:val="00994F4E"/>
    <w:rsid w:val="0099653C"/>
    <w:rsid w:val="009A08C7"/>
    <w:rsid w:val="009A146D"/>
    <w:rsid w:val="009A4C6D"/>
    <w:rsid w:val="009B0919"/>
    <w:rsid w:val="009B2450"/>
    <w:rsid w:val="009B40F2"/>
    <w:rsid w:val="009D29E9"/>
    <w:rsid w:val="009D2A61"/>
    <w:rsid w:val="009D4520"/>
    <w:rsid w:val="009D7966"/>
    <w:rsid w:val="009E64F6"/>
    <w:rsid w:val="009F5A24"/>
    <w:rsid w:val="009F633F"/>
    <w:rsid w:val="00A05274"/>
    <w:rsid w:val="00A056F2"/>
    <w:rsid w:val="00A100B3"/>
    <w:rsid w:val="00A126F6"/>
    <w:rsid w:val="00A15313"/>
    <w:rsid w:val="00A170AC"/>
    <w:rsid w:val="00A20937"/>
    <w:rsid w:val="00A26832"/>
    <w:rsid w:val="00A33F15"/>
    <w:rsid w:val="00A3764D"/>
    <w:rsid w:val="00A40F9E"/>
    <w:rsid w:val="00A43578"/>
    <w:rsid w:val="00A455B1"/>
    <w:rsid w:val="00A541B4"/>
    <w:rsid w:val="00A55EA6"/>
    <w:rsid w:val="00A56CDE"/>
    <w:rsid w:val="00A57CFE"/>
    <w:rsid w:val="00A60231"/>
    <w:rsid w:val="00A60833"/>
    <w:rsid w:val="00A64458"/>
    <w:rsid w:val="00A64891"/>
    <w:rsid w:val="00A809FE"/>
    <w:rsid w:val="00A80F20"/>
    <w:rsid w:val="00A81C2D"/>
    <w:rsid w:val="00A95C95"/>
    <w:rsid w:val="00AA018A"/>
    <w:rsid w:val="00AA08D3"/>
    <w:rsid w:val="00AA6D55"/>
    <w:rsid w:val="00AA6FF7"/>
    <w:rsid w:val="00AB1D2E"/>
    <w:rsid w:val="00AC1353"/>
    <w:rsid w:val="00AC3CAB"/>
    <w:rsid w:val="00AD2391"/>
    <w:rsid w:val="00AE5962"/>
    <w:rsid w:val="00AF48D2"/>
    <w:rsid w:val="00AF6E78"/>
    <w:rsid w:val="00AF7865"/>
    <w:rsid w:val="00AF7ADC"/>
    <w:rsid w:val="00B053B7"/>
    <w:rsid w:val="00B362DF"/>
    <w:rsid w:val="00B368BA"/>
    <w:rsid w:val="00B37A4C"/>
    <w:rsid w:val="00B37E63"/>
    <w:rsid w:val="00B467AB"/>
    <w:rsid w:val="00B47F38"/>
    <w:rsid w:val="00B51A1A"/>
    <w:rsid w:val="00B6261D"/>
    <w:rsid w:val="00B65E04"/>
    <w:rsid w:val="00B67BE0"/>
    <w:rsid w:val="00B7745A"/>
    <w:rsid w:val="00B82AC8"/>
    <w:rsid w:val="00B8436E"/>
    <w:rsid w:val="00B86A13"/>
    <w:rsid w:val="00B90CC6"/>
    <w:rsid w:val="00B93058"/>
    <w:rsid w:val="00B93113"/>
    <w:rsid w:val="00BB0288"/>
    <w:rsid w:val="00BB39A7"/>
    <w:rsid w:val="00BC1910"/>
    <w:rsid w:val="00BC4340"/>
    <w:rsid w:val="00BC6F35"/>
    <w:rsid w:val="00BE04E3"/>
    <w:rsid w:val="00BE107D"/>
    <w:rsid w:val="00BE1AE8"/>
    <w:rsid w:val="00C27428"/>
    <w:rsid w:val="00C31B10"/>
    <w:rsid w:val="00C44D86"/>
    <w:rsid w:val="00C54E66"/>
    <w:rsid w:val="00C55557"/>
    <w:rsid w:val="00C60CD3"/>
    <w:rsid w:val="00C66296"/>
    <w:rsid w:val="00C80421"/>
    <w:rsid w:val="00C95021"/>
    <w:rsid w:val="00CB0026"/>
    <w:rsid w:val="00CB1E94"/>
    <w:rsid w:val="00CC41E7"/>
    <w:rsid w:val="00CC7F1C"/>
    <w:rsid w:val="00CE3B08"/>
    <w:rsid w:val="00CE6FFE"/>
    <w:rsid w:val="00D04772"/>
    <w:rsid w:val="00D06194"/>
    <w:rsid w:val="00D10178"/>
    <w:rsid w:val="00D1031F"/>
    <w:rsid w:val="00D12157"/>
    <w:rsid w:val="00D15E11"/>
    <w:rsid w:val="00D21608"/>
    <w:rsid w:val="00D25CF0"/>
    <w:rsid w:val="00D26181"/>
    <w:rsid w:val="00D560CF"/>
    <w:rsid w:val="00D7018B"/>
    <w:rsid w:val="00D768AB"/>
    <w:rsid w:val="00D772C6"/>
    <w:rsid w:val="00D91C0E"/>
    <w:rsid w:val="00DA58A8"/>
    <w:rsid w:val="00DA5F5E"/>
    <w:rsid w:val="00DC00AE"/>
    <w:rsid w:val="00DC3015"/>
    <w:rsid w:val="00DC30AC"/>
    <w:rsid w:val="00DD11B8"/>
    <w:rsid w:val="00DD1509"/>
    <w:rsid w:val="00DD5085"/>
    <w:rsid w:val="00DE5C09"/>
    <w:rsid w:val="00DF21AC"/>
    <w:rsid w:val="00E00C07"/>
    <w:rsid w:val="00E27950"/>
    <w:rsid w:val="00E339CB"/>
    <w:rsid w:val="00E36A5D"/>
    <w:rsid w:val="00E4187A"/>
    <w:rsid w:val="00E43A4A"/>
    <w:rsid w:val="00E51209"/>
    <w:rsid w:val="00E63AF0"/>
    <w:rsid w:val="00E70446"/>
    <w:rsid w:val="00E774F9"/>
    <w:rsid w:val="00E82EC4"/>
    <w:rsid w:val="00E86963"/>
    <w:rsid w:val="00E91134"/>
    <w:rsid w:val="00E92E80"/>
    <w:rsid w:val="00E95F0B"/>
    <w:rsid w:val="00EB6D16"/>
    <w:rsid w:val="00EC59EA"/>
    <w:rsid w:val="00EC743F"/>
    <w:rsid w:val="00ED46D2"/>
    <w:rsid w:val="00ED6ADF"/>
    <w:rsid w:val="00EE3D72"/>
    <w:rsid w:val="00F10C7B"/>
    <w:rsid w:val="00F14A9A"/>
    <w:rsid w:val="00F35D60"/>
    <w:rsid w:val="00F45D69"/>
    <w:rsid w:val="00F47DE4"/>
    <w:rsid w:val="00F6189B"/>
    <w:rsid w:val="00F71737"/>
    <w:rsid w:val="00F72C8F"/>
    <w:rsid w:val="00F74158"/>
    <w:rsid w:val="00F97979"/>
    <w:rsid w:val="00FA56C8"/>
    <w:rsid w:val="00FB61B6"/>
    <w:rsid w:val="00FC56F2"/>
    <w:rsid w:val="00FC75E2"/>
    <w:rsid w:val="00FE15CC"/>
    <w:rsid w:val="00FF5729"/>
    <w:rsid w:val="00FF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D644"/>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2750"/>
    <w:pPr>
      <w:ind w:left="360" w:firstLine="0"/>
    </w:pPr>
    <w:rPr>
      <w:rFonts w:ascii="Segoe UI" w:hAnsi="Segoe UI"/>
      <w:sz w:val="21"/>
    </w:rPr>
  </w:style>
  <w:style w:type="paragraph" w:styleId="Heading1">
    <w:name w:val="heading 1"/>
    <w:basedOn w:val="Normal"/>
    <w:link w:val="Heading1Char"/>
    <w:uiPriority w:val="9"/>
    <w:qFormat/>
    <w:rsid w:val="005C66E4"/>
    <w:pPr>
      <w:spacing w:after="300" w:line="240" w:lineRule="auto"/>
      <w:outlineLvl w:val="0"/>
    </w:pPr>
    <w:rPr>
      <w:rFonts w:ascii="wf_segoe-ui_light" w:eastAsia="Times New Roman" w:hAnsi="wf_segoe-ui_light" w:cs="Times New Roman"/>
      <w:color w:val="000000" w:themeColor="text1"/>
      <w:kern w:val="36"/>
      <w:sz w:val="51"/>
      <w:szCs w:val="51"/>
    </w:rPr>
  </w:style>
  <w:style w:type="paragraph" w:styleId="Heading2">
    <w:name w:val="heading 2"/>
    <w:basedOn w:val="Normal"/>
    <w:link w:val="Heading2Char"/>
    <w:uiPriority w:val="9"/>
    <w:qFormat/>
    <w:rsid w:val="00824313"/>
    <w:pPr>
      <w:spacing w:after="150" w:line="240" w:lineRule="auto"/>
      <w:outlineLvl w:val="1"/>
    </w:pPr>
    <w:rPr>
      <w:rFonts w:asciiTheme="minorHAnsi" w:eastAsia="Times New Roman" w:hAnsiTheme="minorHAnsi"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AF7ADC"/>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5C66E4"/>
    <w:rPr>
      <w:rFonts w:ascii="wf_segoe-ui_light" w:eastAsia="Times New Roman" w:hAnsi="wf_segoe-ui_light" w:cs="Times New Roman"/>
      <w:color w:val="000000" w:themeColor="text1"/>
      <w:kern w:val="36"/>
      <w:sz w:val="51"/>
      <w:szCs w:val="51"/>
    </w:rPr>
  </w:style>
  <w:style w:type="character" w:customStyle="1" w:styleId="Heading2Char">
    <w:name w:val="Heading 2 Char"/>
    <w:basedOn w:val="DefaultParagraphFont"/>
    <w:link w:val="Heading2"/>
    <w:uiPriority w:val="9"/>
    <w:rsid w:val="00824313"/>
    <w:rPr>
      <w:rFonts w:eastAsia="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uiPriority w:val="22"/>
    <w:qFormat/>
    <w:rsid w:val="00AF7ADC"/>
    <w:rPr>
      <w:rFonts w:ascii="Times New Roman" w:hAnsi="Times New Roman"/>
      <w:b/>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auto-style1">
    <w:name w:val="auto-style1"/>
    <w:basedOn w:val="Normal"/>
    <w:rsid w:val="00AF48D2"/>
    <w:pPr>
      <w:spacing w:before="100" w:beforeAutospacing="1" w:after="100" w:afterAutospacing="1" w:line="240" w:lineRule="auto"/>
      <w:ind w:left="0"/>
    </w:pPr>
    <w:rPr>
      <w:rFonts w:eastAsia="Times New Roman" w:cs="Times New Roman"/>
      <w:sz w:val="36"/>
      <w:szCs w:val="36"/>
    </w:rPr>
  </w:style>
  <w:style w:type="character" w:customStyle="1" w:styleId="lwcollapsibleareatitle">
    <w:name w:val="lw_collapsiblearea_title"/>
    <w:basedOn w:val="DefaultParagraphFont"/>
    <w:rsid w:val="00AF48D2"/>
  </w:style>
  <w:style w:type="paragraph" w:customStyle="1" w:styleId="Note">
    <w:name w:val="Note"/>
    <w:basedOn w:val="NormalWeb"/>
    <w:link w:val="NoteChar"/>
    <w:qFormat/>
    <w:rsid w:val="00407FEB"/>
    <w:pPr>
      <w:shd w:val="clear" w:color="auto" w:fill="F7F7FF"/>
    </w:pPr>
    <w:rPr>
      <w:color w:val="767171" w:themeColor="background2" w:themeShade="80"/>
    </w:rPr>
  </w:style>
  <w:style w:type="character" w:customStyle="1" w:styleId="NormalWebChar">
    <w:name w:val="Normal (Web) Char"/>
    <w:basedOn w:val="DefaultParagraphFont"/>
    <w:link w:val="NormalWeb"/>
    <w:uiPriority w:val="99"/>
    <w:rsid w:val="00407FEB"/>
    <w:rPr>
      <w:rFonts w:ascii="Times New Roman" w:hAnsi="Times New Roman"/>
    </w:rPr>
  </w:style>
  <w:style w:type="character" w:customStyle="1" w:styleId="NoteChar">
    <w:name w:val="Note Char"/>
    <w:basedOn w:val="NormalWebChar"/>
    <w:link w:val="Note"/>
    <w:rsid w:val="00407FEB"/>
    <w:rPr>
      <w:rFonts w:ascii="Segoe UI" w:hAnsi="Segoe UI"/>
      <w:color w:val="767171" w:themeColor="background2" w:themeShade="80"/>
      <w:sz w:val="21"/>
      <w:shd w:val="clear" w:color="auto" w:fill="F7F7FF"/>
    </w:rPr>
  </w:style>
  <w:style w:type="paragraph" w:customStyle="1" w:styleId="Code">
    <w:name w:val="Code"/>
    <w:basedOn w:val="NormalWeb"/>
    <w:qFormat/>
    <w:rsid w:val="00C27428"/>
    <w:pPr>
      <w:spacing w:before="0"/>
    </w:pPr>
    <w:rPr>
      <w:rFonts w:ascii="Courier New" w:hAnsi="Courier New"/>
      <w:b/>
      <w:bCs/>
      <w:color w:val="000000" w:themeColor="text1"/>
      <w:sz w:val="20"/>
      <w:szCs w:val="18"/>
    </w:rPr>
  </w:style>
  <w:style w:type="paragraph" w:styleId="BalloonText">
    <w:name w:val="Balloon Text"/>
    <w:basedOn w:val="Normal"/>
    <w:link w:val="BalloonTextChar"/>
    <w:uiPriority w:val="99"/>
    <w:semiHidden/>
    <w:unhideWhenUsed/>
    <w:rsid w:val="00531C29"/>
    <w:pPr>
      <w:spacing w:before="0" w:line="240" w:lineRule="auto"/>
    </w:pPr>
    <w:rPr>
      <w:rFonts w:cs="Segoe UI"/>
      <w:sz w:val="18"/>
      <w:szCs w:val="18"/>
    </w:rPr>
  </w:style>
  <w:style w:type="character" w:customStyle="1" w:styleId="BalloonTextChar">
    <w:name w:val="Balloon Text Char"/>
    <w:basedOn w:val="DefaultParagraphFont"/>
    <w:link w:val="BalloonText"/>
    <w:uiPriority w:val="99"/>
    <w:semiHidden/>
    <w:rsid w:val="00531C29"/>
    <w:rPr>
      <w:rFonts w:ascii="Segoe UI" w:hAnsi="Segoe UI" w:cs="Segoe UI"/>
      <w:sz w:val="18"/>
      <w:szCs w:val="18"/>
    </w:rPr>
  </w:style>
  <w:style w:type="character" w:customStyle="1" w:styleId="hljs-pscommand2">
    <w:name w:val="hljs-pscommand2"/>
    <w:basedOn w:val="DefaultParagraphFont"/>
    <w:rsid w:val="007F1BDF"/>
    <w:rPr>
      <w:color w:val="0101FD"/>
    </w:rPr>
  </w:style>
  <w:style w:type="character" w:customStyle="1" w:styleId="hljs-variable">
    <w:name w:val="hljs-variable"/>
    <w:basedOn w:val="DefaultParagraphFont"/>
    <w:rsid w:val="007F1BDF"/>
  </w:style>
  <w:style w:type="character" w:customStyle="1" w:styleId="hljs-parameter2">
    <w:name w:val="hljs-parameter2"/>
    <w:basedOn w:val="DefaultParagraphFont"/>
    <w:rsid w:val="007F1BDF"/>
    <w:rPr>
      <w:color w:val="007D9A"/>
    </w:rPr>
  </w:style>
  <w:style w:type="character" w:customStyle="1" w:styleId="hljs-string2">
    <w:name w:val="hljs-string2"/>
    <w:basedOn w:val="DefaultParagraphFont"/>
    <w:rsid w:val="007F1BDF"/>
    <w:rPr>
      <w:color w:val="A31515"/>
    </w:rPr>
  </w:style>
  <w:style w:type="paragraph" w:styleId="IntenseQuote">
    <w:name w:val="Intense Quote"/>
    <w:basedOn w:val="Normal"/>
    <w:next w:val="Normal"/>
    <w:link w:val="IntenseQuoteChar"/>
    <w:uiPriority w:val="30"/>
    <w:qFormat/>
    <w:rsid w:val="001D4D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D4D9B"/>
    <w:rPr>
      <w:rFonts w:ascii="Segoe UI" w:hAnsi="Segoe UI"/>
      <w:i/>
      <w:iCs/>
      <w:color w:val="5B9BD5" w:themeColor="accent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3264">
      <w:bodyDiv w:val="1"/>
      <w:marLeft w:val="0"/>
      <w:marRight w:val="0"/>
      <w:marTop w:val="0"/>
      <w:marBottom w:val="0"/>
      <w:divBdr>
        <w:top w:val="none" w:sz="0" w:space="0" w:color="auto"/>
        <w:left w:val="none" w:sz="0" w:space="0" w:color="auto"/>
        <w:bottom w:val="none" w:sz="0" w:space="0" w:color="auto"/>
        <w:right w:val="none" w:sz="0" w:space="0" w:color="auto"/>
      </w:divBdr>
      <w:divsChild>
        <w:div w:id="718555284">
          <w:marLeft w:val="0"/>
          <w:marRight w:val="0"/>
          <w:marTop w:val="0"/>
          <w:marBottom w:val="0"/>
          <w:divBdr>
            <w:top w:val="none" w:sz="0" w:space="0" w:color="auto"/>
            <w:left w:val="none" w:sz="0" w:space="0" w:color="auto"/>
            <w:bottom w:val="none" w:sz="0" w:space="0" w:color="auto"/>
            <w:right w:val="none" w:sz="0" w:space="0" w:color="auto"/>
          </w:divBdr>
          <w:divsChild>
            <w:div w:id="77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18618">
      <w:bodyDiv w:val="1"/>
      <w:marLeft w:val="0"/>
      <w:marRight w:val="0"/>
      <w:marTop w:val="0"/>
      <w:marBottom w:val="0"/>
      <w:divBdr>
        <w:top w:val="none" w:sz="0" w:space="0" w:color="auto"/>
        <w:left w:val="none" w:sz="0" w:space="0" w:color="auto"/>
        <w:bottom w:val="none" w:sz="0" w:space="0" w:color="auto"/>
        <w:right w:val="none" w:sz="0" w:space="0" w:color="auto"/>
      </w:divBdr>
      <w:divsChild>
        <w:div w:id="1912962844">
          <w:blockQuote w:val="1"/>
          <w:marLeft w:val="0"/>
          <w:marRight w:val="0"/>
          <w:marTop w:val="0"/>
          <w:marBottom w:val="0"/>
          <w:divBdr>
            <w:top w:val="none" w:sz="0" w:space="0" w:color="auto"/>
            <w:left w:val="none" w:sz="0" w:space="0" w:color="auto"/>
            <w:bottom w:val="single" w:sz="6" w:space="0" w:color="D5D5D3"/>
            <w:right w:val="none" w:sz="0" w:space="0" w:color="auto"/>
          </w:divBdr>
        </w:div>
        <w:div w:id="1004866926">
          <w:blockQuote w:val="1"/>
          <w:marLeft w:val="0"/>
          <w:marRight w:val="0"/>
          <w:marTop w:val="0"/>
          <w:marBottom w:val="0"/>
          <w:divBdr>
            <w:top w:val="none" w:sz="0" w:space="0" w:color="auto"/>
            <w:left w:val="none" w:sz="0" w:space="0" w:color="auto"/>
            <w:bottom w:val="single" w:sz="6" w:space="0" w:color="D5D5D3"/>
            <w:right w:val="none" w:sz="0" w:space="0" w:color="auto"/>
          </w:divBdr>
        </w:div>
        <w:div w:id="148984755">
          <w:blockQuote w:val="1"/>
          <w:marLeft w:val="0"/>
          <w:marRight w:val="0"/>
          <w:marTop w:val="0"/>
          <w:marBottom w:val="0"/>
          <w:divBdr>
            <w:top w:val="none" w:sz="0" w:space="0" w:color="auto"/>
            <w:left w:val="none" w:sz="0" w:space="0" w:color="auto"/>
            <w:bottom w:val="single" w:sz="6" w:space="0" w:color="D5D5D3"/>
            <w:right w:val="none" w:sz="0" w:space="0" w:color="auto"/>
          </w:divBdr>
        </w:div>
        <w:div w:id="421999528">
          <w:blockQuote w:val="1"/>
          <w:marLeft w:val="0"/>
          <w:marRight w:val="0"/>
          <w:marTop w:val="0"/>
          <w:marBottom w:val="0"/>
          <w:divBdr>
            <w:top w:val="none" w:sz="0" w:space="0" w:color="auto"/>
            <w:left w:val="none" w:sz="0" w:space="0" w:color="auto"/>
            <w:bottom w:val="single" w:sz="6" w:space="0" w:color="D5D5D3"/>
            <w:right w:val="none" w:sz="0" w:space="0" w:color="auto"/>
          </w:divBdr>
        </w:div>
        <w:div w:id="1291664966">
          <w:blockQuote w:val="1"/>
          <w:marLeft w:val="0"/>
          <w:marRight w:val="0"/>
          <w:marTop w:val="0"/>
          <w:marBottom w:val="0"/>
          <w:divBdr>
            <w:top w:val="none" w:sz="0" w:space="0" w:color="auto"/>
            <w:left w:val="none" w:sz="0" w:space="0" w:color="auto"/>
            <w:bottom w:val="single" w:sz="6" w:space="0" w:color="D5D5D3"/>
            <w:right w:val="none" w:sz="0" w:space="0" w:color="auto"/>
          </w:divBdr>
        </w:div>
        <w:div w:id="366564030">
          <w:blockQuote w:val="1"/>
          <w:marLeft w:val="0"/>
          <w:marRight w:val="0"/>
          <w:marTop w:val="0"/>
          <w:marBottom w:val="0"/>
          <w:divBdr>
            <w:top w:val="none" w:sz="0" w:space="0" w:color="auto"/>
            <w:left w:val="none" w:sz="0" w:space="0" w:color="auto"/>
            <w:bottom w:val="single" w:sz="6" w:space="0" w:color="D5D5D3"/>
            <w:right w:val="none" w:sz="0" w:space="0" w:color="auto"/>
          </w:divBdr>
        </w:div>
        <w:div w:id="1658265083">
          <w:blockQuote w:val="1"/>
          <w:marLeft w:val="0"/>
          <w:marRight w:val="0"/>
          <w:marTop w:val="0"/>
          <w:marBottom w:val="0"/>
          <w:divBdr>
            <w:top w:val="none" w:sz="0" w:space="0" w:color="auto"/>
            <w:left w:val="none" w:sz="0" w:space="0" w:color="auto"/>
            <w:bottom w:val="single" w:sz="6" w:space="0" w:color="D5D5D3"/>
            <w:right w:val="none" w:sz="0" w:space="0" w:color="auto"/>
          </w:divBdr>
        </w:div>
        <w:div w:id="1934702727">
          <w:blockQuote w:val="1"/>
          <w:marLeft w:val="0"/>
          <w:marRight w:val="0"/>
          <w:marTop w:val="0"/>
          <w:marBottom w:val="0"/>
          <w:divBdr>
            <w:top w:val="none" w:sz="0" w:space="0" w:color="auto"/>
            <w:left w:val="none" w:sz="0" w:space="0" w:color="auto"/>
            <w:bottom w:val="single" w:sz="6" w:space="0" w:color="D5D5D3"/>
            <w:right w:val="none" w:sz="0" w:space="0" w:color="auto"/>
          </w:divBdr>
        </w:div>
        <w:div w:id="2083328223">
          <w:blockQuote w:val="1"/>
          <w:marLeft w:val="0"/>
          <w:marRight w:val="0"/>
          <w:marTop w:val="0"/>
          <w:marBottom w:val="0"/>
          <w:divBdr>
            <w:top w:val="none" w:sz="0" w:space="0" w:color="auto"/>
            <w:left w:val="none" w:sz="0" w:space="0" w:color="auto"/>
            <w:bottom w:val="single" w:sz="6" w:space="0" w:color="D5D5D3"/>
            <w:right w:val="none" w:sz="0" w:space="0" w:color="auto"/>
          </w:divBdr>
        </w:div>
        <w:div w:id="978195080">
          <w:blockQuote w:val="1"/>
          <w:marLeft w:val="0"/>
          <w:marRight w:val="0"/>
          <w:marTop w:val="0"/>
          <w:marBottom w:val="0"/>
          <w:divBdr>
            <w:top w:val="none" w:sz="0" w:space="0" w:color="auto"/>
            <w:left w:val="none" w:sz="0" w:space="0" w:color="auto"/>
            <w:bottom w:val="single" w:sz="6" w:space="0" w:color="D5D5D3"/>
            <w:right w:val="none" w:sz="0" w:space="0" w:color="auto"/>
          </w:divBdr>
        </w:div>
        <w:div w:id="1705253634">
          <w:blockQuote w:val="1"/>
          <w:marLeft w:val="0"/>
          <w:marRight w:val="0"/>
          <w:marTop w:val="0"/>
          <w:marBottom w:val="0"/>
          <w:divBdr>
            <w:top w:val="none" w:sz="0" w:space="0" w:color="auto"/>
            <w:left w:val="none" w:sz="0" w:space="0" w:color="auto"/>
            <w:bottom w:val="single" w:sz="6" w:space="0" w:color="D5D5D3"/>
            <w:right w:val="none" w:sz="0" w:space="0" w:color="auto"/>
          </w:divBdr>
        </w:div>
        <w:div w:id="776171313">
          <w:blockQuote w:val="1"/>
          <w:marLeft w:val="0"/>
          <w:marRight w:val="0"/>
          <w:marTop w:val="0"/>
          <w:marBottom w:val="0"/>
          <w:divBdr>
            <w:top w:val="none" w:sz="0" w:space="0" w:color="auto"/>
            <w:left w:val="none" w:sz="0" w:space="0" w:color="auto"/>
            <w:bottom w:val="single" w:sz="6" w:space="0" w:color="D5D5D3"/>
            <w:right w:val="none" w:sz="0" w:space="0" w:color="auto"/>
          </w:divBdr>
        </w:div>
        <w:div w:id="239757232">
          <w:blockQuote w:val="1"/>
          <w:marLeft w:val="0"/>
          <w:marRight w:val="0"/>
          <w:marTop w:val="0"/>
          <w:marBottom w:val="0"/>
          <w:divBdr>
            <w:top w:val="none" w:sz="0" w:space="0" w:color="auto"/>
            <w:left w:val="none" w:sz="0" w:space="0" w:color="auto"/>
            <w:bottom w:val="single" w:sz="6" w:space="0" w:color="D5D5D3"/>
            <w:right w:val="none" w:sz="0" w:space="0" w:color="auto"/>
          </w:divBdr>
        </w:div>
        <w:div w:id="953094849">
          <w:blockQuote w:val="1"/>
          <w:marLeft w:val="0"/>
          <w:marRight w:val="0"/>
          <w:marTop w:val="0"/>
          <w:marBottom w:val="0"/>
          <w:divBdr>
            <w:top w:val="none" w:sz="0" w:space="0" w:color="auto"/>
            <w:left w:val="none" w:sz="0" w:space="0" w:color="auto"/>
            <w:bottom w:val="single" w:sz="6" w:space="0" w:color="D5D5D3"/>
            <w:right w:val="none" w:sz="0" w:space="0" w:color="auto"/>
          </w:divBdr>
        </w:div>
        <w:div w:id="321544510">
          <w:blockQuote w:val="1"/>
          <w:marLeft w:val="0"/>
          <w:marRight w:val="0"/>
          <w:marTop w:val="0"/>
          <w:marBottom w:val="0"/>
          <w:divBdr>
            <w:top w:val="none" w:sz="0" w:space="0" w:color="auto"/>
            <w:left w:val="none" w:sz="0" w:space="0" w:color="auto"/>
            <w:bottom w:val="single" w:sz="6" w:space="0" w:color="D5D5D3"/>
            <w:right w:val="none" w:sz="0" w:space="0" w:color="auto"/>
          </w:divBdr>
        </w:div>
        <w:div w:id="1423330040">
          <w:blockQuote w:val="1"/>
          <w:marLeft w:val="0"/>
          <w:marRight w:val="0"/>
          <w:marTop w:val="0"/>
          <w:marBottom w:val="0"/>
          <w:divBdr>
            <w:top w:val="none" w:sz="0" w:space="0" w:color="auto"/>
            <w:left w:val="none" w:sz="0" w:space="0" w:color="auto"/>
            <w:bottom w:val="single" w:sz="6" w:space="0" w:color="D5D5D3"/>
            <w:right w:val="none" w:sz="0" w:space="0" w:color="auto"/>
          </w:divBdr>
        </w:div>
        <w:div w:id="847674985">
          <w:blockQuote w:val="1"/>
          <w:marLeft w:val="0"/>
          <w:marRight w:val="0"/>
          <w:marTop w:val="0"/>
          <w:marBottom w:val="0"/>
          <w:divBdr>
            <w:top w:val="none" w:sz="0" w:space="0" w:color="auto"/>
            <w:left w:val="none" w:sz="0" w:space="0" w:color="auto"/>
            <w:bottom w:val="single" w:sz="6" w:space="0" w:color="D5D5D3"/>
            <w:right w:val="none" w:sz="0" w:space="0" w:color="auto"/>
          </w:divBdr>
        </w:div>
        <w:div w:id="1286083618">
          <w:blockQuote w:val="1"/>
          <w:marLeft w:val="0"/>
          <w:marRight w:val="0"/>
          <w:marTop w:val="0"/>
          <w:marBottom w:val="0"/>
          <w:divBdr>
            <w:top w:val="none" w:sz="0" w:space="0" w:color="auto"/>
            <w:left w:val="none" w:sz="0" w:space="0" w:color="auto"/>
            <w:bottom w:val="single" w:sz="6" w:space="0" w:color="D5D5D3"/>
            <w:right w:val="none" w:sz="0" w:space="0" w:color="auto"/>
          </w:divBdr>
        </w:div>
        <w:div w:id="1620336470">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720711143">
      <w:bodyDiv w:val="1"/>
      <w:marLeft w:val="0"/>
      <w:marRight w:val="0"/>
      <w:marTop w:val="0"/>
      <w:marBottom w:val="0"/>
      <w:divBdr>
        <w:top w:val="none" w:sz="0" w:space="0" w:color="auto"/>
        <w:left w:val="none" w:sz="0" w:space="0" w:color="auto"/>
        <w:bottom w:val="none" w:sz="0" w:space="0" w:color="auto"/>
        <w:right w:val="none" w:sz="0" w:space="0" w:color="auto"/>
      </w:divBdr>
      <w:divsChild>
        <w:div w:id="1247572483">
          <w:marLeft w:val="0"/>
          <w:marRight w:val="0"/>
          <w:marTop w:val="0"/>
          <w:marBottom w:val="0"/>
          <w:divBdr>
            <w:top w:val="none" w:sz="0" w:space="0" w:color="auto"/>
            <w:left w:val="none" w:sz="0" w:space="0" w:color="auto"/>
            <w:bottom w:val="none" w:sz="0" w:space="0" w:color="auto"/>
            <w:right w:val="none" w:sz="0" w:space="0" w:color="auto"/>
          </w:divBdr>
        </w:div>
        <w:div w:id="212348294">
          <w:blockQuote w:val="1"/>
          <w:marLeft w:val="0"/>
          <w:marRight w:val="0"/>
          <w:marTop w:val="0"/>
          <w:marBottom w:val="0"/>
          <w:divBdr>
            <w:top w:val="none" w:sz="0" w:space="0" w:color="auto"/>
            <w:left w:val="none" w:sz="0" w:space="0" w:color="auto"/>
            <w:bottom w:val="single" w:sz="6" w:space="0" w:color="D5D5D3"/>
            <w:right w:val="none" w:sz="0" w:space="0" w:color="auto"/>
          </w:divBdr>
        </w:div>
        <w:div w:id="567613760">
          <w:blockQuote w:val="1"/>
          <w:marLeft w:val="0"/>
          <w:marRight w:val="0"/>
          <w:marTop w:val="0"/>
          <w:marBottom w:val="0"/>
          <w:divBdr>
            <w:top w:val="none" w:sz="0" w:space="0" w:color="auto"/>
            <w:left w:val="none" w:sz="0" w:space="0" w:color="auto"/>
            <w:bottom w:val="single" w:sz="6" w:space="0" w:color="D5D5D3"/>
            <w:right w:val="none" w:sz="0" w:space="0" w:color="auto"/>
          </w:divBdr>
        </w:div>
        <w:div w:id="1168014852">
          <w:marLeft w:val="0"/>
          <w:marRight w:val="0"/>
          <w:marTop w:val="0"/>
          <w:marBottom w:val="0"/>
          <w:divBdr>
            <w:top w:val="none" w:sz="0" w:space="0" w:color="auto"/>
            <w:left w:val="none" w:sz="0" w:space="0" w:color="auto"/>
            <w:bottom w:val="none" w:sz="0" w:space="0" w:color="auto"/>
            <w:right w:val="none" w:sz="0" w:space="0" w:color="auto"/>
          </w:divBdr>
          <w:divsChild>
            <w:div w:id="737633809">
              <w:marLeft w:val="0"/>
              <w:marRight w:val="0"/>
              <w:marTop w:val="0"/>
              <w:marBottom w:val="0"/>
              <w:divBdr>
                <w:top w:val="none" w:sz="0" w:space="0" w:color="auto"/>
                <w:left w:val="none" w:sz="0" w:space="0" w:color="auto"/>
                <w:bottom w:val="none" w:sz="0" w:space="0" w:color="auto"/>
                <w:right w:val="none" w:sz="0" w:space="0" w:color="auto"/>
              </w:divBdr>
              <w:divsChild>
                <w:div w:id="1368219145">
                  <w:marLeft w:val="0"/>
                  <w:marRight w:val="0"/>
                  <w:marTop w:val="0"/>
                  <w:marBottom w:val="0"/>
                  <w:divBdr>
                    <w:top w:val="none" w:sz="0" w:space="0" w:color="auto"/>
                    <w:left w:val="none" w:sz="0" w:space="0" w:color="auto"/>
                    <w:bottom w:val="none" w:sz="0" w:space="0" w:color="auto"/>
                    <w:right w:val="none" w:sz="0" w:space="0" w:color="auto"/>
                  </w:divBdr>
                  <w:divsChild>
                    <w:div w:id="9377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925">
              <w:marLeft w:val="0"/>
              <w:marRight w:val="0"/>
              <w:marTop w:val="0"/>
              <w:marBottom w:val="0"/>
              <w:divBdr>
                <w:top w:val="none" w:sz="0" w:space="0" w:color="auto"/>
                <w:left w:val="none" w:sz="0" w:space="0" w:color="auto"/>
                <w:bottom w:val="none" w:sz="0" w:space="0" w:color="auto"/>
                <w:right w:val="none" w:sz="0" w:space="0" w:color="auto"/>
              </w:divBdr>
            </w:div>
          </w:divsChild>
        </w:div>
        <w:div w:id="2073969223">
          <w:marLeft w:val="0"/>
          <w:marRight w:val="0"/>
          <w:marTop w:val="0"/>
          <w:marBottom w:val="0"/>
          <w:divBdr>
            <w:top w:val="none" w:sz="0" w:space="0" w:color="auto"/>
            <w:left w:val="none" w:sz="0" w:space="0" w:color="auto"/>
            <w:bottom w:val="none" w:sz="0" w:space="0" w:color="auto"/>
            <w:right w:val="none" w:sz="0" w:space="0" w:color="auto"/>
          </w:divBdr>
        </w:div>
        <w:div w:id="1988240323">
          <w:marLeft w:val="0"/>
          <w:marRight w:val="0"/>
          <w:marTop w:val="0"/>
          <w:marBottom w:val="0"/>
          <w:divBdr>
            <w:top w:val="none" w:sz="0" w:space="0" w:color="auto"/>
            <w:left w:val="none" w:sz="0" w:space="0" w:color="auto"/>
            <w:bottom w:val="none" w:sz="0" w:space="0" w:color="auto"/>
            <w:right w:val="none" w:sz="0" w:space="0" w:color="auto"/>
          </w:divBdr>
          <w:divsChild>
            <w:div w:id="2003657872">
              <w:marLeft w:val="0"/>
              <w:marRight w:val="0"/>
              <w:marTop w:val="0"/>
              <w:marBottom w:val="0"/>
              <w:divBdr>
                <w:top w:val="none" w:sz="0" w:space="0" w:color="auto"/>
                <w:left w:val="none" w:sz="0" w:space="0" w:color="auto"/>
                <w:bottom w:val="none" w:sz="0" w:space="0" w:color="auto"/>
                <w:right w:val="none" w:sz="0" w:space="0" w:color="auto"/>
              </w:divBdr>
              <w:divsChild>
                <w:div w:id="578103929">
                  <w:marLeft w:val="0"/>
                  <w:marRight w:val="0"/>
                  <w:marTop w:val="0"/>
                  <w:marBottom w:val="0"/>
                  <w:divBdr>
                    <w:top w:val="none" w:sz="0" w:space="0" w:color="auto"/>
                    <w:left w:val="none" w:sz="0" w:space="0" w:color="auto"/>
                    <w:bottom w:val="none" w:sz="0" w:space="0" w:color="auto"/>
                    <w:right w:val="none" w:sz="0" w:space="0" w:color="auto"/>
                  </w:divBdr>
                  <w:divsChild>
                    <w:div w:id="12462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5">
              <w:marLeft w:val="0"/>
              <w:marRight w:val="0"/>
              <w:marTop w:val="0"/>
              <w:marBottom w:val="0"/>
              <w:divBdr>
                <w:top w:val="none" w:sz="0" w:space="0" w:color="auto"/>
                <w:left w:val="none" w:sz="0" w:space="0" w:color="auto"/>
                <w:bottom w:val="none" w:sz="0" w:space="0" w:color="auto"/>
                <w:right w:val="none" w:sz="0" w:space="0" w:color="auto"/>
              </w:divBdr>
              <w:divsChild>
                <w:div w:id="1530987777">
                  <w:marLeft w:val="0"/>
                  <w:marRight w:val="0"/>
                  <w:marTop w:val="0"/>
                  <w:marBottom w:val="0"/>
                  <w:divBdr>
                    <w:top w:val="none" w:sz="0" w:space="0" w:color="auto"/>
                    <w:left w:val="none" w:sz="0" w:space="0" w:color="auto"/>
                    <w:bottom w:val="none" w:sz="0" w:space="0" w:color="auto"/>
                    <w:right w:val="none" w:sz="0" w:space="0" w:color="auto"/>
                  </w:divBdr>
                  <w:divsChild>
                    <w:div w:id="379715853">
                      <w:marLeft w:val="0"/>
                      <w:marRight w:val="0"/>
                      <w:marTop w:val="0"/>
                      <w:marBottom w:val="0"/>
                      <w:divBdr>
                        <w:top w:val="none" w:sz="0" w:space="0" w:color="auto"/>
                        <w:left w:val="none" w:sz="0" w:space="0" w:color="auto"/>
                        <w:bottom w:val="none" w:sz="0" w:space="0" w:color="auto"/>
                        <w:right w:val="none" w:sz="0" w:space="0" w:color="auto"/>
                      </w:divBdr>
                      <w:divsChild>
                        <w:div w:id="567544736">
                          <w:marLeft w:val="0"/>
                          <w:marRight w:val="0"/>
                          <w:marTop w:val="0"/>
                          <w:marBottom w:val="0"/>
                          <w:divBdr>
                            <w:top w:val="none" w:sz="0" w:space="0" w:color="auto"/>
                            <w:left w:val="none" w:sz="0" w:space="0" w:color="auto"/>
                            <w:bottom w:val="none" w:sz="0" w:space="0" w:color="auto"/>
                            <w:right w:val="none" w:sz="0" w:space="0" w:color="auto"/>
                          </w:divBdr>
                          <w:divsChild>
                            <w:div w:id="480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798124">
          <w:marLeft w:val="0"/>
          <w:marRight w:val="0"/>
          <w:marTop w:val="0"/>
          <w:marBottom w:val="0"/>
          <w:divBdr>
            <w:top w:val="none" w:sz="0" w:space="0" w:color="auto"/>
            <w:left w:val="none" w:sz="0" w:space="0" w:color="auto"/>
            <w:bottom w:val="none" w:sz="0" w:space="0" w:color="auto"/>
            <w:right w:val="none" w:sz="0" w:space="0" w:color="auto"/>
          </w:divBdr>
          <w:divsChild>
            <w:div w:id="628897470">
              <w:marLeft w:val="0"/>
              <w:marRight w:val="0"/>
              <w:marTop w:val="0"/>
              <w:marBottom w:val="0"/>
              <w:divBdr>
                <w:top w:val="none" w:sz="0" w:space="0" w:color="auto"/>
                <w:left w:val="none" w:sz="0" w:space="0" w:color="auto"/>
                <w:bottom w:val="none" w:sz="0" w:space="0" w:color="auto"/>
                <w:right w:val="none" w:sz="0" w:space="0" w:color="auto"/>
              </w:divBdr>
              <w:divsChild>
                <w:div w:id="336885803">
                  <w:marLeft w:val="0"/>
                  <w:marRight w:val="0"/>
                  <w:marTop w:val="0"/>
                  <w:marBottom w:val="0"/>
                  <w:divBdr>
                    <w:top w:val="none" w:sz="0" w:space="0" w:color="auto"/>
                    <w:left w:val="none" w:sz="0" w:space="0" w:color="auto"/>
                    <w:bottom w:val="none" w:sz="0" w:space="0" w:color="auto"/>
                    <w:right w:val="none" w:sz="0" w:space="0" w:color="auto"/>
                  </w:divBdr>
                  <w:divsChild>
                    <w:div w:id="168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2348">
              <w:marLeft w:val="0"/>
              <w:marRight w:val="0"/>
              <w:marTop w:val="0"/>
              <w:marBottom w:val="0"/>
              <w:divBdr>
                <w:top w:val="none" w:sz="0" w:space="0" w:color="auto"/>
                <w:left w:val="none" w:sz="0" w:space="0" w:color="auto"/>
                <w:bottom w:val="none" w:sz="0" w:space="0" w:color="auto"/>
                <w:right w:val="none" w:sz="0" w:space="0" w:color="auto"/>
              </w:divBdr>
              <w:divsChild>
                <w:div w:id="482701895">
                  <w:marLeft w:val="0"/>
                  <w:marRight w:val="0"/>
                  <w:marTop w:val="0"/>
                  <w:marBottom w:val="0"/>
                  <w:divBdr>
                    <w:top w:val="none" w:sz="0" w:space="0" w:color="auto"/>
                    <w:left w:val="none" w:sz="0" w:space="0" w:color="auto"/>
                    <w:bottom w:val="none" w:sz="0" w:space="0" w:color="auto"/>
                    <w:right w:val="none" w:sz="0" w:space="0" w:color="auto"/>
                  </w:divBdr>
                  <w:divsChild>
                    <w:div w:id="919022329">
                      <w:marLeft w:val="0"/>
                      <w:marRight w:val="0"/>
                      <w:marTop w:val="0"/>
                      <w:marBottom w:val="0"/>
                      <w:divBdr>
                        <w:top w:val="none" w:sz="0" w:space="0" w:color="auto"/>
                        <w:left w:val="none" w:sz="0" w:space="0" w:color="auto"/>
                        <w:bottom w:val="none" w:sz="0" w:space="0" w:color="auto"/>
                        <w:right w:val="none" w:sz="0" w:space="0" w:color="auto"/>
                      </w:divBdr>
                      <w:divsChild>
                        <w:div w:id="215627087">
                          <w:marLeft w:val="0"/>
                          <w:marRight w:val="0"/>
                          <w:marTop w:val="0"/>
                          <w:marBottom w:val="0"/>
                          <w:divBdr>
                            <w:top w:val="none" w:sz="0" w:space="0" w:color="auto"/>
                            <w:left w:val="none" w:sz="0" w:space="0" w:color="auto"/>
                            <w:bottom w:val="none" w:sz="0" w:space="0" w:color="auto"/>
                            <w:right w:val="none" w:sz="0" w:space="0" w:color="auto"/>
                          </w:divBdr>
                          <w:divsChild>
                            <w:div w:id="17727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4305">
          <w:marLeft w:val="0"/>
          <w:marRight w:val="0"/>
          <w:marTop w:val="0"/>
          <w:marBottom w:val="0"/>
          <w:divBdr>
            <w:top w:val="none" w:sz="0" w:space="0" w:color="auto"/>
            <w:left w:val="none" w:sz="0" w:space="0" w:color="auto"/>
            <w:bottom w:val="none" w:sz="0" w:space="0" w:color="auto"/>
            <w:right w:val="none" w:sz="0" w:space="0" w:color="auto"/>
          </w:divBdr>
          <w:divsChild>
            <w:div w:id="327056136">
              <w:marLeft w:val="0"/>
              <w:marRight w:val="0"/>
              <w:marTop w:val="0"/>
              <w:marBottom w:val="0"/>
              <w:divBdr>
                <w:top w:val="none" w:sz="0" w:space="0" w:color="auto"/>
                <w:left w:val="none" w:sz="0" w:space="0" w:color="auto"/>
                <w:bottom w:val="none" w:sz="0" w:space="0" w:color="auto"/>
                <w:right w:val="none" w:sz="0" w:space="0" w:color="auto"/>
              </w:divBdr>
              <w:divsChild>
                <w:div w:id="720252101">
                  <w:marLeft w:val="0"/>
                  <w:marRight w:val="0"/>
                  <w:marTop w:val="0"/>
                  <w:marBottom w:val="0"/>
                  <w:divBdr>
                    <w:top w:val="none" w:sz="0" w:space="0" w:color="auto"/>
                    <w:left w:val="none" w:sz="0" w:space="0" w:color="auto"/>
                    <w:bottom w:val="none" w:sz="0" w:space="0" w:color="auto"/>
                    <w:right w:val="none" w:sz="0" w:space="0" w:color="auto"/>
                  </w:divBdr>
                  <w:divsChild>
                    <w:div w:id="20718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747">
              <w:marLeft w:val="0"/>
              <w:marRight w:val="0"/>
              <w:marTop w:val="0"/>
              <w:marBottom w:val="0"/>
              <w:divBdr>
                <w:top w:val="none" w:sz="0" w:space="0" w:color="auto"/>
                <w:left w:val="none" w:sz="0" w:space="0" w:color="auto"/>
                <w:bottom w:val="none" w:sz="0" w:space="0" w:color="auto"/>
                <w:right w:val="none" w:sz="0" w:space="0" w:color="auto"/>
              </w:divBdr>
            </w:div>
          </w:divsChild>
        </w:div>
        <w:div w:id="411242487">
          <w:marLeft w:val="0"/>
          <w:marRight w:val="0"/>
          <w:marTop w:val="0"/>
          <w:marBottom w:val="0"/>
          <w:divBdr>
            <w:top w:val="none" w:sz="0" w:space="0" w:color="auto"/>
            <w:left w:val="none" w:sz="0" w:space="0" w:color="auto"/>
            <w:bottom w:val="none" w:sz="0" w:space="0" w:color="auto"/>
            <w:right w:val="none" w:sz="0" w:space="0" w:color="auto"/>
          </w:divBdr>
          <w:divsChild>
            <w:div w:id="1616518398">
              <w:marLeft w:val="0"/>
              <w:marRight w:val="0"/>
              <w:marTop w:val="0"/>
              <w:marBottom w:val="0"/>
              <w:divBdr>
                <w:top w:val="none" w:sz="0" w:space="0" w:color="auto"/>
                <w:left w:val="none" w:sz="0" w:space="0" w:color="auto"/>
                <w:bottom w:val="none" w:sz="0" w:space="0" w:color="auto"/>
                <w:right w:val="none" w:sz="0" w:space="0" w:color="auto"/>
              </w:divBdr>
              <w:divsChild>
                <w:div w:id="1401755198">
                  <w:marLeft w:val="0"/>
                  <w:marRight w:val="0"/>
                  <w:marTop w:val="0"/>
                  <w:marBottom w:val="0"/>
                  <w:divBdr>
                    <w:top w:val="none" w:sz="0" w:space="0" w:color="auto"/>
                    <w:left w:val="none" w:sz="0" w:space="0" w:color="auto"/>
                    <w:bottom w:val="none" w:sz="0" w:space="0" w:color="auto"/>
                    <w:right w:val="none" w:sz="0" w:space="0" w:color="auto"/>
                  </w:divBdr>
                  <w:divsChild>
                    <w:div w:id="17885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743">
              <w:marLeft w:val="0"/>
              <w:marRight w:val="0"/>
              <w:marTop w:val="0"/>
              <w:marBottom w:val="0"/>
              <w:divBdr>
                <w:top w:val="none" w:sz="0" w:space="0" w:color="auto"/>
                <w:left w:val="none" w:sz="0" w:space="0" w:color="auto"/>
                <w:bottom w:val="none" w:sz="0" w:space="0" w:color="auto"/>
                <w:right w:val="none" w:sz="0" w:space="0" w:color="auto"/>
              </w:divBdr>
            </w:div>
          </w:divsChild>
        </w:div>
        <w:div w:id="1347975689">
          <w:marLeft w:val="0"/>
          <w:marRight w:val="0"/>
          <w:marTop w:val="0"/>
          <w:marBottom w:val="0"/>
          <w:divBdr>
            <w:top w:val="none" w:sz="0" w:space="0" w:color="auto"/>
            <w:left w:val="none" w:sz="0" w:space="0" w:color="auto"/>
            <w:bottom w:val="none" w:sz="0" w:space="0" w:color="auto"/>
            <w:right w:val="none" w:sz="0" w:space="0" w:color="auto"/>
          </w:divBdr>
          <w:divsChild>
            <w:div w:id="377094756">
              <w:marLeft w:val="0"/>
              <w:marRight w:val="0"/>
              <w:marTop w:val="0"/>
              <w:marBottom w:val="0"/>
              <w:divBdr>
                <w:top w:val="none" w:sz="0" w:space="0" w:color="auto"/>
                <w:left w:val="none" w:sz="0" w:space="0" w:color="auto"/>
                <w:bottom w:val="none" w:sz="0" w:space="0" w:color="auto"/>
                <w:right w:val="none" w:sz="0" w:space="0" w:color="auto"/>
              </w:divBdr>
              <w:divsChild>
                <w:div w:id="885065145">
                  <w:marLeft w:val="0"/>
                  <w:marRight w:val="0"/>
                  <w:marTop w:val="0"/>
                  <w:marBottom w:val="0"/>
                  <w:divBdr>
                    <w:top w:val="none" w:sz="0" w:space="0" w:color="auto"/>
                    <w:left w:val="none" w:sz="0" w:space="0" w:color="auto"/>
                    <w:bottom w:val="none" w:sz="0" w:space="0" w:color="auto"/>
                    <w:right w:val="none" w:sz="0" w:space="0" w:color="auto"/>
                  </w:divBdr>
                  <w:divsChild>
                    <w:div w:id="21357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0624">
              <w:marLeft w:val="0"/>
              <w:marRight w:val="0"/>
              <w:marTop w:val="0"/>
              <w:marBottom w:val="0"/>
              <w:divBdr>
                <w:top w:val="none" w:sz="0" w:space="0" w:color="auto"/>
                <w:left w:val="none" w:sz="0" w:space="0" w:color="auto"/>
                <w:bottom w:val="none" w:sz="0" w:space="0" w:color="auto"/>
                <w:right w:val="none" w:sz="0" w:space="0" w:color="auto"/>
              </w:divBdr>
              <w:divsChild>
                <w:div w:id="12738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8545">
          <w:marLeft w:val="0"/>
          <w:marRight w:val="0"/>
          <w:marTop w:val="0"/>
          <w:marBottom w:val="0"/>
          <w:divBdr>
            <w:top w:val="none" w:sz="0" w:space="0" w:color="auto"/>
            <w:left w:val="none" w:sz="0" w:space="0" w:color="auto"/>
            <w:bottom w:val="none" w:sz="0" w:space="0" w:color="auto"/>
            <w:right w:val="none" w:sz="0" w:space="0" w:color="auto"/>
          </w:divBdr>
          <w:divsChild>
            <w:div w:id="1974870706">
              <w:marLeft w:val="0"/>
              <w:marRight w:val="0"/>
              <w:marTop w:val="0"/>
              <w:marBottom w:val="0"/>
              <w:divBdr>
                <w:top w:val="none" w:sz="0" w:space="0" w:color="auto"/>
                <w:left w:val="none" w:sz="0" w:space="0" w:color="auto"/>
                <w:bottom w:val="none" w:sz="0" w:space="0" w:color="auto"/>
                <w:right w:val="none" w:sz="0" w:space="0" w:color="auto"/>
              </w:divBdr>
              <w:divsChild>
                <w:div w:id="1980918828">
                  <w:marLeft w:val="0"/>
                  <w:marRight w:val="0"/>
                  <w:marTop w:val="0"/>
                  <w:marBottom w:val="0"/>
                  <w:divBdr>
                    <w:top w:val="none" w:sz="0" w:space="0" w:color="auto"/>
                    <w:left w:val="none" w:sz="0" w:space="0" w:color="auto"/>
                    <w:bottom w:val="none" w:sz="0" w:space="0" w:color="auto"/>
                    <w:right w:val="none" w:sz="0" w:space="0" w:color="auto"/>
                  </w:divBdr>
                  <w:divsChild>
                    <w:div w:id="15897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401">
              <w:marLeft w:val="0"/>
              <w:marRight w:val="0"/>
              <w:marTop w:val="0"/>
              <w:marBottom w:val="0"/>
              <w:divBdr>
                <w:top w:val="none" w:sz="0" w:space="0" w:color="auto"/>
                <w:left w:val="none" w:sz="0" w:space="0" w:color="auto"/>
                <w:bottom w:val="none" w:sz="0" w:space="0" w:color="auto"/>
                <w:right w:val="none" w:sz="0" w:space="0" w:color="auto"/>
              </w:divBdr>
              <w:divsChild>
                <w:div w:id="925268422">
                  <w:marLeft w:val="0"/>
                  <w:marRight w:val="0"/>
                  <w:marTop w:val="0"/>
                  <w:marBottom w:val="0"/>
                  <w:divBdr>
                    <w:top w:val="none" w:sz="0" w:space="0" w:color="auto"/>
                    <w:left w:val="none" w:sz="0" w:space="0" w:color="auto"/>
                    <w:bottom w:val="none" w:sz="0" w:space="0" w:color="auto"/>
                    <w:right w:val="none" w:sz="0" w:space="0" w:color="auto"/>
                  </w:divBdr>
                </w:div>
                <w:div w:id="963315501">
                  <w:marLeft w:val="0"/>
                  <w:marRight w:val="0"/>
                  <w:marTop w:val="0"/>
                  <w:marBottom w:val="0"/>
                  <w:divBdr>
                    <w:top w:val="none" w:sz="0" w:space="0" w:color="auto"/>
                    <w:left w:val="none" w:sz="0" w:space="0" w:color="auto"/>
                    <w:bottom w:val="none" w:sz="0" w:space="0" w:color="auto"/>
                    <w:right w:val="none" w:sz="0" w:space="0" w:color="auto"/>
                  </w:divBdr>
                </w:div>
                <w:div w:id="669138210">
                  <w:marLeft w:val="0"/>
                  <w:marRight w:val="0"/>
                  <w:marTop w:val="0"/>
                  <w:marBottom w:val="0"/>
                  <w:divBdr>
                    <w:top w:val="none" w:sz="0" w:space="0" w:color="auto"/>
                    <w:left w:val="none" w:sz="0" w:space="0" w:color="auto"/>
                    <w:bottom w:val="none" w:sz="0" w:space="0" w:color="auto"/>
                    <w:right w:val="none" w:sz="0" w:space="0" w:color="auto"/>
                  </w:divBdr>
                </w:div>
                <w:div w:id="2087416265">
                  <w:marLeft w:val="0"/>
                  <w:marRight w:val="0"/>
                  <w:marTop w:val="0"/>
                  <w:marBottom w:val="0"/>
                  <w:divBdr>
                    <w:top w:val="none" w:sz="0" w:space="0" w:color="auto"/>
                    <w:left w:val="none" w:sz="0" w:space="0" w:color="auto"/>
                    <w:bottom w:val="none" w:sz="0" w:space="0" w:color="auto"/>
                    <w:right w:val="none" w:sz="0" w:space="0" w:color="auto"/>
                  </w:divBdr>
                  <w:divsChild>
                    <w:div w:id="482477760">
                      <w:marLeft w:val="0"/>
                      <w:marRight w:val="0"/>
                      <w:marTop w:val="0"/>
                      <w:marBottom w:val="0"/>
                      <w:divBdr>
                        <w:top w:val="none" w:sz="0" w:space="0" w:color="auto"/>
                        <w:left w:val="none" w:sz="0" w:space="0" w:color="auto"/>
                        <w:bottom w:val="none" w:sz="0" w:space="0" w:color="auto"/>
                        <w:right w:val="none" w:sz="0" w:space="0" w:color="auto"/>
                      </w:divBdr>
                    </w:div>
                  </w:divsChild>
                </w:div>
                <w:div w:id="2506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605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911812844">
      <w:bodyDiv w:val="1"/>
      <w:marLeft w:val="0"/>
      <w:marRight w:val="0"/>
      <w:marTop w:val="0"/>
      <w:marBottom w:val="0"/>
      <w:divBdr>
        <w:top w:val="none" w:sz="0" w:space="0" w:color="auto"/>
        <w:left w:val="none" w:sz="0" w:space="0" w:color="auto"/>
        <w:bottom w:val="none" w:sz="0" w:space="0" w:color="auto"/>
        <w:right w:val="none" w:sz="0" w:space="0" w:color="auto"/>
      </w:divBdr>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959CD-9B52-43C4-8650-A8701A56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3294</TotalTime>
  <Pages>1</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Wall (PREMIER DEV)</dc:creator>
  <cp:keywords/>
  <dc:description/>
  <cp:lastModifiedBy>Beth Quinlan</cp:lastModifiedBy>
  <cp:revision>20</cp:revision>
  <dcterms:created xsi:type="dcterms:W3CDTF">2016-06-06T01:09:00Z</dcterms:created>
  <dcterms:modified xsi:type="dcterms:W3CDTF">2018-04-11T18:42:00Z</dcterms:modified>
</cp:coreProperties>
</file>