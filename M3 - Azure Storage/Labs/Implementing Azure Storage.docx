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399B8" w14:textId="77777777" w:rsidR="009F5A24" w:rsidRDefault="009F5A24" w:rsidP="009F5A24">
      <w:pPr>
        <w:pStyle w:val="HOLTitle1"/>
        <w:rPr>
          <w:noProof/>
          <w:sz w:val="56"/>
        </w:rPr>
      </w:pPr>
    </w:p>
    <w:p w14:paraId="100399B9"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100399BA" w14:textId="3A59927B"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012BC0">
        <w:rPr>
          <w:rFonts w:cs="Calibri"/>
          <w:color w:val="4F81BD"/>
          <w:sz w:val="60"/>
          <w:szCs w:val="60"/>
          <w:lang w:val="en-IN"/>
        </w:rPr>
        <w:t xml:space="preserve"> </w:t>
      </w:r>
      <w:r w:rsidR="00772A2C">
        <w:rPr>
          <w:rFonts w:cs="Calibri"/>
          <w:color w:val="4F81BD"/>
          <w:sz w:val="60"/>
          <w:szCs w:val="60"/>
          <w:lang w:val="en-IN"/>
        </w:rPr>
        <w:t>Infrastructure as a Service</w:t>
      </w:r>
    </w:p>
    <w:p w14:paraId="100399BB" w14:textId="0EEBBDB4" w:rsidR="002A153E" w:rsidRDefault="00735135" w:rsidP="002A153E">
      <w:pPr>
        <w:pStyle w:val="DocumentTitleSecond"/>
        <w:rPr>
          <w:lang w:val="en-IN" w:eastAsia="en-US"/>
        </w:rPr>
      </w:pPr>
      <w:r>
        <w:rPr>
          <w:lang w:val="en-IN" w:eastAsia="en-US"/>
        </w:rPr>
        <w:t>Working with Azure Storage</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1"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100399CE" w14:textId="63A2E297" w:rsidR="009F5A24" w:rsidRDefault="009F5A24" w:rsidP="009F5A24">
      <w:pPr>
        <w:jc w:val="right"/>
      </w:pPr>
      <w:r>
        <w:t>V</w:t>
      </w:r>
      <w:r w:rsidR="00772A2C">
        <w:t>1</w:t>
      </w:r>
      <w:r>
        <w:t>.</w:t>
      </w:r>
      <w:r w:rsidR="00735135">
        <w:t>0</w:t>
      </w:r>
      <w:r w:rsidR="005D38C5">
        <w:t xml:space="preserve">, </w:t>
      </w:r>
      <w:r w:rsidR="00735135">
        <w:t>November 28</w:t>
      </w:r>
      <w:r>
        <w:t>, 201</w:t>
      </w:r>
      <w:r w:rsidR="001B3ECE">
        <w:t>6</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100399D1"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100399DC" w14:textId="77777777" w:rsidR="00DC00AE" w:rsidRPr="00A110A6" w:rsidRDefault="00DC00AE">
          <w:pPr>
            <w:pStyle w:val="TOCHeading"/>
            <w:rPr>
              <w:sz w:val="22"/>
              <w:rPrChange w:id="7" w:author="Beth Quinlan" w:date="2018-04-05T09:56:00Z">
                <w:rPr/>
              </w:rPrChange>
            </w:rPr>
          </w:pPr>
          <w:r w:rsidRPr="00A110A6">
            <w:rPr>
              <w:sz w:val="22"/>
              <w:rPrChange w:id="8" w:author="Beth Quinlan" w:date="2018-04-05T09:56:00Z">
                <w:rPr/>
              </w:rPrChange>
            </w:rPr>
            <w:t>Contents</w:t>
          </w:r>
        </w:p>
        <w:p w14:paraId="0389EDED" w14:textId="1AD5BD41" w:rsidR="00ED0ED5" w:rsidRDefault="00DC00AE">
          <w:pPr>
            <w:pStyle w:val="TOC1"/>
            <w:tabs>
              <w:tab w:val="right" w:leader="dot" w:pos="9350"/>
            </w:tabs>
            <w:rPr>
              <w:ins w:id="9" w:author="Beth Quinlan" w:date="2018-04-05T10:44:00Z"/>
              <w:rFonts w:asciiTheme="minorHAnsi" w:eastAsiaTheme="minorEastAsia" w:hAnsiTheme="minorHAnsi"/>
              <w:noProof/>
              <w:sz w:val="22"/>
            </w:rPr>
          </w:pPr>
          <w:r w:rsidRPr="00A110A6">
            <w:rPr>
              <w:sz w:val="16"/>
              <w:rPrChange w:id="10" w:author="Beth Quinlan" w:date="2018-04-05T09:56:00Z">
                <w:rPr/>
              </w:rPrChange>
            </w:rPr>
            <w:fldChar w:fldCharType="begin"/>
          </w:r>
          <w:r w:rsidRPr="00A110A6">
            <w:rPr>
              <w:sz w:val="16"/>
              <w:rPrChange w:id="11" w:author="Beth Quinlan" w:date="2018-04-05T09:56:00Z">
                <w:rPr/>
              </w:rPrChange>
            </w:rPr>
            <w:instrText xml:space="preserve"> TOC \o "1-3" \h \z \u </w:instrText>
          </w:r>
          <w:r w:rsidRPr="00A110A6">
            <w:rPr>
              <w:sz w:val="16"/>
              <w:rPrChange w:id="12" w:author="Beth Quinlan" w:date="2018-04-05T09:56:00Z">
                <w:rPr>
                  <w:b/>
                  <w:bCs/>
                  <w:noProof/>
                </w:rPr>
              </w:rPrChange>
            </w:rPr>
            <w:fldChar w:fldCharType="separate"/>
          </w:r>
          <w:ins w:id="13" w:author="Beth Quinlan" w:date="2018-04-05T10:44:00Z">
            <w:r w:rsidR="00ED0ED5" w:rsidRPr="006E04E7">
              <w:rPr>
                <w:rStyle w:val="Hyperlink"/>
                <w:noProof/>
              </w:rPr>
              <w:fldChar w:fldCharType="begin"/>
            </w:r>
            <w:r w:rsidR="00ED0ED5" w:rsidRPr="006E04E7">
              <w:rPr>
                <w:rStyle w:val="Hyperlink"/>
                <w:noProof/>
              </w:rPr>
              <w:instrText xml:space="preserve"> </w:instrText>
            </w:r>
            <w:r w:rsidR="00ED0ED5">
              <w:rPr>
                <w:noProof/>
              </w:rPr>
              <w:instrText>HYPERLINK \l "_Toc510688390"</w:instrText>
            </w:r>
            <w:r w:rsidR="00ED0ED5" w:rsidRPr="006E04E7">
              <w:rPr>
                <w:rStyle w:val="Hyperlink"/>
                <w:noProof/>
              </w:rPr>
              <w:instrText xml:space="preserve"> </w:instrText>
            </w:r>
            <w:r w:rsidR="00ED0ED5" w:rsidRPr="006E04E7">
              <w:rPr>
                <w:rStyle w:val="Hyperlink"/>
                <w:noProof/>
              </w:rPr>
              <w:fldChar w:fldCharType="separate"/>
            </w:r>
            <w:r w:rsidR="00ED0ED5" w:rsidRPr="006E04E7">
              <w:rPr>
                <w:rStyle w:val="Hyperlink"/>
                <w:noProof/>
                <w:lang w:val="en"/>
              </w:rPr>
              <w:t>Working with Azure Storage</w:t>
            </w:r>
            <w:r w:rsidR="00ED0ED5">
              <w:rPr>
                <w:noProof/>
                <w:webHidden/>
              </w:rPr>
              <w:tab/>
            </w:r>
            <w:r w:rsidR="00ED0ED5">
              <w:rPr>
                <w:noProof/>
                <w:webHidden/>
              </w:rPr>
              <w:fldChar w:fldCharType="begin"/>
            </w:r>
            <w:r w:rsidR="00ED0ED5">
              <w:rPr>
                <w:noProof/>
                <w:webHidden/>
              </w:rPr>
              <w:instrText xml:space="preserve"> PAGEREF _Toc510688390 \h </w:instrText>
            </w:r>
          </w:ins>
          <w:r w:rsidR="00ED0ED5">
            <w:rPr>
              <w:noProof/>
              <w:webHidden/>
            </w:rPr>
          </w:r>
          <w:r w:rsidR="00ED0ED5">
            <w:rPr>
              <w:noProof/>
              <w:webHidden/>
            </w:rPr>
            <w:fldChar w:fldCharType="separate"/>
          </w:r>
          <w:ins w:id="14" w:author="Beth Quinlan" w:date="2018-04-11T13:30:00Z">
            <w:r w:rsidR="00B03DFC">
              <w:rPr>
                <w:noProof/>
                <w:webHidden/>
              </w:rPr>
              <w:t>4</w:t>
            </w:r>
          </w:ins>
          <w:ins w:id="15" w:author="Beth Quinlan" w:date="2018-04-05T10:44:00Z">
            <w:r w:rsidR="00ED0ED5">
              <w:rPr>
                <w:noProof/>
                <w:webHidden/>
              </w:rPr>
              <w:fldChar w:fldCharType="end"/>
            </w:r>
            <w:r w:rsidR="00ED0ED5" w:rsidRPr="006E04E7">
              <w:rPr>
                <w:rStyle w:val="Hyperlink"/>
                <w:noProof/>
              </w:rPr>
              <w:fldChar w:fldCharType="end"/>
            </w:r>
          </w:ins>
        </w:p>
        <w:p w14:paraId="5D795E0F" w14:textId="0E78050D" w:rsidR="00ED0ED5" w:rsidRDefault="00ED0ED5">
          <w:pPr>
            <w:pStyle w:val="TOC2"/>
            <w:tabs>
              <w:tab w:val="right" w:leader="dot" w:pos="9350"/>
            </w:tabs>
            <w:rPr>
              <w:ins w:id="16" w:author="Beth Quinlan" w:date="2018-04-05T10:44:00Z"/>
              <w:rFonts w:asciiTheme="minorHAnsi" w:eastAsiaTheme="minorEastAsia" w:hAnsiTheme="minorHAnsi"/>
              <w:noProof/>
              <w:sz w:val="22"/>
            </w:rPr>
          </w:pPr>
          <w:ins w:id="17"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"_Toc510688391"</w:instrText>
            </w:r>
            <w:r w:rsidRPr="006E04E7">
              <w:rPr>
                <w:rStyle w:val="Hyperlink"/>
                <w:noProof/>
              </w:rPr>
              <w:instrText xml:space="preserve"> </w:instrText>
            </w:r>
            <w:r w:rsidRPr="006E04E7">
              <w:rPr>
                <w:rStyle w:val="Hyperlink"/>
                <w:noProof/>
              </w:rPr>
              <w:fldChar w:fldCharType="separate"/>
            </w:r>
            <w:r w:rsidRPr="006E04E7">
              <w:rPr>
                <w:rStyle w:val="Hyperlink"/>
                <w:noProof/>
              </w:rPr>
              <w:t>Prerequisites</w:t>
            </w:r>
            <w:r>
              <w:rPr>
                <w:noProof/>
                <w:webHidden/>
              </w:rPr>
              <w:tab/>
            </w:r>
            <w:r>
              <w:rPr>
                <w:noProof/>
                <w:webHidden/>
              </w:rPr>
              <w:fldChar w:fldCharType="begin"/>
            </w:r>
            <w:r>
              <w:rPr>
                <w:noProof/>
                <w:webHidden/>
              </w:rPr>
              <w:instrText xml:space="preserve"> PAGEREF _Toc510688391 \h </w:instrText>
            </w:r>
          </w:ins>
          <w:r>
            <w:rPr>
              <w:noProof/>
              <w:webHidden/>
            </w:rPr>
          </w:r>
          <w:r>
            <w:rPr>
              <w:noProof/>
              <w:webHidden/>
            </w:rPr>
            <w:fldChar w:fldCharType="separate"/>
          </w:r>
          <w:ins w:id="18" w:author="Beth Quinlan" w:date="2018-04-11T13:30:00Z">
            <w:r w:rsidR="00B03DFC">
              <w:rPr>
                <w:noProof/>
                <w:webHidden/>
              </w:rPr>
              <w:t>4</w:t>
            </w:r>
          </w:ins>
          <w:ins w:id="19" w:author="Beth Quinlan" w:date="2018-04-05T10:44:00Z">
            <w:r>
              <w:rPr>
                <w:noProof/>
                <w:webHidden/>
              </w:rPr>
              <w:fldChar w:fldCharType="end"/>
            </w:r>
            <w:r w:rsidRPr="006E04E7">
              <w:rPr>
                <w:rStyle w:val="Hyperlink"/>
                <w:noProof/>
              </w:rPr>
              <w:fldChar w:fldCharType="end"/>
            </w:r>
          </w:ins>
        </w:p>
        <w:p w14:paraId="141A51CC" w14:textId="1E8CEB6E" w:rsidR="00ED0ED5" w:rsidRDefault="00ED0ED5">
          <w:pPr>
            <w:pStyle w:val="TOC1"/>
            <w:tabs>
              <w:tab w:val="right" w:leader="dot" w:pos="9350"/>
            </w:tabs>
            <w:rPr>
              <w:ins w:id="20" w:author="Beth Quinlan" w:date="2018-04-05T10:44:00Z"/>
              <w:rFonts w:asciiTheme="minorHAnsi" w:eastAsiaTheme="minorEastAsia" w:hAnsiTheme="minorHAnsi"/>
              <w:noProof/>
              <w:sz w:val="22"/>
            </w:rPr>
          </w:pPr>
          <w:ins w:id="21"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"_Toc510688392"</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Exercise 1 – Storage Account and Environment Setup</w:t>
            </w:r>
            <w:r>
              <w:rPr>
                <w:noProof/>
                <w:webHidden/>
              </w:rPr>
              <w:tab/>
            </w:r>
            <w:r>
              <w:rPr>
                <w:noProof/>
                <w:webHidden/>
              </w:rPr>
              <w:fldChar w:fldCharType="begin"/>
            </w:r>
            <w:r>
              <w:rPr>
                <w:noProof/>
                <w:webHidden/>
              </w:rPr>
              <w:instrText xml:space="preserve"> PAGEREF _Toc510688392 \h </w:instrText>
            </w:r>
          </w:ins>
          <w:r>
            <w:rPr>
              <w:noProof/>
              <w:webHidden/>
            </w:rPr>
          </w:r>
          <w:r>
            <w:rPr>
              <w:noProof/>
              <w:webHidden/>
            </w:rPr>
            <w:fldChar w:fldCharType="separate"/>
          </w:r>
          <w:ins w:id="22" w:author="Beth Quinlan" w:date="2018-04-11T13:30:00Z">
            <w:r w:rsidR="00B03DFC">
              <w:rPr>
                <w:noProof/>
                <w:webHidden/>
              </w:rPr>
              <w:t>5</w:t>
            </w:r>
          </w:ins>
          <w:ins w:id="23" w:author="Beth Quinlan" w:date="2018-04-05T10:44:00Z">
            <w:r>
              <w:rPr>
                <w:noProof/>
                <w:webHidden/>
              </w:rPr>
              <w:fldChar w:fldCharType="end"/>
            </w:r>
            <w:r w:rsidRPr="006E04E7">
              <w:rPr>
                <w:rStyle w:val="Hyperlink"/>
                <w:noProof/>
              </w:rPr>
              <w:fldChar w:fldCharType="end"/>
            </w:r>
          </w:ins>
        </w:p>
        <w:p w14:paraId="50C0CB9C" w14:textId="0F770847" w:rsidR="00ED0ED5" w:rsidRDefault="00ED0ED5">
          <w:pPr>
            <w:pStyle w:val="TOC2"/>
            <w:tabs>
              <w:tab w:val="right" w:leader="dot" w:pos="9350"/>
            </w:tabs>
            <w:rPr>
              <w:ins w:id="24" w:author="Beth Quinlan" w:date="2018-04-05T10:44:00Z"/>
              <w:rFonts w:asciiTheme="minorHAnsi" w:eastAsiaTheme="minorEastAsia" w:hAnsiTheme="minorHAnsi"/>
              <w:noProof/>
              <w:sz w:val="22"/>
            </w:rPr>
          </w:pPr>
          <w:ins w:id="25"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"_Toc510688393"</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1 – Setup your Azure Resource Manager (ARM) template</w:t>
            </w:r>
            <w:r>
              <w:rPr>
                <w:noProof/>
                <w:webHidden/>
              </w:rPr>
              <w:tab/>
            </w:r>
            <w:r>
              <w:rPr>
                <w:noProof/>
                <w:webHidden/>
              </w:rPr>
              <w:fldChar w:fldCharType="begin"/>
            </w:r>
            <w:r>
              <w:rPr>
                <w:noProof/>
                <w:webHidden/>
              </w:rPr>
              <w:instrText xml:space="preserve"> PAGEREF _Toc510688393 \h </w:instrText>
            </w:r>
          </w:ins>
          <w:r>
            <w:rPr>
              <w:noProof/>
              <w:webHidden/>
            </w:rPr>
          </w:r>
          <w:r>
            <w:rPr>
              <w:noProof/>
              <w:webHidden/>
            </w:rPr>
            <w:fldChar w:fldCharType="separate"/>
          </w:r>
          <w:ins w:id="26" w:author="Beth Quinlan" w:date="2018-04-11T13:30:00Z">
            <w:r w:rsidR="00B03DFC">
              <w:rPr>
                <w:noProof/>
                <w:webHidden/>
              </w:rPr>
              <w:t>5</w:t>
            </w:r>
          </w:ins>
          <w:ins w:id="27" w:author="Beth Quinlan" w:date="2018-04-05T10:44:00Z">
            <w:r>
              <w:rPr>
                <w:noProof/>
                <w:webHidden/>
              </w:rPr>
              <w:fldChar w:fldCharType="end"/>
            </w:r>
            <w:r w:rsidRPr="006E04E7">
              <w:rPr>
                <w:rStyle w:val="Hyperlink"/>
                <w:noProof/>
              </w:rPr>
              <w:fldChar w:fldCharType="end"/>
            </w:r>
          </w:ins>
        </w:p>
        <w:p w14:paraId="0F500AF9" w14:textId="764C4945" w:rsidR="00ED0ED5" w:rsidRDefault="00ED0ED5">
          <w:pPr>
            <w:pStyle w:val="TOC2"/>
            <w:tabs>
              <w:tab w:val="right" w:leader="dot" w:pos="9350"/>
            </w:tabs>
            <w:rPr>
              <w:ins w:id="28" w:author="Beth Quinlan" w:date="2018-04-05T10:44:00Z"/>
              <w:rFonts w:asciiTheme="minorHAnsi" w:eastAsiaTheme="minorEastAsia" w:hAnsiTheme="minorHAnsi"/>
              <w:noProof/>
              <w:sz w:val="22"/>
            </w:rPr>
          </w:pPr>
          <w:ins w:id="29"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"_Toc510688394"</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2 – Deploy your Azure Resource Manager (ARM) template</w:t>
            </w:r>
            <w:r>
              <w:rPr>
                <w:noProof/>
                <w:webHidden/>
              </w:rPr>
              <w:tab/>
            </w:r>
            <w:r>
              <w:rPr>
                <w:noProof/>
                <w:webHidden/>
              </w:rPr>
              <w:fldChar w:fldCharType="begin"/>
            </w:r>
            <w:r>
              <w:rPr>
                <w:noProof/>
                <w:webHidden/>
              </w:rPr>
              <w:instrText xml:space="preserve"> PAGEREF _Toc510688394 \h </w:instrText>
            </w:r>
          </w:ins>
          <w:r>
            <w:rPr>
              <w:noProof/>
              <w:webHidden/>
            </w:rPr>
          </w:r>
          <w:r>
            <w:rPr>
              <w:noProof/>
              <w:webHidden/>
            </w:rPr>
            <w:fldChar w:fldCharType="separate"/>
          </w:r>
          <w:ins w:id="30" w:author="Beth Quinlan" w:date="2018-04-11T13:30:00Z">
            <w:r w:rsidR="00B03DFC">
              <w:rPr>
                <w:noProof/>
                <w:webHidden/>
              </w:rPr>
              <w:t>7</w:t>
            </w:r>
          </w:ins>
          <w:ins w:id="31" w:author="Beth Quinlan" w:date="2018-04-05T10:44:00Z">
            <w:r>
              <w:rPr>
                <w:noProof/>
                <w:webHidden/>
              </w:rPr>
              <w:fldChar w:fldCharType="end"/>
            </w:r>
            <w:r w:rsidRPr="006E04E7">
              <w:rPr>
                <w:rStyle w:val="Hyperlink"/>
                <w:noProof/>
              </w:rPr>
              <w:fldChar w:fldCharType="end"/>
            </w:r>
          </w:ins>
        </w:p>
        <w:p w14:paraId="0CC1AA22" w14:textId="6F6EE1D5" w:rsidR="00ED0ED5" w:rsidRDefault="00ED0ED5">
          <w:pPr>
            <w:pStyle w:val="TOC2"/>
            <w:tabs>
              <w:tab w:val="right" w:leader="dot" w:pos="9350"/>
            </w:tabs>
            <w:rPr>
              <w:ins w:id="32" w:author="Beth Quinlan" w:date="2018-04-05T10:44:00Z"/>
              <w:rFonts w:asciiTheme="minorHAnsi" w:eastAsiaTheme="minorEastAsia" w:hAnsiTheme="minorHAnsi"/>
              <w:noProof/>
              <w:sz w:val="22"/>
            </w:rPr>
          </w:pPr>
          <w:ins w:id="33"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"_Toc510688395"</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3 – Confirm Deployment of your Azure Resource Manager (ARM) template</w:t>
            </w:r>
            <w:r>
              <w:rPr>
                <w:noProof/>
                <w:webHidden/>
              </w:rPr>
              <w:tab/>
            </w:r>
            <w:r>
              <w:rPr>
                <w:noProof/>
                <w:webHidden/>
              </w:rPr>
              <w:fldChar w:fldCharType="begin"/>
            </w:r>
            <w:r>
              <w:rPr>
                <w:noProof/>
                <w:webHidden/>
              </w:rPr>
              <w:instrText xml:space="preserve"> PAGEREF _Toc510688395 \h </w:instrText>
            </w:r>
          </w:ins>
          <w:r>
            <w:rPr>
              <w:noProof/>
              <w:webHidden/>
            </w:rPr>
          </w:r>
          <w:r>
            <w:rPr>
              <w:noProof/>
              <w:webHidden/>
            </w:rPr>
            <w:fldChar w:fldCharType="separate"/>
          </w:r>
          <w:ins w:id="34" w:author="Beth Quinlan" w:date="2018-04-11T13:30:00Z">
            <w:r w:rsidR="00B03DFC">
              <w:rPr>
                <w:noProof/>
                <w:webHidden/>
              </w:rPr>
              <w:t>8</w:t>
            </w:r>
          </w:ins>
          <w:ins w:id="35" w:author="Beth Quinlan" w:date="2018-04-05T10:44:00Z">
            <w:r>
              <w:rPr>
                <w:noProof/>
                <w:webHidden/>
              </w:rPr>
              <w:fldChar w:fldCharType="end"/>
            </w:r>
            <w:r w:rsidRPr="006E04E7">
              <w:rPr>
                <w:rStyle w:val="Hyperlink"/>
                <w:noProof/>
              </w:rPr>
              <w:fldChar w:fldCharType="end"/>
            </w:r>
          </w:ins>
        </w:p>
        <w:p w14:paraId="7CA88C40" w14:textId="78346FF3" w:rsidR="00ED0ED5" w:rsidRDefault="00ED0ED5">
          <w:pPr>
            <w:pStyle w:val="TOC2"/>
            <w:tabs>
              <w:tab w:val="right" w:leader="dot" w:pos="9350"/>
            </w:tabs>
            <w:rPr>
              <w:ins w:id="36" w:author="Beth Quinlan" w:date="2018-04-05T10:44:00Z"/>
              <w:rFonts w:asciiTheme="minorHAnsi" w:eastAsiaTheme="minorEastAsia" w:hAnsiTheme="minorHAnsi"/>
              <w:noProof/>
              <w:sz w:val="22"/>
            </w:rPr>
          </w:pPr>
          <w:ins w:id="37"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"_Toc510688396"</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4 – Install the Microsoft Azure Storage Explorer</w:t>
            </w:r>
            <w:r>
              <w:rPr>
                <w:noProof/>
                <w:webHidden/>
              </w:rPr>
              <w:tab/>
            </w:r>
            <w:r>
              <w:rPr>
                <w:noProof/>
                <w:webHidden/>
              </w:rPr>
              <w:fldChar w:fldCharType="begin"/>
            </w:r>
            <w:r>
              <w:rPr>
                <w:noProof/>
                <w:webHidden/>
              </w:rPr>
              <w:instrText xml:space="preserve"> PAGEREF _Toc510688396 \h </w:instrText>
            </w:r>
          </w:ins>
          <w:r>
            <w:rPr>
              <w:noProof/>
              <w:webHidden/>
            </w:rPr>
          </w:r>
          <w:r>
            <w:rPr>
              <w:noProof/>
              <w:webHidden/>
            </w:rPr>
            <w:fldChar w:fldCharType="separate"/>
          </w:r>
          <w:ins w:id="38" w:author="Beth Quinlan" w:date="2018-04-11T13:30:00Z">
            <w:r w:rsidR="00B03DFC">
              <w:rPr>
                <w:noProof/>
                <w:webHidden/>
              </w:rPr>
              <w:t>9</w:t>
            </w:r>
          </w:ins>
          <w:ins w:id="39" w:author="Beth Quinlan" w:date="2018-04-05T10:44:00Z">
            <w:r>
              <w:rPr>
                <w:noProof/>
                <w:webHidden/>
              </w:rPr>
              <w:fldChar w:fldCharType="end"/>
            </w:r>
            <w:r w:rsidRPr="006E04E7">
              <w:rPr>
                <w:rStyle w:val="Hyperlink"/>
                <w:noProof/>
              </w:rPr>
              <w:fldChar w:fldCharType="end"/>
            </w:r>
          </w:ins>
        </w:p>
        <w:p w14:paraId="69197267" w14:textId="64455E62" w:rsidR="00ED0ED5" w:rsidRDefault="00ED0ED5">
          <w:pPr>
            <w:pStyle w:val="TOC2"/>
            <w:tabs>
              <w:tab w:val="right" w:leader="dot" w:pos="9350"/>
            </w:tabs>
            <w:rPr>
              <w:ins w:id="40" w:author="Beth Quinlan" w:date="2018-04-05T10:44:00Z"/>
              <w:rFonts w:asciiTheme="minorHAnsi" w:eastAsiaTheme="minorEastAsia" w:hAnsiTheme="minorHAnsi"/>
              <w:noProof/>
              <w:sz w:val="22"/>
            </w:rPr>
          </w:pPr>
          <w:ins w:id="41"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"_Toc510688397"</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5 – Review metrics information being gathered</w:t>
            </w:r>
            <w:r>
              <w:rPr>
                <w:noProof/>
                <w:webHidden/>
              </w:rPr>
              <w:tab/>
            </w:r>
            <w:r>
              <w:rPr>
                <w:noProof/>
                <w:webHidden/>
              </w:rPr>
              <w:fldChar w:fldCharType="begin"/>
            </w:r>
            <w:r>
              <w:rPr>
                <w:noProof/>
                <w:webHidden/>
              </w:rPr>
              <w:instrText xml:space="preserve"> PAGEREF _Toc510688397 \h </w:instrText>
            </w:r>
          </w:ins>
          <w:r>
            <w:rPr>
              <w:noProof/>
              <w:webHidden/>
            </w:rPr>
          </w:r>
          <w:r>
            <w:rPr>
              <w:noProof/>
              <w:webHidden/>
            </w:rPr>
            <w:fldChar w:fldCharType="separate"/>
          </w:r>
          <w:ins w:id="42" w:author="Beth Quinlan" w:date="2018-04-11T13:30:00Z">
            <w:r w:rsidR="00B03DFC">
              <w:rPr>
                <w:noProof/>
                <w:webHidden/>
              </w:rPr>
              <w:t>10</w:t>
            </w:r>
          </w:ins>
          <w:ins w:id="43" w:author="Beth Quinlan" w:date="2018-04-05T10:44:00Z">
            <w:r>
              <w:rPr>
                <w:noProof/>
                <w:webHidden/>
              </w:rPr>
              <w:fldChar w:fldCharType="end"/>
            </w:r>
            <w:r w:rsidRPr="006E04E7">
              <w:rPr>
                <w:rStyle w:val="Hyperlink"/>
                <w:noProof/>
              </w:rPr>
              <w:fldChar w:fldCharType="end"/>
            </w:r>
          </w:ins>
        </w:p>
        <w:p w14:paraId="1046BCB4" w14:textId="3FC9ADE4" w:rsidR="00ED0ED5" w:rsidRDefault="00ED0ED5">
          <w:pPr>
            <w:pStyle w:val="TOC1"/>
            <w:tabs>
              <w:tab w:val="right" w:leader="dot" w:pos="9350"/>
            </w:tabs>
            <w:rPr>
              <w:ins w:id="44" w:author="Beth Quinlan" w:date="2018-04-05T10:44:00Z"/>
              <w:rFonts w:asciiTheme="minorHAnsi" w:eastAsiaTheme="minorEastAsia" w:hAnsiTheme="minorHAnsi"/>
              <w:noProof/>
              <w:sz w:val="22"/>
            </w:rPr>
          </w:pPr>
          <w:ins w:id="45"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"_Toc510688398"</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Exercise 2 – Allow access to Azure Storage table data</w:t>
            </w:r>
            <w:r>
              <w:rPr>
                <w:noProof/>
                <w:webHidden/>
              </w:rPr>
              <w:tab/>
            </w:r>
            <w:r>
              <w:rPr>
                <w:noProof/>
                <w:webHidden/>
              </w:rPr>
              <w:fldChar w:fldCharType="begin"/>
            </w:r>
            <w:r>
              <w:rPr>
                <w:noProof/>
                <w:webHidden/>
              </w:rPr>
              <w:instrText xml:space="preserve"> PAGEREF _Toc510688398 \h </w:instrText>
            </w:r>
          </w:ins>
          <w:r>
            <w:rPr>
              <w:noProof/>
              <w:webHidden/>
            </w:rPr>
          </w:r>
          <w:r>
            <w:rPr>
              <w:noProof/>
              <w:webHidden/>
            </w:rPr>
            <w:fldChar w:fldCharType="separate"/>
          </w:r>
          <w:ins w:id="46" w:author="Beth Quinlan" w:date="2018-04-11T13:30:00Z">
            <w:r w:rsidR="00B03DFC">
              <w:rPr>
                <w:noProof/>
                <w:webHidden/>
              </w:rPr>
              <w:t>12</w:t>
            </w:r>
          </w:ins>
          <w:ins w:id="47" w:author="Beth Quinlan" w:date="2018-04-05T10:44:00Z">
            <w:r>
              <w:rPr>
                <w:noProof/>
                <w:webHidden/>
              </w:rPr>
              <w:fldChar w:fldCharType="end"/>
            </w:r>
            <w:r w:rsidRPr="006E04E7">
              <w:rPr>
                <w:rStyle w:val="Hyperlink"/>
                <w:noProof/>
              </w:rPr>
              <w:fldChar w:fldCharType="end"/>
            </w:r>
          </w:ins>
        </w:p>
        <w:p w14:paraId="04C1EC5B" w14:textId="4B95277C" w:rsidR="00ED0ED5" w:rsidRDefault="00ED0ED5">
          <w:pPr>
            <w:pStyle w:val="TOC2"/>
            <w:tabs>
              <w:tab w:val="right" w:leader="dot" w:pos="9350"/>
            </w:tabs>
            <w:rPr>
              <w:ins w:id="48" w:author="Beth Quinlan" w:date="2018-04-05T10:44:00Z"/>
              <w:rFonts w:asciiTheme="minorHAnsi" w:eastAsiaTheme="minorEastAsia" w:hAnsiTheme="minorHAnsi"/>
              <w:noProof/>
              <w:sz w:val="22"/>
            </w:rPr>
          </w:pPr>
          <w:ins w:id="49"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"_Toc510688399"</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1 – Create the SAS Key</w:t>
            </w:r>
            <w:r>
              <w:rPr>
                <w:noProof/>
                <w:webHidden/>
              </w:rPr>
              <w:tab/>
            </w:r>
            <w:r>
              <w:rPr>
                <w:noProof/>
                <w:webHidden/>
              </w:rPr>
              <w:fldChar w:fldCharType="begin"/>
            </w:r>
            <w:r>
              <w:rPr>
                <w:noProof/>
                <w:webHidden/>
              </w:rPr>
              <w:instrText xml:space="preserve"> PAGEREF _Toc510688399 \h </w:instrText>
            </w:r>
          </w:ins>
          <w:r>
            <w:rPr>
              <w:noProof/>
              <w:webHidden/>
            </w:rPr>
          </w:r>
          <w:r>
            <w:rPr>
              <w:noProof/>
              <w:webHidden/>
            </w:rPr>
            <w:fldChar w:fldCharType="separate"/>
          </w:r>
          <w:ins w:id="50" w:author="Beth Quinlan" w:date="2018-04-11T13:30:00Z">
            <w:r w:rsidR="00B03DFC">
              <w:rPr>
                <w:noProof/>
                <w:webHidden/>
              </w:rPr>
              <w:t>12</w:t>
            </w:r>
          </w:ins>
          <w:ins w:id="51" w:author="Beth Quinlan" w:date="2018-04-05T10:44:00Z">
            <w:r>
              <w:rPr>
                <w:noProof/>
                <w:webHidden/>
              </w:rPr>
              <w:fldChar w:fldCharType="end"/>
            </w:r>
            <w:r w:rsidRPr="006E04E7">
              <w:rPr>
                <w:rStyle w:val="Hyperlink"/>
                <w:noProof/>
              </w:rPr>
              <w:fldChar w:fldCharType="end"/>
            </w:r>
          </w:ins>
        </w:p>
        <w:p w14:paraId="1E9523EC" w14:textId="78AFAB07" w:rsidR="00ED0ED5" w:rsidRDefault="00ED0ED5">
          <w:pPr>
            <w:pStyle w:val="TOC2"/>
            <w:tabs>
              <w:tab w:val="right" w:leader="dot" w:pos="9350"/>
            </w:tabs>
            <w:rPr>
              <w:ins w:id="52" w:author="Beth Quinlan" w:date="2018-04-05T10:44:00Z"/>
              <w:rFonts w:asciiTheme="minorHAnsi" w:eastAsiaTheme="minorEastAsia" w:hAnsiTheme="minorHAnsi"/>
              <w:noProof/>
              <w:sz w:val="22"/>
            </w:rPr>
          </w:pPr>
          <w:ins w:id="53"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"_Toc510688400"</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2 – Using the SAS Key to query the table data</w:t>
            </w:r>
            <w:r>
              <w:rPr>
                <w:noProof/>
                <w:webHidden/>
              </w:rPr>
              <w:tab/>
            </w:r>
            <w:r>
              <w:rPr>
                <w:noProof/>
                <w:webHidden/>
              </w:rPr>
              <w:fldChar w:fldCharType="begin"/>
            </w:r>
            <w:r>
              <w:rPr>
                <w:noProof/>
                <w:webHidden/>
              </w:rPr>
              <w:instrText xml:space="preserve"> PAGEREF _Toc510688400 \h </w:instrText>
            </w:r>
          </w:ins>
          <w:r>
            <w:rPr>
              <w:noProof/>
              <w:webHidden/>
            </w:rPr>
          </w:r>
          <w:r>
            <w:rPr>
              <w:noProof/>
              <w:webHidden/>
            </w:rPr>
            <w:fldChar w:fldCharType="separate"/>
          </w:r>
          <w:ins w:id="54" w:author="Beth Quinlan" w:date="2018-04-11T13:30:00Z">
            <w:r w:rsidR="00B03DFC">
              <w:rPr>
                <w:noProof/>
                <w:webHidden/>
              </w:rPr>
              <w:t>15</w:t>
            </w:r>
          </w:ins>
          <w:ins w:id="55" w:author="Beth Quinlan" w:date="2018-04-05T10:44:00Z">
            <w:r>
              <w:rPr>
                <w:noProof/>
                <w:webHidden/>
              </w:rPr>
              <w:fldChar w:fldCharType="end"/>
            </w:r>
            <w:r w:rsidRPr="006E04E7">
              <w:rPr>
                <w:rStyle w:val="Hyperlink"/>
                <w:noProof/>
              </w:rPr>
              <w:fldChar w:fldCharType="end"/>
            </w:r>
          </w:ins>
        </w:p>
        <w:p w14:paraId="5A8FC570" w14:textId="235EA68A" w:rsidR="00ED0ED5" w:rsidRDefault="00ED0ED5">
          <w:pPr>
            <w:pStyle w:val="TOC1"/>
            <w:tabs>
              <w:tab w:val="right" w:leader="dot" w:pos="9350"/>
            </w:tabs>
            <w:rPr>
              <w:ins w:id="56" w:author="Beth Quinlan" w:date="2018-04-05T10:44:00Z"/>
              <w:rFonts w:asciiTheme="minorHAnsi" w:eastAsiaTheme="minorEastAsia" w:hAnsiTheme="minorHAnsi"/>
              <w:noProof/>
              <w:sz w:val="22"/>
            </w:rPr>
          </w:pPr>
          <w:ins w:id="57"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"_Toc510688401"</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Exercise 3 – Using Azure Files</w:t>
            </w:r>
            <w:r>
              <w:rPr>
                <w:noProof/>
                <w:webHidden/>
              </w:rPr>
              <w:tab/>
            </w:r>
            <w:r>
              <w:rPr>
                <w:noProof/>
                <w:webHidden/>
              </w:rPr>
              <w:fldChar w:fldCharType="begin"/>
            </w:r>
            <w:r>
              <w:rPr>
                <w:noProof/>
                <w:webHidden/>
              </w:rPr>
              <w:instrText xml:space="preserve"> PAGEREF _Toc510688401 \h </w:instrText>
            </w:r>
          </w:ins>
          <w:r>
            <w:rPr>
              <w:noProof/>
              <w:webHidden/>
            </w:rPr>
          </w:r>
          <w:r>
            <w:rPr>
              <w:noProof/>
              <w:webHidden/>
            </w:rPr>
            <w:fldChar w:fldCharType="separate"/>
          </w:r>
          <w:ins w:id="58" w:author="Beth Quinlan" w:date="2018-04-11T13:30:00Z">
            <w:r w:rsidR="00B03DFC">
              <w:rPr>
                <w:noProof/>
                <w:webHidden/>
              </w:rPr>
              <w:t>17</w:t>
            </w:r>
          </w:ins>
          <w:ins w:id="59" w:author="Beth Quinlan" w:date="2018-04-05T10:44:00Z">
            <w:r>
              <w:rPr>
                <w:noProof/>
                <w:webHidden/>
              </w:rPr>
              <w:fldChar w:fldCharType="end"/>
            </w:r>
            <w:r w:rsidRPr="006E04E7">
              <w:rPr>
                <w:rStyle w:val="Hyperlink"/>
                <w:noProof/>
              </w:rPr>
              <w:fldChar w:fldCharType="end"/>
            </w:r>
          </w:ins>
        </w:p>
        <w:p w14:paraId="58963613" w14:textId="7BE5C1D6" w:rsidR="00ED0ED5" w:rsidRDefault="00ED0ED5">
          <w:pPr>
            <w:pStyle w:val="TOC2"/>
            <w:tabs>
              <w:tab w:val="right" w:leader="dot" w:pos="9350"/>
            </w:tabs>
            <w:rPr>
              <w:ins w:id="60" w:author="Beth Quinlan" w:date="2018-04-05T10:44:00Z"/>
              <w:rFonts w:asciiTheme="minorHAnsi" w:eastAsiaTheme="minorEastAsia" w:hAnsiTheme="minorHAnsi"/>
              <w:noProof/>
              <w:sz w:val="22"/>
            </w:rPr>
          </w:pPr>
          <w:ins w:id="61"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"_Toc510688402"</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1 – Create your file share and directory</w:t>
            </w:r>
            <w:r>
              <w:rPr>
                <w:noProof/>
                <w:webHidden/>
              </w:rPr>
              <w:tab/>
            </w:r>
            <w:r>
              <w:rPr>
                <w:noProof/>
                <w:webHidden/>
              </w:rPr>
              <w:fldChar w:fldCharType="begin"/>
            </w:r>
            <w:r>
              <w:rPr>
                <w:noProof/>
                <w:webHidden/>
              </w:rPr>
              <w:instrText xml:space="preserve"> PAGEREF _Toc510688402 \h </w:instrText>
            </w:r>
          </w:ins>
          <w:r>
            <w:rPr>
              <w:noProof/>
              <w:webHidden/>
            </w:rPr>
          </w:r>
          <w:r>
            <w:rPr>
              <w:noProof/>
              <w:webHidden/>
            </w:rPr>
            <w:fldChar w:fldCharType="separate"/>
          </w:r>
          <w:ins w:id="62" w:author="Beth Quinlan" w:date="2018-04-11T13:30:00Z">
            <w:r w:rsidR="00B03DFC">
              <w:rPr>
                <w:noProof/>
                <w:webHidden/>
              </w:rPr>
              <w:t>17</w:t>
            </w:r>
          </w:ins>
          <w:ins w:id="63" w:author="Beth Quinlan" w:date="2018-04-05T10:44:00Z">
            <w:r>
              <w:rPr>
                <w:noProof/>
                <w:webHidden/>
              </w:rPr>
              <w:fldChar w:fldCharType="end"/>
            </w:r>
            <w:r w:rsidRPr="006E04E7">
              <w:rPr>
                <w:rStyle w:val="Hyperlink"/>
                <w:noProof/>
              </w:rPr>
              <w:fldChar w:fldCharType="end"/>
            </w:r>
          </w:ins>
        </w:p>
        <w:p w14:paraId="15A54F52" w14:textId="4628601A" w:rsidR="00ED0ED5" w:rsidRDefault="00ED0ED5">
          <w:pPr>
            <w:pStyle w:val="TOC2"/>
            <w:tabs>
              <w:tab w:val="right" w:leader="dot" w:pos="9350"/>
            </w:tabs>
            <w:rPr>
              <w:ins w:id="64" w:author="Beth Quinlan" w:date="2018-04-05T10:44:00Z"/>
              <w:rFonts w:asciiTheme="minorHAnsi" w:eastAsiaTheme="minorEastAsia" w:hAnsiTheme="minorHAnsi"/>
              <w:noProof/>
              <w:sz w:val="22"/>
            </w:rPr>
          </w:pPr>
          <w:ins w:id="65" w:author="Beth Quinlan" w:date="2018-04-05T10:44:00Z">
            <w:r w:rsidRPr="006E04E7">
              <w:rPr>
                <w:rStyle w:val="Hyperlink"/>
                <w:noProof/>
              </w:rPr>
              <w:fldChar w:fldCharType="begin"/>
            </w:r>
            <w:r w:rsidRPr="006E04E7">
              <w:rPr>
                <w:rStyle w:val="Hyperlink"/>
                <w:noProof/>
              </w:rPr>
              <w:instrText xml:space="preserve"> </w:instrText>
            </w:r>
            <w:r>
              <w:rPr>
                <w:noProof/>
              </w:rPr>
              <w:instrText>HYPERLINK \l "_Toc510688403"</w:instrText>
            </w:r>
            <w:r w:rsidRPr="006E04E7">
              <w:rPr>
                <w:rStyle w:val="Hyperlink"/>
                <w:noProof/>
              </w:rPr>
              <w:instrText xml:space="preserve"> </w:instrText>
            </w:r>
            <w:r w:rsidRPr="006E04E7">
              <w:rPr>
                <w:rStyle w:val="Hyperlink"/>
                <w:noProof/>
              </w:rPr>
              <w:fldChar w:fldCharType="separate"/>
            </w:r>
            <w:r w:rsidRPr="006E04E7">
              <w:rPr>
                <w:rStyle w:val="Hyperlink"/>
                <w:noProof/>
                <w:lang w:val="en"/>
              </w:rPr>
              <w:t>Task 2 – RDP in to your VM and connect to the file share</w:t>
            </w:r>
            <w:r>
              <w:rPr>
                <w:noProof/>
                <w:webHidden/>
              </w:rPr>
              <w:tab/>
            </w:r>
            <w:r>
              <w:rPr>
                <w:noProof/>
                <w:webHidden/>
              </w:rPr>
              <w:fldChar w:fldCharType="begin"/>
            </w:r>
            <w:r>
              <w:rPr>
                <w:noProof/>
                <w:webHidden/>
              </w:rPr>
              <w:instrText xml:space="preserve"> PAGEREF _Toc510688403 \h </w:instrText>
            </w:r>
          </w:ins>
          <w:r>
            <w:rPr>
              <w:noProof/>
              <w:webHidden/>
            </w:rPr>
          </w:r>
          <w:r>
            <w:rPr>
              <w:noProof/>
              <w:webHidden/>
            </w:rPr>
            <w:fldChar w:fldCharType="separate"/>
          </w:r>
          <w:ins w:id="66" w:author="Beth Quinlan" w:date="2018-04-11T13:30:00Z">
            <w:r w:rsidR="00B03DFC">
              <w:rPr>
                <w:noProof/>
                <w:webHidden/>
              </w:rPr>
              <w:t>20</w:t>
            </w:r>
          </w:ins>
          <w:ins w:id="67" w:author="Beth Quinlan" w:date="2018-04-05T10:44:00Z">
            <w:r>
              <w:rPr>
                <w:noProof/>
                <w:webHidden/>
              </w:rPr>
              <w:fldChar w:fldCharType="end"/>
            </w:r>
            <w:r w:rsidRPr="006E04E7">
              <w:rPr>
                <w:rStyle w:val="Hyperlink"/>
                <w:noProof/>
              </w:rPr>
              <w:fldChar w:fldCharType="end"/>
            </w:r>
          </w:ins>
        </w:p>
        <w:p w14:paraId="6158E193" w14:textId="21D856E2" w:rsidR="007A6469" w:rsidRPr="00A110A6" w:rsidDel="00A110A6" w:rsidRDefault="007A6469">
          <w:pPr>
            <w:pStyle w:val="TOC1"/>
            <w:tabs>
              <w:tab w:val="right" w:leader="dot" w:pos="9350"/>
            </w:tabs>
            <w:rPr>
              <w:del w:id="68" w:author="Beth Quinlan" w:date="2018-04-05T09:56:00Z"/>
              <w:rFonts w:asciiTheme="minorHAnsi" w:eastAsiaTheme="minorEastAsia" w:hAnsiTheme="minorHAnsi"/>
              <w:noProof/>
              <w:sz w:val="16"/>
              <w:rPrChange w:id="69" w:author="Beth Quinlan" w:date="2018-04-05T09:56:00Z">
                <w:rPr>
                  <w:del w:id="70" w:author="Beth Quinlan" w:date="2018-04-05T09:56:00Z"/>
                  <w:rFonts w:asciiTheme="minorHAnsi" w:eastAsiaTheme="minorEastAsia" w:hAnsiTheme="minorHAnsi"/>
                  <w:noProof/>
                  <w:sz w:val="22"/>
                </w:rPr>
              </w:rPrChange>
            </w:rPr>
          </w:pPr>
          <w:del w:id="71" w:author="Beth Quinlan" w:date="2018-04-05T09:56:00Z">
            <w:r w:rsidRPr="00A110A6" w:rsidDel="00A110A6">
              <w:rPr>
                <w:sz w:val="16"/>
                <w:rPrChange w:id="72" w:author="Beth Quinlan" w:date="2018-04-05T09:56:00Z">
                  <w:rPr>
                    <w:rStyle w:val="Hyperlink"/>
                    <w:noProof/>
                    <w:lang w:val="en"/>
                  </w:rPr>
                </w:rPrChange>
              </w:rPr>
              <w:delText>Working with Azure Storage</w:delText>
            </w:r>
            <w:r w:rsidRPr="00A110A6" w:rsidDel="00A110A6">
              <w:rPr>
                <w:noProof/>
                <w:webHidden/>
                <w:sz w:val="16"/>
                <w:rPrChange w:id="73" w:author="Beth Quinlan" w:date="2018-04-05T09:56:00Z">
                  <w:rPr>
                    <w:noProof/>
                    <w:webHidden/>
                  </w:rPr>
                </w:rPrChange>
              </w:rPr>
              <w:tab/>
            </w:r>
            <w:r w:rsidR="00BA1C62" w:rsidRPr="00A110A6" w:rsidDel="00A110A6">
              <w:rPr>
                <w:noProof/>
                <w:webHidden/>
                <w:sz w:val="16"/>
                <w:rPrChange w:id="74" w:author="Beth Quinlan" w:date="2018-04-05T09:56:00Z">
                  <w:rPr>
                    <w:noProof/>
                    <w:webHidden/>
                  </w:rPr>
                </w:rPrChange>
              </w:rPr>
              <w:delText>4</w:delText>
            </w:r>
          </w:del>
        </w:p>
        <w:p w14:paraId="29D2AE0E" w14:textId="332A76C7" w:rsidR="007A6469" w:rsidRPr="00A110A6" w:rsidDel="00A110A6" w:rsidRDefault="007A6469">
          <w:pPr>
            <w:pStyle w:val="TOC2"/>
            <w:tabs>
              <w:tab w:val="right" w:leader="dot" w:pos="9350"/>
            </w:tabs>
            <w:rPr>
              <w:del w:id="75" w:author="Beth Quinlan" w:date="2018-04-05T09:56:00Z"/>
              <w:rFonts w:asciiTheme="minorHAnsi" w:eastAsiaTheme="minorEastAsia" w:hAnsiTheme="minorHAnsi"/>
              <w:noProof/>
              <w:sz w:val="16"/>
              <w:rPrChange w:id="76" w:author="Beth Quinlan" w:date="2018-04-05T09:56:00Z">
                <w:rPr>
                  <w:del w:id="77" w:author="Beth Quinlan" w:date="2018-04-05T09:56:00Z"/>
                  <w:rFonts w:asciiTheme="minorHAnsi" w:eastAsiaTheme="minorEastAsia" w:hAnsiTheme="minorHAnsi"/>
                  <w:noProof/>
                  <w:sz w:val="22"/>
                </w:rPr>
              </w:rPrChange>
            </w:rPr>
          </w:pPr>
          <w:del w:id="78" w:author="Beth Quinlan" w:date="2018-04-05T09:56:00Z">
            <w:r w:rsidRPr="00A110A6" w:rsidDel="00A110A6">
              <w:rPr>
                <w:sz w:val="16"/>
                <w:rPrChange w:id="79" w:author="Beth Quinlan" w:date="2018-04-05T09:56:00Z">
                  <w:rPr>
                    <w:rStyle w:val="Hyperlink"/>
                    <w:noProof/>
                  </w:rPr>
                </w:rPrChange>
              </w:rPr>
              <w:delText>Prerequisites</w:delText>
            </w:r>
            <w:r w:rsidRPr="00A110A6" w:rsidDel="00A110A6">
              <w:rPr>
                <w:noProof/>
                <w:webHidden/>
                <w:sz w:val="16"/>
                <w:rPrChange w:id="80" w:author="Beth Quinlan" w:date="2018-04-05T09:56:00Z">
                  <w:rPr>
                    <w:noProof/>
                    <w:webHidden/>
                  </w:rPr>
                </w:rPrChange>
              </w:rPr>
              <w:tab/>
            </w:r>
            <w:r w:rsidR="00BA1C62" w:rsidRPr="00A110A6" w:rsidDel="00A110A6">
              <w:rPr>
                <w:noProof/>
                <w:webHidden/>
                <w:sz w:val="16"/>
                <w:rPrChange w:id="81" w:author="Beth Quinlan" w:date="2018-04-05T09:56:00Z">
                  <w:rPr>
                    <w:noProof/>
                    <w:webHidden/>
                  </w:rPr>
                </w:rPrChange>
              </w:rPr>
              <w:delText>4</w:delText>
            </w:r>
          </w:del>
        </w:p>
        <w:p w14:paraId="126C06E9" w14:textId="0010831F" w:rsidR="007A6469" w:rsidRPr="00A110A6" w:rsidDel="00A110A6" w:rsidRDefault="007A6469">
          <w:pPr>
            <w:pStyle w:val="TOC1"/>
            <w:tabs>
              <w:tab w:val="right" w:leader="dot" w:pos="9350"/>
            </w:tabs>
            <w:rPr>
              <w:del w:id="82" w:author="Beth Quinlan" w:date="2018-04-05T09:56:00Z"/>
              <w:rFonts w:asciiTheme="minorHAnsi" w:eastAsiaTheme="minorEastAsia" w:hAnsiTheme="minorHAnsi"/>
              <w:noProof/>
              <w:sz w:val="16"/>
              <w:rPrChange w:id="83" w:author="Beth Quinlan" w:date="2018-04-05T09:56:00Z">
                <w:rPr>
                  <w:del w:id="84" w:author="Beth Quinlan" w:date="2018-04-05T09:56:00Z"/>
                  <w:rFonts w:asciiTheme="minorHAnsi" w:eastAsiaTheme="minorEastAsia" w:hAnsiTheme="minorHAnsi"/>
                  <w:noProof/>
                  <w:sz w:val="22"/>
                </w:rPr>
              </w:rPrChange>
            </w:rPr>
          </w:pPr>
          <w:del w:id="85" w:author="Beth Quinlan" w:date="2018-04-05T09:56:00Z">
            <w:r w:rsidRPr="00A110A6" w:rsidDel="00A110A6">
              <w:rPr>
                <w:sz w:val="16"/>
                <w:rPrChange w:id="86" w:author="Beth Quinlan" w:date="2018-04-05T09:56:00Z">
                  <w:rPr>
                    <w:rStyle w:val="Hyperlink"/>
                    <w:noProof/>
                    <w:lang w:val="en"/>
                  </w:rPr>
                </w:rPrChange>
              </w:rPr>
              <w:delText>Exercise 1 – Storage Account and Environment Setup</w:delText>
            </w:r>
            <w:r w:rsidRPr="00A110A6" w:rsidDel="00A110A6">
              <w:rPr>
                <w:noProof/>
                <w:webHidden/>
                <w:sz w:val="16"/>
                <w:rPrChange w:id="87" w:author="Beth Quinlan" w:date="2018-04-05T09:56:00Z">
                  <w:rPr>
                    <w:noProof/>
                    <w:webHidden/>
                  </w:rPr>
                </w:rPrChange>
              </w:rPr>
              <w:tab/>
            </w:r>
            <w:r w:rsidR="00BA1C62" w:rsidRPr="00A110A6" w:rsidDel="00A110A6">
              <w:rPr>
                <w:noProof/>
                <w:webHidden/>
                <w:sz w:val="16"/>
                <w:rPrChange w:id="88" w:author="Beth Quinlan" w:date="2018-04-05T09:56:00Z">
                  <w:rPr>
                    <w:noProof/>
                    <w:webHidden/>
                  </w:rPr>
                </w:rPrChange>
              </w:rPr>
              <w:delText>5</w:delText>
            </w:r>
          </w:del>
        </w:p>
        <w:p w14:paraId="5551D87C" w14:textId="57CCAE67" w:rsidR="007A6469" w:rsidRPr="00A110A6" w:rsidDel="00A110A6" w:rsidRDefault="007A6469">
          <w:pPr>
            <w:pStyle w:val="TOC2"/>
            <w:tabs>
              <w:tab w:val="right" w:leader="dot" w:pos="9350"/>
            </w:tabs>
            <w:rPr>
              <w:del w:id="89" w:author="Beth Quinlan" w:date="2018-04-05T09:56:00Z"/>
              <w:rFonts w:asciiTheme="minorHAnsi" w:eastAsiaTheme="minorEastAsia" w:hAnsiTheme="minorHAnsi"/>
              <w:noProof/>
              <w:sz w:val="16"/>
              <w:rPrChange w:id="90" w:author="Beth Quinlan" w:date="2018-04-05T09:56:00Z">
                <w:rPr>
                  <w:del w:id="91" w:author="Beth Quinlan" w:date="2018-04-05T09:56:00Z"/>
                  <w:rFonts w:asciiTheme="minorHAnsi" w:eastAsiaTheme="minorEastAsia" w:hAnsiTheme="minorHAnsi"/>
                  <w:noProof/>
                  <w:sz w:val="22"/>
                </w:rPr>
              </w:rPrChange>
            </w:rPr>
          </w:pPr>
          <w:del w:id="92" w:author="Beth Quinlan" w:date="2018-04-05T09:56:00Z">
            <w:r w:rsidRPr="00A110A6" w:rsidDel="00A110A6">
              <w:rPr>
                <w:sz w:val="16"/>
                <w:rPrChange w:id="93" w:author="Beth Quinlan" w:date="2018-04-05T09:56:00Z">
                  <w:rPr>
                    <w:rStyle w:val="Hyperlink"/>
                    <w:noProof/>
                    <w:lang w:val="en"/>
                  </w:rPr>
                </w:rPrChange>
              </w:rPr>
              <w:delText>Task 1 – Setup your Azure Resource Manager (ARM) template</w:delText>
            </w:r>
            <w:r w:rsidRPr="00A110A6" w:rsidDel="00A110A6">
              <w:rPr>
                <w:noProof/>
                <w:webHidden/>
                <w:sz w:val="16"/>
                <w:rPrChange w:id="94" w:author="Beth Quinlan" w:date="2018-04-05T09:56:00Z">
                  <w:rPr>
                    <w:noProof/>
                    <w:webHidden/>
                  </w:rPr>
                </w:rPrChange>
              </w:rPr>
              <w:tab/>
            </w:r>
            <w:r w:rsidR="00BA1C62" w:rsidRPr="00A110A6" w:rsidDel="00A110A6">
              <w:rPr>
                <w:noProof/>
                <w:webHidden/>
                <w:sz w:val="16"/>
                <w:rPrChange w:id="95" w:author="Beth Quinlan" w:date="2018-04-05T09:56:00Z">
                  <w:rPr>
                    <w:noProof/>
                    <w:webHidden/>
                  </w:rPr>
                </w:rPrChange>
              </w:rPr>
              <w:delText>5</w:delText>
            </w:r>
          </w:del>
        </w:p>
        <w:p w14:paraId="3FEADD98" w14:textId="2E87DF9F" w:rsidR="007A6469" w:rsidRPr="00A110A6" w:rsidDel="00A110A6" w:rsidRDefault="007A6469">
          <w:pPr>
            <w:pStyle w:val="TOC2"/>
            <w:tabs>
              <w:tab w:val="right" w:leader="dot" w:pos="9350"/>
            </w:tabs>
            <w:rPr>
              <w:del w:id="96" w:author="Beth Quinlan" w:date="2018-04-05T09:56:00Z"/>
              <w:rFonts w:asciiTheme="minorHAnsi" w:eastAsiaTheme="minorEastAsia" w:hAnsiTheme="minorHAnsi"/>
              <w:noProof/>
              <w:sz w:val="16"/>
              <w:rPrChange w:id="97" w:author="Beth Quinlan" w:date="2018-04-05T09:56:00Z">
                <w:rPr>
                  <w:del w:id="98" w:author="Beth Quinlan" w:date="2018-04-05T09:56:00Z"/>
                  <w:rFonts w:asciiTheme="minorHAnsi" w:eastAsiaTheme="minorEastAsia" w:hAnsiTheme="minorHAnsi"/>
                  <w:noProof/>
                  <w:sz w:val="22"/>
                </w:rPr>
              </w:rPrChange>
            </w:rPr>
          </w:pPr>
          <w:del w:id="99" w:author="Beth Quinlan" w:date="2018-04-05T09:56:00Z">
            <w:r w:rsidRPr="00A110A6" w:rsidDel="00A110A6">
              <w:rPr>
                <w:sz w:val="16"/>
                <w:rPrChange w:id="100" w:author="Beth Quinlan" w:date="2018-04-05T09:56:00Z">
                  <w:rPr>
                    <w:rStyle w:val="Hyperlink"/>
                    <w:noProof/>
                    <w:lang w:val="en"/>
                  </w:rPr>
                </w:rPrChange>
              </w:rPr>
              <w:delText>Task 2 – Deploy your Azure Resource Manager (ARM) template</w:delText>
            </w:r>
            <w:r w:rsidRPr="00A110A6" w:rsidDel="00A110A6">
              <w:rPr>
                <w:noProof/>
                <w:webHidden/>
                <w:sz w:val="16"/>
                <w:rPrChange w:id="101" w:author="Beth Quinlan" w:date="2018-04-05T09:56:00Z">
                  <w:rPr>
                    <w:noProof/>
                    <w:webHidden/>
                  </w:rPr>
                </w:rPrChange>
              </w:rPr>
              <w:tab/>
            </w:r>
            <w:r w:rsidR="00BA1C62" w:rsidRPr="00A110A6" w:rsidDel="00A110A6">
              <w:rPr>
                <w:noProof/>
                <w:webHidden/>
                <w:sz w:val="16"/>
                <w:rPrChange w:id="102" w:author="Beth Quinlan" w:date="2018-04-05T09:56:00Z">
                  <w:rPr>
                    <w:noProof/>
                    <w:webHidden/>
                  </w:rPr>
                </w:rPrChange>
              </w:rPr>
              <w:delText>7</w:delText>
            </w:r>
          </w:del>
        </w:p>
        <w:p w14:paraId="3043F42D" w14:textId="6088F30A" w:rsidR="007A6469" w:rsidRPr="00A110A6" w:rsidDel="00A110A6" w:rsidRDefault="007A6469">
          <w:pPr>
            <w:pStyle w:val="TOC2"/>
            <w:tabs>
              <w:tab w:val="right" w:leader="dot" w:pos="9350"/>
            </w:tabs>
            <w:rPr>
              <w:del w:id="103" w:author="Beth Quinlan" w:date="2018-04-05T09:56:00Z"/>
              <w:rFonts w:asciiTheme="minorHAnsi" w:eastAsiaTheme="minorEastAsia" w:hAnsiTheme="minorHAnsi"/>
              <w:noProof/>
              <w:sz w:val="16"/>
              <w:rPrChange w:id="104" w:author="Beth Quinlan" w:date="2018-04-05T09:56:00Z">
                <w:rPr>
                  <w:del w:id="105" w:author="Beth Quinlan" w:date="2018-04-05T09:56:00Z"/>
                  <w:rFonts w:asciiTheme="minorHAnsi" w:eastAsiaTheme="minorEastAsia" w:hAnsiTheme="minorHAnsi"/>
                  <w:noProof/>
                  <w:sz w:val="22"/>
                </w:rPr>
              </w:rPrChange>
            </w:rPr>
          </w:pPr>
          <w:del w:id="106" w:author="Beth Quinlan" w:date="2018-04-05T09:56:00Z">
            <w:r w:rsidRPr="00A110A6" w:rsidDel="00A110A6">
              <w:rPr>
                <w:sz w:val="16"/>
                <w:rPrChange w:id="107" w:author="Beth Quinlan" w:date="2018-04-05T09:56:00Z">
                  <w:rPr>
                    <w:rStyle w:val="Hyperlink"/>
                    <w:noProof/>
                    <w:lang w:val="en"/>
                  </w:rPr>
                </w:rPrChange>
              </w:rPr>
              <w:delText>Task 3 – Confirm Deployment of your Azure Resource Manager (ARM) template</w:delText>
            </w:r>
            <w:r w:rsidRPr="00A110A6" w:rsidDel="00A110A6">
              <w:rPr>
                <w:noProof/>
                <w:webHidden/>
                <w:sz w:val="16"/>
                <w:rPrChange w:id="108" w:author="Beth Quinlan" w:date="2018-04-05T09:56:00Z">
                  <w:rPr>
                    <w:noProof/>
                    <w:webHidden/>
                  </w:rPr>
                </w:rPrChange>
              </w:rPr>
              <w:tab/>
            </w:r>
            <w:r w:rsidR="00BA1C62" w:rsidRPr="00A110A6" w:rsidDel="00A110A6">
              <w:rPr>
                <w:noProof/>
                <w:webHidden/>
                <w:sz w:val="16"/>
                <w:rPrChange w:id="109" w:author="Beth Quinlan" w:date="2018-04-05T09:56:00Z">
                  <w:rPr>
                    <w:noProof/>
                    <w:webHidden/>
                  </w:rPr>
                </w:rPrChange>
              </w:rPr>
              <w:delText>8</w:delText>
            </w:r>
          </w:del>
        </w:p>
        <w:p w14:paraId="39FB21AA" w14:textId="195207AB" w:rsidR="007A6469" w:rsidRPr="00A110A6" w:rsidDel="00A110A6" w:rsidRDefault="007A6469">
          <w:pPr>
            <w:pStyle w:val="TOC2"/>
            <w:tabs>
              <w:tab w:val="right" w:leader="dot" w:pos="9350"/>
            </w:tabs>
            <w:rPr>
              <w:del w:id="110" w:author="Beth Quinlan" w:date="2018-04-05T09:56:00Z"/>
              <w:rFonts w:asciiTheme="minorHAnsi" w:eastAsiaTheme="minorEastAsia" w:hAnsiTheme="minorHAnsi"/>
              <w:noProof/>
              <w:sz w:val="16"/>
              <w:rPrChange w:id="111" w:author="Beth Quinlan" w:date="2018-04-05T09:56:00Z">
                <w:rPr>
                  <w:del w:id="112" w:author="Beth Quinlan" w:date="2018-04-05T09:56:00Z"/>
                  <w:rFonts w:asciiTheme="minorHAnsi" w:eastAsiaTheme="minorEastAsia" w:hAnsiTheme="minorHAnsi"/>
                  <w:noProof/>
                  <w:sz w:val="22"/>
                </w:rPr>
              </w:rPrChange>
            </w:rPr>
          </w:pPr>
          <w:del w:id="113" w:author="Beth Quinlan" w:date="2018-04-05T09:56:00Z">
            <w:r w:rsidRPr="00A110A6" w:rsidDel="00A110A6">
              <w:rPr>
                <w:sz w:val="16"/>
                <w:rPrChange w:id="114" w:author="Beth Quinlan" w:date="2018-04-05T09:56:00Z">
                  <w:rPr>
                    <w:rStyle w:val="Hyperlink"/>
                    <w:noProof/>
                    <w:lang w:val="en"/>
                  </w:rPr>
                </w:rPrChange>
              </w:rPr>
              <w:delText>Task 4 – Install the Microsoft Azure Storage Explorer</w:delText>
            </w:r>
            <w:r w:rsidRPr="00A110A6" w:rsidDel="00A110A6">
              <w:rPr>
                <w:noProof/>
                <w:webHidden/>
                <w:sz w:val="16"/>
                <w:rPrChange w:id="115" w:author="Beth Quinlan" w:date="2018-04-05T09:56:00Z">
                  <w:rPr>
                    <w:noProof/>
                    <w:webHidden/>
                  </w:rPr>
                </w:rPrChange>
              </w:rPr>
              <w:tab/>
            </w:r>
            <w:r w:rsidR="00BA1C62" w:rsidRPr="00A110A6" w:rsidDel="00A110A6">
              <w:rPr>
                <w:noProof/>
                <w:webHidden/>
                <w:sz w:val="16"/>
                <w:rPrChange w:id="116" w:author="Beth Quinlan" w:date="2018-04-05T09:56:00Z">
                  <w:rPr>
                    <w:noProof/>
                    <w:webHidden/>
                  </w:rPr>
                </w:rPrChange>
              </w:rPr>
              <w:delText>9</w:delText>
            </w:r>
          </w:del>
        </w:p>
        <w:p w14:paraId="72473CE3" w14:textId="06917938" w:rsidR="007A6469" w:rsidRPr="00A110A6" w:rsidDel="00A110A6" w:rsidRDefault="007A6469">
          <w:pPr>
            <w:pStyle w:val="TOC2"/>
            <w:tabs>
              <w:tab w:val="right" w:leader="dot" w:pos="9350"/>
            </w:tabs>
            <w:rPr>
              <w:del w:id="117" w:author="Beth Quinlan" w:date="2018-04-05T09:56:00Z"/>
              <w:rFonts w:asciiTheme="minorHAnsi" w:eastAsiaTheme="minorEastAsia" w:hAnsiTheme="minorHAnsi"/>
              <w:noProof/>
              <w:sz w:val="16"/>
              <w:rPrChange w:id="118" w:author="Beth Quinlan" w:date="2018-04-05T09:56:00Z">
                <w:rPr>
                  <w:del w:id="119" w:author="Beth Quinlan" w:date="2018-04-05T09:56:00Z"/>
                  <w:rFonts w:asciiTheme="minorHAnsi" w:eastAsiaTheme="minorEastAsia" w:hAnsiTheme="minorHAnsi"/>
                  <w:noProof/>
                  <w:sz w:val="22"/>
                </w:rPr>
              </w:rPrChange>
            </w:rPr>
          </w:pPr>
          <w:del w:id="120" w:author="Beth Quinlan" w:date="2018-04-05T09:56:00Z">
            <w:r w:rsidRPr="00A110A6" w:rsidDel="00A110A6">
              <w:rPr>
                <w:sz w:val="16"/>
                <w:rPrChange w:id="121" w:author="Beth Quinlan" w:date="2018-04-05T09:56:00Z">
                  <w:rPr>
                    <w:rStyle w:val="Hyperlink"/>
                    <w:noProof/>
                    <w:lang w:val="en"/>
                  </w:rPr>
                </w:rPrChange>
              </w:rPr>
              <w:delText>Task 5 – Review metrics information being gathered</w:delText>
            </w:r>
            <w:r w:rsidRPr="00A110A6" w:rsidDel="00A110A6">
              <w:rPr>
                <w:noProof/>
                <w:webHidden/>
                <w:sz w:val="16"/>
                <w:rPrChange w:id="122" w:author="Beth Quinlan" w:date="2018-04-05T09:56:00Z">
                  <w:rPr>
                    <w:noProof/>
                    <w:webHidden/>
                  </w:rPr>
                </w:rPrChange>
              </w:rPr>
              <w:tab/>
            </w:r>
            <w:r w:rsidR="00BA1C62" w:rsidRPr="00A110A6" w:rsidDel="00A110A6">
              <w:rPr>
                <w:noProof/>
                <w:webHidden/>
                <w:sz w:val="16"/>
                <w:rPrChange w:id="123" w:author="Beth Quinlan" w:date="2018-04-05T09:56:00Z">
                  <w:rPr>
                    <w:noProof/>
                    <w:webHidden/>
                  </w:rPr>
                </w:rPrChange>
              </w:rPr>
              <w:delText>10</w:delText>
            </w:r>
          </w:del>
        </w:p>
        <w:p w14:paraId="31F7D145" w14:textId="5A307BF5" w:rsidR="007A6469" w:rsidRPr="00A110A6" w:rsidDel="00A110A6" w:rsidRDefault="007A6469">
          <w:pPr>
            <w:pStyle w:val="TOC1"/>
            <w:tabs>
              <w:tab w:val="right" w:leader="dot" w:pos="9350"/>
            </w:tabs>
            <w:rPr>
              <w:del w:id="124" w:author="Beth Quinlan" w:date="2018-04-05T09:56:00Z"/>
              <w:rFonts w:asciiTheme="minorHAnsi" w:eastAsiaTheme="minorEastAsia" w:hAnsiTheme="minorHAnsi"/>
              <w:noProof/>
              <w:sz w:val="16"/>
              <w:rPrChange w:id="125" w:author="Beth Quinlan" w:date="2018-04-05T09:56:00Z">
                <w:rPr>
                  <w:del w:id="126" w:author="Beth Quinlan" w:date="2018-04-05T09:56:00Z"/>
                  <w:rFonts w:asciiTheme="minorHAnsi" w:eastAsiaTheme="minorEastAsia" w:hAnsiTheme="minorHAnsi"/>
                  <w:noProof/>
                  <w:sz w:val="22"/>
                </w:rPr>
              </w:rPrChange>
            </w:rPr>
          </w:pPr>
          <w:del w:id="127" w:author="Beth Quinlan" w:date="2018-04-05T09:56:00Z">
            <w:r w:rsidRPr="00A110A6" w:rsidDel="00A110A6">
              <w:rPr>
                <w:sz w:val="16"/>
                <w:rPrChange w:id="128" w:author="Beth Quinlan" w:date="2018-04-05T09:56:00Z">
                  <w:rPr>
                    <w:rStyle w:val="Hyperlink"/>
                    <w:noProof/>
                    <w:lang w:val="en"/>
                  </w:rPr>
                </w:rPrChange>
              </w:rPr>
              <w:delText>Exercise 2 – Allow access to Azure Storage table data</w:delText>
            </w:r>
            <w:r w:rsidRPr="00A110A6" w:rsidDel="00A110A6">
              <w:rPr>
                <w:noProof/>
                <w:webHidden/>
                <w:sz w:val="16"/>
                <w:rPrChange w:id="129" w:author="Beth Quinlan" w:date="2018-04-05T09:56:00Z">
                  <w:rPr>
                    <w:noProof/>
                    <w:webHidden/>
                  </w:rPr>
                </w:rPrChange>
              </w:rPr>
              <w:tab/>
            </w:r>
            <w:r w:rsidR="00BA1C62" w:rsidRPr="00A110A6" w:rsidDel="00A110A6">
              <w:rPr>
                <w:noProof/>
                <w:webHidden/>
                <w:sz w:val="16"/>
                <w:rPrChange w:id="130" w:author="Beth Quinlan" w:date="2018-04-05T09:56:00Z">
                  <w:rPr>
                    <w:noProof/>
                    <w:webHidden/>
                  </w:rPr>
                </w:rPrChange>
              </w:rPr>
              <w:delText>12</w:delText>
            </w:r>
          </w:del>
        </w:p>
        <w:p w14:paraId="0B2400D6" w14:textId="07BE343B" w:rsidR="007A6469" w:rsidRPr="00A110A6" w:rsidDel="00A110A6" w:rsidRDefault="007A6469">
          <w:pPr>
            <w:pStyle w:val="TOC2"/>
            <w:tabs>
              <w:tab w:val="right" w:leader="dot" w:pos="9350"/>
            </w:tabs>
            <w:rPr>
              <w:del w:id="131" w:author="Beth Quinlan" w:date="2018-04-05T09:56:00Z"/>
              <w:rFonts w:asciiTheme="minorHAnsi" w:eastAsiaTheme="minorEastAsia" w:hAnsiTheme="minorHAnsi"/>
              <w:noProof/>
              <w:sz w:val="16"/>
              <w:rPrChange w:id="132" w:author="Beth Quinlan" w:date="2018-04-05T09:56:00Z">
                <w:rPr>
                  <w:del w:id="133" w:author="Beth Quinlan" w:date="2018-04-05T09:56:00Z"/>
                  <w:rFonts w:asciiTheme="minorHAnsi" w:eastAsiaTheme="minorEastAsia" w:hAnsiTheme="minorHAnsi"/>
                  <w:noProof/>
                  <w:sz w:val="22"/>
                </w:rPr>
              </w:rPrChange>
            </w:rPr>
          </w:pPr>
          <w:del w:id="134" w:author="Beth Quinlan" w:date="2018-04-05T09:56:00Z">
            <w:r w:rsidRPr="00A110A6" w:rsidDel="00A110A6">
              <w:rPr>
                <w:sz w:val="16"/>
                <w:rPrChange w:id="135" w:author="Beth Quinlan" w:date="2018-04-05T09:56:00Z">
                  <w:rPr>
                    <w:rStyle w:val="Hyperlink"/>
                    <w:noProof/>
                    <w:lang w:val="en"/>
                  </w:rPr>
                </w:rPrChange>
              </w:rPr>
              <w:delText>Task 1 – Create the SAS Key</w:delText>
            </w:r>
            <w:r w:rsidRPr="00A110A6" w:rsidDel="00A110A6">
              <w:rPr>
                <w:noProof/>
                <w:webHidden/>
                <w:sz w:val="16"/>
                <w:rPrChange w:id="136" w:author="Beth Quinlan" w:date="2018-04-05T09:56:00Z">
                  <w:rPr>
                    <w:noProof/>
                    <w:webHidden/>
                  </w:rPr>
                </w:rPrChange>
              </w:rPr>
              <w:tab/>
            </w:r>
            <w:r w:rsidR="00BA1C62" w:rsidRPr="00A110A6" w:rsidDel="00A110A6">
              <w:rPr>
                <w:noProof/>
                <w:webHidden/>
                <w:sz w:val="16"/>
                <w:rPrChange w:id="137" w:author="Beth Quinlan" w:date="2018-04-05T09:56:00Z">
                  <w:rPr>
                    <w:noProof/>
                    <w:webHidden/>
                  </w:rPr>
                </w:rPrChange>
              </w:rPr>
              <w:delText>12</w:delText>
            </w:r>
          </w:del>
        </w:p>
        <w:p w14:paraId="7F40D121" w14:textId="78F1A8D9" w:rsidR="007A6469" w:rsidRPr="00A110A6" w:rsidDel="00A110A6" w:rsidRDefault="007A6469">
          <w:pPr>
            <w:pStyle w:val="TOC2"/>
            <w:tabs>
              <w:tab w:val="right" w:leader="dot" w:pos="9350"/>
            </w:tabs>
            <w:rPr>
              <w:del w:id="138" w:author="Beth Quinlan" w:date="2018-04-05T09:56:00Z"/>
              <w:rFonts w:asciiTheme="minorHAnsi" w:eastAsiaTheme="minorEastAsia" w:hAnsiTheme="minorHAnsi"/>
              <w:noProof/>
              <w:sz w:val="16"/>
              <w:rPrChange w:id="139" w:author="Beth Quinlan" w:date="2018-04-05T09:56:00Z">
                <w:rPr>
                  <w:del w:id="140" w:author="Beth Quinlan" w:date="2018-04-05T09:56:00Z"/>
                  <w:rFonts w:asciiTheme="minorHAnsi" w:eastAsiaTheme="minorEastAsia" w:hAnsiTheme="minorHAnsi"/>
                  <w:noProof/>
                  <w:sz w:val="22"/>
                </w:rPr>
              </w:rPrChange>
            </w:rPr>
          </w:pPr>
          <w:del w:id="141" w:author="Beth Quinlan" w:date="2018-04-05T09:56:00Z">
            <w:r w:rsidRPr="00A110A6" w:rsidDel="00A110A6">
              <w:rPr>
                <w:sz w:val="16"/>
                <w:rPrChange w:id="142" w:author="Beth Quinlan" w:date="2018-04-05T09:56:00Z">
                  <w:rPr>
                    <w:rStyle w:val="Hyperlink"/>
                    <w:noProof/>
                    <w:lang w:val="en"/>
                  </w:rPr>
                </w:rPrChange>
              </w:rPr>
              <w:delText>Task 2 – Using the SAS Key to query the table data</w:delText>
            </w:r>
            <w:r w:rsidRPr="00A110A6" w:rsidDel="00A110A6">
              <w:rPr>
                <w:noProof/>
                <w:webHidden/>
                <w:sz w:val="16"/>
                <w:rPrChange w:id="143" w:author="Beth Quinlan" w:date="2018-04-05T09:56:00Z">
                  <w:rPr>
                    <w:noProof/>
                    <w:webHidden/>
                  </w:rPr>
                </w:rPrChange>
              </w:rPr>
              <w:tab/>
            </w:r>
            <w:r w:rsidR="00BA1C62" w:rsidRPr="00A110A6" w:rsidDel="00A110A6">
              <w:rPr>
                <w:noProof/>
                <w:webHidden/>
                <w:sz w:val="16"/>
                <w:rPrChange w:id="144" w:author="Beth Quinlan" w:date="2018-04-05T09:56:00Z">
                  <w:rPr>
                    <w:noProof/>
                    <w:webHidden/>
                  </w:rPr>
                </w:rPrChange>
              </w:rPr>
              <w:delText>15</w:delText>
            </w:r>
          </w:del>
        </w:p>
        <w:p w14:paraId="74A3D273" w14:textId="0F4423CA" w:rsidR="007A6469" w:rsidRPr="00A110A6" w:rsidDel="00A110A6" w:rsidRDefault="007A6469">
          <w:pPr>
            <w:pStyle w:val="TOC1"/>
            <w:tabs>
              <w:tab w:val="right" w:leader="dot" w:pos="9350"/>
            </w:tabs>
            <w:rPr>
              <w:del w:id="145" w:author="Beth Quinlan" w:date="2018-04-05T09:56:00Z"/>
              <w:rFonts w:asciiTheme="minorHAnsi" w:eastAsiaTheme="minorEastAsia" w:hAnsiTheme="minorHAnsi"/>
              <w:noProof/>
              <w:sz w:val="16"/>
              <w:rPrChange w:id="146" w:author="Beth Quinlan" w:date="2018-04-05T09:56:00Z">
                <w:rPr>
                  <w:del w:id="147" w:author="Beth Quinlan" w:date="2018-04-05T09:56:00Z"/>
                  <w:rFonts w:asciiTheme="minorHAnsi" w:eastAsiaTheme="minorEastAsia" w:hAnsiTheme="minorHAnsi"/>
                  <w:noProof/>
                  <w:sz w:val="22"/>
                </w:rPr>
              </w:rPrChange>
            </w:rPr>
          </w:pPr>
          <w:del w:id="148" w:author="Beth Quinlan" w:date="2018-04-05T09:56:00Z">
            <w:r w:rsidRPr="00A110A6" w:rsidDel="00A110A6">
              <w:rPr>
                <w:sz w:val="16"/>
                <w:rPrChange w:id="149" w:author="Beth Quinlan" w:date="2018-04-05T09:56:00Z">
                  <w:rPr>
                    <w:rStyle w:val="Hyperlink"/>
                    <w:noProof/>
                    <w:lang w:val="en"/>
                  </w:rPr>
                </w:rPrChange>
              </w:rPr>
              <w:delText>Exercise 3 – Using Azure Files</w:delText>
            </w:r>
            <w:r w:rsidRPr="00A110A6" w:rsidDel="00A110A6">
              <w:rPr>
                <w:noProof/>
                <w:webHidden/>
                <w:sz w:val="16"/>
                <w:rPrChange w:id="150" w:author="Beth Quinlan" w:date="2018-04-05T09:56:00Z">
                  <w:rPr>
                    <w:noProof/>
                    <w:webHidden/>
                  </w:rPr>
                </w:rPrChange>
              </w:rPr>
              <w:tab/>
            </w:r>
            <w:r w:rsidR="00BA1C62" w:rsidRPr="00A110A6" w:rsidDel="00A110A6">
              <w:rPr>
                <w:noProof/>
                <w:webHidden/>
                <w:sz w:val="16"/>
                <w:rPrChange w:id="151" w:author="Beth Quinlan" w:date="2018-04-05T09:56:00Z">
                  <w:rPr>
                    <w:noProof/>
                    <w:webHidden/>
                  </w:rPr>
                </w:rPrChange>
              </w:rPr>
              <w:delText>17</w:delText>
            </w:r>
          </w:del>
        </w:p>
        <w:p w14:paraId="4BCD8288" w14:textId="63C65E6F" w:rsidR="007A6469" w:rsidRPr="00A110A6" w:rsidDel="00A110A6" w:rsidRDefault="007A6469">
          <w:pPr>
            <w:pStyle w:val="TOC2"/>
            <w:tabs>
              <w:tab w:val="right" w:leader="dot" w:pos="9350"/>
            </w:tabs>
            <w:rPr>
              <w:del w:id="152" w:author="Beth Quinlan" w:date="2018-04-05T09:56:00Z"/>
              <w:rFonts w:asciiTheme="minorHAnsi" w:eastAsiaTheme="minorEastAsia" w:hAnsiTheme="minorHAnsi"/>
              <w:noProof/>
              <w:sz w:val="16"/>
              <w:rPrChange w:id="153" w:author="Beth Quinlan" w:date="2018-04-05T09:56:00Z">
                <w:rPr>
                  <w:del w:id="154" w:author="Beth Quinlan" w:date="2018-04-05T09:56:00Z"/>
                  <w:rFonts w:asciiTheme="minorHAnsi" w:eastAsiaTheme="minorEastAsia" w:hAnsiTheme="minorHAnsi"/>
                  <w:noProof/>
                  <w:sz w:val="22"/>
                </w:rPr>
              </w:rPrChange>
            </w:rPr>
          </w:pPr>
          <w:del w:id="155" w:author="Beth Quinlan" w:date="2018-04-05T09:56:00Z">
            <w:r w:rsidRPr="00A110A6" w:rsidDel="00A110A6">
              <w:rPr>
                <w:sz w:val="16"/>
                <w:rPrChange w:id="156" w:author="Beth Quinlan" w:date="2018-04-05T09:56:00Z">
                  <w:rPr>
                    <w:rStyle w:val="Hyperlink"/>
                    <w:noProof/>
                    <w:lang w:val="en"/>
                  </w:rPr>
                </w:rPrChange>
              </w:rPr>
              <w:delText>Task 1 – Create your file share and directory</w:delText>
            </w:r>
            <w:r w:rsidRPr="00A110A6" w:rsidDel="00A110A6">
              <w:rPr>
                <w:noProof/>
                <w:webHidden/>
                <w:sz w:val="16"/>
                <w:rPrChange w:id="157" w:author="Beth Quinlan" w:date="2018-04-05T09:56:00Z">
                  <w:rPr>
                    <w:noProof/>
                    <w:webHidden/>
                  </w:rPr>
                </w:rPrChange>
              </w:rPr>
              <w:tab/>
            </w:r>
            <w:r w:rsidR="00BA1C62" w:rsidRPr="00A110A6" w:rsidDel="00A110A6">
              <w:rPr>
                <w:noProof/>
                <w:webHidden/>
                <w:sz w:val="16"/>
                <w:rPrChange w:id="158" w:author="Beth Quinlan" w:date="2018-04-05T09:56:00Z">
                  <w:rPr>
                    <w:noProof/>
                    <w:webHidden/>
                  </w:rPr>
                </w:rPrChange>
              </w:rPr>
              <w:delText>17</w:delText>
            </w:r>
          </w:del>
        </w:p>
        <w:p w14:paraId="261585E2" w14:textId="515A9C42" w:rsidR="007A6469" w:rsidRPr="00A110A6" w:rsidDel="00A110A6" w:rsidRDefault="007A6469">
          <w:pPr>
            <w:pStyle w:val="TOC2"/>
            <w:tabs>
              <w:tab w:val="right" w:leader="dot" w:pos="9350"/>
            </w:tabs>
            <w:rPr>
              <w:del w:id="159" w:author="Beth Quinlan" w:date="2018-04-05T09:56:00Z"/>
              <w:rFonts w:asciiTheme="minorHAnsi" w:eastAsiaTheme="minorEastAsia" w:hAnsiTheme="minorHAnsi"/>
              <w:noProof/>
              <w:sz w:val="16"/>
              <w:rPrChange w:id="160" w:author="Beth Quinlan" w:date="2018-04-05T09:56:00Z">
                <w:rPr>
                  <w:del w:id="161" w:author="Beth Quinlan" w:date="2018-04-05T09:56:00Z"/>
                  <w:rFonts w:asciiTheme="minorHAnsi" w:eastAsiaTheme="minorEastAsia" w:hAnsiTheme="minorHAnsi"/>
                  <w:noProof/>
                  <w:sz w:val="22"/>
                </w:rPr>
              </w:rPrChange>
            </w:rPr>
          </w:pPr>
          <w:del w:id="162" w:author="Beth Quinlan" w:date="2018-04-05T09:56:00Z">
            <w:r w:rsidRPr="00A110A6" w:rsidDel="00A110A6">
              <w:rPr>
                <w:sz w:val="16"/>
                <w:rPrChange w:id="163" w:author="Beth Quinlan" w:date="2018-04-05T09:56:00Z">
                  <w:rPr>
                    <w:rStyle w:val="Hyperlink"/>
                    <w:noProof/>
                    <w:lang w:val="en"/>
                  </w:rPr>
                </w:rPrChange>
              </w:rPr>
              <w:delText>Task 2 – RDP in to your VM and connect to the file share</w:delText>
            </w:r>
            <w:r w:rsidRPr="00A110A6" w:rsidDel="00A110A6">
              <w:rPr>
                <w:noProof/>
                <w:webHidden/>
                <w:sz w:val="16"/>
                <w:rPrChange w:id="164" w:author="Beth Quinlan" w:date="2018-04-05T09:56:00Z">
                  <w:rPr>
                    <w:noProof/>
                    <w:webHidden/>
                  </w:rPr>
                </w:rPrChange>
              </w:rPr>
              <w:tab/>
            </w:r>
            <w:r w:rsidR="00BA1C62" w:rsidRPr="00A110A6" w:rsidDel="00A110A6">
              <w:rPr>
                <w:noProof/>
                <w:webHidden/>
                <w:sz w:val="16"/>
                <w:rPrChange w:id="165" w:author="Beth Quinlan" w:date="2018-04-05T09:56:00Z">
                  <w:rPr>
                    <w:noProof/>
                    <w:webHidden/>
                  </w:rPr>
                </w:rPrChange>
              </w:rPr>
              <w:delText>20</w:delText>
            </w:r>
          </w:del>
        </w:p>
        <w:p w14:paraId="100399F2" w14:textId="1E19DDA6" w:rsidR="00DC00AE" w:rsidRDefault="00DC00AE">
          <w:r w:rsidRPr="00A110A6">
            <w:rPr>
              <w:b/>
              <w:bCs/>
              <w:noProof/>
              <w:sz w:val="16"/>
              <w:rPrChange w:id="166" w:author="Beth Quinlan" w:date="2018-04-05T09:56:00Z">
                <w:rPr>
                  <w:b/>
                  <w:bCs/>
                  <w:noProof/>
                </w:rPr>
              </w:rPrChange>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06B9F08D" w:rsidR="00AC3CAB" w:rsidRDefault="00735135" w:rsidP="007B13CB">
      <w:pPr>
        <w:pStyle w:val="Heading1"/>
        <w:ind w:left="360" w:firstLine="0"/>
        <w:rPr>
          <w:lang w:val="en"/>
        </w:rPr>
      </w:pPr>
      <w:bookmarkStart w:id="167" w:name="_Toc510688390"/>
      <w:r>
        <w:rPr>
          <w:lang w:val="en"/>
        </w:rPr>
        <w:lastRenderedPageBreak/>
        <w:t>Working with Azure Storage</w:t>
      </w:r>
      <w:bookmarkEnd w:id="167"/>
    </w:p>
    <w:p w14:paraId="100399F7" w14:textId="5529B180" w:rsidR="00C80421" w:rsidRPr="00C80421" w:rsidRDefault="00332819" w:rsidP="00735135">
      <w:pPr>
        <w:ind w:left="360" w:firstLine="0"/>
        <w:rPr>
          <w:lang w:val="en"/>
        </w:rPr>
      </w:pPr>
      <w:r>
        <w:t xml:space="preserve">In this </w:t>
      </w:r>
      <w:r w:rsidR="00744C8F">
        <w:t>lab</w:t>
      </w:r>
      <w:r>
        <w:t>, you will</w:t>
      </w:r>
      <w:r w:rsidR="00735135">
        <w:t xml:space="preserve"> learn</w:t>
      </w:r>
      <w:r w:rsidR="00C80421" w:rsidRPr="00C80421">
        <w:rPr>
          <w:lang w:val="en"/>
        </w:rPr>
        <w:t>:</w:t>
      </w:r>
    </w:p>
    <w:p w14:paraId="60BBAE73" w14:textId="5FD8F094" w:rsidR="00735135" w:rsidRDefault="000810CA" w:rsidP="00E84FF9">
      <w:pPr>
        <w:pStyle w:val="ListParagraph"/>
        <w:numPr>
          <w:ilvl w:val="0"/>
          <w:numId w:val="7"/>
        </w:numPr>
      </w:pPr>
      <w:r>
        <w:t xml:space="preserve">How to create an </w:t>
      </w:r>
      <w:r w:rsidR="00735135">
        <w:t>Azure Storage account and VM using an ARM template</w:t>
      </w:r>
      <w:r w:rsidR="005C7C2A">
        <w:t>. The VM will output diagnostics information to the storage account</w:t>
      </w:r>
    </w:p>
    <w:p w14:paraId="1BDBE081" w14:textId="77777777" w:rsidR="00735135" w:rsidRDefault="00735135" w:rsidP="00E84FF9">
      <w:pPr>
        <w:pStyle w:val="ListParagraph"/>
        <w:numPr>
          <w:ilvl w:val="0"/>
          <w:numId w:val="7"/>
        </w:numPr>
      </w:pPr>
      <w:r>
        <w:t>How to add Windows Azure Diagnostics to an ARM template</w:t>
      </w:r>
    </w:p>
    <w:p w14:paraId="5DA2BCE7" w14:textId="77777777" w:rsidR="00735135" w:rsidRDefault="00735135" w:rsidP="00E84FF9">
      <w:pPr>
        <w:pStyle w:val="ListParagraph"/>
        <w:numPr>
          <w:ilvl w:val="0"/>
          <w:numId w:val="7"/>
        </w:numPr>
      </w:pPr>
      <w:r>
        <w:t>How to use Microsoft Azure Storage Explorer</w:t>
      </w:r>
    </w:p>
    <w:p w14:paraId="4E2D7C49" w14:textId="77777777" w:rsidR="00735135" w:rsidRDefault="00735135" w:rsidP="00735135">
      <w:pPr>
        <w:pStyle w:val="ListParagraph"/>
        <w:numPr>
          <w:ilvl w:val="0"/>
          <w:numId w:val="7"/>
        </w:numPr>
      </w:pPr>
      <w:r>
        <w:t>How to setup a SAS key on a blob container to share access to another user</w:t>
      </w:r>
    </w:p>
    <w:p w14:paraId="100399F8" w14:textId="6524374D" w:rsidR="000810CA" w:rsidRDefault="00735135" w:rsidP="00735135">
      <w:pPr>
        <w:pStyle w:val="ListParagraph"/>
        <w:numPr>
          <w:ilvl w:val="0"/>
          <w:numId w:val="7"/>
        </w:numPr>
      </w:pPr>
      <w:r>
        <w:t>How to implement Azure Files functionality</w:t>
      </w:r>
    </w:p>
    <w:p w14:paraId="10039A00" w14:textId="77777777" w:rsidR="00332819" w:rsidRDefault="00332819" w:rsidP="007B13CB">
      <w:pPr>
        <w:pStyle w:val="Heading2"/>
      </w:pPr>
      <w:bookmarkStart w:id="168" w:name="_Toc510688391"/>
      <w:r>
        <w:t>Prerequisites</w:t>
      </w:r>
      <w:bookmarkEnd w:id="168"/>
    </w:p>
    <w:p w14:paraId="10039A01" w14:textId="77777777" w:rsidR="00332819" w:rsidRDefault="00332819" w:rsidP="007B13CB">
      <w:r>
        <w:t>The following is required to complete this hands-on lab:</w:t>
      </w:r>
    </w:p>
    <w:p w14:paraId="395C83A8" w14:textId="77777777" w:rsidR="005C7C2A" w:rsidRDefault="005C7C2A" w:rsidP="00E84FF9">
      <w:pPr>
        <w:pStyle w:val="ListParagraph"/>
        <w:numPr>
          <w:ilvl w:val="0"/>
          <w:numId w:val="15"/>
        </w:numPr>
      </w:pPr>
      <w:r>
        <w:t>Microsoft Visual Studio 2015 Professional or Enterprise Edition with Update 3</w:t>
      </w:r>
    </w:p>
    <w:p w14:paraId="719236C3" w14:textId="77777777" w:rsidR="005C7C2A" w:rsidRDefault="005C7C2A" w:rsidP="00E84FF9">
      <w:pPr>
        <w:pStyle w:val="ListParagraph"/>
        <w:numPr>
          <w:ilvl w:val="0"/>
          <w:numId w:val="15"/>
        </w:numPr>
      </w:pPr>
      <w:r>
        <w:t>Microsoft Azure SDK for .NET (VS 2015) – 2.9.6</w:t>
      </w:r>
    </w:p>
    <w:p w14:paraId="19670EAD" w14:textId="77777777" w:rsidR="005C7C2A" w:rsidRDefault="005C7C2A" w:rsidP="00E84FF9">
      <w:pPr>
        <w:pStyle w:val="ListParagraph"/>
        <w:numPr>
          <w:ilvl w:val="0"/>
          <w:numId w:val="15"/>
        </w:numPr>
      </w:pPr>
      <w:r>
        <w:t>A Microsoft Azure subscription</w:t>
      </w:r>
    </w:p>
    <w:p w14:paraId="2D74F413" w14:textId="1B031EEB" w:rsidR="0080465F" w:rsidRDefault="0080465F" w:rsidP="005C7C2A">
      <w:pPr>
        <w:pStyle w:val="ListParagraph"/>
        <w:ind w:left="1080" w:firstLine="0"/>
      </w:pPr>
    </w:p>
    <w:p w14:paraId="0A220614" w14:textId="77777777" w:rsidR="005C7C2A" w:rsidRDefault="005C7C2A">
      <w:pPr>
        <w:rPr>
          <w:rFonts w:eastAsia="Times New Roman" w:cs="Times New Roman"/>
          <w:b/>
          <w:color w:val="000000" w:themeColor="text1"/>
          <w:sz w:val="28"/>
          <w:szCs w:val="36"/>
          <w:lang w:val="en"/>
        </w:rPr>
      </w:pPr>
      <w:bookmarkStart w:id="169" w:name="bkmk_setupwindowsazure"/>
      <w:bookmarkEnd w:id="169"/>
      <w:r>
        <w:rPr>
          <w:lang w:val="en"/>
        </w:rPr>
        <w:br w:type="page"/>
      </w:r>
    </w:p>
    <w:p w14:paraId="4756F431" w14:textId="3747888E" w:rsidR="005C7C2A" w:rsidRDefault="005C7C2A" w:rsidP="005C7C2A">
      <w:pPr>
        <w:pStyle w:val="Heading1"/>
        <w:rPr>
          <w:lang w:val="en"/>
        </w:rPr>
      </w:pPr>
      <w:bookmarkStart w:id="170" w:name="_Toc510688392"/>
      <w:r>
        <w:rPr>
          <w:lang w:val="en"/>
        </w:rPr>
        <w:lastRenderedPageBreak/>
        <w:t>Exercise 1 – Storage Account and Environment Setup</w:t>
      </w:r>
      <w:bookmarkEnd w:id="170"/>
    </w:p>
    <w:p w14:paraId="10039A07" w14:textId="54A40277" w:rsidR="002D13F5" w:rsidRPr="00C80421" w:rsidRDefault="002D13F5" w:rsidP="002D13F5">
      <w:pPr>
        <w:pStyle w:val="Heading2"/>
        <w:rPr>
          <w:lang w:val="en"/>
        </w:rPr>
      </w:pPr>
      <w:bookmarkStart w:id="171" w:name="_Toc510688393"/>
      <w:r>
        <w:rPr>
          <w:lang w:val="en"/>
        </w:rPr>
        <w:t xml:space="preserve">Task 1 – </w:t>
      </w:r>
      <w:r w:rsidR="00283010">
        <w:rPr>
          <w:lang w:val="en"/>
        </w:rPr>
        <w:t>Setup your Azure Resource Manager (ARM) template</w:t>
      </w:r>
      <w:bookmarkEnd w:id="171"/>
    </w:p>
    <w:p w14:paraId="190DD8F6" w14:textId="21638D6F" w:rsidR="0080465F" w:rsidRPr="0080465F" w:rsidRDefault="00283010" w:rsidP="0080465F">
      <w:pPr>
        <w:pStyle w:val="ListParagraph"/>
        <w:ind w:firstLine="0"/>
        <w:rPr>
          <w:rFonts w:cs="Times New Roman"/>
        </w:rPr>
      </w:pPr>
      <w:r>
        <w:rPr>
          <w:rFonts w:cs="Times New Roman"/>
        </w:rPr>
        <w:t>In this lab exercise, you will be modifying an existing ARM template</w:t>
      </w:r>
      <w:r w:rsidR="005479AF">
        <w:rPr>
          <w:rFonts w:cs="Times New Roman"/>
        </w:rPr>
        <w:t xml:space="preserve"> to add the Windows Azure Diagnostics feature. Windows Azure Diagnostics will be used to gather diagnostic information from the virtual machine and that information will be sent to an Azure Storage table.</w:t>
      </w:r>
    </w:p>
    <w:p w14:paraId="10039A0B" w14:textId="77777777" w:rsidR="00767DB2" w:rsidRPr="002D13F5" w:rsidRDefault="00767DB2" w:rsidP="002D13F5">
      <w:pPr>
        <w:pStyle w:val="ListParagraph"/>
        <w:ind w:firstLine="0"/>
        <w:rPr>
          <w:rFonts w:cs="Times New Roman"/>
        </w:rPr>
      </w:pPr>
    </w:p>
    <w:p w14:paraId="18FF8258" w14:textId="77777777" w:rsidR="000147C7" w:rsidRPr="000147C7" w:rsidRDefault="00BB4477" w:rsidP="00EC676E">
      <w:pPr>
        <w:pStyle w:val="ListParagraph"/>
        <w:numPr>
          <w:ilvl w:val="0"/>
          <w:numId w:val="8"/>
        </w:numPr>
        <w:contextualSpacing w:val="0"/>
        <w:rPr>
          <w:ins w:id="172" w:author="Beth Quinlan" w:date="2018-04-05T07:59:00Z"/>
          <w:rFonts w:cs="Times New Roman"/>
          <w:rPrChange w:id="173" w:author="Beth Quinlan" w:date="2018-04-05T07:59:00Z">
            <w:rPr>
              <w:ins w:id="174" w:author="Beth Quinlan" w:date="2018-04-05T07:59:00Z"/>
              <w:b/>
            </w:rPr>
          </w:rPrChange>
        </w:rPr>
      </w:pPr>
      <w:r>
        <w:t xml:space="preserve">Open </w:t>
      </w:r>
      <w:r w:rsidRPr="00B03DFC">
        <w:rPr>
          <w:b/>
          <w:rPrChange w:id="175" w:author="Beth Quinlan" w:date="2018-04-11T13:30:00Z">
            <w:rPr/>
          </w:rPrChange>
        </w:rPr>
        <w:t>Visual Studio</w:t>
      </w:r>
      <w:r>
        <w:t xml:space="preserve"> as an Administrator and select </w:t>
      </w:r>
      <w:r w:rsidRPr="00BB4477">
        <w:rPr>
          <w:b/>
        </w:rPr>
        <w:t>File | Open | Project/Solution</w:t>
      </w:r>
      <w:r>
        <w:t xml:space="preserve"> and browse to </w:t>
      </w:r>
      <w:r w:rsidR="00EC676E" w:rsidRPr="00EC676E">
        <w:rPr>
          <w:b/>
        </w:rPr>
        <w:t>C:\AzureIaaSWS\M3 - Azure Storage</w:t>
      </w:r>
      <w:r w:rsidR="00F35379" w:rsidRPr="00EC676E">
        <w:rPr>
          <w:b/>
        </w:rPr>
        <w:t>\Labs</w:t>
      </w:r>
      <w:r w:rsidR="00F35379" w:rsidRPr="00F35379">
        <w:rPr>
          <w:b/>
        </w:rPr>
        <w:t>\</w:t>
      </w:r>
      <w:r w:rsidRPr="00BB4477">
        <w:rPr>
          <w:b/>
        </w:rPr>
        <w:t>Exercise1\Begin\</w:t>
      </w:r>
      <w:proofErr w:type="spellStart"/>
      <w:r w:rsidRPr="00BB4477">
        <w:rPr>
          <w:b/>
        </w:rPr>
        <w:t>DeployStorage</w:t>
      </w:r>
      <w:proofErr w:type="spellEnd"/>
      <w:ins w:id="176" w:author="Beth Quinlan" w:date="2018-04-05T07:59:00Z">
        <w:r w:rsidR="000147C7">
          <w:rPr>
            <w:b/>
          </w:rPr>
          <w:t xml:space="preserve">.  </w:t>
        </w:r>
      </w:ins>
    </w:p>
    <w:p w14:paraId="41A65C7A" w14:textId="31CCCDCA" w:rsidR="00BB4477" w:rsidRPr="00BB4477" w:rsidRDefault="00BB4477" w:rsidP="00EC676E">
      <w:pPr>
        <w:pStyle w:val="ListParagraph"/>
        <w:numPr>
          <w:ilvl w:val="0"/>
          <w:numId w:val="8"/>
        </w:numPr>
        <w:contextualSpacing w:val="0"/>
        <w:rPr>
          <w:rFonts w:cs="Times New Roman"/>
        </w:rPr>
      </w:pPr>
      <w:del w:id="177" w:author="Beth Quinlan" w:date="2018-04-05T07:59:00Z">
        <w:r w:rsidDel="000147C7">
          <w:delText xml:space="preserve"> and s</w:delText>
        </w:r>
      </w:del>
      <w:ins w:id="178" w:author="Beth Quinlan" w:date="2018-04-05T07:59:00Z">
        <w:r w:rsidR="000147C7">
          <w:t>S</w:t>
        </w:r>
      </w:ins>
      <w:r>
        <w:t xml:space="preserve">elect the </w:t>
      </w:r>
      <w:r w:rsidRPr="00BB4477">
        <w:rPr>
          <w:b/>
        </w:rPr>
        <w:t>DeployStorage.sln</w:t>
      </w:r>
      <w:r>
        <w:t xml:space="preserve"> file</w:t>
      </w:r>
      <w:ins w:id="179" w:author="Beth Quinlan" w:date="2018-04-05T07:59:00Z">
        <w:r w:rsidR="000147C7">
          <w:t xml:space="preserve"> and </w:t>
        </w:r>
      </w:ins>
      <w:del w:id="180" w:author="Beth Quinlan" w:date="2018-04-05T07:59:00Z">
        <w:r w:rsidDel="000147C7">
          <w:delText>.</w:delText>
        </w:r>
      </w:del>
      <w:ins w:id="181" w:author="Beth Quinlan" w:date="2018-04-05T07:59:00Z">
        <w:r w:rsidR="000147C7">
          <w:t>c</w:t>
        </w:r>
      </w:ins>
      <w:ins w:id="182" w:author="Beth Quinlan" w:date="2018-04-05T07:58:00Z">
        <w:r w:rsidR="007F4533">
          <w:t xml:space="preserve">lick </w:t>
        </w:r>
        <w:r w:rsidR="007F4533" w:rsidRPr="000147C7">
          <w:rPr>
            <w:b/>
            <w:rPrChange w:id="183" w:author="Beth Quinlan" w:date="2018-04-05T07:58:00Z">
              <w:rPr/>
            </w:rPrChange>
          </w:rPr>
          <w:t>Open</w:t>
        </w:r>
        <w:r w:rsidR="007F4533">
          <w:t>.</w:t>
        </w:r>
      </w:ins>
    </w:p>
    <w:p w14:paraId="70850BEA" w14:textId="77777777" w:rsidR="00B03DFC" w:rsidRPr="00B03DFC" w:rsidRDefault="00581CC9" w:rsidP="00681505">
      <w:pPr>
        <w:pStyle w:val="ListParagraph"/>
        <w:numPr>
          <w:ilvl w:val="0"/>
          <w:numId w:val="8"/>
        </w:numPr>
        <w:contextualSpacing w:val="0"/>
        <w:rPr>
          <w:ins w:id="184" w:author="Beth Quinlan" w:date="2018-04-11T13:31:00Z"/>
          <w:rFonts w:cs="Times New Roman"/>
          <w:rPrChange w:id="185" w:author="Beth Quinlan" w:date="2018-04-11T13:31:00Z">
            <w:rPr>
              <w:ins w:id="186" w:author="Beth Quinlan" w:date="2018-04-11T13:31:00Z"/>
            </w:rPr>
          </w:rPrChange>
        </w:rPr>
      </w:pPr>
      <w:r>
        <w:t>The pre-existing template has everything it needs for a deployment ‘without’ diagnostics</w:t>
      </w:r>
      <w:ins w:id="187" w:author="Beth Quinlan" w:date="2018-04-05T07:59:00Z">
        <w:r w:rsidR="000147C7">
          <w:t>;</w:t>
        </w:r>
      </w:ins>
      <w:del w:id="188" w:author="Beth Quinlan" w:date="2018-04-05T07:59:00Z">
        <w:r w:rsidDel="000147C7">
          <w:delText>,</w:delText>
        </w:r>
      </w:del>
      <w:r>
        <w:t xml:space="preserve"> however</w:t>
      </w:r>
      <w:ins w:id="189" w:author="Beth Quinlan" w:date="2018-04-05T07:59:00Z">
        <w:r w:rsidR="000147C7">
          <w:t>,</w:t>
        </w:r>
      </w:ins>
      <w:r>
        <w:t xml:space="preserve"> you will want to gather diagnostics from the virtual machine. </w:t>
      </w:r>
    </w:p>
    <w:p w14:paraId="746C238B" w14:textId="15FB9B64" w:rsidR="00581CC9" w:rsidRPr="00B03DFC" w:rsidRDefault="00581CC9">
      <w:pPr>
        <w:ind w:left="1080" w:firstLine="0"/>
        <w:rPr>
          <w:rFonts w:cs="Times New Roman"/>
        </w:rPr>
        <w:pPrChange w:id="190" w:author="Beth Quinlan" w:date="2018-04-11T13:31:00Z">
          <w:pPr>
            <w:pStyle w:val="ListParagraph"/>
            <w:numPr>
              <w:numId w:val="8"/>
            </w:numPr>
            <w:ind w:left="1080"/>
            <w:contextualSpacing w:val="0"/>
          </w:pPr>
        </w:pPrChange>
      </w:pPr>
      <w:r>
        <w:t xml:space="preserve">From within Solution Explorer, click on the </w:t>
      </w:r>
      <w:proofErr w:type="spellStart"/>
      <w:r w:rsidRPr="00B03DFC">
        <w:rPr>
          <w:b/>
        </w:rPr>
        <w:t>WindowsVirtualMachine.json</w:t>
      </w:r>
      <w:proofErr w:type="spellEnd"/>
      <w:r>
        <w:t xml:space="preserve"> file which should open the JSON outline editor on the left-hand side of your Visual Studio window. If the JSON Outline editor does not appear, select the </w:t>
      </w:r>
      <w:r w:rsidRPr="00B03DFC">
        <w:rPr>
          <w:b/>
        </w:rPr>
        <w:t>View | Other Windows | JSON Outline</w:t>
      </w:r>
      <w:r>
        <w:t xml:space="preserve"> menu.</w:t>
      </w:r>
    </w:p>
    <w:p w14:paraId="42646EE3" w14:textId="7FB28675" w:rsidR="00972EB6" w:rsidRPr="009D528B" w:rsidRDefault="009D528B" w:rsidP="00681505">
      <w:pPr>
        <w:pStyle w:val="ListParagraph"/>
        <w:numPr>
          <w:ilvl w:val="0"/>
          <w:numId w:val="8"/>
        </w:numPr>
        <w:contextualSpacing w:val="0"/>
        <w:rPr>
          <w:rFonts w:cs="Times New Roman"/>
        </w:rPr>
      </w:pPr>
      <w:r>
        <w:t xml:space="preserve">Right-click on the </w:t>
      </w:r>
      <w:r w:rsidRPr="009D528B">
        <w:rPr>
          <w:i/>
        </w:rPr>
        <w:t>resources</w:t>
      </w:r>
      <w:r>
        <w:t xml:space="preserve"> </w:t>
      </w:r>
      <w:proofErr w:type="spellStart"/>
      <w:r>
        <w:t>treeview</w:t>
      </w:r>
      <w:proofErr w:type="spellEnd"/>
      <w:r>
        <w:t xml:space="preserve"> item and select </w:t>
      </w:r>
      <w:r w:rsidRPr="009D528B">
        <w:rPr>
          <w:b/>
        </w:rPr>
        <w:t>Add New Resource</w:t>
      </w:r>
      <w:r w:rsidR="003D6949">
        <w:t>.</w:t>
      </w:r>
    </w:p>
    <w:p w14:paraId="5F7D23CD" w14:textId="02F3F2EA" w:rsidR="009D528B" w:rsidRPr="00BB4477" w:rsidRDefault="009D528B" w:rsidP="009D528B">
      <w:pPr>
        <w:pStyle w:val="ListParagraph"/>
        <w:ind w:left="1080" w:firstLine="0"/>
        <w:contextualSpacing w:val="0"/>
        <w:rPr>
          <w:rFonts w:cs="Times New Roman"/>
        </w:rPr>
      </w:pPr>
      <w:r>
        <w:rPr>
          <w:noProof/>
          <w:lang w:val="da-DK" w:eastAsia="da-DK"/>
        </w:rPr>
        <w:drawing>
          <wp:inline distT="0" distB="0" distL="0" distR="0" wp14:anchorId="63BA9CF3" wp14:editId="2883EDFB">
            <wp:extent cx="2570618" cy="2112837"/>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8319" cy="2119167"/>
                    </a:xfrm>
                    <a:prstGeom prst="rect">
                      <a:avLst/>
                    </a:prstGeom>
                  </pic:spPr>
                </pic:pic>
              </a:graphicData>
            </a:graphic>
          </wp:inline>
        </w:drawing>
      </w:r>
    </w:p>
    <w:p w14:paraId="48D40138" w14:textId="77777777" w:rsidR="00E44AFE" w:rsidRDefault="00E44AFE">
      <w:r>
        <w:br w:type="page"/>
      </w:r>
    </w:p>
    <w:p w14:paraId="24CB45B1" w14:textId="3971B543" w:rsidR="000147C7" w:rsidRPr="006E62AA" w:rsidRDefault="00E44AFE" w:rsidP="00E84FF9">
      <w:pPr>
        <w:pStyle w:val="ListParagraph"/>
        <w:numPr>
          <w:ilvl w:val="0"/>
          <w:numId w:val="8"/>
        </w:numPr>
        <w:contextualSpacing w:val="0"/>
        <w:rPr>
          <w:ins w:id="191" w:author="Beth Quinlan" w:date="2018-04-05T08:02:00Z"/>
          <w:rFonts w:cs="Times New Roman"/>
        </w:rPr>
      </w:pPr>
      <w:r>
        <w:lastRenderedPageBreak/>
        <w:t xml:space="preserve">Scroll down in the </w:t>
      </w:r>
      <w:ins w:id="192" w:author="Beth Quinlan" w:date="2018-04-11T13:31:00Z">
        <w:r w:rsidR="00B03DFC" w:rsidRPr="00B03DFC">
          <w:rPr>
            <w:i/>
            <w:rPrChange w:id="193" w:author="Beth Quinlan" w:date="2018-04-11T13:31:00Z">
              <w:rPr/>
            </w:rPrChange>
          </w:rPr>
          <w:t xml:space="preserve">Add </w:t>
        </w:r>
      </w:ins>
      <w:del w:id="194" w:author="Beth Quinlan" w:date="2018-04-11T13:31:00Z">
        <w:r w:rsidRPr="00B03DFC" w:rsidDel="00B03DFC">
          <w:rPr>
            <w:i/>
            <w:rPrChange w:id="195" w:author="Beth Quinlan" w:date="2018-04-11T13:31:00Z">
              <w:rPr/>
            </w:rPrChange>
          </w:rPr>
          <w:delText>r</w:delText>
        </w:r>
      </w:del>
      <w:ins w:id="196" w:author="Beth Quinlan" w:date="2018-04-11T13:31:00Z">
        <w:r w:rsidR="00B03DFC" w:rsidRPr="00B03DFC">
          <w:rPr>
            <w:i/>
            <w:rPrChange w:id="197" w:author="Beth Quinlan" w:date="2018-04-11T13:31:00Z">
              <w:rPr/>
            </w:rPrChange>
          </w:rPr>
          <w:t>R</w:t>
        </w:r>
      </w:ins>
      <w:r w:rsidRPr="00B03DFC">
        <w:rPr>
          <w:i/>
          <w:rPrChange w:id="198" w:author="Beth Quinlan" w:date="2018-04-11T13:31:00Z">
            <w:rPr/>
          </w:rPrChange>
        </w:rPr>
        <w:t>esource</w:t>
      </w:r>
      <w:r>
        <w:t xml:space="preserve"> window and</w:t>
      </w:r>
      <w:ins w:id="199" w:author="Beth Quinlan" w:date="2018-04-05T08:02:00Z">
        <w:r w:rsidR="000147C7">
          <w:t>:</w:t>
        </w:r>
      </w:ins>
    </w:p>
    <w:p w14:paraId="4B68DC7C" w14:textId="35AFD358" w:rsidR="000147C7" w:rsidRPr="006E62AA" w:rsidRDefault="00E44AFE">
      <w:pPr>
        <w:pStyle w:val="ListParagraph"/>
        <w:numPr>
          <w:ilvl w:val="1"/>
          <w:numId w:val="36"/>
        </w:numPr>
        <w:contextualSpacing w:val="0"/>
        <w:rPr>
          <w:ins w:id="200" w:author="Beth Quinlan" w:date="2018-04-05T08:01:00Z"/>
          <w:rFonts w:cs="Times New Roman"/>
        </w:rPr>
        <w:pPrChange w:id="201" w:author="Beth Quinlan" w:date="2018-04-05T08:02:00Z">
          <w:pPr>
            <w:pStyle w:val="ListParagraph"/>
            <w:numPr>
              <w:numId w:val="8"/>
            </w:numPr>
            <w:ind w:left="1080"/>
            <w:contextualSpacing w:val="0"/>
          </w:pPr>
        </w:pPrChange>
      </w:pPr>
      <w:del w:id="202" w:author="Beth Quinlan" w:date="2018-04-05T08:02:00Z">
        <w:r w:rsidDel="000147C7">
          <w:delText xml:space="preserve"> s</w:delText>
        </w:r>
      </w:del>
      <w:ins w:id="203" w:author="Beth Quinlan" w:date="2018-04-05T08:02:00Z">
        <w:r w:rsidR="000147C7">
          <w:t>S</w:t>
        </w:r>
      </w:ins>
      <w:r>
        <w:t xml:space="preserve">elect the </w:t>
      </w:r>
      <w:r w:rsidRPr="00E44AFE">
        <w:rPr>
          <w:b/>
        </w:rPr>
        <w:t>Microsoft Azure Diagnostics Extension</w:t>
      </w:r>
      <w:r>
        <w:t xml:space="preserve">. </w:t>
      </w:r>
    </w:p>
    <w:p w14:paraId="666908B5" w14:textId="77777777" w:rsidR="000147C7" w:rsidRPr="006E62AA" w:rsidRDefault="00E44AFE">
      <w:pPr>
        <w:pStyle w:val="ListParagraph"/>
        <w:numPr>
          <w:ilvl w:val="1"/>
          <w:numId w:val="36"/>
        </w:numPr>
        <w:contextualSpacing w:val="0"/>
        <w:rPr>
          <w:ins w:id="204" w:author="Beth Quinlan" w:date="2018-04-05T08:01:00Z"/>
          <w:rFonts w:cs="Times New Roman"/>
        </w:rPr>
        <w:pPrChange w:id="205" w:author="Beth Quinlan" w:date="2018-04-05T08:02:00Z">
          <w:pPr>
            <w:pStyle w:val="ListParagraph"/>
            <w:numPr>
              <w:ilvl w:val="1"/>
              <w:numId w:val="8"/>
            </w:numPr>
            <w:ind w:left="1800"/>
            <w:contextualSpacing w:val="0"/>
          </w:pPr>
        </w:pPrChange>
      </w:pPr>
      <w:r>
        <w:t xml:space="preserve">Enter a name (the name is up to you) in the </w:t>
      </w:r>
      <w:r w:rsidRPr="00E44AFE">
        <w:rPr>
          <w:b/>
        </w:rPr>
        <w:t>Name</w:t>
      </w:r>
      <w:r>
        <w:t xml:space="preserve"> field and leave the other settings as they are. Since you only have one VM being created and one storage account, the diagnostics will be placed in the single storage account. </w:t>
      </w:r>
    </w:p>
    <w:p w14:paraId="1EA8EADB" w14:textId="04C9B9E7" w:rsidR="00972EB6" w:rsidRPr="00E44AFE" w:rsidRDefault="00E44AFE">
      <w:pPr>
        <w:pStyle w:val="ListParagraph"/>
        <w:numPr>
          <w:ilvl w:val="1"/>
          <w:numId w:val="36"/>
        </w:numPr>
        <w:contextualSpacing w:val="0"/>
        <w:rPr>
          <w:rFonts w:cs="Times New Roman"/>
        </w:rPr>
        <w:pPrChange w:id="206" w:author="Beth Quinlan" w:date="2018-04-05T08:02:00Z">
          <w:pPr>
            <w:pStyle w:val="ListParagraph"/>
            <w:numPr>
              <w:numId w:val="8"/>
            </w:numPr>
            <w:ind w:left="1080"/>
            <w:contextualSpacing w:val="0"/>
          </w:pPr>
        </w:pPrChange>
      </w:pPr>
      <w:del w:id="207" w:author="Beth Quinlan" w:date="2018-04-05T08:03:00Z">
        <w:r w:rsidDel="000147C7">
          <w:delText xml:space="preserve">Select </w:delText>
        </w:r>
      </w:del>
      <w:ins w:id="208" w:author="Beth Quinlan" w:date="2018-04-05T08:03:00Z">
        <w:r w:rsidR="000147C7">
          <w:t xml:space="preserve">Click </w:t>
        </w:r>
      </w:ins>
      <w:r>
        <w:t xml:space="preserve">the </w:t>
      </w:r>
      <w:r w:rsidRPr="00E44AFE">
        <w:rPr>
          <w:b/>
        </w:rPr>
        <w:t>Add</w:t>
      </w:r>
      <w:r>
        <w:t xml:space="preserve"> button.</w:t>
      </w:r>
    </w:p>
    <w:p w14:paraId="11E4A378" w14:textId="1098D7C7" w:rsidR="00E44AFE" w:rsidRDefault="00E44AFE" w:rsidP="00E44AFE">
      <w:pPr>
        <w:pStyle w:val="ListParagraph"/>
        <w:ind w:left="1080" w:firstLine="0"/>
        <w:contextualSpacing w:val="0"/>
        <w:rPr>
          <w:rFonts w:cs="Times New Roman"/>
        </w:rPr>
      </w:pPr>
      <w:r>
        <w:rPr>
          <w:noProof/>
          <w:lang w:val="da-DK" w:eastAsia="da-DK"/>
        </w:rPr>
        <w:drawing>
          <wp:inline distT="0" distB="0" distL="0" distR="0" wp14:anchorId="529AA2DE" wp14:editId="53FF7685">
            <wp:extent cx="4762831" cy="35929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9979" cy="3598379"/>
                    </a:xfrm>
                    <a:prstGeom prst="rect">
                      <a:avLst/>
                    </a:prstGeom>
                  </pic:spPr>
                </pic:pic>
              </a:graphicData>
            </a:graphic>
          </wp:inline>
        </w:drawing>
      </w:r>
    </w:p>
    <w:p w14:paraId="10039A0D" w14:textId="77777777" w:rsidR="00767DB2" w:rsidRDefault="00767DB2" w:rsidP="00767DB2">
      <w:pPr>
        <w:pStyle w:val="ListParagraph"/>
        <w:ind w:firstLine="0"/>
        <w:rPr>
          <w:rFonts w:cs="Times New Roman"/>
        </w:rPr>
      </w:pPr>
    </w:p>
    <w:p w14:paraId="701FB856" w14:textId="122E9821" w:rsidR="00E94F75" w:rsidRDefault="00E44AFE" w:rsidP="00E94F75">
      <w:pPr>
        <w:pStyle w:val="ListParagraph"/>
        <w:numPr>
          <w:ilvl w:val="0"/>
          <w:numId w:val="8"/>
        </w:numPr>
        <w:contextualSpacing w:val="0"/>
      </w:pPr>
      <w:r>
        <w:t xml:space="preserve">If you now look in the JSON Outline window in the </w:t>
      </w:r>
      <w:r w:rsidRPr="000147C7">
        <w:rPr>
          <w:b/>
          <w:rPrChange w:id="209" w:author="Beth Quinlan" w:date="2018-04-05T08:03:00Z">
            <w:rPr/>
          </w:rPrChange>
        </w:rPr>
        <w:t>v</w:t>
      </w:r>
      <w:r w:rsidR="00785C52" w:rsidRPr="000147C7">
        <w:rPr>
          <w:b/>
          <w:rPrChange w:id="210" w:author="Beth Quinlan" w:date="2018-04-05T08:03:00Z">
            <w:rPr/>
          </w:rPrChange>
        </w:rPr>
        <w:t>ariables</w:t>
      </w:r>
      <w:r w:rsidR="00785C52">
        <w:t xml:space="preserve"> section, you will see 1 new variable</w:t>
      </w:r>
      <w:r w:rsidR="00394B8F">
        <w:t xml:space="preserve"> that i</w:t>
      </w:r>
      <w:r w:rsidR="00785C52">
        <w:t xml:space="preserve">s </w:t>
      </w:r>
      <w:r>
        <w:t>added for you. Th</w:t>
      </w:r>
      <w:r w:rsidR="00785C52">
        <w:t xml:space="preserve">is </w:t>
      </w:r>
      <w:r>
        <w:t>variable</w:t>
      </w:r>
      <w:r w:rsidR="00785C52">
        <w:t xml:space="preserve"> is </w:t>
      </w:r>
      <w:r>
        <w:t>used to handle communication with the diagnostics framework. You do not need to fill in a</w:t>
      </w:r>
      <w:r w:rsidR="00785C52">
        <w:t xml:space="preserve"> </w:t>
      </w:r>
      <w:r>
        <w:t>value for th</w:t>
      </w:r>
      <w:r w:rsidR="00785C52">
        <w:t xml:space="preserve">is </w:t>
      </w:r>
      <w:r w:rsidR="007B725C">
        <w:t>variable</w:t>
      </w:r>
      <w:r>
        <w:t>.</w:t>
      </w:r>
    </w:p>
    <w:p w14:paraId="5F15B5E7" w14:textId="33657459" w:rsidR="00E44AFE" w:rsidRDefault="00785C52" w:rsidP="00E44AFE">
      <w:pPr>
        <w:pStyle w:val="ListParagraph"/>
        <w:ind w:left="1080" w:firstLine="0"/>
        <w:contextualSpacing w:val="0"/>
      </w:pPr>
      <w:r>
        <w:rPr>
          <w:noProof/>
          <w:lang w:val="da-DK" w:eastAsia="da-DK"/>
        </w:rPr>
        <w:drawing>
          <wp:inline distT="0" distB="0" distL="0" distR="0" wp14:anchorId="562D37FF" wp14:editId="1FCA1E49">
            <wp:extent cx="266700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676400"/>
                    </a:xfrm>
                    <a:prstGeom prst="rect">
                      <a:avLst/>
                    </a:prstGeom>
                  </pic:spPr>
                </pic:pic>
              </a:graphicData>
            </a:graphic>
          </wp:inline>
        </w:drawing>
      </w:r>
    </w:p>
    <w:p w14:paraId="66AABE4C" w14:textId="01890A8E" w:rsidR="00681505" w:rsidRDefault="00681505">
      <w:r>
        <w:br w:type="page"/>
      </w:r>
    </w:p>
    <w:p w14:paraId="321EA58E" w14:textId="180D78E0" w:rsidR="00681505" w:rsidRPr="00C80421" w:rsidRDefault="00681505" w:rsidP="00681505">
      <w:pPr>
        <w:pStyle w:val="Heading2"/>
        <w:rPr>
          <w:lang w:val="en"/>
        </w:rPr>
      </w:pPr>
      <w:bookmarkStart w:id="211" w:name="_Toc510688394"/>
      <w:r>
        <w:rPr>
          <w:lang w:val="en"/>
        </w:rPr>
        <w:lastRenderedPageBreak/>
        <w:t>Task 2 – Deploy your Azure Resource Manager (ARM) template</w:t>
      </w:r>
      <w:bookmarkEnd w:id="211"/>
    </w:p>
    <w:p w14:paraId="0166A6BB" w14:textId="77777777" w:rsidR="00681505" w:rsidRDefault="00681505" w:rsidP="00681505">
      <w:pPr>
        <w:pStyle w:val="ListParagraph"/>
        <w:ind w:left="1080" w:firstLine="0"/>
        <w:contextualSpacing w:val="0"/>
      </w:pPr>
    </w:p>
    <w:p w14:paraId="2F52522B" w14:textId="5EF94258" w:rsidR="00681505" w:rsidRDefault="000147C7" w:rsidP="00681505">
      <w:pPr>
        <w:pStyle w:val="ListParagraph"/>
        <w:numPr>
          <w:ilvl w:val="0"/>
          <w:numId w:val="30"/>
        </w:numPr>
        <w:contextualSpacing w:val="0"/>
      </w:pPr>
      <w:ins w:id="212" w:author="Beth Quinlan" w:date="2018-04-05T08:04:00Z">
        <w:r>
          <w:t xml:space="preserve">In the </w:t>
        </w:r>
        <w:r w:rsidRPr="005C6D2F">
          <w:rPr>
            <w:b/>
          </w:rPr>
          <w:t>Solution Explorer</w:t>
        </w:r>
        <w:r>
          <w:t xml:space="preserve">, </w:t>
        </w:r>
      </w:ins>
      <w:del w:id="213" w:author="Beth Quinlan" w:date="2018-04-05T08:04:00Z">
        <w:r w:rsidR="00681505" w:rsidDel="000147C7">
          <w:delText>R</w:delText>
        </w:r>
      </w:del>
      <w:ins w:id="214" w:author="Beth Quinlan" w:date="2018-04-05T08:04:00Z">
        <w:r>
          <w:t>r</w:t>
        </w:r>
      </w:ins>
      <w:r w:rsidR="00681505">
        <w:t xml:space="preserve">ight-click on the </w:t>
      </w:r>
      <w:proofErr w:type="spellStart"/>
      <w:r w:rsidR="00681505" w:rsidRPr="00BA4FC2">
        <w:rPr>
          <w:b/>
        </w:rPr>
        <w:t>DeployStorage</w:t>
      </w:r>
      <w:proofErr w:type="spellEnd"/>
      <w:r w:rsidR="00681505">
        <w:t xml:space="preserve"> project and select </w:t>
      </w:r>
      <w:r w:rsidR="00681505" w:rsidRPr="00BA4FC2">
        <w:rPr>
          <w:b/>
        </w:rPr>
        <w:t>Deploy | New…</w:t>
      </w:r>
    </w:p>
    <w:p w14:paraId="48F6BDFB" w14:textId="77777777" w:rsidR="000147C7" w:rsidRDefault="00681505" w:rsidP="00681505">
      <w:pPr>
        <w:pStyle w:val="ListParagraph"/>
        <w:numPr>
          <w:ilvl w:val="0"/>
          <w:numId w:val="30"/>
        </w:numPr>
        <w:contextualSpacing w:val="0"/>
        <w:rPr>
          <w:ins w:id="215" w:author="Beth Quinlan" w:date="2018-04-05T08:06:00Z"/>
        </w:rPr>
      </w:pPr>
      <w:r>
        <w:t>Sign-in to your Azure subscription</w:t>
      </w:r>
      <w:ins w:id="216" w:author="Beth Quinlan" w:date="2018-04-05T08:05:00Z">
        <w:r w:rsidR="000147C7">
          <w:t>,</w:t>
        </w:r>
      </w:ins>
      <w:r>
        <w:t xml:space="preserve"> if you are not already signed in. For the </w:t>
      </w:r>
      <w:r w:rsidRPr="00681505">
        <w:rPr>
          <w:i/>
        </w:rPr>
        <w:t>Resource group</w:t>
      </w:r>
      <w:r>
        <w:t xml:space="preserve"> drop-down, select </w:t>
      </w:r>
      <w:r w:rsidRPr="00681505">
        <w:rPr>
          <w:b/>
        </w:rPr>
        <w:t>&lt;Create New…&gt;</w:t>
      </w:r>
      <w:r>
        <w:t xml:space="preserve">. </w:t>
      </w:r>
    </w:p>
    <w:p w14:paraId="682167D6" w14:textId="77777777" w:rsidR="000147C7" w:rsidRDefault="00681505" w:rsidP="000147C7">
      <w:pPr>
        <w:pStyle w:val="ListParagraph"/>
        <w:numPr>
          <w:ilvl w:val="1"/>
          <w:numId w:val="30"/>
        </w:numPr>
        <w:contextualSpacing w:val="0"/>
        <w:rPr>
          <w:ins w:id="217" w:author="Beth Quinlan" w:date="2018-04-05T08:06:00Z"/>
        </w:rPr>
      </w:pPr>
      <w:r>
        <w:t>Create a resource group name that is unique within your subscription</w:t>
      </w:r>
      <w:ins w:id="218" w:author="Beth Quinlan" w:date="2018-04-05T08:06:00Z">
        <w:r w:rsidR="000147C7">
          <w:t>.</w:t>
        </w:r>
      </w:ins>
      <w:del w:id="219" w:author="Beth Quinlan" w:date="2018-04-05T08:06:00Z">
        <w:r w:rsidDel="000147C7">
          <w:delText xml:space="preserve"> and </w:delText>
        </w:r>
      </w:del>
    </w:p>
    <w:p w14:paraId="4EE218C0" w14:textId="77777777" w:rsidR="000147C7" w:rsidRDefault="00681505" w:rsidP="000147C7">
      <w:pPr>
        <w:pStyle w:val="ListParagraph"/>
        <w:numPr>
          <w:ilvl w:val="1"/>
          <w:numId w:val="30"/>
        </w:numPr>
        <w:contextualSpacing w:val="0"/>
        <w:rPr>
          <w:ins w:id="220" w:author="Beth Quinlan" w:date="2018-04-05T08:06:00Z"/>
        </w:rPr>
      </w:pPr>
      <w:del w:id="221" w:author="Beth Quinlan" w:date="2018-04-05T08:06:00Z">
        <w:r w:rsidDel="000147C7">
          <w:delText>s</w:delText>
        </w:r>
      </w:del>
      <w:ins w:id="222" w:author="Beth Quinlan" w:date="2018-04-05T08:06:00Z">
        <w:r w:rsidR="000147C7">
          <w:t>S</w:t>
        </w:r>
      </w:ins>
      <w:r>
        <w:t xml:space="preserve">elect the region you want your resource group to be in. </w:t>
      </w:r>
    </w:p>
    <w:p w14:paraId="437D0F84" w14:textId="4053E4B5" w:rsidR="00681505" w:rsidRDefault="00681505">
      <w:pPr>
        <w:pStyle w:val="ListParagraph"/>
        <w:numPr>
          <w:ilvl w:val="1"/>
          <w:numId w:val="30"/>
        </w:numPr>
        <w:contextualSpacing w:val="0"/>
        <w:pPrChange w:id="223" w:author="Beth Quinlan" w:date="2018-04-05T08:06:00Z">
          <w:pPr>
            <w:pStyle w:val="ListParagraph"/>
            <w:numPr>
              <w:numId w:val="30"/>
            </w:numPr>
            <w:ind w:left="1080"/>
            <w:contextualSpacing w:val="0"/>
          </w:pPr>
        </w:pPrChange>
      </w:pPr>
      <w:del w:id="224" w:author="Beth Quinlan" w:date="2018-04-05T08:10:00Z">
        <w:r w:rsidDel="00E77C4B">
          <w:delText xml:space="preserve">Select </w:delText>
        </w:r>
      </w:del>
      <w:ins w:id="225" w:author="Beth Quinlan" w:date="2018-04-05T08:10:00Z">
        <w:r w:rsidR="00E77C4B">
          <w:t xml:space="preserve">Click </w:t>
        </w:r>
      </w:ins>
      <w:r>
        <w:t xml:space="preserve">the </w:t>
      </w:r>
      <w:r w:rsidRPr="00681505">
        <w:rPr>
          <w:b/>
        </w:rPr>
        <w:t>Create</w:t>
      </w:r>
      <w:r>
        <w:t xml:space="preserve"> button.</w:t>
      </w:r>
    </w:p>
    <w:p w14:paraId="00C367DF" w14:textId="53C4B670" w:rsidR="000147C7" w:rsidRDefault="00681505" w:rsidP="000147C7">
      <w:pPr>
        <w:pStyle w:val="ListParagraph"/>
        <w:numPr>
          <w:ilvl w:val="0"/>
          <w:numId w:val="30"/>
        </w:numPr>
        <w:contextualSpacing w:val="0"/>
        <w:rPr>
          <w:ins w:id="226" w:author="Beth Quinlan" w:date="2018-04-11T13:36:00Z"/>
        </w:rPr>
      </w:pPr>
      <w:r>
        <w:t xml:space="preserve">Click on the </w:t>
      </w:r>
      <w:r w:rsidRPr="006E62AA">
        <w:rPr>
          <w:b/>
        </w:rPr>
        <w:t>Edit Parameters</w:t>
      </w:r>
      <w:r>
        <w:t>.</w:t>
      </w:r>
      <w:ins w:id="227" w:author="Beth Quinlan" w:date="2018-04-05T08:10:00Z">
        <w:r w:rsidR="00E77C4B">
          <w:t>.</w:t>
        </w:r>
      </w:ins>
      <w:r>
        <w:t>. button. Fill in the required parameters</w:t>
      </w:r>
      <w:ins w:id="228" w:author="Beth Quinlan" w:date="2018-04-05T08:09:00Z">
        <w:r w:rsidR="00E77C4B">
          <w:t>:</w:t>
        </w:r>
      </w:ins>
      <w:del w:id="229" w:author="Beth Quinlan" w:date="2018-04-05T08:09:00Z">
        <w:r w:rsidDel="00E77C4B">
          <w:delText>.</w:delText>
        </w:r>
      </w:del>
      <w:r w:rsidR="00F419AE">
        <w:t xml:space="preserve"> </w:t>
      </w:r>
    </w:p>
    <w:p w14:paraId="3C97C76C" w14:textId="77777777" w:rsidR="00B03DFC" w:rsidRDefault="00B03DFC">
      <w:pPr>
        <w:ind w:firstLine="0"/>
        <w:rPr>
          <w:ins w:id="230" w:author="Beth Quinlan" w:date="2018-04-11T13:32:00Z"/>
        </w:rPr>
        <w:pPrChange w:id="231" w:author="Beth Quinlan" w:date="2018-04-11T13:36:00Z">
          <w:pPr>
            <w:pStyle w:val="ListParagraph"/>
            <w:numPr>
              <w:numId w:val="30"/>
            </w:numPr>
            <w:ind w:left="1080"/>
            <w:contextualSpacing w:val="0"/>
          </w:pPr>
        </w:pPrChange>
      </w:pPr>
    </w:p>
    <w:tbl>
      <w:tblPr>
        <w:tblStyle w:val="TableGrid"/>
        <w:tblW w:w="0" w:type="auto"/>
        <w:tblInd w:w="720" w:type="dxa"/>
        <w:tblLook w:val="04A0" w:firstRow="1" w:lastRow="0" w:firstColumn="1" w:lastColumn="0" w:noHBand="0" w:noVBand="1"/>
      </w:tblPr>
      <w:tblGrid>
        <w:gridCol w:w="3434"/>
        <w:gridCol w:w="5196"/>
      </w:tblGrid>
      <w:tr w:rsidR="00B03DFC" w14:paraId="3048CDD7" w14:textId="77777777" w:rsidTr="00B03DFC">
        <w:trPr>
          <w:ins w:id="232" w:author="Beth Quinlan" w:date="2018-04-11T13:32:00Z"/>
        </w:trPr>
        <w:tc>
          <w:tcPr>
            <w:tcW w:w="4675" w:type="dxa"/>
          </w:tcPr>
          <w:p w14:paraId="09CE8E50" w14:textId="77777777" w:rsidR="00B03DFC" w:rsidRDefault="00B03DFC" w:rsidP="00B03DFC">
            <w:pPr>
              <w:ind w:left="150" w:firstLine="0"/>
              <w:rPr>
                <w:ins w:id="233" w:author="Beth Quinlan" w:date="2018-04-11T13:33:00Z"/>
                <w:b/>
              </w:rPr>
            </w:pPr>
          </w:p>
          <w:p w14:paraId="5083A5E7" w14:textId="3DC04BE5" w:rsidR="00B03DFC" w:rsidRDefault="00B03DFC" w:rsidP="00B03DFC">
            <w:pPr>
              <w:pStyle w:val="ListParagraph"/>
              <w:numPr>
                <w:ilvl w:val="0"/>
                <w:numId w:val="46"/>
              </w:numPr>
              <w:ind w:left="330" w:hanging="270"/>
              <w:rPr>
                <w:ins w:id="234" w:author="Beth Quinlan" w:date="2018-04-11T13:35:00Z"/>
              </w:rPr>
            </w:pPr>
            <w:proofErr w:type="spellStart"/>
            <w:ins w:id="235" w:author="Beth Quinlan" w:date="2018-04-11T13:32:00Z">
              <w:r w:rsidRPr="00B03DFC">
                <w:rPr>
                  <w:b/>
                  <w:rPrChange w:id="236" w:author="Beth Quinlan" w:date="2018-04-11T13:33:00Z">
                    <w:rPr>
                      <w:i/>
                    </w:rPr>
                  </w:rPrChange>
                </w:rPr>
                <w:t>adminUser</w:t>
              </w:r>
              <w:proofErr w:type="spellEnd"/>
              <w:r w:rsidRPr="00B03DFC">
                <w:rPr>
                  <w:b/>
                  <w:rPrChange w:id="237" w:author="Beth Quinlan" w:date="2018-04-11T13:33:00Z">
                    <w:rPr/>
                  </w:rPrChange>
                </w:rPr>
                <w:t xml:space="preserve"> </w:t>
              </w:r>
              <w:r>
                <w:t xml:space="preserve">– enter </w:t>
              </w:r>
              <w:del w:id="238" w:author="Beth Quinlan" w:date="2018-04-05T08:13:00Z">
                <w:r w:rsidDel="00E77C4B">
                  <w:delText>this is the</w:delText>
                </w:r>
              </w:del>
              <w:r>
                <w:t>a RDP login user name for the VM</w:t>
              </w:r>
            </w:ins>
          </w:p>
          <w:p w14:paraId="152C62C4" w14:textId="77777777" w:rsidR="00B03DFC" w:rsidRDefault="00B03DFC">
            <w:pPr>
              <w:ind w:left="0" w:firstLine="0"/>
              <w:rPr>
                <w:ins w:id="239" w:author="Beth Quinlan" w:date="2018-04-11T13:32:00Z"/>
              </w:rPr>
              <w:pPrChange w:id="240" w:author="Beth Quinlan" w:date="2018-04-11T13:35:00Z">
                <w:pPr>
                  <w:pStyle w:val="ListParagraph"/>
                  <w:numPr>
                    <w:numId w:val="30"/>
                  </w:numPr>
                  <w:ind w:left="1080"/>
                  <w:contextualSpacing w:val="0"/>
                </w:pPr>
              </w:pPrChange>
            </w:pPr>
          </w:p>
          <w:p w14:paraId="65805CC4" w14:textId="26A0D3CA" w:rsidR="00B03DFC" w:rsidRDefault="00B03DFC" w:rsidP="00B03DFC">
            <w:pPr>
              <w:pStyle w:val="ListParagraph"/>
              <w:numPr>
                <w:ilvl w:val="0"/>
                <w:numId w:val="46"/>
              </w:numPr>
              <w:ind w:left="330" w:hanging="270"/>
              <w:rPr>
                <w:ins w:id="241" w:author="Beth Quinlan" w:date="2018-04-11T13:35:00Z"/>
              </w:rPr>
            </w:pPr>
            <w:proofErr w:type="spellStart"/>
            <w:ins w:id="242" w:author="Beth Quinlan" w:date="2018-04-11T13:32:00Z">
              <w:r w:rsidRPr="00B03DFC">
                <w:rPr>
                  <w:b/>
                  <w:rPrChange w:id="243" w:author="Beth Quinlan" w:date="2018-04-11T13:33:00Z">
                    <w:rPr>
                      <w:i/>
                    </w:rPr>
                  </w:rPrChange>
                </w:rPr>
                <w:t>adminPassword</w:t>
              </w:r>
              <w:proofErr w:type="spellEnd"/>
              <w:r>
                <w:t xml:space="preserve"> – </w:t>
              </w:r>
              <w:del w:id="244" w:author="Beth Quinlan" w:date="2018-04-05T08:13:00Z">
                <w:r w:rsidDel="00E77C4B">
                  <w:delText>this is the</w:delText>
                </w:r>
              </w:del>
              <w:r>
                <w:t>enter a RDP login password for the VM</w:t>
              </w:r>
            </w:ins>
          </w:p>
          <w:p w14:paraId="589DC178" w14:textId="77777777" w:rsidR="00B03DFC" w:rsidRDefault="00B03DFC">
            <w:pPr>
              <w:pStyle w:val="ListParagraph"/>
              <w:rPr>
                <w:ins w:id="245" w:author="Beth Quinlan" w:date="2018-04-11T13:35:00Z"/>
              </w:rPr>
              <w:pPrChange w:id="246" w:author="Beth Quinlan" w:date="2018-04-11T13:35:00Z">
                <w:pPr>
                  <w:pStyle w:val="ListParagraph"/>
                  <w:numPr>
                    <w:numId w:val="46"/>
                  </w:numPr>
                  <w:ind w:left="330" w:hanging="270"/>
                </w:pPr>
              </w:pPrChange>
            </w:pPr>
          </w:p>
          <w:p w14:paraId="0873C0D8" w14:textId="0D77889B" w:rsidR="00B03DFC" w:rsidRDefault="00B03DFC">
            <w:pPr>
              <w:pStyle w:val="ListParagraph"/>
              <w:numPr>
                <w:ilvl w:val="0"/>
                <w:numId w:val="46"/>
              </w:numPr>
              <w:ind w:left="330" w:hanging="270"/>
              <w:rPr>
                <w:ins w:id="247" w:author="Beth Quinlan" w:date="2018-04-11T13:32:00Z"/>
              </w:rPr>
              <w:pPrChange w:id="248" w:author="Beth Quinlan" w:date="2018-04-11T13:34:00Z">
                <w:pPr>
                  <w:pStyle w:val="ListParagraph"/>
                  <w:numPr>
                    <w:numId w:val="38"/>
                  </w:numPr>
                  <w:ind w:left="1440"/>
                  <w:contextualSpacing w:val="0"/>
                </w:pPr>
              </w:pPrChange>
            </w:pPr>
            <w:proofErr w:type="spellStart"/>
            <w:ins w:id="249" w:author="Beth Quinlan" w:date="2018-04-11T13:32:00Z">
              <w:r w:rsidRPr="00B03DFC">
                <w:rPr>
                  <w:b/>
                  <w:rPrChange w:id="250" w:author="Beth Quinlan" w:date="2018-04-11T13:33:00Z">
                    <w:rPr>
                      <w:i/>
                    </w:rPr>
                  </w:rPrChange>
                </w:rPr>
                <w:t>dnsNameForPublicIP</w:t>
              </w:r>
              <w:proofErr w:type="spellEnd"/>
              <w:r w:rsidRPr="00B03DFC">
                <w:rPr>
                  <w:b/>
                  <w:rPrChange w:id="251" w:author="Beth Quinlan" w:date="2018-04-11T13:33:00Z">
                    <w:rPr/>
                  </w:rPrChange>
                </w:rPr>
                <w:t xml:space="preserve"> </w:t>
              </w:r>
              <w:r>
                <w:t xml:space="preserve">– enter a </w:t>
              </w:r>
              <w:proofErr w:type="spellStart"/>
              <w:r>
                <w:t>dns</w:t>
              </w:r>
              <w:proofErr w:type="spellEnd"/>
              <w:r>
                <w:t xml:space="preserve"> name for the Public IP</w:t>
              </w:r>
            </w:ins>
          </w:p>
          <w:p w14:paraId="3E79DBB3" w14:textId="77777777" w:rsidR="00B03DFC" w:rsidRPr="00B03DFC" w:rsidRDefault="00B03DFC" w:rsidP="00B03DFC">
            <w:pPr>
              <w:pStyle w:val="ListParagraph"/>
              <w:ind w:left="330" w:firstLine="0"/>
              <w:rPr>
                <w:ins w:id="252" w:author="Beth Quinlan" w:date="2018-04-11T13:35:00Z"/>
                <w:sz w:val="6"/>
                <w:rPrChange w:id="253" w:author="Beth Quinlan" w:date="2018-04-11T13:37:00Z">
                  <w:rPr>
                    <w:ins w:id="254" w:author="Beth Quinlan" w:date="2018-04-11T13:35:00Z"/>
                  </w:rPr>
                </w:rPrChange>
              </w:rPr>
            </w:pPr>
          </w:p>
          <w:p w14:paraId="5BB9D8B0" w14:textId="63EE2889" w:rsidR="00B03DFC" w:rsidRDefault="00B03DFC" w:rsidP="00B03DFC">
            <w:pPr>
              <w:pStyle w:val="ListParagraph"/>
              <w:ind w:left="330" w:firstLine="0"/>
              <w:rPr>
                <w:ins w:id="255" w:author="Beth Quinlan" w:date="2018-04-11T13:35:00Z"/>
              </w:rPr>
            </w:pPr>
            <w:ins w:id="256" w:author="Beth Quinlan" w:date="2018-04-11T13:32:00Z">
              <w:r>
                <w:t>A</w:t>
              </w:r>
              <w:del w:id="257" w:author="Beth Quinlan" w:date="2018-04-05T08:14:00Z">
                <w:r w:rsidDel="00E77C4B">
                  <w:delText>a</w:delText>
                </w:r>
              </w:del>
              <w:r>
                <w:t xml:space="preserve">lthough it is optional to provide a DNS name for your VM, in this lab you will need to provide a </w:t>
              </w:r>
              <w:proofErr w:type="spellStart"/>
              <w:r>
                <w:t>dns</w:t>
              </w:r>
              <w:proofErr w:type="spellEnd"/>
              <w:r>
                <w:t xml:space="preserve"> name unique in all of Azure</w:t>
              </w:r>
            </w:ins>
            <w:ins w:id="258" w:author="Beth Quinlan" w:date="2018-04-11T13:35:00Z">
              <w:r>
                <w:t>.</w:t>
              </w:r>
            </w:ins>
            <w:ins w:id="259" w:author="Beth Quinlan" w:date="2018-04-11T13:32:00Z">
              <w:del w:id="260" w:author="Beth Quinlan" w:date="2018-04-05T08:12:00Z">
                <w:r w:rsidDel="00E77C4B">
                  <w:delText>.</w:delText>
                </w:r>
              </w:del>
            </w:ins>
          </w:p>
          <w:p w14:paraId="4295F227" w14:textId="77777777" w:rsidR="00B03DFC" w:rsidRPr="00B03DFC" w:rsidRDefault="00B03DFC">
            <w:pPr>
              <w:pStyle w:val="ListParagraph"/>
              <w:ind w:left="330" w:firstLine="0"/>
              <w:rPr>
                <w:ins w:id="261" w:author="Beth Quinlan" w:date="2018-04-11T13:32:00Z"/>
                <w:sz w:val="6"/>
                <w:rPrChange w:id="262" w:author="Beth Quinlan" w:date="2018-04-11T13:36:00Z">
                  <w:rPr>
                    <w:ins w:id="263" w:author="Beth Quinlan" w:date="2018-04-11T13:32:00Z"/>
                  </w:rPr>
                </w:rPrChange>
              </w:rPr>
              <w:pPrChange w:id="264" w:author="Beth Quinlan" w:date="2018-04-11T13:34:00Z">
                <w:pPr>
                  <w:pStyle w:val="ListParagraph"/>
                  <w:numPr>
                    <w:numId w:val="30"/>
                  </w:numPr>
                  <w:ind w:left="1080"/>
                  <w:contextualSpacing w:val="0"/>
                </w:pPr>
              </w:pPrChange>
            </w:pPr>
          </w:p>
          <w:p w14:paraId="03BAB6F3" w14:textId="64393791" w:rsidR="00B03DFC" w:rsidRDefault="00B03DFC">
            <w:pPr>
              <w:pStyle w:val="ListParagraph"/>
              <w:numPr>
                <w:ilvl w:val="0"/>
                <w:numId w:val="46"/>
              </w:numPr>
              <w:ind w:left="330" w:hanging="270"/>
              <w:rPr>
                <w:ins w:id="265" w:author="Beth Quinlan" w:date="2018-04-11T13:32:00Z"/>
              </w:rPr>
              <w:pPrChange w:id="266" w:author="Beth Quinlan" w:date="2018-04-11T13:34:00Z">
                <w:pPr>
                  <w:pStyle w:val="ListParagraph"/>
                  <w:numPr>
                    <w:numId w:val="38"/>
                  </w:numPr>
                  <w:ind w:left="1440"/>
                  <w:contextualSpacing w:val="0"/>
                </w:pPr>
              </w:pPrChange>
            </w:pPr>
            <w:proofErr w:type="spellStart"/>
            <w:ins w:id="267" w:author="Beth Quinlan" w:date="2018-04-11T13:32:00Z">
              <w:r w:rsidRPr="00B03DFC">
                <w:rPr>
                  <w:b/>
                  <w:rPrChange w:id="268" w:author="Beth Quinlan" w:date="2018-04-11T13:33:00Z">
                    <w:rPr>
                      <w:i/>
                    </w:rPr>
                  </w:rPrChange>
                </w:rPr>
                <w:t>storageAcctName</w:t>
              </w:r>
              <w:proofErr w:type="spellEnd"/>
              <w:r w:rsidRPr="00B03DFC">
                <w:rPr>
                  <w:b/>
                  <w:rPrChange w:id="269" w:author="Beth Quinlan" w:date="2018-04-11T13:33:00Z">
                    <w:rPr/>
                  </w:rPrChange>
                </w:rPr>
                <w:t xml:space="preserve"> </w:t>
              </w:r>
              <w:r>
                <w:t xml:space="preserve">– enter </w:t>
              </w:r>
              <w:del w:id="270" w:author="Beth Quinlan" w:date="2018-04-05T08:15:00Z">
                <w:r w:rsidDel="00E77C4B">
                  <w:delText>the</w:delText>
                </w:r>
              </w:del>
              <w:r>
                <w:t xml:space="preserve">a name </w:t>
              </w:r>
              <w:del w:id="271" w:author="Beth Quinlan" w:date="2018-04-05T08:15:00Z">
                <w:r w:rsidDel="00E77C4B">
                  <w:delText>of</w:delText>
                </w:r>
              </w:del>
              <w:r>
                <w:t xml:space="preserve">for </w:t>
              </w:r>
              <w:del w:id="272" w:author="Beth Quinlan" w:date="2018-04-05T08:16:00Z">
                <w:r w:rsidDel="00E77C4B">
                  <w:delText>your</w:delText>
                </w:r>
              </w:del>
              <w:r>
                <w:t xml:space="preserve">the storage account </w:t>
              </w:r>
            </w:ins>
          </w:p>
          <w:p w14:paraId="1D265FE3" w14:textId="77777777" w:rsidR="00B03DFC" w:rsidRPr="00B03DFC" w:rsidRDefault="00B03DFC" w:rsidP="00B03DFC">
            <w:pPr>
              <w:pStyle w:val="ListParagraph"/>
              <w:ind w:left="330" w:firstLine="0"/>
              <w:rPr>
                <w:ins w:id="273" w:author="Beth Quinlan" w:date="2018-04-11T13:36:00Z"/>
                <w:sz w:val="6"/>
                <w:rPrChange w:id="274" w:author="Beth Quinlan" w:date="2018-04-11T13:36:00Z">
                  <w:rPr>
                    <w:ins w:id="275" w:author="Beth Quinlan" w:date="2018-04-11T13:36:00Z"/>
                  </w:rPr>
                </w:rPrChange>
              </w:rPr>
            </w:pPr>
          </w:p>
          <w:p w14:paraId="2D09480B" w14:textId="0215A70C" w:rsidR="00B03DFC" w:rsidRDefault="00B03DFC" w:rsidP="00B03DFC">
            <w:pPr>
              <w:pStyle w:val="ListParagraph"/>
              <w:ind w:left="330" w:firstLine="0"/>
              <w:rPr>
                <w:ins w:id="276" w:author="Beth Quinlan" w:date="2018-04-11T13:36:00Z"/>
              </w:rPr>
            </w:pPr>
            <w:ins w:id="277" w:author="Beth Quinlan" w:date="2018-04-11T13:32:00Z">
              <w:r>
                <w:t xml:space="preserve">It </w:t>
              </w:r>
              <w:del w:id="278" w:author="Beth Quinlan" w:date="2018-04-05T08:11:00Z">
                <w:r w:rsidDel="00E77C4B">
                  <w:delText>M</w:delText>
                </w:r>
              </w:del>
              <w:r>
                <w:t>must be unique in all of Azure and provide the name of a NEW storage account</w:t>
              </w:r>
            </w:ins>
            <w:ins w:id="279" w:author="Beth Quinlan" w:date="2018-04-11T13:36:00Z">
              <w:r>
                <w:t>.</w:t>
              </w:r>
            </w:ins>
          </w:p>
          <w:p w14:paraId="1B2D5CC0" w14:textId="77777777" w:rsidR="00B03DFC" w:rsidRDefault="00B03DFC">
            <w:pPr>
              <w:pStyle w:val="ListParagraph"/>
              <w:ind w:left="330" w:firstLine="0"/>
              <w:rPr>
                <w:ins w:id="280" w:author="Beth Quinlan" w:date="2018-04-11T13:32:00Z"/>
              </w:rPr>
              <w:pPrChange w:id="281" w:author="Beth Quinlan" w:date="2018-04-11T13:34:00Z">
                <w:pPr>
                  <w:pStyle w:val="ListParagraph"/>
                  <w:numPr>
                    <w:numId w:val="30"/>
                  </w:numPr>
                  <w:ind w:left="1080"/>
                  <w:contextualSpacing w:val="0"/>
                </w:pPr>
              </w:pPrChange>
            </w:pPr>
          </w:p>
          <w:p w14:paraId="4D90912F" w14:textId="77777777" w:rsidR="00B03DFC" w:rsidRDefault="00B03DFC" w:rsidP="00B03DFC">
            <w:pPr>
              <w:pStyle w:val="ListParagraph"/>
              <w:numPr>
                <w:ilvl w:val="0"/>
                <w:numId w:val="46"/>
              </w:numPr>
              <w:ind w:left="330" w:hanging="270"/>
              <w:rPr>
                <w:ins w:id="282" w:author="Beth Quinlan" w:date="2018-04-11T13:36:00Z"/>
              </w:rPr>
            </w:pPr>
            <w:proofErr w:type="spellStart"/>
            <w:ins w:id="283" w:author="Beth Quinlan" w:date="2018-04-11T13:32:00Z">
              <w:r w:rsidRPr="00B03DFC">
                <w:rPr>
                  <w:b/>
                  <w:rPrChange w:id="284" w:author="Beth Quinlan" w:date="2018-04-11T13:33:00Z">
                    <w:rPr>
                      <w:i/>
                    </w:rPr>
                  </w:rPrChange>
                </w:rPr>
                <w:t>publicIPAddressName</w:t>
              </w:r>
              <w:proofErr w:type="spellEnd"/>
              <w:r>
                <w:t xml:space="preserve"> – enter a name for the public IP address</w:t>
              </w:r>
            </w:ins>
            <w:ins w:id="285" w:author="Beth Quinlan" w:date="2018-04-11T13:34:00Z">
              <w:r>
                <w:t xml:space="preserve">.  </w:t>
              </w:r>
            </w:ins>
          </w:p>
          <w:p w14:paraId="37E737A0" w14:textId="77777777" w:rsidR="00B03DFC" w:rsidRPr="00B03DFC" w:rsidRDefault="00B03DFC">
            <w:pPr>
              <w:ind w:left="0" w:firstLine="0"/>
              <w:rPr>
                <w:ins w:id="286" w:author="Beth Quinlan" w:date="2018-04-11T13:36:00Z"/>
                <w:sz w:val="6"/>
                <w:rPrChange w:id="287" w:author="Beth Quinlan" w:date="2018-04-11T13:37:00Z">
                  <w:rPr>
                    <w:ins w:id="288" w:author="Beth Quinlan" w:date="2018-04-11T13:36:00Z"/>
                  </w:rPr>
                </w:rPrChange>
              </w:rPr>
              <w:pPrChange w:id="289" w:author="Beth Quinlan" w:date="2018-04-11T13:36:00Z">
                <w:pPr>
                  <w:pStyle w:val="ListParagraph"/>
                  <w:numPr>
                    <w:numId w:val="46"/>
                  </w:numPr>
                  <w:ind w:left="330" w:hanging="270"/>
                </w:pPr>
              </w:pPrChange>
            </w:pPr>
          </w:p>
          <w:p w14:paraId="024CCA7B" w14:textId="1D81E225" w:rsidR="00B03DFC" w:rsidRDefault="00B03DFC" w:rsidP="00B03DFC">
            <w:pPr>
              <w:pStyle w:val="ListParagraph"/>
              <w:ind w:left="330" w:firstLine="0"/>
              <w:rPr>
                <w:ins w:id="290" w:author="Beth Quinlan" w:date="2018-04-11T13:36:00Z"/>
              </w:rPr>
            </w:pPr>
            <w:ins w:id="291" w:author="Beth Quinlan" w:date="2018-04-11T13:32:00Z">
              <w:del w:id="292" w:author="Beth Quinlan" w:date="2018-04-05T08:16:00Z">
                <w:r w:rsidDel="00E77C4B">
                  <w:delText>t</w:delText>
                </w:r>
              </w:del>
              <w:r>
                <w:t>This name will be used for the reserved public IP address used by the VM</w:t>
              </w:r>
            </w:ins>
            <w:ins w:id="293" w:author="Beth Quinlan" w:date="2018-04-11T13:34:00Z">
              <w:r>
                <w:t>.</w:t>
              </w:r>
            </w:ins>
          </w:p>
          <w:p w14:paraId="1ACD5F10" w14:textId="77777777" w:rsidR="00B03DFC" w:rsidRDefault="00B03DFC">
            <w:pPr>
              <w:pStyle w:val="ListParagraph"/>
              <w:ind w:left="330" w:firstLine="0"/>
              <w:rPr>
                <w:ins w:id="294" w:author="Beth Quinlan" w:date="2018-04-11T13:32:00Z"/>
              </w:rPr>
              <w:pPrChange w:id="295" w:author="Beth Quinlan" w:date="2018-04-11T13:36:00Z">
                <w:pPr>
                  <w:pStyle w:val="ListParagraph"/>
                  <w:numPr>
                    <w:numId w:val="30"/>
                  </w:numPr>
                  <w:ind w:left="1080"/>
                  <w:contextualSpacing w:val="0"/>
                </w:pPr>
              </w:pPrChange>
            </w:pPr>
          </w:p>
          <w:p w14:paraId="0D4FDAD6" w14:textId="139BED5A" w:rsidR="00B03DFC" w:rsidRDefault="00B03DFC">
            <w:pPr>
              <w:pStyle w:val="ListParagraph"/>
              <w:numPr>
                <w:ilvl w:val="0"/>
                <w:numId w:val="46"/>
              </w:numPr>
              <w:ind w:left="330" w:hanging="270"/>
              <w:rPr>
                <w:ins w:id="296" w:author="Beth Quinlan" w:date="2018-04-11T13:32:00Z"/>
              </w:rPr>
              <w:pPrChange w:id="297" w:author="Beth Quinlan" w:date="2018-04-11T13:37:00Z">
                <w:pPr>
                  <w:ind w:left="0" w:firstLine="0"/>
                </w:pPr>
              </w:pPrChange>
            </w:pPr>
            <w:proofErr w:type="spellStart"/>
            <w:ins w:id="298" w:author="Beth Quinlan" w:date="2018-04-11T13:32:00Z">
              <w:r w:rsidRPr="00B03DFC">
                <w:rPr>
                  <w:b/>
                  <w:rPrChange w:id="299" w:author="Beth Quinlan" w:date="2018-04-11T13:37:00Z">
                    <w:rPr>
                      <w:i/>
                    </w:rPr>
                  </w:rPrChange>
                </w:rPr>
                <w:t>windowsOSVersion</w:t>
              </w:r>
              <w:proofErr w:type="spellEnd"/>
              <w:r>
                <w:t xml:space="preserve"> – leave the setting as is</w:t>
              </w:r>
            </w:ins>
          </w:p>
        </w:tc>
        <w:tc>
          <w:tcPr>
            <w:tcW w:w="4675" w:type="dxa"/>
          </w:tcPr>
          <w:p w14:paraId="4B8B0B99" w14:textId="44143E14" w:rsidR="00B03DFC" w:rsidRDefault="00B03DFC" w:rsidP="00B03DFC">
            <w:pPr>
              <w:ind w:left="0" w:firstLine="0"/>
              <w:rPr>
                <w:ins w:id="300" w:author="Beth Quinlan" w:date="2018-04-11T13:32:00Z"/>
              </w:rPr>
            </w:pPr>
            <w:moveToRangeStart w:id="301" w:author="Beth Quinlan" w:date="2018-04-11T13:33:00Z" w:name="move511216941"/>
            <w:moveTo w:id="302" w:author="Beth Quinlan" w:date="2018-04-11T13:33:00Z">
              <w:r>
                <w:rPr>
                  <w:noProof/>
                  <w:lang w:val="da-DK" w:eastAsia="da-DK"/>
                </w:rPr>
                <w:drawing>
                  <wp:inline distT="0" distB="0" distL="0" distR="0" wp14:anchorId="579E6061" wp14:editId="01049172">
                    <wp:extent cx="3159760" cy="1579880"/>
                    <wp:effectExtent l="0" t="0" r="2540" b="1270"/>
                    <wp:docPr id="5" name="Picture 5" descr="C:\Users\larrywa\AppData\Local\Temp\SNAGHTML108a1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108a15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0542" cy="1585271"/>
                            </a:xfrm>
                            <a:prstGeom prst="rect">
                              <a:avLst/>
                            </a:prstGeom>
                            <a:noFill/>
                            <a:ln>
                              <a:noFill/>
                            </a:ln>
                          </pic:spPr>
                        </pic:pic>
                      </a:graphicData>
                    </a:graphic>
                  </wp:inline>
                </w:drawing>
              </w:r>
            </w:moveTo>
            <w:moveToRangeEnd w:id="301"/>
          </w:p>
        </w:tc>
      </w:tr>
    </w:tbl>
    <w:p w14:paraId="752BC1E7" w14:textId="0BDFC59E" w:rsidR="000147C7" w:rsidDel="00B03DFC" w:rsidRDefault="00F419AE">
      <w:pPr>
        <w:pStyle w:val="ListParagraph"/>
        <w:numPr>
          <w:ilvl w:val="1"/>
          <w:numId w:val="30"/>
        </w:numPr>
        <w:contextualSpacing w:val="0"/>
        <w:rPr>
          <w:del w:id="303" w:author="Beth Quinlan" w:date="2018-04-11T13:32:00Z"/>
          <w:moveTo w:id="304" w:author="Beth Quinlan" w:date="2018-04-05T08:07:00Z"/>
        </w:rPr>
        <w:pPrChange w:id="305" w:author="Beth Quinlan" w:date="2018-04-05T08:09:00Z">
          <w:pPr>
            <w:pStyle w:val="ListParagraph"/>
            <w:numPr>
              <w:numId w:val="30"/>
            </w:numPr>
            <w:ind w:left="1080"/>
            <w:contextualSpacing w:val="0"/>
          </w:pPr>
        </w:pPrChange>
      </w:pPr>
      <w:moveFromRangeStart w:id="306" w:author="Beth Quinlan" w:date="2018-04-05T08:08:00Z" w:name="move510679029"/>
      <w:moveFrom w:id="307" w:author="Beth Quinlan" w:date="2018-04-05T08:08:00Z">
        <w:del w:id="308" w:author="Beth Quinlan" w:date="2018-04-11T13:32:00Z">
          <w:r w:rsidDel="00B03DFC">
            <w:lastRenderedPageBreak/>
            <w:delText xml:space="preserve">After filling in the parameters, make sure you check the </w:delText>
          </w:r>
          <w:r w:rsidRPr="00F419AE" w:rsidDel="00B03DFC">
            <w:rPr>
              <w:i/>
            </w:rPr>
            <w:delText>Save passwords as plain text in the parameters file</w:delText>
          </w:r>
          <w:r w:rsidDel="00B03DFC">
            <w:delText xml:space="preserve"> checkbox and then select the </w:delText>
          </w:r>
          <w:r w:rsidRPr="00F419AE" w:rsidDel="00B03DFC">
            <w:rPr>
              <w:b/>
            </w:rPr>
            <w:delText>Save</w:delText>
          </w:r>
          <w:r w:rsidDel="00B03DFC">
            <w:delText xml:space="preserve"> button.</w:delText>
          </w:r>
        </w:del>
      </w:moveFrom>
      <w:moveFromRangeEnd w:id="306"/>
      <w:moveToRangeStart w:id="309" w:author="Beth Quinlan" w:date="2018-04-05T08:07:00Z" w:name="move510678986"/>
      <w:moveTo w:id="310" w:author="Beth Quinlan" w:date="2018-04-05T08:07:00Z">
        <w:del w:id="311" w:author="Beth Quinlan" w:date="2018-04-11T13:32:00Z">
          <w:r w:rsidR="000147C7" w:rsidRPr="006E62AA" w:rsidDel="00B03DFC">
            <w:rPr>
              <w:i/>
            </w:rPr>
            <w:delText>adminUser</w:delText>
          </w:r>
          <w:r w:rsidR="000147C7" w:rsidDel="00B03DFC">
            <w:delText xml:space="preserve"> – </w:delText>
          </w:r>
        </w:del>
        <w:del w:id="312" w:author="Beth Quinlan" w:date="2018-04-05T08:13:00Z">
          <w:r w:rsidR="000147C7" w:rsidDel="00E77C4B">
            <w:delText>this is the</w:delText>
          </w:r>
        </w:del>
        <w:del w:id="313" w:author="Beth Quinlan" w:date="2018-04-11T13:32:00Z">
          <w:r w:rsidR="000147C7" w:rsidDel="00B03DFC">
            <w:delText xml:space="preserve"> RDP login user name for the VM</w:delText>
          </w:r>
        </w:del>
      </w:moveTo>
    </w:p>
    <w:p w14:paraId="2ABAA671" w14:textId="5D2CC62A" w:rsidR="000147C7" w:rsidDel="00B03DFC" w:rsidRDefault="000147C7">
      <w:pPr>
        <w:pStyle w:val="ListParagraph"/>
        <w:numPr>
          <w:ilvl w:val="0"/>
          <w:numId w:val="38"/>
        </w:numPr>
        <w:contextualSpacing w:val="0"/>
        <w:rPr>
          <w:del w:id="314" w:author="Beth Quinlan" w:date="2018-04-11T13:32:00Z"/>
          <w:moveTo w:id="315" w:author="Beth Quinlan" w:date="2018-04-05T08:07:00Z"/>
        </w:rPr>
        <w:pPrChange w:id="316" w:author="Beth Quinlan" w:date="2018-04-05T08:09:00Z">
          <w:pPr>
            <w:pStyle w:val="ListParagraph"/>
            <w:numPr>
              <w:numId w:val="30"/>
            </w:numPr>
            <w:ind w:left="1080"/>
            <w:contextualSpacing w:val="0"/>
          </w:pPr>
        </w:pPrChange>
      </w:pPr>
      <w:moveTo w:id="317" w:author="Beth Quinlan" w:date="2018-04-05T08:07:00Z">
        <w:del w:id="318" w:author="Beth Quinlan" w:date="2018-04-11T13:32:00Z">
          <w:r w:rsidRPr="00F419AE" w:rsidDel="00B03DFC">
            <w:rPr>
              <w:i/>
            </w:rPr>
            <w:delText>adminPassword</w:delText>
          </w:r>
          <w:r w:rsidDel="00B03DFC">
            <w:delText xml:space="preserve"> – </w:delText>
          </w:r>
        </w:del>
        <w:del w:id="319" w:author="Beth Quinlan" w:date="2018-04-05T08:13:00Z">
          <w:r w:rsidDel="00E77C4B">
            <w:delText>this is the</w:delText>
          </w:r>
        </w:del>
        <w:del w:id="320" w:author="Beth Quinlan" w:date="2018-04-11T13:32:00Z">
          <w:r w:rsidDel="00B03DFC">
            <w:delText xml:space="preserve"> RDP login password for the VM</w:delText>
          </w:r>
        </w:del>
      </w:moveTo>
    </w:p>
    <w:p w14:paraId="559009B4" w14:textId="30056A87" w:rsidR="000147C7" w:rsidDel="00B03DFC" w:rsidRDefault="000147C7">
      <w:pPr>
        <w:ind w:left="1980" w:firstLine="0"/>
        <w:rPr>
          <w:del w:id="321" w:author="Beth Quinlan" w:date="2018-04-11T13:32:00Z"/>
          <w:moveTo w:id="322" w:author="Beth Quinlan" w:date="2018-04-05T08:07:00Z"/>
        </w:rPr>
        <w:pPrChange w:id="323" w:author="Beth Quinlan" w:date="2018-04-05T08:14:00Z">
          <w:pPr>
            <w:pStyle w:val="ListParagraph"/>
            <w:numPr>
              <w:numId w:val="30"/>
            </w:numPr>
            <w:ind w:left="1080"/>
            <w:contextualSpacing w:val="0"/>
          </w:pPr>
        </w:pPrChange>
      </w:pPr>
      <w:moveTo w:id="324" w:author="Beth Quinlan" w:date="2018-04-05T08:07:00Z">
        <w:del w:id="325" w:author="Beth Quinlan" w:date="2018-04-11T13:32:00Z">
          <w:r w:rsidRPr="00F419AE" w:rsidDel="00B03DFC">
            <w:rPr>
              <w:i/>
            </w:rPr>
            <w:delText>dnsNameForPublicIP</w:delText>
          </w:r>
          <w:r w:rsidDel="00B03DFC">
            <w:delText xml:space="preserve"> – </w:delText>
          </w:r>
        </w:del>
        <w:del w:id="326" w:author="Beth Quinlan" w:date="2018-04-05T08:14:00Z">
          <w:r w:rsidDel="00E77C4B">
            <w:delText>a</w:delText>
          </w:r>
        </w:del>
        <w:del w:id="327" w:author="Beth Quinlan" w:date="2018-04-11T13:32:00Z">
          <w:r w:rsidDel="00B03DFC">
            <w:delText>lthough it is optional to provide a DNS name for your VM, in this lab you will need to provide a dns name unique in all of Azure</w:delText>
          </w:r>
        </w:del>
        <w:del w:id="328" w:author="Beth Quinlan" w:date="2018-04-05T08:12:00Z">
          <w:r w:rsidDel="00E77C4B">
            <w:delText>.</w:delText>
          </w:r>
        </w:del>
      </w:moveTo>
    </w:p>
    <w:p w14:paraId="11D11144" w14:textId="6F35362F" w:rsidR="000147C7" w:rsidDel="00B03DFC" w:rsidRDefault="000147C7">
      <w:pPr>
        <w:ind w:left="1980" w:firstLine="0"/>
        <w:rPr>
          <w:del w:id="329" w:author="Beth Quinlan" w:date="2018-04-11T13:32:00Z"/>
          <w:moveTo w:id="330" w:author="Beth Quinlan" w:date="2018-04-05T08:07:00Z"/>
        </w:rPr>
        <w:pPrChange w:id="331" w:author="Beth Quinlan" w:date="2018-04-05T08:15:00Z">
          <w:pPr>
            <w:pStyle w:val="ListParagraph"/>
            <w:numPr>
              <w:numId w:val="30"/>
            </w:numPr>
            <w:ind w:left="1080"/>
            <w:contextualSpacing w:val="0"/>
          </w:pPr>
        </w:pPrChange>
      </w:pPr>
      <w:moveTo w:id="332" w:author="Beth Quinlan" w:date="2018-04-05T08:07:00Z">
        <w:del w:id="333" w:author="Beth Quinlan" w:date="2018-04-11T13:32:00Z">
          <w:r w:rsidRPr="00F419AE" w:rsidDel="00B03DFC">
            <w:rPr>
              <w:i/>
            </w:rPr>
            <w:delText>storageAcctName</w:delText>
          </w:r>
          <w:r w:rsidDel="00B03DFC">
            <w:delText xml:space="preserve"> – </w:delText>
          </w:r>
        </w:del>
        <w:del w:id="334" w:author="Beth Quinlan" w:date="2018-04-05T08:15:00Z">
          <w:r w:rsidDel="00E77C4B">
            <w:delText>the</w:delText>
          </w:r>
        </w:del>
        <w:del w:id="335" w:author="Beth Quinlan" w:date="2018-04-11T13:32:00Z">
          <w:r w:rsidDel="00B03DFC">
            <w:delText xml:space="preserve"> name </w:delText>
          </w:r>
        </w:del>
        <w:del w:id="336" w:author="Beth Quinlan" w:date="2018-04-05T08:15:00Z">
          <w:r w:rsidDel="00E77C4B">
            <w:delText>of</w:delText>
          </w:r>
        </w:del>
        <w:del w:id="337" w:author="Beth Quinlan" w:date="2018-04-11T13:32:00Z">
          <w:r w:rsidDel="00B03DFC">
            <w:delText xml:space="preserve"> </w:delText>
          </w:r>
        </w:del>
        <w:del w:id="338" w:author="Beth Quinlan" w:date="2018-04-05T08:16:00Z">
          <w:r w:rsidDel="00E77C4B">
            <w:delText>your</w:delText>
          </w:r>
        </w:del>
        <w:del w:id="339" w:author="Beth Quinlan" w:date="2018-04-11T13:32:00Z">
          <w:r w:rsidDel="00B03DFC">
            <w:delText xml:space="preserve"> storage account. </w:delText>
          </w:r>
        </w:del>
        <w:del w:id="340" w:author="Beth Quinlan" w:date="2018-04-05T08:11:00Z">
          <w:r w:rsidDel="00E77C4B">
            <w:delText>M</w:delText>
          </w:r>
        </w:del>
        <w:del w:id="341" w:author="Beth Quinlan" w:date="2018-04-11T13:32:00Z">
          <w:r w:rsidDel="00B03DFC">
            <w:delText>ust be unique in all of Azure and the name of a NEW storage account</w:delText>
          </w:r>
        </w:del>
      </w:moveTo>
    </w:p>
    <w:p w14:paraId="1C900D23" w14:textId="27CC258B" w:rsidR="000147C7" w:rsidDel="00B03DFC" w:rsidRDefault="000147C7">
      <w:pPr>
        <w:ind w:left="1980" w:firstLine="0"/>
        <w:rPr>
          <w:del w:id="342" w:author="Beth Quinlan" w:date="2018-04-11T13:32:00Z"/>
          <w:moveTo w:id="343" w:author="Beth Quinlan" w:date="2018-04-05T08:07:00Z"/>
        </w:rPr>
        <w:pPrChange w:id="344" w:author="Beth Quinlan" w:date="2018-04-05T08:16:00Z">
          <w:pPr>
            <w:pStyle w:val="ListParagraph"/>
            <w:numPr>
              <w:numId w:val="30"/>
            </w:numPr>
            <w:ind w:left="1080"/>
            <w:contextualSpacing w:val="0"/>
          </w:pPr>
        </w:pPrChange>
      </w:pPr>
      <w:moveTo w:id="345" w:author="Beth Quinlan" w:date="2018-04-05T08:07:00Z">
        <w:del w:id="346" w:author="Beth Quinlan" w:date="2018-04-11T13:32:00Z">
          <w:r w:rsidRPr="00F419AE" w:rsidDel="00B03DFC">
            <w:rPr>
              <w:i/>
            </w:rPr>
            <w:delText>publicIPAddressName</w:delText>
          </w:r>
          <w:r w:rsidDel="00B03DFC">
            <w:delText xml:space="preserve"> – </w:delText>
          </w:r>
        </w:del>
        <w:del w:id="347" w:author="Beth Quinlan" w:date="2018-04-05T08:16:00Z">
          <w:r w:rsidDel="00E77C4B">
            <w:delText>t</w:delText>
          </w:r>
        </w:del>
        <w:del w:id="348" w:author="Beth Quinlan" w:date="2018-04-11T13:32:00Z">
          <w:r w:rsidDel="00B03DFC">
            <w:delText>his name will be used for the reserved public IP address used by the VM</w:delText>
          </w:r>
        </w:del>
      </w:moveTo>
    </w:p>
    <w:p w14:paraId="5D54AA5D" w14:textId="102EAC6D" w:rsidR="000147C7" w:rsidDel="00B03DFC" w:rsidRDefault="000147C7">
      <w:pPr>
        <w:pStyle w:val="ListParagraph"/>
        <w:numPr>
          <w:ilvl w:val="0"/>
          <w:numId w:val="38"/>
        </w:numPr>
        <w:contextualSpacing w:val="0"/>
        <w:rPr>
          <w:del w:id="349" w:author="Beth Quinlan" w:date="2018-04-11T13:32:00Z"/>
          <w:moveTo w:id="350" w:author="Beth Quinlan" w:date="2018-04-05T08:07:00Z"/>
        </w:rPr>
        <w:pPrChange w:id="351" w:author="Beth Quinlan" w:date="2018-04-05T08:09:00Z">
          <w:pPr>
            <w:pStyle w:val="ListParagraph"/>
            <w:numPr>
              <w:numId w:val="30"/>
            </w:numPr>
            <w:ind w:left="1080"/>
            <w:contextualSpacing w:val="0"/>
          </w:pPr>
        </w:pPrChange>
      </w:pPr>
      <w:moveTo w:id="352" w:author="Beth Quinlan" w:date="2018-04-05T08:07:00Z">
        <w:del w:id="353" w:author="Beth Quinlan" w:date="2018-04-11T13:32:00Z">
          <w:r w:rsidRPr="00F419AE" w:rsidDel="00B03DFC">
            <w:rPr>
              <w:i/>
            </w:rPr>
            <w:delText>windowsOSVersion</w:delText>
          </w:r>
          <w:r w:rsidDel="00B03DFC">
            <w:delText xml:space="preserve"> – leave the setting as is</w:delText>
          </w:r>
        </w:del>
      </w:moveTo>
    </w:p>
    <w:moveToRangeEnd w:id="309"/>
    <w:p w14:paraId="06E3416F" w14:textId="5FED4CFE" w:rsidR="000147C7" w:rsidDel="00B03DFC" w:rsidRDefault="000147C7">
      <w:pPr>
        <w:ind w:firstLine="0"/>
        <w:rPr>
          <w:del w:id="354" w:author="Beth Quinlan" w:date="2018-04-11T13:37:00Z"/>
        </w:rPr>
        <w:pPrChange w:id="355" w:author="Beth Quinlan" w:date="2018-04-05T08:07:00Z">
          <w:pPr>
            <w:pStyle w:val="ListParagraph"/>
            <w:numPr>
              <w:numId w:val="30"/>
            </w:numPr>
            <w:ind w:left="1080"/>
            <w:contextualSpacing w:val="0"/>
          </w:pPr>
        </w:pPrChange>
      </w:pPr>
    </w:p>
    <w:p w14:paraId="25047930" w14:textId="2DAF8810" w:rsidR="00F419AE" w:rsidDel="00B03DFC" w:rsidRDefault="00681505" w:rsidP="00681505">
      <w:pPr>
        <w:ind w:left="1440"/>
        <w:rPr>
          <w:del w:id="356" w:author="Beth Quinlan" w:date="2018-04-11T13:37:00Z"/>
        </w:rPr>
      </w:pPr>
      <w:moveFromRangeStart w:id="357" w:author="Beth Quinlan" w:date="2018-04-11T13:33:00Z" w:name="move511216941"/>
      <w:moveFrom w:id="358" w:author="Beth Quinlan" w:date="2018-04-11T13:33:00Z">
        <w:r w:rsidDel="00B03DFC">
          <w:rPr>
            <w:noProof/>
            <w:lang w:val="da-DK" w:eastAsia="da-DK"/>
          </w:rPr>
          <w:drawing>
            <wp:inline distT="0" distB="0" distL="0" distR="0" wp14:anchorId="6AC9F5AE" wp14:editId="7E0A792C">
              <wp:extent cx="4436662" cy="2218331"/>
              <wp:effectExtent l="0" t="0" r="2540" b="0"/>
              <wp:docPr id="6" name="Picture 6" descr="C:\Users\larrywa\AppData\Local\Temp\SNAGHTML108a1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108a15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236" cy="2225618"/>
                      </a:xfrm>
                      <a:prstGeom prst="rect">
                        <a:avLst/>
                      </a:prstGeom>
                      <a:noFill/>
                      <a:ln>
                        <a:noFill/>
                      </a:ln>
                    </pic:spPr>
                  </pic:pic>
                </a:graphicData>
              </a:graphic>
            </wp:inline>
          </w:drawing>
        </w:r>
      </w:moveFrom>
      <w:moveFromRangeEnd w:id="357"/>
    </w:p>
    <w:p w14:paraId="3435F576" w14:textId="420394D8" w:rsidR="00F419AE" w:rsidDel="00B03DFC" w:rsidRDefault="00F419AE" w:rsidP="00681505">
      <w:pPr>
        <w:ind w:left="1440"/>
        <w:rPr>
          <w:del w:id="359" w:author="Beth Quinlan" w:date="2018-04-11T13:37:00Z"/>
        </w:rPr>
      </w:pPr>
    </w:p>
    <w:p w14:paraId="67C2E6C8" w14:textId="10A7B659" w:rsidR="000147C7" w:rsidRDefault="000147C7">
      <w:pPr>
        <w:pStyle w:val="ListParagraph"/>
        <w:numPr>
          <w:ilvl w:val="0"/>
          <w:numId w:val="47"/>
        </w:numPr>
        <w:contextualSpacing w:val="0"/>
        <w:rPr>
          <w:ins w:id="360" w:author="Beth Quinlan" w:date="2018-04-05T09:57:00Z"/>
        </w:rPr>
        <w:pPrChange w:id="361" w:author="Beth Quinlan" w:date="2018-04-11T13:38:00Z">
          <w:pPr>
            <w:pStyle w:val="ListParagraph"/>
            <w:numPr>
              <w:numId w:val="39"/>
            </w:numPr>
            <w:ind w:left="1080"/>
            <w:contextualSpacing w:val="0"/>
          </w:pPr>
        </w:pPrChange>
      </w:pPr>
      <w:moveToRangeStart w:id="362" w:author="Beth Quinlan" w:date="2018-04-05T08:08:00Z" w:name="move510679029"/>
      <w:moveTo w:id="363" w:author="Beth Quinlan" w:date="2018-04-05T08:08:00Z">
        <w:r>
          <w:t xml:space="preserve">After filling in the parameters, make sure you check the </w:t>
        </w:r>
        <w:r w:rsidRPr="00F419AE">
          <w:rPr>
            <w:i/>
          </w:rPr>
          <w:t>Save passwords as plain text in the parameters file</w:t>
        </w:r>
        <w:r>
          <w:t xml:space="preserve"> checkbox and then select the </w:t>
        </w:r>
        <w:r w:rsidRPr="00F419AE">
          <w:rPr>
            <w:b/>
          </w:rPr>
          <w:t>Save</w:t>
        </w:r>
        <w:r>
          <w:t xml:space="preserve"> button.</w:t>
        </w:r>
      </w:moveTo>
    </w:p>
    <w:p w14:paraId="0D0B1C46" w14:textId="7B343DC2" w:rsidR="00A110A6" w:rsidDel="00B03DFC" w:rsidRDefault="00A110A6">
      <w:pPr>
        <w:pStyle w:val="ListParagraph"/>
        <w:numPr>
          <w:ilvl w:val="0"/>
          <w:numId w:val="47"/>
        </w:numPr>
        <w:rPr>
          <w:del w:id="364" w:author="Beth Quinlan" w:date="2018-04-11T13:38:00Z"/>
          <w:moveTo w:id="365" w:author="Beth Quinlan" w:date="2018-04-05T08:08:00Z"/>
        </w:rPr>
        <w:pPrChange w:id="366" w:author="Beth Quinlan" w:date="2018-04-11T13:38:00Z">
          <w:pPr>
            <w:pStyle w:val="ListParagraph"/>
            <w:numPr>
              <w:numId w:val="30"/>
            </w:numPr>
            <w:ind w:left="1080"/>
            <w:contextualSpacing w:val="0"/>
          </w:pPr>
        </w:pPrChange>
      </w:pPr>
    </w:p>
    <w:p w14:paraId="212E1D95" w14:textId="0E23A76A" w:rsidR="00E94F75" w:rsidDel="000147C7" w:rsidRDefault="00F419AE">
      <w:pPr>
        <w:pStyle w:val="ListParagraph"/>
        <w:numPr>
          <w:ilvl w:val="0"/>
          <w:numId w:val="47"/>
        </w:numPr>
        <w:rPr>
          <w:moveFrom w:id="367" w:author="Beth Quinlan" w:date="2018-04-05T08:07:00Z"/>
        </w:rPr>
        <w:pPrChange w:id="368" w:author="Beth Quinlan" w:date="2018-04-11T13:38:00Z">
          <w:pPr>
            <w:pStyle w:val="ListParagraph"/>
            <w:numPr>
              <w:numId w:val="31"/>
            </w:numPr>
            <w:ind w:left="1800"/>
            <w:contextualSpacing w:val="0"/>
          </w:pPr>
        </w:pPrChange>
      </w:pPr>
      <w:moveFromRangeStart w:id="369" w:author="Beth Quinlan" w:date="2018-04-05T08:07:00Z" w:name="move510678986"/>
      <w:moveToRangeEnd w:id="362"/>
      <w:moveFrom w:id="370" w:author="Beth Quinlan" w:date="2018-04-05T08:07:00Z">
        <w:r w:rsidRPr="00F419AE" w:rsidDel="000147C7">
          <w:rPr>
            <w:i/>
          </w:rPr>
          <w:t>adminUser</w:t>
        </w:r>
        <w:r w:rsidDel="000147C7">
          <w:t xml:space="preserve"> – this is the RDP login user name for the VM</w:t>
        </w:r>
      </w:moveFrom>
    </w:p>
    <w:p w14:paraId="1142F3F0" w14:textId="4118B14E" w:rsidR="00F419AE" w:rsidDel="000147C7" w:rsidRDefault="00F419AE">
      <w:pPr>
        <w:pStyle w:val="ListParagraph"/>
        <w:numPr>
          <w:ilvl w:val="0"/>
          <w:numId w:val="47"/>
        </w:numPr>
        <w:rPr>
          <w:moveFrom w:id="371" w:author="Beth Quinlan" w:date="2018-04-05T08:07:00Z"/>
        </w:rPr>
        <w:pPrChange w:id="372" w:author="Beth Quinlan" w:date="2018-04-11T13:38:00Z">
          <w:pPr>
            <w:pStyle w:val="ListParagraph"/>
            <w:numPr>
              <w:numId w:val="31"/>
            </w:numPr>
            <w:ind w:left="1800"/>
            <w:contextualSpacing w:val="0"/>
          </w:pPr>
        </w:pPrChange>
      </w:pPr>
      <w:moveFrom w:id="373" w:author="Beth Quinlan" w:date="2018-04-05T08:07:00Z">
        <w:r w:rsidRPr="00F419AE" w:rsidDel="000147C7">
          <w:rPr>
            <w:i/>
          </w:rPr>
          <w:t>adminPassword</w:t>
        </w:r>
        <w:r w:rsidDel="000147C7">
          <w:t xml:space="preserve"> – this is the RDP login password for the VM</w:t>
        </w:r>
      </w:moveFrom>
    </w:p>
    <w:p w14:paraId="3688A974" w14:textId="2CC21F13" w:rsidR="00F419AE" w:rsidDel="000147C7" w:rsidRDefault="00F419AE">
      <w:pPr>
        <w:pStyle w:val="ListParagraph"/>
        <w:numPr>
          <w:ilvl w:val="0"/>
          <w:numId w:val="47"/>
        </w:numPr>
        <w:rPr>
          <w:moveFrom w:id="374" w:author="Beth Quinlan" w:date="2018-04-05T08:07:00Z"/>
        </w:rPr>
        <w:pPrChange w:id="375" w:author="Beth Quinlan" w:date="2018-04-11T13:38:00Z">
          <w:pPr>
            <w:pStyle w:val="ListParagraph"/>
            <w:numPr>
              <w:numId w:val="31"/>
            </w:numPr>
            <w:ind w:left="1800"/>
            <w:contextualSpacing w:val="0"/>
          </w:pPr>
        </w:pPrChange>
      </w:pPr>
      <w:moveFrom w:id="376" w:author="Beth Quinlan" w:date="2018-04-05T08:07:00Z">
        <w:r w:rsidRPr="00F419AE" w:rsidDel="000147C7">
          <w:rPr>
            <w:i/>
          </w:rPr>
          <w:t>dnsNameForPublicIP</w:t>
        </w:r>
        <w:r w:rsidDel="000147C7">
          <w:t xml:space="preserve"> – although it is optional to provide a DNS name for your VM, in this lab you will need to provide a dns name unique in all of Azure.</w:t>
        </w:r>
      </w:moveFrom>
    </w:p>
    <w:p w14:paraId="569819B1" w14:textId="2795CE5E" w:rsidR="00F419AE" w:rsidDel="000147C7" w:rsidRDefault="00F419AE">
      <w:pPr>
        <w:pStyle w:val="ListParagraph"/>
        <w:numPr>
          <w:ilvl w:val="0"/>
          <w:numId w:val="47"/>
        </w:numPr>
        <w:rPr>
          <w:moveFrom w:id="377" w:author="Beth Quinlan" w:date="2018-04-05T08:07:00Z"/>
        </w:rPr>
        <w:pPrChange w:id="378" w:author="Beth Quinlan" w:date="2018-04-11T13:38:00Z">
          <w:pPr>
            <w:pStyle w:val="ListParagraph"/>
            <w:numPr>
              <w:numId w:val="31"/>
            </w:numPr>
            <w:ind w:left="1800"/>
            <w:contextualSpacing w:val="0"/>
          </w:pPr>
        </w:pPrChange>
      </w:pPr>
      <w:moveFrom w:id="379" w:author="Beth Quinlan" w:date="2018-04-05T08:07:00Z">
        <w:r w:rsidRPr="00F419AE" w:rsidDel="000147C7">
          <w:rPr>
            <w:i/>
          </w:rPr>
          <w:t>storageAcctName</w:t>
        </w:r>
        <w:r w:rsidDel="000147C7">
          <w:t xml:space="preserve"> – the name of your storage account. Must be unique in all of Azure and the name of a NEW storage account</w:t>
        </w:r>
      </w:moveFrom>
    </w:p>
    <w:p w14:paraId="75B816A7" w14:textId="7BA5DB06" w:rsidR="00F419AE" w:rsidDel="000147C7" w:rsidRDefault="00F419AE">
      <w:pPr>
        <w:pStyle w:val="ListParagraph"/>
        <w:numPr>
          <w:ilvl w:val="0"/>
          <w:numId w:val="47"/>
        </w:numPr>
        <w:rPr>
          <w:moveFrom w:id="380" w:author="Beth Quinlan" w:date="2018-04-05T08:07:00Z"/>
        </w:rPr>
        <w:pPrChange w:id="381" w:author="Beth Quinlan" w:date="2018-04-11T13:38:00Z">
          <w:pPr>
            <w:pStyle w:val="ListParagraph"/>
            <w:numPr>
              <w:numId w:val="31"/>
            </w:numPr>
            <w:ind w:left="1800"/>
            <w:contextualSpacing w:val="0"/>
          </w:pPr>
        </w:pPrChange>
      </w:pPr>
      <w:moveFrom w:id="382" w:author="Beth Quinlan" w:date="2018-04-05T08:07:00Z">
        <w:r w:rsidRPr="00F419AE" w:rsidDel="000147C7">
          <w:rPr>
            <w:i/>
          </w:rPr>
          <w:t>publicIPAddressName</w:t>
        </w:r>
        <w:r w:rsidDel="000147C7">
          <w:t xml:space="preserve"> – this name will be used for the reserved public IP address used by the VM</w:t>
        </w:r>
      </w:moveFrom>
    </w:p>
    <w:p w14:paraId="1E77F2A2" w14:textId="0897F6A4" w:rsidR="00F419AE" w:rsidDel="000147C7" w:rsidRDefault="00F419AE">
      <w:pPr>
        <w:pStyle w:val="ListParagraph"/>
        <w:numPr>
          <w:ilvl w:val="0"/>
          <w:numId w:val="47"/>
        </w:numPr>
        <w:rPr>
          <w:moveFrom w:id="383" w:author="Beth Quinlan" w:date="2018-04-05T08:07:00Z"/>
        </w:rPr>
        <w:pPrChange w:id="384" w:author="Beth Quinlan" w:date="2018-04-11T13:38:00Z">
          <w:pPr>
            <w:pStyle w:val="ListParagraph"/>
            <w:numPr>
              <w:numId w:val="31"/>
            </w:numPr>
            <w:ind w:left="1800"/>
            <w:contextualSpacing w:val="0"/>
          </w:pPr>
        </w:pPrChange>
      </w:pPr>
      <w:moveFrom w:id="385" w:author="Beth Quinlan" w:date="2018-04-05T08:07:00Z">
        <w:r w:rsidRPr="00F419AE" w:rsidDel="000147C7">
          <w:rPr>
            <w:i/>
          </w:rPr>
          <w:t>windowsOSVersion</w:t>
        </w:r>
        <w:r w:rsidDel="000147C7">
          <w:t xml:space="preserve"> – leave the setting as is</w:t>
        </w:r>
      </w:moveFrom>
    </w:p>
    <w:moveFromRangeEnd w:id="369"/>
    <w:p w14:paraId="76360A04" w14:textId="2F920A73" w:rsidR="00BA4FC2" w:rsidDel="00A110A6" w:rsidRDefault="00BA4FC2">
      <w:pPr>
        <w:pStyle w:val="ListParagraph"/>
        <w:numPr>
          <w:ilvl w:val="0"/>
          <w:numId w:val="47"/>
        </w:numPr>
        <w:rPr>
          <w:del w:id="386" w:author="Beth Quinlan" w:date="2018-04-05T09:56:00Z"/>
        </w:rPr>
        <w:pPrChange w:id="387" w:author="Beth Quinlan" w:date="2018-04-11T13:38:00Z">
          <w:pPr/>
        </w:pPrChange>
      </w:pPr>
    </w:p>
    <w:p w14:paraId="637476C1" w14:textId="6BF5CD38" w:rsidR="00BA4FC2" w:rsidRDefault="00BA4FC2">
      <w:pPr>
        <w:pStyle w:val="ListParagraph"/>
        <w:numPr>
          <w:ilvl w:val="0"/>
          <w:numId w:val="47"/>
        </w:numPr>
        <w:pPrChange w:id="388" w:author="Beth Quinlan" w:date="2018-04-11T13:38:00Z">
          <w:pPr>
            <w:pStyle w:val="ListParagraph"/>
            <w:numPr>
              <w:numId w:val="30"/>
            </w:numPr>
            <w:ind w:left="1080"/>
          </w:pPr>
        </w:pPrChange>
      </w:pPr>
      <w:del w:id="389" w:author="Beth Quinlan" w:date="2018-04-05T09:57:00Z">
        <w:r w:rsidDel="00A110A6">
          <w:delText>Select</w:delText>
        </w:r>
      </w:del>
      <w:ins w:id="390" w:author="Beth Quinlan" w:date="2018-04-05T09:57:00Z">
        <w:r w:rsidR="00A110A6">
          <w:t>Click</w:t>
        </w:r>
      </w:ins>
      <w:r>
        <w:t xml:space="preserve"> the </w:t>
      </w:r>
      <w:del w:id="391" w:author="Beth Quinlan" w:date="2018-04-05T08:19:00Z">
        <w:r w:rsidRPr="00BA4FC2" w:rsidDel="00611A31">
          <w:rPr>
            <w:b/>
          </w:rPr>
          <w:delText>OK</w:delText>
        </w:r>
        <w:r w:rsidDel="00611A31">
          <w:delText xml:space="preserve"> </w:delText>
        </w:r>
      </w:del>
      <w:ins w:id="392" w:author="Beth Quinlan" w:date="2018-04-05T08:19:00Z">
        <w:r w:rsidR="00611A31">
          <w:rPr>
            <w:b/>
          </w:rPr>
          <w:t>Deploy</w:t>
        </w:r>
        <w:r w:rsidR="00611A31">
          <w:t xml:space="preserve"> </w:t>
        </w:r>
      </w:ins>
      <w:r>
        <w:t xml:space="preserve">button on the </w:t>
      </w:r>
      <w:r w:rsidRPr="00B03DFC">
        <w:rPr>
          <w:i/>
          <w:rPrChange w:id="393" w:author="Beth Quinlan" w:date="2018-04-11T13:39:00Z">
            <w:rPr/>
          </w:rPrChange>
        </w:rPr>
        <w:t>Deploy to Resource Group</w:t>
      </w:r>
      <w:r>
        <w:t xml:space="preserve"> dialog box.</w:t>
      </w:r>
    </w:p>
    <w:p w14:paraId="5DD539D1" w14:textId="77777777" w:rsidR="00F419AE" w:rsidRDefault="00F419AE" w:rsidP="00681505">
      <w:pPr>
        <w:ind w:left="1440"/>
      </w:pPr>
    </w:p>
    <w:p w14:paraId="5590C45B" w14:textId="6CFAD630" w:rsidR="003D6949" w:rsidDel="00E77C4B" w:rsidRDefault="003D6949">
      <w:pPr>
        <w:rPr>
          <w:del w:id="394" w:author="Beth Quinlan" w:date="2018-04-05T08:17:00Z"/>
          <w:rFonts w:asciiTheme="minorHAnsi" w:eastAsia="Times New Roman" w:hAnsiTheme="minorHAnsi" w:cs="Times New Roman"/>
          <w:b/>
          <w:color w:val="000000" w:themeColor="text1"/>
          <w:sz w:val="28"/>
          <w:szCs w:val="36"/>
          <w:lang w:val="en"/>
        </w:rPr>
      </w:pPr>
    </w:p>
    <w:p w14:paraId="5B20ACF8" w14:textId="4CEAF891" w:rsidR="00BA4FC2" w:rsidRPr="00C80421" w:rsidRDefault="00BA4FC2" w:rsidP="00BA4FC2">
      <w:pPr>
        <w:pStyle w:val="Heading2"/>
        <w:rPr>
          <w:lang w:val="en"/>
        </w:rPr>
      </w:pPr>
      <w:bookmarkStart w:id="395" w:name="_Toc510688395"/>
      <w:r>
        <w:rPr>
          <w:lang w:val="en"/>
        </w:rPr>
        <w:t>Task 3 – Confirm Deployment of your Azure Resource Manager (ARM) template</w:t>
      </w:r>
      <w:bookmarkEnd w:id="395"/>
    </w:p>
    <w:p w14:paraId="63BDD0D1" w14:textId="39EB54F9" w:rsidR="009F5A8D" w:rsidRDefault="00D67E46" w:rsidP="009F5A8D">
      <w:pPr>
        <w:pStyle w:val="ListParagraph"/>
        <w:numPr>
          <w:ilvl w:val="0"/>
          <w:numId w:val="32"/>
        </w:numPr>
        <w:contextualSpacing w:val="0"/>
      </w:pPr>
      <w:r>
        <w:t>If the</w:t>
      </w:r>
      <w:r w:rsidR="009F5A8D">
        <w:t xml:space="preserve"> Visual Studio deployment succeeded, you will see something similar to the following in the Visual Studio output window</w:t>
      </w:r>
      <w:ins w:id="396" w:author="Beth Quinlan" w:date="2018-04-05T08:21:00Z">
        <w:r w:rsidR="00611A31">
          <w:t>;</w:t>
        </w:r>
      </w:ins>
      <w:del w:id="397" w:author="Beth Quinlan" w:date="2018-04-05T08:21:00Z">
        <w:r w:rsidDel="00611A31">
          <w:delText>,</w:delText>
        </w:r>
      </w:del>
      <w:r>
        <w:t xml:space="preserve"> otherwise, correct any errors that appear within the Visual Studio output window</w:t>
      </w:r>
      <w:ins w:id="398" w:author="Beth Quinlan" w:date="2018-04-05T08:21:00Z">
        <w:r w:rsidR="00611A31">
          <w:t xml:space="preserve"> and re-deploy</w:t>
        </w:r>
      </w:ins>
      <w:r>
        <w:t>.</w:t>
      </w:r>
    </w:p>
    <w:p w14:paraId="78776345" w14:textId="3CA427B0" w:rsidR="00D67E46" w:rsidRDefault="00D67E46" w:rsidP="00D67E46">
      <w:pPr>
        <w:pStyle w:val="ListParagraph"/>
        <w:ind w:left="1080" w:firstLine="0"/>
        <w:contextualSpacing w:val="0"/>
      </w:pPr>
      <w:r>
        <w:rPr>
          <w:noProof/>
          <w:lang w:val="da-DK" w:eastAsia="da-DK"/>
        </w:rPr>
        <w:drawing>
          <wp:inline distT="0" distB="0" distL="0" distR="0" wp14:anchorId="00935B31" wp14:editId="5C69A843">
            <wp:extent cx="5017273" cy="92787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275" cy="932683"/>
                    </a:xfrm>
                    <a:prstGeom prst="rect">
                      <a:avLst/>
                    </a:prstGeom>
                  </pic:spPr>
                </pic:pic>
              </a:graphicData>
            </a:graphic>
          </wp:inline>
        </w:drawing>
      </w:r>
    </w:p>
    <w:p w14:paraId="70241B6D" w14:textId="39704EF8" w:rsidR="00B24F40" w:rsidRDefault="009F5A8D" w:rsidP="009F5A8D">
      <w:pPr>
        <w:pStyle w:val="ListParagraph"/>
        <w:numPr>
          <w:ilvl w:val="0"/>
          <w:numId w:val="32"/>
        </w:numPr>
        <w:contextualSpacing w:val="0"/>
      </w:pPr>
      <w:r>
        <w:t xml:space="preserve">Log in to the Azure portal at </w:t>
      </w:r>
      <w:hyperlink r:id="rId16" w:history="1">
        <w:r w:rsidR="00B24F40" w:rsidRPr="00097321">
          <w:rPr>
            <w:rStyle w:val="Hyperlink"/>
          </w:rPr>
          <w:t>https://portal.azure.com</w:t>
        </w:r>
      </w:hyperlink>
      <w:r w:rsidR="00B24F40">
        <w:t>. Look for your resource group name to confirm that the resources have been deployed successfully.</w:t>
      </w:r>
    </w:p>
    <w:p w14:paraId="249259B6" w14:textId="3D8B9284" w:rsidR="00D67E46" w:rsidRDefault="00D67E46" w:rsidP="00D67E46">
      <w:pPr>
        <w:pStyle w:val="ListParagraph"/>
        <w:ind w:left="1080" w:firstLine="0"/>
        <w:contextualSpacing w:val="0"/>
      </w:pPr>
      <w:r>
        <w:rPr>
          <w:noProof/>
          <w:lang w:val="da-DK" w:eastAsia="da-DK"/>
        </w:rPr>
        <w:drawing>
          <wp:inline distT="0" distB="0" distL="0" distR="0" wp14:anchorId="77A99C15" wp14:editId="5201B569">
            <wp:extent cx="5240248" cy="3022848"/>
            <wp:effectExtent l="0" t="0" r="0" b="6350"/>
            <wp:docPr id="8" name="Picture 8" descr="C:\Users\larrywa\AppData\Local\Temp\SNAGHTML11ad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wa\AppData\Local\Temp\SNAGHTML11ad4d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743" cy="3034094"/>
                    </a:xfrm>
                    <a:prstGeom prst="rect">
                      <a:avLst/>
                    </a:prstGeom>
                    <a:noFill/>
                    <a:ln>
                      <a:noFill/>
                    </a:ln>
                  </pic:spPr>
                </pic:pic>
              </a:graphicData>
            </a:graphic>
          </wp:inline>
        </w:drawing>
      </w:r>
    </w:p>
    <w:p w14:paraId="14545AA2" w14:textId="77777777" w:rsidR="00E94F75" w:rsidRDefault="00E94F75">
      <w:pPr>
        <w:rPr>
          <w:rFonts w:eastAsia="Times New Roman" w:cs="Times New Roman"/>
          <w:b/>
          <w:color w:val="000000" w:themeColor="text1"/>
          <w:sz w:val="28"/>
          <w:szCs w:val="36"/>
          <w:lang w:val="en"/>
        </w:rPr>
      </w:pPr>
      <w:r>
        <w:rPr>
          <w:lang w:val="en"/>
        </w:rPr>
        <w:br w:type="page"/>
      </w:r>
    </w:p>
    <w:p w14:paraId="10039A1A" w14:textId="480EF882" w:rsidR="00876092" w:rsidRPr="00C80421" w:rsidRDefault="003C7411" w:rsidP="00876092">
      <w:pPr>
        <w:pStyle w:val="Heading2"/>
        <w:rPr>
          <w:lang w:val="en"/>
        </w:rPr>
      </w:pPr>
      <w:bookmarkStart w:id="399" w:name="_Toc510688396"/>
      <w:r>
        <w:rPr>
          <w:lang w:val="en"/>
        </w:rPr>
        <w:lastRenderedPageBreak/>
        <w:t xml:space="preserve">Task </w:t>
      </w:r>
      <w:r w:rsidR="00AE0D61">
        <w:rPr>
          <w:lang w:val="en"/>
        </w:rPr>
        <w:t>4</w:t>
      </w:r>
      <w:r w:rsidR="00876092">
        <w:rPr>
          <w:lang w:val="en"/>
        </w:rPr>
        <w:t xml:space="preserve"> – </w:t>
      </w:r>
      <w:r w:rsidR="00AE0D61">
        <w:rPr>
          <w:lang w:val="en"/>
        </w:rPr>
        <w:t>Install the Microsoft Azure Storage Explorer</w:t>
      </w:r>
      <w:bookmarkEnd w:id="399"/>
    </w:p>
    <w:p w14:paraId="10039A1B" w14:textId="37B2B274" w:rsidR="00876092" w:rsidRPr="00876092" w:rsidRDefault="00AE0D61" w:rsidP="00876092">
      <w:pPr>
        <w:pStyle w:val="ListParagraph"/>
        <w:ind w:firstLine="0"/>
        <w:rPr>
          <w:rFonts w:cs="Times New Roman"/>
          <w:lang w:val="en"/>
        </w:rPr>
      </w:pPr>
      <w:r>
        <w:rPr>
          <w:rFonts w:cs="Times New Roman"/>
          <w:lang w:val="en"/>
        </w:rPr>
        <w:t>There are many ways to analyze data that is sent to Azure storage. You can use Visual Studio, the Azure Portal, the Azure command line interface or the REST API. For this lab, you will use a free tool named Microsoft Azure Storage Explorer.</w:t>
      </w:r>
    </w:p>
    <w:p w14:paraId="10039A1C" w14:textId="77777777" w:rsidR="00876092" w:rsidRDefault="00876092" w:rsidP="00876092">
      <w:pPr>
        <w:pStyle w:val="ListParagraph"/>
        <w:ind w:firstLine="0"/>
        <w:rPr>
          <w:rFonts w:cs="Times New Roman"/>
        </w:rPr>
      </w:pPr>
    </w:p>
    <w:p w14:paraId="453D52D3" w14:textId="77777777" w:rsidR="00AE0D61" w:rsidRDefault="00AE0D61" w:rsidP="00A81FC2">
      <w:pPr>
        <w:pStyle w:val="ListParagraph"/>
        <w:numPr>
          <w:ilvl w:val="0"/>
          <w:numId w:val="19"/>
        </w:numPr>
        <w:contextualSpacing w:val="0"/>
        <w:rPr>
          <w:rFonts w:cs="Times New Roman"/>
        </w:rPr>
      </w:pPr>
      <w:r>
        <w:rPr>
          <w:rFonts w:cs="Times New Roman"/>
        </w:rPr>
        <w:t xml:space="preserve">Use your web browser to browse to </w:t>
      </w:r>
      <w:hyperlink r:id="rId18" w:history="1">
        <w:r w:rsidRPr="00097321">
          <w:rPr>
            <w:rStyle w:val="Hyperlink"/>
            <w:rFonts w:cs="Times New Roman"/>
          </w:rPr>
          <w:t>http://storageexplorer.com</w:t>
        </w:r>
      </w:hyperlink>
      <w:r>
        <w:rPr>
          <w:rFonts w:cs="Times New Roman"/>
        </w:rPr>
        <w:t xml:space="preserve">. </w:t>
      </w:r>
    </w:p>
    <w:p w14:paraId="5B36CE2C" w14:textId="77777777" w:rsidR="00AE0D61" w:rsidRDefault="00AE0D61" w:rsidP="00A81FC2">
      <w:pPr>
        <w:pStyle w:val="ListParagraph"/>
        <w:numPr>
          <w:ilvl w:val="0"/>
          <w:numId w:val="19"/>
        </w:numPr>
        <w:contextualSpacing w:val="0"/>
        <w:rPr>
          <w:rFonts w:cs="Times New Roman"/>
        </w:rPr>
      </w:pPr>
      <w:r>
        <w:rPr>
          <w:rFonts w:cs="Times New Roman"/>
        </w:rPr>
        <w:t xml:space="preserve">Select the </w:t>
      </w:r>
      <w:r w:rsidRPr="00A81FC2">
        <w:rPr>
          <w:rFonts w:cs="Times New Roman"/>
          <w:b/>
        </w:rPr>
        <w:t>Free download for Windows</w:t>
      </w:r>
      <w:r>
        <w:rPr>
          <w:rFonts w:cs="Times New Roman"/>
        </w:rPr>
        <w:t xml:space="preserve"> button and download the install utility to your hard drive.</w:t>
      </w:r>
    </w:p>
    <w:p w14:paraId="7951658C" w14:textId="583B81BD" w:rsidR="00A81FC2" w:rsidRDefault="00A81FC2" w:rsidP="00A81FC2">
      <w:pPr>
        <w:pStyle w:val="ListParagraph"/>
        <w:numPr>
          <w:ilvl w:val="0"/>
          <w:numId w:val="19"/>
        </w:numPr>
        <w:contextualSpacing w:val="0"/>
        <w:rPr>
          <w:rFonts w:cs="Times New Roman"/>
        </w:rPr>
      </w:pPr>
      <w:r>
        <w:rPr>
          <w:rFonts w:cs="Times New Roman"/>
        </w:rPr>
        <w:t>Install the Storage Explorer utility and select the option to have the Storage Explorer start up.</w:t>
      </w:r>
    </w:p>
    <w:p w14:paraId="233A09AF" w14:textId="208B3266" w:rsidR="00B50CAA" w:rsidRDefault="00A81FC2" w:rsidP="00A81FC2">
      <w:pPr>
        <w:pStyle w:val="ListParagraph"/>
        <w:numPr>
          <w:ilvl w:val="0"/>
          <w:numId w:val="19"/>
        </w:numPr>
        <w:contextualSpacing w:val="0"/>
        <w:rPr>
          <w:ins w:id="400" w:author="Beth Quinlan" w:date="2018-04-05T08:33:00Z"/>
          <w:rFonts w:cs="Times New Roman"/>
        </w:rPr>
      </w:pPr>
      <w:r>
        <w:rPr>
          <w:rFonts w:cs="Times New Roman"/>
        </w:rPr>
        <w:t xml:space="preserve">When the </w:t>
      </w:r>
      <w:r w:rsidRPr="00862C8B">
        <w:rPr>
          <w:rFonts w:cs="Times New Roman"/>
          <w:i/>
          <w:rPrChange w:id="401" w:author="Beth Quinlan" w:date="2018-04-11T13:39:00Z">
            <w:rPr>
              <w:rFonts w:cs="Times New Roman"/>
            </w:rPr>
          </w:rPrChange>
        </w:rPr>
        <w:t>Storage Explorer</w:t>
      </w:r>
      <w:r>
        <w:rPr>
          <w:rFonts w:cs="Times New Roman"/>
        </w:rPr>
        <w:t xml:space="preserve"> window opens, </w:t>
      </w:r>
      <w:ins w:id="402" w:author="Beth Quinlan" w:date="2018-04-05T08:37:00Z">
        <w:r w:rsidR="00B50CAA">
          <w:rPr>
            <w:rFonts w:cs="Times New Roman"/>
          </w:rPr>
          <w:t xml:space="preserve">enter your credentials </w:t>
        </w:r>
      </w:ins>
      <w:del w:id="403" w:author="Beth Quinlan" w:date="2018-04-05T08:37:00Z">
        <w:r w:rsidDel="00B50CAA">
          <w:rPr>
            <w:rFonts w:cs="Times New Roman"/>
          </w:rPr>
          <w:delText xml:space="preserve">you will need </w:delText>
        </w:r>
      </w:del>
      <w:r>
        <w:rPr>
          <w:rFonts w:cs="Times New Roman"/>
        </w:rPr>
        <w:t xml:space="preserve">to log in to your Azure account. </w:t>
      </w:r>
      <w:ins w:id="404" w:author="Beth Quinlan" w:date="2018-04-05T08:38:00Z">
        <w:r w:rsidR="00B50CAA">
          <w:rPr>
            <w:rFonts w:cs="Times New Roman"/>
          </w:rPr>
          <w:t>If not prompted to log in:</w:t>
        </w:r>
      </w:ins>
    </w:p>
    <w:p w14:paraId="1CD22391" w14:textId="7E9037E3" w:rsidR="00B50CAA" w:rsidRDefault="00A81FC2">
      <w:pPr>
        <w:pStyle w:val="ListParagraph"/>
        <w:numPr>
          <w:ilvl w:val="1"/>
          <w:numId w:val="40"/>
        </w:numPr>
        <w:contextualSpacing w:val="0"/>
        <w:rPr>
          <w:ins w:id="405" w:author="Beth Quinlan" w:date="2018-04-05T08:33:00Z"/>
          <w:rFonts w:cs="Times New Roman"/>
        </w:rPr>
        <w:pPrChange w:id="406" w:author="Beth Quinlan" w:date="2018-04-05T08:38:00Z">
          <w:pPr>
            <w:pStyle w:val="ListParagraph"/>
            <w:numPr>
              <w:ilvl w:val="1"/>
              <w:numId w:val="19"/>
            </w:numPr>
            <w:ind w:left="1800"/>
            <w:contextualSpacing w:val="0"/>
          </w:pPr>
        </w:pPrChange>
      </w:pPr>
      <w:del w:id="407" w:author="Beth Quinlan" w:date="2018-04-05T08:37:00Z">
        <w:r w:rsidRPr="006E62AA" w:rsidDel="00B50CAA">
          <w:rPr>
            <w:rFonts w:cs="Times New Roman"/>
          </w:rPr>
          <w:delText>C</w:delText>
        </w:r>
      </w:del>
      <w:ins w:id="408" w:author="Beth Quinlan" w:date="2018-04-05T08:38:00Z">
        <w:r w:rsidR="00B50CAA">
          <w:rPr>
            <w:rFonts w:cs="Times New Roman"/>
          </w:rPr>
          <w:t>C</w:t>
        </w:r>
      </w:ins>
      <w:r w:rsidRPr="006E62AA">
        <w:rPr>
          <w:rFonts w:cs="Times New Roman"/>
        </w:rPr>
        <w:t xml:space="preserve">lick on the icon that looks like a </w:t>
      </w:r>
      <w:r w:rsidRPr="006E62AA">
        <w:rPr>
          <w:rFonts w:cs="Times New Roman"/>
          <w:i/>
        </w:rPr>
        <w:t>person</w:t>
      </w:r>
      <w:r w:rsidRPr="00FA1287">
        <w:rPr>
          <w:rFonts w:cs="Times New Roman"/>
        </w:rPr>
        <w:t xml:space="preserve"> and then select the </w:t>
      </w:r>
      <w:r w:rsidRPr="00FA1287">
        <w:rPr>
          <w:rFonts w:cs="Times New Roman"/>
          <w:b/>
        </w:rPr>
        <w:t>Add an account</w:t>
      </w:r>
      <w:ins w:id="409" w:author="Beth Quinlan" w:date="2018-04-05T08:38:00Z">
        <w:r w:rsidR="00B50CAA">
          <w:rPr>
            <w:rFonts w:cs="Times New Roman"/>
            <w:b/>
          </w:rPr>
          <w:t>.</w:t>
        </w:r>
      </w:ins>
      <w:r w:rsidRPr="006E62AA">
        <w:rPr>
          <w:rFonts w:cs="Times New Roman"/>
        </w:rPr>
        <w:t xml:space="preserve">.. link. </w:t>
      </w:r>
    </w:p>
    <w:p w14:paraId="777D5B27" w14:textId="77777777" w:rsidR="00B50CAA" w:rsidRDefault="00A81FC2">
      <w:pPr>
        <w:pStyle w:val="ListParagraph"/>
        <w:numPr>
          <w:ilvl w:val="1"/>
          <w:numId w:val="40"/>
        </w:numPr>
        <w:contextualSpacing w:val="0"/>
        <w:rPr>
          <w:ins w:id="410" w:author="Beth Quinlan" w:date="2018-04-05T08:34:00Z"/>
          <w:rFonts w:cs="Times New Roman"/>
        </w:rPr>
        <w:pPrChange w:id="411" w:author="Beth Quinlan" w:date="2018-04-05T08:38:00Z">
          <w:pPr>
            <w:pStyle w:val="ListParagraph"/>
            <w:numPr>
              <w:ilvl w:val="1"/>
              <w:numId w:val="19"/>
            </w:numPr>
            <w:ind w:left="1800"/>
            <w:contextualSpacing w:val="0"/>
          </w:pPr>
        </w:pPrChange>
      </w:pPr>
      <w:r w:rsidRPr="006E62AA">
        <w:rPr>
          <w:rFonts w:cs="Times New Roman"/>
        </w:rPr>
        <w:t xml:space="preserve">Enter your Azure login information </w:t>
      </w:r>
    </w:p>
    <w:p w14:paraId="45C60522" w14:textId="3CBB7061" w:rsidR="00A81FC2" w:rsidRPr="00FA1287" w:rsidRDefault="00A81FC2">
      <w:pPr>
        <w:pStyle w:val="ListParagraph"/>
        <w:numPr>
          <w:ilvl w:val="1"/>
          <w:numId w:val="40"/>
        </w:numPr>
        <w:contextualSpacing w:val="0"/>
        <w:rPr>
          <w:rFonts w:cs="Times New Roman"/>
        </w:rPr>
        <w:pPrChange w:id="412" w:author="Beth Quinlan" w:date="2018-04-05T08:38:00Z">
          <w:pPr>
            <w:pStyle w:val="ListParagraph"/>
            <w:numPr>
              <w:numId w:val="19"/>
            </w:numPr>
            <w:ind w:left="1080"/>
            <w:contextualSpacing w:val="0"/>
          </w:pPr>
        </w:pPrChange>
      </w:pPr>
      <w:del w:id="413" w:author="Beth Quinlan" w:date="2018-04-05T08:34:00Z">
        <w:r w:rsidRPr="006E62AA" w:rsidDel="00B50CAA">
          <w:rPr>
            <w:rFonts w:cs="Times New Roman"/>
          </w:rPr>
          <w:delText>and then s</w:delText>
        </w:r>
      </w:del>
      <w:ins w:id="414" w:author="Beth Quinlan" w:date="2018-04-05T08:34:00Z">
        <w:r w:rsidR="00B50CAA">
          <w:rPr>
            <w:rFonts w:cs="Times New Roman"/>
          </w:rPr>
          <w:t>S</w:t>
        </w:r>
      </w:ins>
      <w:r w:rsidRPr="006E62AA">
        <w:rPr>
          <w:rFonts w:cs="Times New Roman"/>
        </w:rPr>
        <w:t xml:space="preserve">elect </w:t>
      </w:r>
      <w:r w:rsidRPr="006E62AA">
        <w:rPr>
          <w:rFonts w:cs="Times New Roman"/>
          <w:b/>
        </w:rPr>
        <w:t>Apply</w:t>
      </w:r>
      <w:r w:rsidRPr="00FA1287">
        <w:rPr>
          <w:rFonts w:cs="Times New Roman"/>
        </w:rPr>
        <w:t xml:space="preserve">. </w:t>
      </w:r>
      <w:ins w:id="415" w:author="Beth Quinlan" w:date="2018-04-05T08:34:00Z">
        <w:r w:rsidR="00B50CAA">
          <w:rPr>
            <w:rFonts w:cs="Times New Roman"/>
          </w:rPr>
          <w:t xml:space="preserve"> </w:t>
        </w:r>
      </w:ins>
      <w:r w:rsidRPr="006E62AA">
        <w:rPr>
          <w:rFonts w:cs="Times New Roman"/>
        </w:rPr>
        <w:t>If prompted by the Storage Explorer, select ‘</w:t>
      </w:r>
      <w:r w:rsidRPr="00FA1287">
        <w:rPr>
          <w:rFonts w:cs="Times New Roman"/>
          <w:i/>
        </w:rPr>
        <w:t>All subscriptions: &lt;name of your subscription&gt;</w:t>
      </w:r>
      <w:r w:rsidRPr="00FA1287">
        <w:rPr>
          <w:rFonts w:cs="Times New Roman"/>
        </w:rPr>
        <w:t>’.</w:t>
      </w:r>
    </w:p>
    <w:p w14:paraId="5B5332BB" w14:textId="4011B516" w:rsidR="00A81FC2" w:rsidDel="00B50CAA" w:rsidRDefault="00A81FC2" w:rsidP="00A81FC2">
      <w:pPr>
        <w:pStyle w:val="ListParagraph"/>
        <w:ind w:left="1080" w:firstLine="0"/>
        <w:rPr>
          <w:del w:id="416" w:author="Beth Quinlan" w:date="2018-04-05T08:38:00Z"/>
          <w:rFonts w:cs="Times New Roman"/>
        </w:rPr>
      </w:pPr>
    </w:p>
    <w:p w14:paraId="4246BD15" w14:textId="77777777" w:rsidR="00B50CAA" w:rsidRDefault="00B50CAA" w:rsidP="00A81FC2">
      <w:pPr>
        <w:pStyle w:val="ListParagraph"/>
        <w:ind w:left="1080" w:firstLine="0"/>
        <w:rPr>
          <w:ins w:id="417" w:author="Beth Quinlan" w:date="2018-04-05T08:38:00Z"/>
          <w:rFonts w:cs="Times New Roman"/>
        </w:rPr>
      </w:pPr>
    </w:p>
    <w:p w14:paraId="7A07E983" w14:textId="025CEEED" w:rsidR="00A81FC2" w:rsidRDefault="00A81FC2" w:rsidP="00A81FC2">
      <w:pPr>
        <w:pStyle w:val="ListParagraph"/>
        <w:ind w:left="1080" w:firstLine="0"/>
        <w:rPr>
          <w:rFonts w:cs="Times New Roman"/>
        </w:rPr>
      </w:pPr>
      <w:r>
        <w:rPr>
          <w:noProof/>
          <w:lang w:val="da-DK" w:eastAsia="da-DK"/>
        </w:rPr>
        <w:drawing>
          <wp:inline distT="0" distB="0" distL="0" distR="0" wp14:anchorId="30C4C83E" wp14:editId="238E2E2A">
            <wp:extent cx="3931483" cy="3688080"/>
            <wp:effectExtent l="0" t="0" r="0" b="7620"/>
            <wp:docPr id="9" name="Picture 9" descr="C:\Users\larrywa\AppData\Local\Temp\SNAGHTML1228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rywa\AppData\Local\Temp\SNAGHTML12281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2220" cy="3688771"/>
                    </a:xfrm>
                    <a:prstGeom prst="rect">
                      <a:avLst/>
                    </a:prstGeom>
                    <a:noFill/>
                    <a:ln>
                      <a:noFill/>
                    </a:ln>
                  </pic:spPr>
                </pic:pic>
              </a:graphicData>
            </a:graphic>
          </wp:inline>
        </w:drawing>
      </w:r>
      <w:r w:rsidR="008C31D5">
        <w:rPr>
          <w:rFonts w:cs="Times New Roman"/>
        </w:rPr>
        <w:br/>
      </w:r>
    </w:p>
    <w:p w14:paraId="3C206A1C" w14:textId="77777777" w:rsidR="008C31D5" w:rsidRDefault="008C31D5">
      <w:pPr>
        <w:rPr>
          <w:rFonts w:cs="Times New Roman"/>
        </w:rPr>
      </w:pPr>
      <w:r>
        <w:rPr>
          <w:rFonts w:cs="Times New Roman"/>
        </w:rPr>
        <w:br w:type="page"/>
      </w:r>
    </w:p>
    <w:p w14:paraId="023C415A" w14:textId="574639B3" w:rsidR="00C27C66" w:rsidRDefault="008C31D5" w:rsidP="00E84FF9">
      <w:pPr>
        <w:pStyle w:val="ListParagraph"/>
        <w:numPr>
          <w:ilvl w:val="0"/>
          <w:numId w:val="19"/>
        </w:numPr>
        <w:rPr>
          <w:rFonts w:cs="Times New Roman"/>
        </w:rPr>
      </w:pPr>
      <w:r>
        <w:rPr>
          <w:rFonts w:cs="Times New Roman"/>
        </w:rPr>
        <w:lastRenderedPageBreak/>
        <w:t xml:space="preserve">Once the </w:t>
      </w:r>
      <w:r w:rsidRPr="00862C8B">
        <w:rPr>
          <w:rFonts w:cs="Times New Roman"/>
          <w:i/>
          <w:rPrChange w:id="418" w:author="Beth Quinlan" w:date="2018-04-11T13:40:00Z">
            <w:rPr>
              <w:rFonts w:cs="Times New Roman"/>
            </w:rPr>
          </w:rPrChange>
        </w:rPr>
        <w:t>Storage Explorer</w:t>
      </w:r>
      <w:r>
        <w:rPr>
          <w:rFonts w:cs="Times New Roman"/>
        </w:rPr>
        <w:t xml:space="preserve"> has logged in to Azure, you should be able to see the new storage account you created with the ARM template</w:t>
      </w:r>
      <w:r w:rsidR="00C27C66">
        <w:rPr>
          <w:rFonts w:cs="Times New Roman"/>
        </w:rPr>
        <w:t>.</w:t>
      </w:r>
    </w:p>
    <w:p w14:paraId="5871C34D" w14:textId="318BC365" w:rsidR="008C31D5" w:rsidRDefault="008C31D5" w:rsidP="008C31D5">
      <w:pPr>
        <w:pStyle w:val="ListParagraph"/>
        <w:ind w:left="1080" w:firstLine="0"/>
        <w:rPr>
          <w:rFonts w:cs="Times New Roman"/>
        </w:rPr>
      </w:pPr>
    </w:p>
    <w:p w14:paraId="59D3CBD0" w14:textId="67CF8352" w:rsidR="008C31D5" w:rsidRDefault="008C31D5" w:rsidP="008C31D5">
      <w:pPr>
        <w:pStyle w:val="ListParagraph"/>
        <w:ind w:left="1080" w:firstLine="0"/>
        <w:rPr>
          <w:rFonts w:cs="Times New Roman"/>
        </w:rPr>
      </w:pPr>
      <w:r>
        <w:rPr>
          <w:noProof/>
          <w:lang w:val="da-DK" w:eastAsia="da-DK"/>
        </w:rPr>
        <w:drawing>
          <wp:inline distT="0" distB="0" distL="0" distR="0" wp14:anchorId="4491C6F5" wp14:editId="3D7FB856">
            <wp:extent cx="2822575" cy="1336040"/>
            <wp:effectExtent l="0" t="0" r="0" b="0"/>
            <wp:docPr id="13" name="Picture 13" descr="C:\Users\larrywa\AppData\Local\Temp\SNAGHTML12768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rywa\AppData\Local\Temp\SNAGHTML12768f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2575" cy="1336040"/>
                    </a:xfrm>
                    <a:prstGeom prst="rect">
                      <a:avLst/>
                    </a:prstGeom>
                    <a:noFill/>
                    <a:ln>
                      <a:noFill/>
                    </a:ln>
                  </pic:spPr>
                </pic:pic>
              </a:graphicData>
            </a:graphic>
          </wp:inline>
        </w:drawing>
      </w:r>
    </w:p>
    <w:p w14:paraId="1E2C4C02" w14:textId="409A38CB" w:rsidR="004201F3" w:rsidRDefault="004201F3" w:rsidP="004201F3">
      <w:pPr>
        <w:pStyle w:val="ListParagraph"/>
        <w:ind w:left="1080" w:firstLine="0"/>
        <w:rPr>
          <w:rFonts w:cs="Times New Roman"/>
        </w:rPr>
      </w:pPr>
    </w:p>
    <w:p w14:paraId="40EB9F17" w14:textId="5A4628A1" w:rsidR="009A32B1" w:rsidRDefault="009A32B1" w:rsidP="004201F3">
      <w:pPr>
        <w:pStyle w:val="ListParagraph"/>
        <w:ind w:left="1080" w:firstLine="0"/>
        <w:rPr>
          <w:rFonts w:cs="Times New Roman"/>
        </w:rPr>
      </w:pPr>
    </w:p>
    <w:p w14:paraId="07A372DF" w14:textId="44478DD1" w:rsidR="00D176DE" w:rsidRPr="00C80421" w:rsidRDefault="000979FF" w:rsidP="00D176DE">
      <w:pPr>
        <w:pStyle w:val="Heading2"/>
        <w:rPr>
          <w:lang w:val="en"/>
        </w:rPr>
      </w:pPr>
      <w:bookmarkStart w:id="419" w:name="_Toc510688397"/>
      <w:r>
        <w:rPr>
          <w:lang w:val="en"/>
        </w:rPr>
        <w:t xml:space="preserve">Task </w:t>
      </w:r>
      <w:r w:rsidR="00960795">
        <w:rPr>
          <w:lang w:val="en"/>
        </w:rPr>
        <w:t>5</w:t>
      </w:r>
      <w:r w:rsidR="00D176DE">
        <w:rPr>
          <w:lang w:val="en"/>
        </w:rPr>
        <w:t xml:space="preserve"> – </w:t>
      </w:r>
      <w:r w:rsidR="00960795">
        <w:rPr>
          <w:lang w:val="en"/>
        </w:rPr>
        <w:t>Review metrics information being gathered</w:t>
      </w:r>
      <w:bookmarkEnd w:id="419"/>
    </w:p>
    <w:p w14:paraId="403B1C11" w14:textId="77777777" w:rsidR="000A48C2" w:rsidRDefault="00960795" w:rsidP="00D176DE">
      <w:pPr>
        <w:ind w:firstLine="0"/>
      </w:pPr>
      <w:r>
        <w:t>In a previous task, you added Windows Azure Diagnostics to your ARM template. The diagnostics settings ha</w:t>
      </w:r>
      <w:r w:rsidR="000A48C2">
        <w:t>ve</w:t>
      </w:r>
      <w:r>
        <w:t xml:space="preserve"> an abundance of performance counter </w:t>
      </w:r>
      <w:r w:rsidR="000A48C2">
        <w:t xml:space="preserve">configuration settings and this performance counter data will be gathered and pushed out to an Azure storage table named </w:t>
      </w:r>
      <w:proofErr w:type="spellStart"/>
      <w:r w:rsidR="000A48C2" w:rsidRPr="000A48C2">
        <w:rPr>
          <w:b/>
        </w:rPr>
        <w:t>WADPerformanceCountersTable</w:t>
      </w:r>
      <w:proofErr w:type="spellEnd"/>
      <w:r w:rsidR="000A48C2">
        <w:t>. You will view this table data.</w:t>
      </w:r>
    </w:p>
    <w:p w14:paraId="71AEC6B6" w14:textId="1795D093" w:rsidR="000A48C2" w:rsidRDefault="000A48C2" w:rsidP="00D176DE">
      <w:pPr>
        <w:pStyle w:val="ListParagraph"/>
        <w:numPr>
          <w:ilvl w:val="0"/>
          <w:numId w:val="27"/>
        </w:numPr>
      </w:pPr>
      <w:r>
        <w:t xml:space="preserve">From within the </w:t>
      </w:r>
      <w:r w:rsidRPr="00862C8B">
        <w:rPr>
          <w:i/>
          <w:rPrChange w:id="420" w:author="Beth Quinlan" w:date="2018-04-11T13:40:00Z">
            <w:rPr/>
          </w:rPrChange>
        </w:rPr>
        <w:t>Storage Explorer</w:t>
      </w:r>
      <w:r>
        <w:t xml:space="preserve">, expand the </w:t>
      </w:r>
      <w:r w:rsidRPr="000A48C2">
        <w:rPr>
          <w:b/>
        </w:rPr>
        <w:t>Tables</w:t>
      </w:r>
      <w:r>
        <w:t xml:space="preserve"> folder and then click on </w:t>
      </w:r>
      <w:proofErr w:type="spellStart"/>
      <w:r w:rsidRPr="000A48C2">
        <w:rPr>
          <w:b/>
        </w:rPr>
        <w:t>WADPerformanceCountersTable</w:t>
      </w:r>
      <w:proofErr w:type="spellEnd"/>
      <w:r>
        <w:t>.</w:t>
      </w:r>
    </w:p>
    <w:p w14:paraId="696F4E9F" w14:textId="6A27691B" w:rsidR="000A48C2" w:rsidRDefault="000A48C2" w:rsidP="000A48C2">
      <w:pPr>
        <w:pStyle w:val="ListParagraph"/>
        <w:ind w:left="1080" w:firstLine="0"/>
      </w:pPr>
    </w:p>
    <w:p w14:paraId="04F81F8E" w14:textId="53E9DE22" w:rsidR="000A48C2" w:rsidRDefault="000A48C2" w:rsidP="000A48C2">
      <w:pPr>
        <w:pStyle w:val="ListParagraph"/>
        <w:ind w:left="1080" w:firstLine="0"/>
      </w:pPr>
      <w:r>
        <w:rPr>
          <w:noProof/>
          <w:lang w:val="da-DK" w:eastAsia="da-DK"/>
        </w:rPr>
        <w:drawing>
          <wp:inline distT="0" distB="0" distL="0" distR="0" wp14:anchorId="4DFBA275" wp14:editId="49942FC1">
            <wp:extent cx="3104762" cy="22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4762" cy="2247619"/>
                    </a:xfrm>
                    <a:prstGeom prst="rect">
                      <a:avLst/>
                    </a:prstGeom>
                  </pic:spPr>
                </pic:pic>
              </a:graphicData>
            </a:graphic>
          </wp:inline>
        </w:drawing>
      </w:r>
    </w:p>
    <w:p w14:paraId="3C9A367B" w14:textId="77777777" w:rsidR="000A48C2" w:rsidRDefault="000A48C2">
      <w:r>
        <w:br w:type="page"/>
      </w:r>
    </w:p>
    <w:p w14:paraId="4966FA40" w14:textId="126FD6E6" w:rsidR="000A48C2" w:rsidRDefault="00D176DE" w:rsidP="00D176DE">
      <w:pPr>
        <w:pStyle w:val="ListParagraph"/>
        <w:numPr>
          <w:ilvl w:val="0"/>
          <w:numId w:val="27"/>
        </w:numPr>
      </w:pPr>
      <w:r>
        <w:lastRenderedPageBreak/>
        <w:t xml:space="preserve">Within </w:t>
      </w:r>
      <w:ins w:id="421" w:author="Beth Quinlan" w:date="2018-04-05T10:20:00Z">
        <w:r w:rsidR="004173B9">
          <w:t xml:space="preserve">the </w:t>
        </w:r>
      </w:ins>
      <w:r w:rsidR="000A48C2">
        <w:t>table output window, you should be able to see the current metrics that have been gathered. From within this window, you can do sorting, searching</w:t>
      </w:r>
      <w:r w:rsidR="00503D54">
        <w:t>, exporting of the data and many more activities.</w:t>
      </w:r>
    </w:p>
    <w:p w14:paraId="28E9D6BE" w14:textId="4544F9A8" w:rsidR="000A48C2" w:rsidRDefault="000A48C2" w:rsidP="000A48C2">
      <w:pPr>
        <w:pStyle w:val="ListParagraph"/>
        <w:ind w:left="1080" w:firstLine="0"/>
      </w:pPr>
    </w:p>
    <w:p w14:paraId="022A7581" w14:textId="6C53829A" w:rsidR="000A48C2" w:rsidRDefault="000A48C2" w:rsidP="000A48C2">
      <w:pPr>
        <w:pStyle w:val="ListParagraph"/>
        <w:ind w:left="1080" w:firstLine="0"/>
      </w:pPr>
      <w:r>
        <w:rPr>
          <w:noProof/>
          <w:lang w:val="da-DK" w:eastAsia="da-DK"/>
        </w:rPr>
        <w:drawing>
          <wp:inline distT="0" distB="0" distL="0" distR="0" wp14:anchorId="5AC647ED" wp14:editId="5445E17A">
            <wp:extent cx="4874150" cy="229543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8237" cy="2306778"/>
                    </a:xfrm>
                    <a:prstGeom prst="rect">
                      <a:avLst/>
                    </a:prstGeom>
                  </pic:spPr>
                </pic:pic>
              </a:graphicData>
            </a:graphic>
          </wp:inline>
        </w:drawing>
      </w:r>
    </w:p>
    <w:p w14:paraId="0158B39D" w14:textId="77777777" w:rsidR="008F4675" w:rsidRDefault="008F4675" w:rsidP="00D176DE">
      <w:pPr>
        <w:pStyle w:val="ListParagraph"/>
        <w:ind w:left="1080" w:firstLine="0"/>
      </w:pPr>
    </w:p>
    <w:p w14:paraId="668F66E7" w14:textId="77777777" w:rsidR="008F4675" w:rsidRDefault="008F4675" w:rsidP="008F4675">
      <w:pPr>
        <w:pStyle w:val="ListParagraph"/>
        <w:ind w:left="1080" w:firstLine="0"/>
      </w:pPr>
    </w:p>
    <w:p w14:paraId="29C40DD7" w14:textId="77777777" w:rsidR="008F4675" w:rsidRDefault="008F4675">
      <w:r>
        <w:br w:type="page"/>
      </w:r>
    </w:p>
    <w:p w14:paraId="53B2205F" w14:textId="76EB31B4" w:rsidR="00DA2066" w:rsidRDefault="00DA2066" w:rsidP="00DA2066">
      <w:pPr>
        <w:pStyle w:val="ListParagraph"/>
        <w:ind w:left="1080" w:firstLine="0"/>
      </w:pPr>
    </w:p>
    <w:p w14:paraId="64C36300" w14:textId="3676E780" w:rsidR="00F70317" w:rsidRDefault="00F70317" w:rsidP="00F70317">
      <w:pPr>
        <w:pStyle w:val="Heading1"/>
        <w:rPr>
          <w:lang w:val="en"/>
        </w:rPr>
      </w:pPr>
      <w:bookmarkStart w:id="422" w:name="_Toc510688398"/>
      <w:r>
        <w:rPr>
          <w:lang w:val="en"/>
        </w:rPr>
        <w:t>Exercise 2 – Allow access to Azure Storage table data</w:t>
      </w:r>
      <w:bookmarkEnd w:id="422"/>
    </w:p>
    <w:p w14:paraId="1223130E" w14:textId="1C5E0352" w:rsidR="00F70317" w:rsidRPr="0080465F" w:rsidRDefault="00F70317" w:rsidP="00F70317">
      <w:pPr>
        <w:pStyle w:val="ListParagraph"/>
        <w:ind w:firstLine="0"/>
        <w:rPr>
          <w:rFonts w:cs="Times New Roman"/>
        </w:rPr>
      </w:pPr>
      <w:r>
        <w:rPr>
          <w:rFonts w:cs="Times New Roman"/>
        </w:rPr>
        <w:t xml:space="preserve">In this lab exercise, you </w:t>
      </w:r>
      <w:del w:id="423" w:author="Beth Quinlan" w:date="2018-04-05T08:40:00Z">
        <w:r w:rsidDel="00B50CAA">
          <w:rPr>
            <w:rFonts w:cs="Times New Roman"/>
          </w:rPr>
          <w:delText xml:space="preserve">creating </w:delText>
        </w:r>
      </w:del>
      <w:ins w:id="424" w:author="Beth Quinlan" w:date="2018-04-05T08:40:00Z">
        <w:r w:rsidR="00B50CAA">
          <w:rPr>
            <w:rFonts w:cs="Times New Roman"/>
          </w:rPr>
          <w:t xml:space="preserve">will create </w:t>
        </w:r>
      </w:ins>
      <w:r>
        <w:rPr>
          <w:rFonts w:cs="Times New Roman"/>
        </w:rPr>
        <w:t>a Shared Access Signature (SAS) key that will be used to allow another person access to the table storage data that has been generated in the previous exercise. This type of SAS key can be beneficial when needing to allow temporary access to your data without giving full access to the rest of your storage account.</w:t>
      </w:r>
    </w:p>
    <w:p w14:paraId="669EC2FF" w14:textId="77777777" w:rsidR="00F70317" w:rsidRPr="002D13F5" w:rsidRDefault="00F70317" w:rsidP="00F70317">
      <w:pPr>
        <w:pStyle w:val="ListParagraph"/>
        <w:ind w:firstLine="0"/>
        <w:rPr>
          <w:rFonts w:cs="Times New Roman"/>
        </w:rPr>
      </w:pPr>
    </w:p>
    <w:p w14:paraId="6FBA35F4" w14:textId="060DFD61" w:rsidR="008B4220" w:rsidRPr="00C80421" w:rsidRDefault="000979FF" w:rsidP="008B4220">
      <w:pPr>
        <w:pStyle w:val="Heading2"/>
        <w:rPr>
          <w:lang w:val="en"/>
        </w:rPr>
      </w:pPr>
      <w:bookmarkStart w:id="425" w:name="_Toc510688399"/>
      <w:r>
        <w:rPr>
          <w:lang w:val="en"/>
        </w:rPr>
        <w:t xml:space="preserve">Task </w:t>
      </w:r>
      <w:r w:rsidR="00F70317">
        <w:rPr>
          <w:lang w:val="en"/>
        </w:rPr>
        <w:t>1</w:t>
      </w:r>
      <w:r w:rsidR="008B4220">
        <w:rPr>
          <w:lang w:val="en"/>
        </w:rPr>
        <w:t xml:space="preserve"> – </w:t>
      </w:r>
      <w:r w:rsidR="00F70317">
        <w:rPr>
          <w:lang w:val="en"/>
        </w:rPr>
        <w:t>Create the SAS Key</w:t>
      </w:r>
      <w:bookmarkEnd w:id="425"/>
    </w:p>
    <w:p w14:paraId="2A27ECC6" w14:textId="5DB210E4" w:rsidR="008B4220" w:rsidRDefault="00F70317" w:rsidP="008B4220">
      <w:pPr>
        <w:ind w:firstLine="0"/>
        <w:rPr>
          <w:lang w:val="en"/>
        </w:rPr>
      </w:pPr>
      <w:r>
        <w:rPr>
          <w:lang w:val="en"/>
        </w:rPr>
        <w:t>Your QA team would like access to the performance counter data you have gathered</w:t>
      </w:r>
      <w:ins w:id="426" w:author="Beth Quinlan" w:date="2018-04-05T08:40:00Z">
        <w:r w:rsidR="00B50CAA">
          <w:rPr>
            <w:lang w:val="en"/>
          </w:rPr>
          <w:t>;</w:t>
        </w:r>
      </w:ins>
      <w:del w:id="427" w:author="Beth Quinlan" w:date="2018-04-05T08:40:00Z">
        <w:r w:rsidDel="00B50CAA">
          <w:rPr>
            <w:lang w:val="en"/>
          </w:rPr>
          <w:delText>,</w:delText>
        </w:r>
      </w:del>
      <w:r>
        <w:rPr>
          <w:lang w:val="en"/>
        </w:rPr>
        <w:t xml:space="preserve"> therefore, you want to give them access to ONLY the </w:t>
      </w:r>
      <w:proofErr w:type="spellStart"/>
      <w:r>
        <w:rPr>
          <w:lang w:val="en"/>
        </w:rPr>
        <w:t>WADPerformanceCountersTable</w:t>
      </w:r>
      <w:proofErr w:type="spellEnd"/>
      <w:r>
        <w:rPr>
          <w:lang w:val="en"/>
        </w:rPr>
        <w:t>.</w:t>
      </w:r>
    </w:p>
    <w:p w14:paraId="1A1EA7CE" w14:textId="77777777" w:rsidR="00B50CAA" w:rsidRDefault="00F70317" w:rsidP="00A81304">
      <w:pPr>
        <w:pStyle w:val="ListParagraph"/>
        <w:numPr>
          <w:ilvl w:val="0"/>
          <w:numId w:val="29"/>
        </w:numPr>
        <w:contextualSpacing w:val="0"/>
        <w:rPr>
          <w:ins w:id="428" w:author="Beth Quinlan" w:date="2018-04-05T08:41:00Z"/>
          <w:lang w:val="en"/>
        </w:rPr>
      </w:pPr>
      <w:r>
        <w:rPr>
          <w:lang w:val="en"/>
        </w:rPr>
        <w:t xml:space="preserve">From within the </w:t>
      </w:r>
      <w:r w:rsidRPr="00862C8B">
        <w:rPr>
          <w:i/>
          <w:lang w:val="en"/>
          <w:rPrChange w:id="429" w:author="Beth Quinlan" w:date="2018-04-11T13:40:00Z">
            <w:rPr>
              <w:lang w:val="en"/>
            </w:rPr>
          </w:rPrChange>
        </w:rPr>
        <w:t>Storage Explorer</w:t>
      </w:r>
      <w:ins w:id="430" w:author="Beth Quinlan" w:date="2018-04-05T08:41:00Z">
        <w:r w:rsidR="00B50CAA">
          <w:rPr>
            <w:lang w:val="en"/>
          </w:rPr>
          <w:t>:</w:t>
        </w:r>
      </w:ins>
    </w:p>
    <w:p w14:paraId="104A1698" w14:textId="77777777" w:rsidR="003D7E8F" w:rsidRDefault="00F70317">
      <w:pPr>
        <w:pStyle w:val="ListParagraph"/>
        <w:numPr>
          <w:ilvl w:val="1"/>
          <w:numId w:val="41"/>
        </w:numPr>
        <w:contextualSpacing w:val="0"/>
        <w:rPr>
          <w:ins w:id="431" w:author="Beth Quinlan" w:date="2018-04-05T08:41:00Z"/>
          <w:lang w:val="en"/>
        </w:rPr>
        <w:pPrChange w:id="432" w:author="Beth Quinlan" w:date="2018-04-05T08:41:00Z">
          <w:pPr>
            <w:pStyle w:val="ListParagraph"/>
            <w:numPr>
              <w:ilvl w:val="1"/>
              <w:numId w:val="29"/>
            </w:numPr>
            <w:ind w:left="1800"/>
            <w:contextualSpacing w:val="0"/>
          </w:pPr>
        </w:pPrChange>
      </w:pPr>
      <w:del w:id="433" w:author="Beth Quinlan" w:date="2018-04-05T08:41:00Z">
        <w:r w:rsidDel="00B50CAA">
          <w:rPr>
            <w:lang w:val="en"/>
          </w:rPr>
          <w:delText xml:space="preserve">, </w:delText>
        </w:r>
        <w:r w:rsidDel="003D7E8F">
          <w:rPr>
            <w:lang w:val="en"/>
          </w:rPr>
          <w:delText>r</w:delText>
        </w:r>
      </w:del>
      <w:ins w:id="434" w:author="Beth Quinlan" w:date="2018-04-05T08:41:00Z">
        <w:r w:rsidR="003D7E8F">
          <w:rPr>
            <w:lang w:val="en"/>
          </w:rPr>
          <w:t>R</w:t>
        </w:r>
      </w:ins>
      <w:r>
        <w:rPr>
          <w:lang w:val="en"/>
        </w:rPr>
        <w:t>ight</w:t>
      </w:r>
      <w:ins w:id="435" w:author="Beth Quinlan" w:date="2018-04-05T08:41:00Z">
        <w:r w:rsidR="003D7E8F">
          <w:rPr>
            <w:lang w:val="en"/>
          </w:rPr>
          <w:t>-</w:t>
        </w:r>
      </w:ins>
      <w:del w:id="436" w:author="Beth Quinlan" w:date="2018-04-05T08:41:00Z">
        <w:r w:rsidDel="003D7E8F">
          <w:rPr>
            <w:lang w:val="en"/>
          </w:rPr>
          <w:delText xml:space="preserve"> </w:delText>
        </w:r>
      </w:del>
      <w:r>
        <w:rPr>
          <w:lang w:val="en"/>
        </w:rPr>
        <w:t xml:space="preserve">click on the </w:t>
      </w:r>
      <w:proofErr w:type="spellStart"/>
      <w:r w:rsidRPr="00D75E38">
        <w:rPr>
          <w:b/>
          <w:lang w:val="en"/>
        </w:rPr>
        <w:t>WADPerformanceCountersTable</w:t>
      </w:r>
      <w:proofErr w:type="spellEnd"/>
      <w:r>
        <w:rPr>
          <w:lang w:val="en"/>
        </w:rPr>
        <w:t xml:space="preserve"> table.</w:t>
      </w:r>
      <w:r w:rsidR="00D75E38">
        <w:rPr>
          <w:lang w:val="en"/>
        </w:rPr>
        <w:t xml:space="preserve"> </w:t>
      </w:r>
    </w:p>
    <w:p w14:paraId="6F41A837" w14:textId="722F0119" w:rsidR="00F70317" w:rsidRDefault="00D75E38">
      <w:pPr>
        <w:pStyle w:val="ListParagraph"/>
        <w:numPr>
          <w:ilvl w:val="1"/>
          <w:numId w:val="41"/>
        </w:numPr>
        <w:contextualSpacing w:val="0"/>
        <w:rPr>
          <w:lang w:val="en"/>
        </w:rPr>
        <w:pPrChange w:id="437" w:author="Beth Quinlan" w:date="2018-04-05T08:41:00Z">
          <w:pPr>
            <w:pStyle w:val="ListParagraph"/>
            <w:numPr>
              <w:numId w:val="29"/>
            </w:numPr>
            <w:ind w:left="1080"/>
            <w:contextualSpacing w:val="0"/>
          </w:pPr>
        </w:pPrChange>
      </w:pPr>
      <w:r>
        <w:rPr>
          <w:lang w:val="en"/>
        </w:rPr>
        <w:t xml:space="preserve">Select the </w:t>
      </w:r>
      <w:r w:rsidRPr="00D75E38">
        <w:rPr>
          <w:b/>
          <w:lang w:val="en"/>
        </w:rPr>
        <w:t>Get Shared Access Signature…</w:t>
      </w:r>
      <w:r>
        <w:rPr>
          <w:lang w:val="en"/>
        </w:rPr>
        <w:t xml:space="preserve"> menu item.</w:t>
      </w:r>
    </w:p>
    <w:p w14:paraId="46769F71" w14:textId="5394F4BD" w:rsidR="00D75E38" w:rsidRDefault="00D75E38" w:rsidP="00D75E38">
      <w:pPr>
        <w:pStyle w:val="ListParagraph"/>
        <w:ind w:left="1080" w:firstLine="0"/>
        <w:contextualSpacing w:val="0"/>
        <w:rPr>
          <w:lang w:val="en"/>
        </w:rPr>
      </w:pPr>
      <w:r>
        <w:rPr>
          <w:noProof/>
          <w:lang w:val="da-DK" w:eastAsia="da-DK"/>
        </w:rPr>
        <w:drawing>
          <wp:inline distT="0" distB="0" distL="0" distR="0" wp14:anchorId="147DC962" wp14:editId="1A9B0E69">
            <wp:extent cx="2813019" cy="275167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260" cy="2756803"/>
                    </a:xfrm>
                    <a:prstGeom prst="rect">
                      <a:avLst/>
                    </a:prstGeom>
                  </pic:spPr>
                </pic:pic>
              </a:graphicData>
            </a:graphic>
          </wp:inline>
        </w:drawing>
      </w:r>
    </w:p>
    <w:p w14:paraId="47B1A9EA" w14:textId="77777777" w:rsidR="00D75E38" w:rsidRDefault="00D75E38">
      <w:pPr>
        <w:rPr>
          <w:lang w:val="en"/>
        </w:rPr>
      </w:pPr>
      <w:r>
        <w:rPr>
          <w:lang w:val="en"/>
        </w:rPr>
        <w:br w:type="page"/>
      </w:r>
    </w:p>
    <w:p w14:paraId="2BA5F5D3" w14:textId="77777777" w:rsidR="003D7E8F" w:rsidRDefault="00D75E38" w:rsidP="00A81304">
      <w:pPr>
        <w:pStyle w:val="ListParagraph"/>
        <w:numPr>
          <w:ilvl w:val="0"/>
          <w:numId w:val="29"/>
        </w:numPr>
        <w:contextualSpacing w:val="0"/>
        <w:rPr>
          <w:ins w:id="438" w:author="Beth Quinlan" w:date="2018-04-05T08:42:00Z"/>
          <w:lang w:val="en"/>
        </w:rPr>
      </w:pPr>
      <w:r>
        <w:rPr>
          <w:lang w:val="en"/>
        </w:rPr>
        <w:lastRenderedPageBreak/>
        <w:t xml:space="preserve">In the </w:t>
      </w:r>
      <w:r w:rsidRPr="00862C8B">
        <w:rPr>
          <w:i/>
          <w:lang w:val="en"/>
          <w:rPrChange w:id="439" w:author="Beth Quinlan" w:date="2018-04-11T13:40:00Z">
            <w:rPr>
              <w:lang w:val="en"/>
            </w:rPr>
          </w:rPrChange>
        </w:rPr>
        <w:t>Shared Access Signature</w:t>
      </w:r>
      <w:r>
        <w:rPr>
          <w:lang w:val="en"/>
        </w:rPr>
        <w:t xml:space="preserve"> dialog box, you can set a valid time limit that the key will be valid for, but in this case, leave the default value you see in your own windows as it is. </w:t>
      </w:r>
    </w:p>
    <w:p w14:paraId="5BC43936" w14:textId="77777777" w:rsidR="003D7E8F" w:rsidRDefault="00D75E38">
      <w:pPr>
        <w:pStyle w:val="ListParagraph"/>
        <w:numPr>
          <w:ilvl w:val="1"/>
          <w:numId w:val="42"/>
        </w:numPr>
        <w:contextualSpacing w:val="0"/>
        <w:rPr>
          <w:ins w:id="440" w:author="Beth Quinlan" w:date="2018-04-05T08:42:00Z"/>
          <w:lang w:val="en"/>
        </w:rPr>
        <w:pPrChange w:id="441" w:author="Beth Quinlan" w:date="2018-04-05T08:42:00Z">
          <w:pPr>
            <w:pStyle w:val="ListParagraph"/>
            <w:numPr>
              <w:numId w:val="29"/>
            </w:numPr>
            <w:ind w:left="1080"/>
            <w:contextualSpacing w:val="0"/>
          </w:pPr>
        </w:pPrChange>
      </w:pPr>
      <w:r>
        <w:rPr>
          <w:lang w:val="en"/>
        </w:rPr>
        <w:t xml:space="preserve">Make sure though that you only allow </w:t>
      </w:r>
      <w:r w:rsidRPr="00D75E38">
        <w:rPr>
          <w:b/>
          <w:lang w:val="en"/>
        </w:rPr>
        <w:t>Query</w:t>
      </w:r>
      <w:r>
        <w:rPr>
          <w:lang w:val="en"/>
        </w:rPr>
        <w:t xml:space="preserve"> access</w:t>
      </w:r>
      <w:ins w:id="442" w:author="Beth Quinlan" w:date="2018-04-05T08:42:00Z">
        <w:r w:rsidR="003D7E8F">
          <w:rPr>
            <w:lang w:val="en"/>
          </w:rPr>
          <w:t>.</w:t>
        </w:r>
      </w:ins>
    </w:p>
    <w:p w14:paraId="3CE5F05D" w14:textId="7DCFBE88" w:rsidR="008B4220" w:rsidRDefault="00D75E38">
      <w:pPr>
        <w:pStyle w:val="ListParagraph"/>
        <w:numPr>
          <w:ilvl w:val="1"/>
          <w:numId w:val="42"/>
        </w:numPr>
        <w:contextualSpacing w:val="0"/>
        <w:rPr>
          <w:lang w:val="en"/>
        </w:rPr>
        <w:pPrChange w:id="443" w:author="Beth Quinlan" w:date="2018-04-05T08:42:00Z">
          <w:pPr>
            <w:pStyle w:val="ListParagraph"/>
            <w:numPr>
              <w:numId w:val="29"/>
            </w:numPr>
            <w:ind w:left="1080"/>
            <w:contextualSpacing w:val="0"/>
          </w:pPr>
        </w:pPrChange>
      </w:pPr>
      <w:del w:id="444" w:author="Beth Quinlan" w:date="2018-04-05T08:42:00Z">
        <w:r w:rsidDel="003D7E8F">
          <w:rPr>
            <w:lang w:val="en"/>
          </w:rPr>
          <w:delText xml:space="preserve"> and then s</w:delText>
        </w:r>
      </w:del>
      <w:ins w:id="445" w:author="Beth Quinlan" w:date="2018-04-05T08:42:00Z">
        <w:r w:rsidR="003D7E8F">
          <w:rPr>
            <w:lang w:val="en"/>
          </w:rPr>
          <w:t>S</w:t>
        </w:r>
      </w:ins>
      <w:r>
        <w:rPr>
          <w:lang w:val="en"/>
        </w:rPr>
        <w:t xml:space="preserve">elect the </w:t>
      </w:r>
      <w:r w:rsidRPr="00D75E38">
        <w:rPr>
          <w:b/>
          <w:lang w:val="en"/>
        </w:rPr>
        <w:t>Create</w:t>
      </w:r>
      <w:r>
        <w:rPr>
          <w:lang w:val="en"/>
        </w:rPr>
        <w:t xml:space="preserve"> button.</w:t>
      </w:r>
    </w:p>
    <w:p w14:paraId="77D833C5" w14:textId="769E1994" w:rsidR="00D75E38" w:rsidRDefault="00D75E38" w:rsidP="00D75E38">
      <w:pPr>
        <w:pStyle w:val="ListParagraph"/>
        <w:ind w:left="1080" w:firstLine="0"/>
        <w:contextualSpacing w:val="0"/>
        <w:rPr>
          <w:lang w:val="en"/>
        </w:rPr>
      </w:pPr>
      <w:r>
        <w:rPr>
          <w:noProof/>
          <w:lang w:val="da-DK" w:eastAsia="da-DK"/>
        </w:rPr>
        <w:drawing>
          <wp:inline distT="0" distB="0" distL="0" distR="0" wp14:anchorId="2A483449" wp14:editId="4C7FD720">
            <wp:extent cx="3562185" cy="417760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3379" cy="4190731"/>
                    </a:xfrm>
                    <a:prstGeom prst="rect">
                      <a:avLst/>
                    </a:prstGeom>
                  </pic:spPr>
                </pic:pic>
              </a:graphicData>
            </a:graphic>
          </wp:inline>
        </w:drawing>
      </w:r>
    </w:p>
    <w:p w14:paraId="208D5BC9" w14:textId="77777777" w:rsidR="00BB5AE7" w:rsidRDefault="00BB5AE7">
      <w:pPr>
        <w:rPr>
          <w:lang w:val="en"/>
        </w:rPr>
      </w:pPr>
      <w:r>
        <w:rPr>
          <w:lang w:val="en"/>
        </w:rPr>
        <w:br w:type="page"/>
      </w:r>
    </w:p>
    <w:p w14:paraId="0DB713E3" w14:textId="77777777" w:rsidR="003D7E8F" w:rsidRDefault="00255BFF" w:rsidP="00A81304">
      <w:pPr>
        <w:pStyle w:val="ListParagraph"/>
        <w:numPr>
          <w:ilvl w:val="0"/>
          <w:numId w:val="29"/>
        </w:numPr>
        <w:contextualSpacing w:val="0"/>
        <w:rPr>
          <w:ins w:id="446" w:author="Beth Quinlan" w:date="2018-04-05T08:43:00Z"/>
          <w:lang w:val="en"/>
        </w:rPr>
      </w:pPr>
      <w:r>
        <w:rPr>
          <w:lang w:val="en"/>
        </w:rPr>
        <w:lastRenderedPageBreak/>
        <w:t xml:space="preserve">The SAS key will be generated. </w:t>
      </w:r>
    </w:p>
    <w:p w14:paraId="6C2F996C" w14:textId="4DBC4837" w:rsidR="00255BFF" w:rsidRDefault="003D7E8F">
      <w:pPr>
        <w:pStyle w:val="ListParagraph"/>
        <w:numPr>
          <w:ilvl w:val="1"/>
          <w:numId w:val="44"/>
        </w:numPr>
        <w:contextualSpacing w:val="0"/>
        <w:rPr>
          <w:ins w:id="447" w:author="Beth Quinlan" w:date="2018-04-05T08:43:00Z"/>
          <w:lang w:val="en"/>
        </w:rPr>
        <w:pPrChange w:id="448" w:author="Beth Quinlan" w:date="2018-04-05T09:40:00Z">
          <w:pPr>
            <w:pStyle w:val="ListParagraph"/>
            <w:numPr>
              <w:ilvl w:val="1"/>
              <w:numId w:val="29"/>
            </w:numPr>
            <w:ind w:left="1800"/>
            <w:contextualSpacing w:val="0"/>
          </w:pPr>
        </w:pPrChange>
      </w:pPr>
      <w:ins w:id="449" w:author="Beth Quinlan" w:date="2018-04-05T08:44:00Z">
        <w:r>
          <w:rPr>
            <w:lang w:val="en"/>
          </w:rPr>
          <w:t xml:space="preserve">Click the </w:t>
        </w:r>
        <w:r w:rsidRPr="003D7E8F">
          <w:rPr>
            <w:b/>
            <w:lang w:val="en"/>
            <w:rPrChange w:id="450" w:author="Beth Quinlan" w:date="2018-04-05T08:44:00Z">
              <w:rPr>
                <w:lang w:val="en"/>
              </w:rPr>
            </w:rPrChange>
          </w:rPr>
          <w:t>Copy</w:t>
        </w:r>
        <w:r>
          <w:rPr>
            <w:lang w:val="en"/>
          </w:rPr>
          <w:t xml:space="preserve"> button</w:t>
        </w:r>
      </w:ins>
      <w:ins w:id="451" w:author="Beth Quinlan" w:date="2018-04-05T08:45:00Z">
        <w:r>
          <w:rPr>
            <w:lang w:val="en"/>
          </w:rPr>
          <w:t xml:space="preserve"> for the URL</w:t>
        </w:r>
      </w:ins>
      <w:ins w:id="452" w:author="Beth Quinlan" w:date="2018-04-05T08:44:00Z">
        <w:r>
          <w:rPr>
            <w:lang w:val="en"/>
          </w:rPr>
          <w:t xml:space="preserve"> to </w:t>
        </w:r>
      </w:ins>
      <w:del w:id="453" w:author="Beth Quinlan" w:date="2018-04-05T08:44:00Z">
        <w:r w:rsidR="00255BFF" w:rsidRPr="006E62AA" w:rsidDel="003D7E8F">
          <w:rPr>
            <w:lang w:val="en"/>
          </w:rPr>
          <w:delText>C</w:delText>
        </w:r>
      </w:del>
      <w:ins w:id="454" w:author="Beth Quinlan" w:date="2018-04-05T08:44:00Z">
        <w:r>
          <w:rPr>
            <w:lang w:val="en"/>
          </w:rPr>
          <w:t>c</w:t>
        </w:r>
      </w:ins>
      <w:r w:rsidR="00255BFF" w:rsidRPr="006E62AA">
        <w:rPr>
          <w:lang w:val="en"/>
        </w:rPr>
        <w:t>opy</w:t>
      </w:r>
      <w:r w:rsidR="00255BFF">
        <w:rPr>
          <w:lang w:val="en"/>
        </w:rPr>
        <w:t xml:space="preserve"> the key to your clipboard</w:t>
      </w:r>
      <w:ins w:id="455" w:author="Beth Quinlan" w:date="2018-04-05T08:44:00Z">
        <w:r>
          <w:rPr>
            <w:lang w:val="en"/>
          </w:rPr>
          <w:t xml:space="preserve">.  </w:t>
        </w:r>
      </w:ins>
      <w:del w:id="456" w:author="Beth Quinlan" w:date="2018-04-05T08:43:00Z">
        <w:r w:rsidR="00255BFF" w:rsidDel="003D7E8F">
          <w:rPr>
            <w:lang w:val="en"/>
          </w:rPr>
          <w:delText xml:space="preserve">, </w:delText>
        </w:r>
      </w:del>
      <w:del w:id="457" w:author="Beth Quinlan" w:date="2018-04-05T08:44:00Z">
        <w:r w:rsidR="00255BFF" w:rsidDel="003D7E8F">
          <w:rPr>
            <w:lang w:val="en"/>
          </w:rPr>
          <w:delText>p</w:delText>
        </w:r>
      </w:del>
      <w:ins w:id="458" w:author="Beth Quinlan" w:date="2018-04-05T08:44:00Z">
        <w:r>
          <w:rPr>
            <w:lang w:val="en"/>
          </w:rPr>
          <w:t>P</w:t>
        </w:r>
      </w:ins>
      <w:r w:rsidR="00255BFF">
        <w:rPr>
          <w:lang w:val="en"/>
        </w:rPr>
        <w:t xml:space="preserve">aste it in to Notepad </w:t>
      </w:r>
      <w:ins w:id="459" w:author="Beth Quinlan" w:date="2018-04-05T08:43:00Z">
        <w:r>
          <w:rPr>
            <w:lang w:val="en"/>
          </w:rPr>
          <w:t>(</w:t>
        </w:r>
      </w:ins>
      <w:r w:rsidR="00255BFF">
        <w:rPr>
          <w:lang w:val="en"/>
        </w:rPr>
        <w:t xml:space="preserve">or some </w:t>
      </w:r>
      <w:r w:rsidR="00BB5AE7">
        <w:rPr>
          <w:lang w:val="en"/>
        </w:rPr>
        <w:t>location where you retrieve the key from</w:t>
      </w:r>
      <w:ins w:id="460" w:author="Beth Quinlan" w:date="2018-04-05T08:43:00Z">
        <w:r>
          <w:rPr>
            <w:lang w:val="en"/>
          </w:rPr>
          <w:t>)</w:t>
        </w:r>
      </w:ins>
      <w:r w:rsidR="00255BFF">
        <w:rPr>
          <w:lang w:val="en"/>
        </w:rPr>
        <w:t>.</w:t>
      </w:r>
    </w:p>
    <w:p w14:paraId="06EFC004" w14:textId="27FF05B1" w:rsidR="003D7E8F" w:rsidRDefault="003D7E8F">
      <w:pPr>
        <w:pStyle w:val="ListParagraph"/>
        <w:numPr>
          <w:ilvl w:val="1"/>
          <w:numId w:val="44"/>
        </w:numPr>
        <w:contextualSpacing w:val="0"/>
        <w:rPr>
          <w:lang w:val="en"/>
        </w:rPr>
        <w:pPrChange w:id="461" w:author="Beth Quinlan" w:date="2018-04-05T09:40:00Z">
          <w:pPr>
            <w:pStyle w:val="ListParagraph"/>
            <w:numPr>
              <w:numId w:val="29"/>
            </w:numPr>
            <w:ind w:left="1080"/>
            <w:contextualSpacing w:val="0"/>
          </w:pPr>
        </w:pPrChange>
      </w:pPr>
      <w:ins w:id="462" w:author="Beth Quinlan" w:date="2018-04-05T08:43:00Z">
        <w:r>
          <w:rPr>
            <w:lang w:val="en"/>
          </w:rPr>
          <w:t xml:space="preserve">Click </w:t>
        </w:r>
        <w:r w:rsidRPr="003D7E8F">
          <w:rPr>
            <w:b/>
            <w:lang w:val="en"/>
            <w:rPrChange w:id="463" w:author="Beth Quinlan" w:date="2018-04-05T08:44:00Z">
              <w:rPr>
                <w:lang w:val="en"/>
              </w:rPr>
            </w:rPrChange>
          </w:rPr>
          <w:t>Close</w:t>
        </w:r>
        <w:r>
          <w:rPr>
            <w:lang w:val="en"/>
          </w:rPr>
          <w:t>.</w:t>
        </w:r>
      </w:ins>
    </w:p>
    <w:p w14:paraId="04F6387D" w14:textId="090DE205" w:rsidR="00BB5AE7" w:rsidRDefault="00BB5AE7" w:rsidP="00BB5AE7">
      <w:pPr>
        <w:pStyle w:val="ListParagraph"/>
        <w:ind w:left="1080" w:firstLine="0"/>
        <w:contextualSpacing w:val="0"/>
        <w:rPr>
          <w:lang w:val="en"/>
        </w:rPr>
      </w:pPr>
      <w:r>
        <w:rPr>
          <w:noProof/>
          <w:lang w:val="da-DK" w:eastAsia="da-DK"/>
        </w:rPr>
        <w:drawing>
          <wp:inline distT="0" distB="0" distL="0" distR="0" wp14:anchorId="4918B08F" wp14:editId="0B711722">
            <wp:extent cx="3633746" cy="4185517"/>
            <wp:effectExtent l="0" t="0" r="5080" b="5715"/>
            <wp:docPr id="29" name="Picture 29" descr="C:\Users\larrywa\AppData\Local\Temp\SNAGHTML1466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rrywa\AppData\Local\Temp\SNAGHTML14666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1950" cy="4194967"/>
                    </a:xfrm>
                    <a:prstGeom prst="rect">
                      <a:avLst/>
                    </a:prstGeom>
                    <a:noFill/>
                    <a:ln>
                      <a:noFill/>
                    </a:ln>
                  </pic:spPr>
                </pic:pic>
              </a:graphicData>
            </a:graphic>
          </wp:inline>
        </w:drawing>
      </w:r>
    </w:p>
    <w:p w14:paraId="0C559114" w14:textId="15D8C8D6" w:rsidR="004B7A73" w:rsidRDefault="00BB5AE7" w:rsidP="00BB5AE7">
      <w:pPr>
        <w:pStyle w:val="ListParagraph"/>
        <w:numPr>
          <w:ilvl w:val="0"/>
          <w:numId w:val="29"/>
        </w:numPr>
        <w:contextualSpacing w:val="0"/>
        <w:rPr>
          <w:ins w:id="464" w:author="Beth Quinlan" w:date="2018-04-11T14:14:00Z"/>
          <w:lang w:val="en"/>
        </w:rPr>
      </w:pPr>
      <w:r>
        <w:rPr>
          <w:lang w:val="en"/>
        </w:rPr>
        <w:t xml:space="preserve">Your </w:t>
      </w:r>
      <w:ins w:id="465" w:author="Beth Quinlan" w:date="2018-04-05T09:41:00Z">
        <w:r w:rsidR="00623409">
          <w:rPr>
            <w:lang w:val="en"/>
          </w:rPr>
          <w:t xml:space="preserve">SAS </w:t>
        </w:r>
      </w:ins>
      <w:del w:id="466" w:author="Beth Quinlan" w:date="2018-04-05T09:41:00Z">
        <w:r w:rsidDel="00623409">
          <w:rPr>
            <w:lang w:val="en"/>
          </w:rPr>
          <w:delText xml:space="preserve">key </w:delText>
        </w:r>
      </w:del>
      <w:proofErr w:type="spellStart"/>
      <w:ins w:id="467" w:author="Beth Quinlan" w:date="2018-04-05T09:41:00Z">
        <w:r w:rsidR="00623409">
          <w:rPr>
            <w:lang w:val="en"/>
          </w:rPr>
          <w:t>url</w:t>
        </w:r>
        <w:proofErr w:type="spellEnd"/>
        <w:r w:rsidR="00623409">
          <w:rPr>
            <w:lang w:val="en"/>
          </w:rPr>
          <w:t xml:space="preserve"> </w:t>
        </w:r>
      </w:ins>
      <w:r>
        <w:rPr>
          <w:lang w:val="en"/>
        </w:rPr>
        <w:t xml:space="preserve">should look something similar to this: </w:t>
      </w:r>
    </w:p>
    <w:p w14:paraId="389D6DE5" w14:textId="77777777" w:rsidR="004B7A73" w:rsidRPr="004B7A73" w:rsidRDefault="004B7A73" w:rsidP="004B7A73">
      <w:pPr>
        <w:ind w:firstLine="0"/>
        <w:rPr>
          <w:ins w:id="468" w:author="Beth Quinlan" w:date="2018-04-11T14:14:00Z"/>
          <w:lang w:val="en"/>
          <w:rPrChange w:id="469" w:author="Beth Quinlan" w:date="2018-04-11T14:14:00Z">
            <w:rPr>
              <w:ins w:id="470" w:author="Beth Quinlan" w:date="2018-04-11T14:14:00Z"/>
              <w:lang w:val="en"/>
            </w:rPr>
          </w:rPrChange>
        </w:rPr>
        <w:pPrChange w:id="471" w:author="Beth Quinlan" w:date="2018-04-11T14:14:00Z">
          <w:pPr>
            <w:pStyle w:val="ListParagraph"/>
            <w:numPr>
              <w:numId w:val="29"/>
            </w:numPr>
            <w:ind w:left="1080"/>
            <w:contextualSpacing w:val="0"/>
          </w:pPr>
        </w:pPrChange>
      </w:pPr>
    </w:p>
    <w:p w14:paraId="6779107D" w14:textId="55E91B76" w:rsidR="008B4220" w:rsidRPr="004B7A73" w:rsidRDefault="004B7A73" w:rsidP="004B7A73">
      <w:pPr>
        <w:pStyle w:val="Code"/>
        <w:ind w:left="1440" w:firstLine="0"/>
        <w:rPr>
          <w:lang w:val="en"/>
          <w:rPrChange w:id="472" w:author="Beth Quinlan" w:date="2018-04-11T14:14:00Z">
            <w:rPr>
              <w:lang w:val="en"/>
            </w:rPr>
          </w:rPrChange>
        </w:rPr>
        <w:pPrChange w:id="473" w:author="Beth Quinlan" w:date="2018-04-11T14:14:00Z">
          <w:pPr>
            <w:pStyle w:val="ListParagraph"/>
            <w:numPr>
              <w:numId w:val="29"/>
            </w:numPr>
            <w:ind w:left="1080"/>
            <w:contextualSpacing w:val="0"/>
          </w:pPr>
        </w:pPrChange>
      </w:pPr>
      <w:ins w:id="474" w:author="Beth Quinlan" w:date="2018-04-11T14:14:00Z">
        <w:r w:rsidRPr="004B7A73">
          <w:rPr>
            <w:lang w:val="en"/>
            <w:rPrChange w:id="475" w:author="Beth Quinlan" w:date="2018-04-11T14:14:00Z">
              <w:rPr>
                <w:lang w:val="en"/>
              </w:rPr>
            </w:rPrChange>
          </w:rPr>
          <w:fldChar w:fldCharType="begin"/>
        </w:r>
        <w:r w:rsidRPr="004B7A73">
          <w:rPr>
            <w:lang w:val="en"/>
            <w:rPrChange w:id="476" w:author="Beth Quinlan" w:date="2018-04-11T14:14:00Z">
              <w:rPr>
                <w:lang w:val="en"/>
              </w:rPr>
            </w:rPrChange>
          </w:rPr>
          <w:instrText xml:space="preserve"> HYPERLINK "" </w:instrText>
        </w:r>
        <w:r w:rsidRPr="004B7A73">
          <w:rPr>
            <w:lang w:val="en"/>
            <w:rPrChange w:id="477" w:author="Beth Quinlan" w:date="2018-04-11T14:14:00Z">
              <w:rPr>
                <w:lang w:val="en"/>
              </w:rPr>
            </w:rPrChange>
          </w:rPr>
          <w:fldChar w:fldCharType="separate"/>
        </w:r>
      </w:ins>
      <w:del w:id="478" w:author="Beth Quinlan" w:date="2018-04-11T14:14:00Z">
        <w:r w:rsidRPr="004B7A73" w:rsidDel="004B7A73">
          <w:rPr>
            <w:rStyle w:val="Hyperlink"/>
            <w:lang w:val="en"/>
            <w:rPrChange w:id="479" w:author="Beth Quinlan" w:date="2018-04-11T14:14:00Z">
              <w:rPr>
                <w:rStyle w:val="Hyperlink"/>
                <w:lang w:val="en"/>
              </w:rPr>
            </w:rPrChange>
          </w:rPr>
          <w:delText>https://lwstoreiaas.table.core.windows.net:443/WADPerformanceCountersTable?st=2016-11-28T01%3A43%3A00Z&amp;se=2016-11-29T01%3A43%3A00Z&amp;sp=r&amp;sv=2015-12-11&amp;tn=wadperformancecounterstable&amp;sig=ZwFpp0h....</w:delText>
        </w:r>
      </w:del>
      <w:ins w:id="480" w:author="Beth Quinlan" w:date="2018-04-11T14:14:00Z">
        <w:r w:rsidRPr="004B7A73">
          <w:rPr>
            <w:lang w:val="en"/>
            <w:rPrChange w:id="481" w:author="Beth Quinlan" w:date="2018-04-11T14:14:00Z">
              <w:rPr>
                <w:lang w:val="en"/>
              </w:rPr>
            </w:rPrChange>
          </w:rPr>
          <w:fldChar w:fldCharType="end"/>
        </w:r>
        <w:r w:rsidRPr="004B7A73">
          <w:rPr>
            <w:lang w:val="en"/>
            <w:rPrChange w:id="482" w:author="Beth Quinlan" w:date="2018-04-11T14:14:00Z">
              <w:rPr>
                <w:rStyle w:val="Hyperlink"/>
                <w:lang w:val="en"/>
              </w:rPr>
            </w:rPrChange>
          </w:rPr>
          <w:t>https://lwstoreiaas.table.core.windows.net:443/WADPerformanceCountersTable?st=2016-11-28T01%3A43%3A00Z&amp;se=2016-11-29T01%3A43%3A00Z&amp;sp=r&amp;sv=2015-12-11&amp;tn=wadperformancecounterstable&amp;sig=ZwFpp0h</w:t>
        </w:r>
        <w:proofErr w:type="gramStart"/>
        <w:r w:rsidRPr="004B7A73">
          <w:rPr>
            <w:lang w:val="en"/>
            <w:rPrChange w:id="483" w:author="Beth Quinlan" w:date="2018-04-11T14:14:00Z">
              <w:rPr>
                <w:rStyle w:val="Hyperlink"/>
                <w:lang w:val="en"/>
              </w:rPr>
            </w:rPrChange>
          </w:rPr>
          <w:t>....</w:t>
        </w:r>
      </w:ins>
      <w:r w:rsidR="00BB5AE7" w:rsidRPr="004B7A73">
        <w:rPr>
          <w:lang w:val="en"/>
          <w:rPrChange w:id="484" w:author="Beth Quinlan" w:date="2018-04-11T14:14:00Z">
            <w:rPr>
              <w:lang w:val="en"/>
            </w:rPr>
          </w:rPrChange>
        </w:rPr>
        <w:t>.</w:t>
      </w:r>
      <w:proofErr w:type="gramEnd"/>
    </w:p>
    <w:p w14:paraId="5C3D2762" w14:textId="06BD0342" w:rsidR="00BB5AE7" w:rsidRDefault="00BB5AE7" w:rsidP="00BB5AE7">
      <w:pPr>
        <w:pStyle w:val="ListParagraph"/>
        <w:ind w:left="1080" w:firstLine="0"/>
        <w:contextualSpacing w:val="0"/>
        <w:rPr>
          <w:lang w:val="en"/>
        </w:rPr>
      </w:pPr>
      <w:r>
        <w:rPr>
          <w:lang w:val="en"/>
        </w:rPr>
        <w:t>For ease of reading, the QA team should also be using the Microsoft Azure Storage Explorer. In the next task</w:t>
      </w:r>
      <w:r w:rsidR="005B75B2">
        <w:rPr>
          <w:lang w:val="en"/>
        </w:rPr>
        <w:t>,</w:t>
      </w:r>
      <w:r>
        <w:rPr>
          <w:lang w:val="en"/>
        </w:rPr>
        <w:t xml:space="preserve"> you will learn how to use the SAS key to retrieve the performance counter data.</w:t>
      </w:r>
    </w:p>
    <w:p w14:paraId="5C3E28DD" w14:textId="31B9F213" w:rsidR="00F756F9" w:rsidRDefault="00F756F9">
      <w:pPr>
        <w:rPr>
          <w:lang w:val="en"/>
        </w:rPr>
      </w:pPr>
      <w:r>
        <w:rPr>
          <w:lang w:val="en"/>
        </w:rPr>
        <w:br w:type="page"/>
      </w:r>
    </w:p>
    <w:p w14:paraId="39714931" w14:textId="26C4B58E" w:rsidR="00F756F9" w:rsidRPr="00C80421" w:rsidRDefault="00F756F9" w:rsidP="00F756F9">
      <w:pPr>
        <w:pStyle w:val="Heading2"/>
        <w:rPr>
          <w:lang w:val="en"/>
        </w:rPr>
      </w:pPr>
      <w:bookmarkStart w:id="485" w:name="_Toc510688400"/>
      <w:r>
        <w:rPr>
          <w:lang w:val="en"/>
        </w:rPr>
        <w:lastRenderedPageBreak/>
        <w:t>Task 2 – Using the SAS Key to query the table data</w:t>
      </w:r>
      <w:bookmarkEnd w:id="485"/>
    </w:p>
    <w:p w14:paraId="45889B05" w14:textId="59B869BC" w:rsidR="00BB5AE7" w:rsidRDefault="00F756F9" w:rsidP="00F756F9">
      <w:pPr>
        <w:rPr>
          <w:lang w:val="en"/>
        </w:rPr>
      </w:pPr>
      <w:r>
        <w:rPr>
          <w:lang w:val="en"/>
        </w:rPr>
        <w:t>In the previous task, you created a SAS key and copied it to the clipboard.</w:t>
      </w:r>
    </w:p>
    <w:p w14:paraId="12BD2419" w14:textId="50818274" w:rsidR="00F756F9" w:rsidRDefault="003D7E8F" w:rsidP="007A6469">
      <w:pPr>
        <w:pStyle w:val="ListParagraph"/>
        <w:numPr>
          <w:ilvl w:val="0"/>
          <w:numId w:val="33"/>
        </w:numPr>
        <w:contextualSpacing w:val="0"/>
        <w:rPr>
          <w:lang w:val="en"/>
        </w:rPr>
      </w:pPr>
      <w:ins w:id="486" w:author="Beth Quinlan" w:date="2018-04-05T08:45:00Z">
        <w:r>
          <w:rPr>
            <w:lang w:val="en"/>
          </w:rPr>
          <w:t xml:space="preserve">If necessary, </w:t>
        </w:r>
      </w:ins>
      <w:del w:id="487" w:author="Beth Quinlan" w:date="2018-04-05T08:45:00Z">
        <w:r w:rsidR="00F756F9" w:rsidDel="003D7E8F">
          <w:rPr>
            <w:lang w:val="en"/>
          </w:rPr>
          <w:delText>O</w:delText>
        </w:r>
      </w:del>
      <w:ins w:id="488" w:author="Beth Quinlan" w:date="2018-04-05T08:45:00Z">
        <w:r>
          <w:rPr>
            <w:lang w:val="en"/>
          </w:rPr>
          <w:t>o</w:t>
        </w:r>
      </w:ins>
      <w:r w:rsidR="00F756F9">
        <w:rPr>
          <w:lang w:val="en"/>
        </w:rPr>
        <w:t xml:space="preserve">pen </w:t>
      </w:r>
      <w:r w:rsidR="00F756F9" w:rsidRPr="004173B9">
        <w:rPr>
          <w:b/>
          <w:lang w:val="en"/>
          <w:rPrChange w:id="489" w:author="Beth Quinlan" w:date="2018-04-05T10:22:00Z">
            <w:rPr>
              <w:lang w:val="en"/>
            </w:rPr>
          </w:rPrChange>
        </w:rPr>
        <w:t>Microsoft Azure Storage Explorer</w:t>
      </w:r>
      <w:r w:rsidR="00F756F9">
        <w:rPr>
          <w:lang w:val="en"/>
        </w:rPr>
        <w:t>. You do not have to sign in to any Azure account to use the SAS key.</w:t>
      </w:r>
    </w:p>
    <w:p w14:paraId="71564AB3" w14:textId="77777777" w:rsidR="003D7E8F" w:rsidRDefault="00F756F9" w:rsidP="007A6469">
      <w:pPr>
        <w:pStyle w:val="ListParagraph"/>
        <w:numPr>
          <w:ilvl w:val="0"/>
          <w:numId w:val="33"/>
        </w:numPr>
        <w:contextualSpacing w:val="0"/>
        <w:rPr>
          <w:ins w:id="490" w:author="Beth Quinlan" w:date="2018-04-05T08:47:00Z"/>
          <w:lang w:val="en"/>
        </w:rPr>
      </w:pPr>
      <w:del w:id="491" w:author="Beth Quinlan" w:date="2018-04-05T08:47:00Z">
        <w:r w:rsidDel="003D7E8F">
          <w:rPr>
            <w:lang w:val="en"/>
          </w:rPr>
          <w:delText>Right-click on</w:delText>
        </w:r>
      </w:del>
      <w:ins w:id="492" w:author="Beth Quinlan" w:date="2018-04-05T08:47:00Z">
        <w:r w:rsidR="003D7E8F">
          <w:rPr>
            <w:lang w:val="en"/>
          </w:rPr>
          <w:t>Expand</w:t>
        </w:r>
      </w:ins>
      <w:r>
        <w:rPr>
          <w:lang w:val="en"/>
        </w:rPr>
        <w:t xml:space="preserve"> </w:t>
      </w:r>
      <w:del w:id="493" w:author="Beth Quinlan" w:date="2018-04-05T08:47:00Z">
        <w:r w:rsidRPr="007A6469" w:rsidDel="003D7E8F">
          <w:rPr>
            <w:b/>
            <w:lang w:val="en"/>
          </w:rPr>
          <w:delText>(</w:delText>
        </w:r>
      </w:del>
      <w:r w:rsidRPr="007A6469">
        <w:rPr>
          <w:b/>
          <w:lang w:val="en"/>
        </w:rPr>
        <w:t xml:space="preserve">Local and Attached </w:t>
      </w:r>
      <w:ins w:id="494" w:author="Beth Quinlan" w:date="2018-04-05T08:47:00Z">
        <w:r w:rsidR="003D7E8F" w:rsidRPr="003D7E8F">
          <w:rPr>
            <w:lang w:val="en"/>
            <w:rPrChange w:id="495" w:author="Beth Quinlan" w:date="2018-04-05T08:47:00Z">
              <w:rPr>
                <w:b/>
                <w:lang w:val="en"/>
              </w:rPr>
            </w:rPrChange>
          </w:rPr>
          <w:t>and right-click on</w:t>
        </w:r>
        <w:r w:rsidR="003D7E8F">
          <w:rPr>
            <w:b/>
            <w:lang w:val="en"/>
          </w:rPr>
          <w:t xml:space="preserve"> </w:t>
        </w:r>
      </w:ins>
      <w:del w:id="496" w:author="Beth Quinlan" w:date="2018-04-05T08:47:00Z">
        <w:r w:rsidRPr="007A6469" w:rsidDel="003D7E8F">
          <w:rPr>
            <w:b/>
            <w:lang w:val="en"/>
          </w:rPr>
          <w:delText xml:space="preserve">| </w:delText>
        </w:r>
      </w:del>
      <w:r w:rsidRPr="007A6469">
        <w:rPr>
          <w:b/>
          <w:lang w:val="en"/>
        </w:rPr>
        <w:t>Storage Accounts</w:t>
      </w:r>
      <w:r>
        <w:rPr>
          <w:lang w:val="en"/>
        </w:rPr>
        <w:t xml:space="preserve">. </w:t>
      </w:r>
    </w:p>
    <w:p w14:paraId="15E9EC6A" w14:textId="18EDAEC4" w:rsidR="00F756F9" w:rsidRDefault="00F756F9">
      <w:pPr>
        <w:pStyle w:val="ListParagraph"/>
        <w:numPr>
          <w:ilvl w:val="1"/>
          <w:numId w:val="33"/>
        </w:numPr>
        <w:contextualSpacing w:val="0"/>
        <w:rPr>
          <w:lang w:val="en"/>
        </w:rPr>
        <w:pPrChange w:id="497" w:author="Beth Quinlan" w:date="2018-04-05T08:47:00Z">
          <w:pPr>
            <w:pStyle w:val="ListParagraph"/>
            <w:numPr>
              <w:numId w:val="33"/>
            </w:numPr>
            <w:contextualSpacing w:val="0"/>
          </w:pPr>
        </w:pPrChange>
      </w:pPr>
      <w:r>
        <w:rPr>
          <w:lang w:val="en"/>
        </w:rPr>
        <w:t xml:space="preserve">Select </w:t>
      </w:r>
      <w:r w:rsidRPr="007A6469">
        <w:rPr>
          <w:b/>
          <w:lang w:val="en"/>
        </w:rPr>
        <w:t>Connect to Azure storage</w:t>
      </w:r>
      <w:r>
        <w:rPr>
          <w:lang w:val="en"/>
        </w:rPr>
        <w:t>.</w:t>
      </w:r>
    </w:p>
    <w:p w14:paraId="40AEA2F8" w14:textId="68AEEACC" w:rsidR="00F756F9" w:rsidRDefault="00F756F9" w:rsidP="00F756F9">
      <w:pPr>
        <w:pStyle w:val="ListParagraph"/>
        <w:ind w:firstLine="0"/>
        <w:rPr>
          <w:lang w:val="en"/>
        </w:rPr>
      </w:pPr>
    </w:p>
    <w:p w14:paraId="197289AD" w14:textId="30037E8B" w:rsidR="00F756F9" w:rsidRDefault="00462D48" w:rsidP="00F756F9">
      <w:pPr>
        <w:pStyle w:val="ListParagraph"/>
        <w:ind w:firstLine="0"/>
        <w:rPr>
          <w:ins w:id="498" w:author="Beth Quinlan" w:date="2018-04-05T08:48:00Z"/>
          <w:lang w:val="en"/>
        </w:rPr>
      </w:pPr>
      <w:r>
        <w:rPr>
          <w:noProof/>
          <w:lang w:val="da-DK" w:eastAsia="da-DK"/>
        </w:rPr>
        <w:drawing>
          <wp:inline distT="0" distB="0" distL="0" distR="0" wp14:anchorId="1DE0137A" wp14:editId="3857FA2D">
            <wp:extent cx="3400000" cy="302857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000" cy="3028571"/>
                    </a:xfrm>
                    <a:prstGeom prst="rect">
                      <a:avLst/>
                    </a:prstGeom>
                  </pic:spPr>
                </pic:pic>
              </a:graphicData>
            </a:graphic>
          </wp:inline>
        </w:drawing>
      </w:r>
    </w:p>
    <w:p w14:paraId="111A5EC2" w14:textId="77777777" w:rsidR="003D7E8F" w:rsidRDefault="003D7E8F" w:rsidP="00F756F9">
      <w:pPr>
        <w:pStyle w:val="ListParagraph"/>
        <w:ind w:firstLine="0"/>
        <w:rPr>
          <w:lang w:val="en"/>
        </w:rPr>
      </w:pPr>
    </w:p>
    <w:p w14:paraId="367041E3" w14:textId="458084ED" w:rsidR="003D7E8F" w:rsidRDefault="003D7E8F" w:rsidP="00F756F9">
      <w:pPr>
        <w:pStyle w:val="ListParagraph"/>
        <w:numPr>
          <w:ilvl w:val="0"/>
          <w:numId w:val="33"/>
        </w:numPr>
        <w:rPr>
          <w:ins w:id="499" w:author="Beth Quinlan" w:date="2018-04-05T08:50:00Z"/>
          <w:lang w:val="en"/>
        </w:rPr>
      </w:pPr>
      <w:ins w:id="500" w:author="Beth Quinlan" w:date="2018-04-05T08:48:00Z">
        <w:r>
          <w:rPr>
            <w:lang w:val="en"/>
          </w:rPr>
          <w:t xml:space="preserve">Select </w:t>
        </w:r>
        <w:r w:rsidRPr="003D7E8F">
          <w:rPr>
            <w:b/>
            <w:lang w:val="en"/>
            <w:rPrChange w:id="501" w:author="Beth Quinlan" w:date="2018-04-05T08:49:00Z">
              <w:rPr>
                <w:lang w:val="en"/>
              </w:rPr>
            </w:rPrChange>
          </w:rPr>
          <w:t>Use a connection string or a shared access signature URI</w:t>
        </w:r>
      </w:ins>
      <w:ins w:id="502" w:author="Beth Quinlan" w:date="2018-04-05T08:49:00Z">
        <w:r>
          <w:rPr>
            <w:lang w:val="en"/>
          </w:rPr>
          <w:t xml:space="preserve"> and click </w:t>
        </w:r>
        <w:r>
          <w:rPr>
            <w:b/>
            <w:lang w:val="en"/>
          </w:rPr>
          <w:t>Next</w:t>
        </w:r>
        <w:r>
          <w:rPr>
            <w:lang w:val="en"/>
          </w:rPr>
          <w:t>.</w:t>
        </w:r>
      </w:ins>
    </w:p>
    <w:p w14:paraId="6E785D8C" w14:textId="3DAC3A68" w:rsidR="003D7E8F" w:rsidRDefault="003D7E8F" w:rsidP="00F756F9">
      <w:pPr>
        <w:pStyle w:val="ListParagraph"/>
        <w:numPr>
          <w:ilvl w:val="0"/>
          <w:numId w:val="33"/>
        </w:numPr>
        <w:rPr>
          <w:ins w:id="503" w:author="Beth Quinlan" w:date="2018-04-05T08:48:00Z"/>
          <w:lang w:val="en"/>
        </w:rPr>
      </w:pPr>
      <w:ins w:id="504" w:author="Beth Quinlan" w:date="2018-04-05T08:50:00Z">
        <w:r>
          <w:rPr>
            <w:lang w:val="en"/>
          </w:rPr>
          <w:t xml:space="preserve">Select </w:t>
        </w:r>
        <w:r w:rsidRPr="003D7E8F">
          <w:rPr>
            <w:b/>
            <w:lang w:val="en"/>
            <w:rPrChange w:id="505" w:author="Beth Quinlan" w:date="2018-04-05T08:50:00Z">
              <w:rPr>
                <w:lang w:val="en"/>
              </w:rPr>
            </w:rPrChange>
          </w:rPr>
          <w:t>Use a SAS URI</w:t>
        </w:r>
        <w:r>
          <w:rPr>
            <w:lang w:val="en"/>
          </w:rPr>
          <w:t>.</w:t>
        </w:r>
      </w:ins>
    </w:p>
    <w:p w14:paraId="7FCA7590" w14:textId="77777777" w:rsidR="00412F0B" w:rsidRDefault="00462D48" w:rsidP="00412F0B">
      <w:pPr>
        <w:pStyle w:val="ListParagraph"/>
        <w:numPr>
          <w:ilvl w:val="1"/>
          <w:numId w:val="33"/>
        </w:numPr>
        <w:rPr>
          <w:ins w:id="506" w:author="Beth Quinlan" w:date="2018-04-05T08:52:00Z"/>
          <w:lang w:val="en"/>
        </w:rPr>
      </w:pPr>
      <w:r>
        <w:rPr>
          <w:lang w:val="en"/>
        </w:rPr>
        <w:t xml:space="preserve">Paste the SAS Key in to the </w:t>
      </w:r>
      <w:del w:id="507" w:author="Beth Quinlan" w:date="2018-04-05T08:50:00Z">
        <w:r w:rsidDel="003D7E8F">
          <w:rPr>
            <w:lang w:val="en"/>
          </w:rPr>
          <w:delText xml:space="preserve">edit </w:delText>
        </w:r>
      </w:del>
      <w:ins w:id="508" w:author="Beth Quinlan" w:date="2018-04-05T08:51:00Z">
        <w:r w:rsidR="003D7E8F">
          <w:rPr>
            <w:lang w:val="en"/>
          </w:rPr>
          <w:t>URI</w:t>
        </w:r>
      </w:ins>
      <w:ins w:id="509" w:author="Beth Quinlan" w:date="2018-04-05T08:50:00Z">
        <w:r w:rsidR="003D7E8F">
          <w:rPr>
            <w:lang w:val="en"/>
          </w:rPr>
          <w:t xml:space="preserve"> </w:t>
        </w:r>
      </w:ins>
      <w:r>
        <w:rPr>
          <w:lang w:val="en"/>
        </w:rPr>
        <w:t xml:space="preserve">field </w:t>
      </w:r>
    </w:p>
    <w:p w14:paraId="24F78F0C" w14:textId="301C506E" w:rsidR="00F756F9" w:rsidRDefault="00462D48">
      <w:pPr>
        <w:pStyle w:val="ListParagraph"/>
        <w:numPr>
          <w:ilvl w:val="1"/>
          <w:numId w:val="33"/>
        </w:numPr>
        <w:rPr>
          <w:lang w:val="en"/>
        </w:rPr>
        <w:pPrChange w:id="510" w:author="Beth Quinlan" w:date="2018-04-05T08:52:00Z">
          <w:pPr>
            <w:pStyle w:val="ListParagraph"/>
            <w:numPr>
              <w:numId w:val="33"/>
            </w:numPr>
          </w:pPr>
        </w:pPrChange>
      </w:pPr>
      <w:del w:id="511" w:author="Beth Quinlan" w:date="2018-04-05T08:52:00Z">
        <w:r w:rsidDel="00412F0B">
          <w:rPr>
            <w:lang w:val="en"/>
          </w:rPr>
          <w:delText>and s</w:delText>
        </w:r>
      </w:del>
      <w:ins w:id="512" w:author="Beth Quinlan" w:date="2018-04-05T08:52:00Z">
        <w:r w:rsidR="00412F0B">
          <w:rPr>
            <w:lang w:val="en"/>
          </w:rPr>
          <w:t>S</w:t>
        </w:r>
      </w:ins>
      <w:r>
        <w:rPr>
          <w:lang w:val="en"/>
        </w:rPr>
        <w:t xml:space="preserve">elect the </w:t>
      </w:r>
      <w:r w:rsidRPr="00462D48">
        <w:rPr>
          <w:b/>
          <w:lang w:val="en"/>
        </w:rPr>
        <w:t>Next</w:t>
      </w:r>
      <w:r>
        <w:rPr>
          <w:lang w:val="en"/>
        </w:rPr>
        <w:t xml:space="preserve"> button.</w:t>
      </w:r>
    </w:p>
    <w:p w14:paraId="0A5A2010" w14:textId="08278452" w:rsidR="00462D48" w:rsidRDefault="00462D48" w:rsidP="00462D48">
      <w:pPr>
        <w:pStyle w:val="ListParagraph"/>
        <w:ind w:firstLine="0"/>
        <w:rPr>
          <w:lang w:val="en"/>
        </w:rPr>
      </w:pPr>
    </w:p>
    <w:p w14:paraId="6F0BE413" w14:textId="06AADFD7" w:rsidR="00462D48" w:rsidRPr="00F756F9" w:rsidRDefault="00462D48" w:rsidP="00462D48">
      <w:pPr>
        <w:pStyle w:val="ListParagraph"/>
        <w:ind w:firstLine="0"/>
        <w:rPr>
          <w:lang w:val="en"/>
        </w:rPr>
      </w:pPr>
      <w:r>
        <w:rPr>
          <w:noProof/>
          <w:lang w:val="da-DK" w:eastAsia="da-DK"/>
        </w:rPr>
        <w:lastRenderedPageBreak/>
        <w:drawing>
          <wp:inline distT="0" distB="0" distL="0" distR="0" wp14:anchorId="4D7C6C89" wp14:editId="58CE6472">
            <wp:extent cx="4166483" cy="3227884"/>
            <wp:effectExtent l="0" t="0" r="5715" b="0"/>
            <wp:docPr id="32" name="Picture 32" descr="C:\Users\larrywa\AppData\Local\Temp\SNAGHTML159f3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rrywa\AppData\Local\Temp\SNAGHTML159f3d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128" cy="3231483"/>
                    </a:xfrm>
                    <a:prstGeom prst="rect">
                      <a:avLst/>
                    </a:prstGeom>
                    <a:noFill/>
                    <a:ln>
                      <a:noFill/>
                    </a:ln>
                  </pic:spPr>
                </pic:pic>
              </a:graphicData>
            </a:graphic>
          </wp:inline>
        </w:drawing>
      </w:r>
    </w:p>
    <w:p w14:paraId="283B8F02" w14:textId="77777777" w:rsidR="00412F0B" w:rsidRPr="006E62AA" w:rsidRDefault="00412F0B">
      <w:pPr>
        <w:ind w:left="360" w:firstLine="0"/>
        <w:rPr>
          <w:ins w:id="513" w:author="Beth Quinlan" w:date="2018-04-05T08:52:00Z"/>
          <w:lang w:val="en"/>
        </w:rPr>
        <w:pPrChange w:id="514" w:author="Beth Quinlan" w:date="2018-04-05T08:52:00Z">
          <w:pPr>
            <w:pStyle w:val="ListParagraph"/>
            <w:numPr>
              <w:numId w:val="33"/>
            </w:numPr>
          </w:pPr>
        </w:pPrChange>
      </w:pPr>
    </w:p>
    <w:p w14:paraId="3720882E" w14:textId="494647C1" w:rsidR="00462D48" w:rsidRDefault="00462D48" w:rsidP="00462D48">
      <w:pPr>
        <w:pStyle w:val="ListParagraph"/>
        <w:numPr>
          <w:ilvl w:val="0"/>
          <w:numId w:val="33"/>
        </w:numPr>
        <w:rPr>
          <w:lang w:val="en"/>
        </w:rPr>
      </w:pPr>
      <w:r>
        <w:rPr>
          <w:lang w:val="en"/>
        </w:rPr>
        <w:t xml:space="preserve">Select the </w:t>
      </w:r>
      <w:r w:rsidRPr="00462D48">
        <w:rPr>
          <w:b/>
          <w:lang w:val="en"/>
        </w:rPr>
        <w:t>Connect</w:t>
      </w:r>
      <w:r>
        <w:rPr>
          <w:lang w:val="en"/>
        </w:rPr>
        <w:t xml:space="preserve"> button. What the user should see is the performance counter output data.</w:t>
      </w:r>
    </w:p>
    <w:p w14:paraId="614C4EA9" w14:textId="4051DE58" w:rsidR="00462D48" w:rsidRDefault="00462D48" w:rsidP="00462D48">
      <w:pPr>
        <w:pStyle w:val="ListParagraph"/>
        <w:ind w:firstLine="0"/>
        <w:rPr>
          <w:lang w:val="en"/>
        </w:rPr>
      </w:pPr>
    </w:p>
    <w:p w14:paraId="1FCBABD7" w14:textId="62B9EB74" w:rsidR="00462D48" w:rsidRDefault="00462D48" w:rsidP="00462D48">
      <w:pPr>
        <w:pStyle w:val="ListParagraph"/>
        <w:ind w:firstLine="0"/>
        <w:rPr>
          <w:lang w:val="en"/>
        </w:rPr>
      </w:pPr>
      <w:r>
        <w:rPr>
          <w:noProof/>
          <w:lang w:val="da-DK" w:eastAsia="da-DK"/>
        </w:rPr>
        <w:drawing>
          <wp:inline distT="0" distB="0" distL="0" distR="0" wp14:anchorId="713EBCFC" wp14:editId="2E03E623">
            <wp:extent cx="5446643" cy="2654558"/>
            <wp:effectExtent l="0" t="0" r="1905" b="0"/>
            <wp:docPr id="34" name="Picture 34" descr="C:\Users\larrywa\AppData\Local\Temp\SNAGHTML15ea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rrywa\AppData\Local\Temp\SNAGHTML15ea0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6924" cy="2659568"/>
                    </a:xfrm>
                    <a:prstGeom prst="rect">
                      <a:avLst/>
                    </a:prstGeom>
                    <a:noFill/>
                    <a:ln>
                      <a:noFill/>
                    </a:ln>
                  </pic:spPr>
                </pic:pic>
              </a:graphicData>
            </a:graphic>
          </wp:inline>
        </w:drawing>
      </w:r>
    </w:p>
    <w:p w14:paraId="118ABEA6" w14:textId="38A6C525" w:rsidR="008C0D52" w:rsidRDefault="008C0D52">
      <w:pPr>
        <w:rPr>
          <w:lang w:val="en"/>
        </w:rPr>
      </w:pPr>
      <w:r>
        <w:rPr>
          <w:lang w:val="en"/>
        </w:rPr>
        <w:br w:type="page"/>
      </w:r>
    </w:p>
    <w:p w14:paraId="073E725F" w14:textId="3E6625BD" w:rsidR="008C0D52" w:rsidRDefault="008C0D52" w:rsidP="008C0D52">
      <w:pPr>
        <w:pStyle w:val="Heading1"/>
        <w:rPr>
          <w:lang w:val="en"/>
        </w:rPr>
      </w:pPr>
      <w:bookmarkStart w:id="515" w:name="_Toc510688401"/>
      <w:r>
        <w:rPr>
          <w:lang w:val="en"/>
        </w:rPr>
        <w:lastRenderedPageBreak/>
        <w:t>Exercise 3 – Using Azure Files</w:t>
      </w:r>
      <w:bookmarkEnd w:id="515"/>
    </w:p>
    <w:p w14:paraId="24C4C66D" w14:textId="5F0F454E" w:rsidR="008C0D52" w:rsidRPr="0080465F" w:rsidRDefault="008C0D52" w:rsidP="008C0D52">
      <w:pPr>
        <w:pStyle w:val="ListParagraph"/>
        <w:ind w:firstLine="0"/>
        <w:rPr>
          <w:rFonts w:cs="Times New Roman"/>
        </w:rPr>
      </w:pPr>
      <w:r>
        <w:rPr>
          <w:rFonts w:cs="Times New Roman"/>
        </w:rPr>
        <w:t>In this lab exercise, you will be creating a file share and directory using Azure Files and then you will RDP in to your VM to connect to the file share.</w:t>
      </w:r>
    </w:p>
    <w:p w14:paraId="6FC295EE" w14:textId="77777777" w:rsidR="008C0D52" w:rsidRDefault="008C0D52" w:rsidP="008C0D52">
      <w:pPr>
        <w:rPr>
          <w:lang w:val="en"/>
        </w:rPr>
      </w:pPr>
    </w:p>
    <w:p w14:paraId="5F75EB80" w14:textId="3868C6D4" w:rsidR="008C0D52" w:rsidRPr="00C80421" w:rsidRDefault="008C0D52" w:rsidP="008C0D52">
      <w:pPr>
        <w:pStyle w:val="Heading2"/>
        <w:rPr>
          <w:lang w:val="en"/>
        </w:rPr>
      </w:pPr>
      <w:bookmarkStart w:id="516" w:name="_Toc510688402"/>
      <w:r>
        <w:rPr>
          <w:lang w:val="en"/>
        </w:rPr>
        <w:t>Task 1 – Create your file share and directory</w:t>
      </w:r>
      <w:bookmarkEnd w:id="516"/>
    </w:p>
    <w:p w14:paraId="70E5DBAE" w14:textId="4A702E36" w:rsidR="00462D48" w:rsidRDefault="008C0D52" w:rsidP="008855B9">
      <w:pPr>
        <w:pStyle w:val="ListParagraph"/>
        <w:numPr>
          <w:ilvl w:val="0"/>
          <w:numId w:val="34"/>
        </w:numPr>
        <w:contextualSpacing w:val="0"/>
        <w:rPr>
          <w:lang w:val="en"/>
        </w:rPr>
      </w:pPr>
      <w:r>
        <w:rPr>
          <w:lang w:val="en"/>
        </w:rPr>
        <w:t xml:space="preserve">Log in to the Azure portal at </w:t>
      </w:r>
      <w:del w:id="517" w:author="Beth Quinlan" w:date="2018-04-11T14:15:00Z">
        <w:r w:rsidR="00EF6801" w:rsidRPr="004B7A73" w:rsidDel="004B7A73">
          <w:rPr>
            <w:color w:val="5B9BD5" w:themeColor="accent1"/>
            <w:rPrChange w:id="518" w:author="Beth Quinlan" w:date="2018-04-11T14:15:00Z">
              <w:rPr/>
            </w:rPrChange>
          </w:rPr>
          <w:fldChar w:fldCharType="begin"/>
        </w:r>
        <w:r w:rsidR="00EF6801" w:rsidRPr="004B7A73" w:rsidDel="004B7A73">
          <w:rPr>
            <w:color w:val="5B9BD5" w:themeColor="accent1"/>
            <w:rPrChange w:id="519" w:author="Beth Quinlan" w:date="2018-04-11T14:15:00Z">
              <w:rPr/>
            </w:rPrChange>
          </w:rPr>
          <w:delInstrText xml:space="preserve"> HYPERLINK "https://po</w:delInstrText>
        </w:r>
        <w:r w:rsidR="00EF6801" w:rsidRPr="004B7A73" w:rsidDel="004B7A73">
          <w:rPr>
            <w:color w:val="5B9BD5" w:themeColor="accent1"/>
            <w:rPrChange w:id="520" w:author="Beth Quinlan" w:date="2018-04-11T14:15:00Z">
              <w:rPr/>
            </w:rPrChange>
          </w:rPr>
          <w:delInstrText xml:space="preserve">rtal.azure.com" </w:delInstrText>
        </w:r>
        <w:r w:rsidR="00EF6801" w:rsidRPr="004B7A73" w:rsidDel="004B7A73">
          <w:rPr>
            <w:color w:val="5B9BD5" w:themeColor="accent1"/>
            <w:rPrChange w:id="521" w:author="Beth Quinlan" w:date="2018-04-11T14:15:00Z">
              <w:rPr/>
            </w:rPrChange>
          </w:rPr>
          <w:fldChar w:fldCharType="separate"/>
        </w:r>
        <w:r w:rsidRPr="004B7A73" w:rsidDel="004B7A73">
          <w:rPr>
            <w:color w:val="5B9BD5" w:themeColor="accent1"/>
            <w:lang w:val="en"/>
            <w:rPrChange w:id="522" w:author="Beth Quinlan" w:date="2018-04-11T14:15:00Z">
              <w:rPr>
                <w:rStyle w:val="Hyperlink"/>
                <w:lang w:val="en"/>
              </w:rPr>
            </w:rPrChange>
          </w:rPr>
          <w:delText>https://portal.azure.com</w:delText>
        </w:r>
        <w:r w:rsidR="00EF6801" w:rsidRPr="004B7A73" w:rsidDel="004B7A73">
          <w:rPr>
            <w:rStyle w:val="Hyperlink"/>
            <w:color w:val="5B9BD5" w:themeColor="accent1"/>
            <w:lang w:val="en"/>
            <w:rPrChange w:id="523" w:author="Beth Quinlan" w:date="2018-04-11T14:15:00Z">
              <w:rPr>
                <w:rStyle w:val="Hyperlink"/>
                <w:lang w:val="en"/>
              </w:rPr>
            </w:rPrChange>
          </w:rPr>
          <w:fldChar w:fldCharType="end"/>
        </w:r>
      </w:del>
      <w:ins w:id="524" w:author="Beth Quinlan" w:date="2018-04-11T14:15:00Z">
        <w:r w:rsidR="004B7A73" w:rsidRPr="004B7A73">
          <w:rPr>
            <w:color w:val="5B9BD5" w:themeColor="accent1"/>
            <w:lang w:val="en"/>
            <w:rPrChange w:id="525" w:author="Beth Quinlan" w:date="2018-04-11T14:15:00Z">
              <w:rPr>
                <w:rStyle w:val="Hyperlink"/>
                <w:lang w:val="en"/>
              </w:rPr>
            </w:rPrChange>
          </w:rPr>
          <w:t>https://portal.azure.com</w:t>
        </w:r>
      </w:ins>
      <w:r>
        <w:rPr>
          <w:lang w:val="en"/>
        </w:rPr>
        <w:t>.</w:t>
      </w:r>
    </w:p>
    <w:p w14:paraId="76F6CD7E" w14:textId="77777777" w:rsidR="00412F0B" w:rsidRDefault="008C0D52" w:rsidP="008855B9">
      <w:pPr>
        <w:pStyle w:val="ListParagraph"/>
        <w:numPr>
          <w:ilvl w:val="0"/>
          <w:numId w:val="34"/>
        </w:numPr>
        <w:contextualSpacing w:val="0"/>
        <w:rPr>
          <w:ins w:id="526" w:author="Beth Quinlan" w:date="2018-04-05T08:54:00Z"/>
          <w:lang w:val="en"/>
        </w:rPr>
      </w:pPr>
      <w:r>
        <w:rPr>
          <w:lang w:val="en"/>
        </w:rPr>
        <w:t xml:space="preserve">Find and browse to your resource group. </w:t>
      </w:r>
      <w:bookmarkStart w:id="527" w:name="_GoBack"/>
      <w:bookmarkEnd w:id="527"/>
    </w:p>
    <w:p w14:paraId="27C77B30" w14:textId="3E12EC0F" w:rsidR="008C0D52" w:rsidRDefault="008C0D52">
      <w:pPr>
        <w:pStyle w:val="ListParagraph"/>
        <w:numPr>
          <w:ilvl w:val="1"/>
          <w:numId w:val="34"/>
        </w:numPr>
        <w:contextualSpacing w:val="0"/>
        <w:rPr>
          <w:lang w:val="en"/>
        </w:rPr>
        <w:pPrChange w:id="528" w:author="Beth Quinlan" w:date="2018-04-05T08:54:00Z">
          <w:pPr>
            <w:pStyle w:val="ListParagraph"/>
            <w:numPr>
              <w:numId w:val="34"/>
            </w:numPr>
            <w:ind w:left="1080"/>
            <w:contextualSpacing w:val="0"/>
          </w:pPr>
        </w:pPrChange>
      </w:pPr>
      <w:r>
        <w:rPr>
          <w:lang w:val="en"/>
        </w:rPr>
        <w:t>Within the resource group, click on the storage account.</w:t>
      </w:r>
    </w:p>
    <w:p w14:paraId="2E33CEAE" w14:textId="66139C44" w:rsidR="008C0D52" w:rsidRDefault="008C0D52" w:rsidP="008C0D52">
      <w:pPr>
        <w:pStyle w:val="ListParagraph"/>
        <w:ind w:left="1080" w:firstLine="0"/>
        <w:rPr>
          <w:lang w:val="en"/>
        </w:rPr>
      </w:pPr>
    </w:p>
    <w:p w14:paraId="195EC4DB" w14:textId="7CE47094" w:rsidR="008C0D52" w:rsidRDefault="008C0D52" w:rsidP="008C0D52">
      <w:pPr>
        <w:pStyle w:val="ListParagraph"/>
        <w:ind w:left="1080" w:firstLine="0"/>
        <w:rPr>
          <w:lang w:val="en"/>
        </w:rPr>
      </w:pPr>
      <w:r>
        <w:rPr>
          <w:noProof/>
          <w:lang w:val="da-DK" w:eastAsia="da-DK"/>
        </w:rPr>
        <w:drawing>
          <wp:inline distT="0" distB="0" distL="0" distR="0" wp14:anchorId="3644CD6E" wp14:editId="09CB0735">
            <wp:extent cx="4801929" cy="2727298"/>
            <wp:effectExtent l="0" t="0" r="0" b="0"/>
            <wp:docPr id="35" name="Picture 35" descr="C:\Users\larrywa\AppData\Local\Temp\SNAGHTML16a9f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rrywa\AppData\Local\Temp\SNAGHTML16a9ff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6764" cy="2735724"/>
                    </a:xfrm>
                    <a:prstGeom prst="rect">
                      <a:avLst/>
                    </a:prstGeom>
                    <a:noFill/>
                    <a:ln>
                      <a:noFill/>
                    </a:ln>
                  </pic:spPr>
                </pic:pic>
              </a:graphicData>
            </a:graphic>
          </wp:inline>
        </w:drawing>
      </w:r>
    </w:p>
    <w:p w14:paraId="62BFD174" w14:textId="77777777" w:rsidR="008C0D52" w:rsidRDefault="008C0D52" w:rsidP="008C0D52">
      <w:pPr>
        <w:pStyle w:val="ListParagraph"/>
        <w:ind w:left="1080" w:firstLine="0"/>
        <w:rPr>
          <w:lang w:val="en"/>
        </w:rPr>
      </w:pPr>
    </w:p>
    <w:p w14:paraId="2C431D21" w14:textId="77777777" w:rsidR="00D84A37" w:rsidRDefault="00D84A37">
      <w:pPr>
        <w:rPr>
          <w:lang w:val="en"/>
        </w:rPr>
      </w:pPr>
      <w:r>
        <w:rPr>
          <w:lang w:val="en"/>
        </w:rPr>
        <w:br w:type="page"/>
      </w:r>
    </w:p>
    <w:p w14:paraId="50573F9A" w14:textId="2ECCDDA5" w:rsidR="008C0D52" w:rsidRDefault="00D84A37" w:rsidP="008C0D52">
      <w:pPr>
        <w:pStyle w:val="ListParagraph"/>
        <w:numPr>
          <w:ilvl w:val="0"/>
          <w:numId w:val="34"/>
        </w:numPr>
        <w:rPr>
          <w:lang w:val="en"/>
        </w:rPr>
      </w:pPr>
      <w:r>
        <w:rPr>
          <w:lang w:val="en"/>
        </w:rPr>
        <w:lastRenderedPageBreak/>
        <w:t xml:space="preserve">In the </w:t>
      </w:r>
      <w:ins w:id="529" w:author="Beth Quinlan" w:date="2018-04-11T13:42:00Z">
        <w:r w:rsidR="00862C8B">
          <w:rPr>
            <w:i/>
            <w:lang w:val="en"/>
          </w:rPr>
          <w:t>S</w:t>
        </w:r>
      </w:ins>
      <w:del w:id="530" w:author="Beth Quinlan" w:date="2018-04-11T13:42:00Z">
        <w:r w:rsidRPr="00862C8B" w:rsidDel="00862C8B">
          <w:rPr>
            <w:i/>
            <w:lang w:val="en"/>
            <w:rPrChange w:id="531" w:author="Beth Quinlan" w:date="2018-04-11T13:42:00Z">
              <w:rPr>
                <w:lang w:val="en"/>
              </w:rPr>
            </w:rPrChange>
          </w:rPr>
          <w:delText>s</w:delText>
        </w:r>
      </w:del>
      <w:r w:rsidRPr="00862C8B">
        <w:rPr>
          <w:i/>
          <w:lang w:val="en"/>
          <w:rPrChange w:id="532" w:author="Beth Quinlan" w:date="2018-04-11T13:42:00Z">
            <w:rPr>
              <w:lang w:val="en"/>
            </w:rPr>
          </w:rPrChange>
        </w:rPr>
        <w:t>torage account</w:t>
      </w:r>
      <w:r>
        <w:rPr>
          <w:lang w:val="en"/>
        </w:rPr>
        <w:t xml:space="preserve"> blade, select the </w:t>
      </w:r>
      <w:r w:rsidRPr="00D84A37">
        <w:rPr>
          <w:b/>
          <w:lang w:val="en"/>
        </w:rPr>
        <w:t>Files</w:t>
      </w:r>
      <w:r>
        <w:rPr>
          <w:lang w:val="en"/>
        </w:rPr>
        <w:t xml:space="preserve"> </w:t>
      </w:r>
      <w:del w:id="533" w:author="Beth Quinlan" w:date="2018-04-05T08:54:00Z">
        <w:r w:rsidDel="00412F0B">
          <w:rPr>
            <w:lang w:val="en"/>
          </w:rPr>
          <w:delText>icon</w:delText>
        </w:r>
      </w:del>
      <w:ins w:id="534" w:author="Beth Quinlan" w:date="2018-04-05T08:54:00Z">
        <w:r w:rsidR="00412F0B">
          <w:rPr>
            <w:lang w:val="en"/>
          </w:rPr>
          <w:t>tile</w:t>
        </w:r>
      </w:ins>
      <w:r>
        <w:rPr>
          <w:lang w:val="en"/>
        </w:rPr>
        <w:t>.</w:t>
      </w:r>
      <w:r>
        <w:rPr>
          <w:lang w:val="en"/>
        </w:rPr>
        <w:br/>
      </w:r>
    </w:p>
    <w:p w14:paraId="7CE28E5F" w14:textId="64F075F8" w:rsidR="00D84A37" w:rsidRDefault="00D84A37" w:rsidP="00D84A37">
      <w:pPr>
        <w:pStyle w:val="ListParagraph"/>
        <w:ind w:left="1080" w:firstLine="0"/>
        <w:rPr>
          <w:lang w:val="en"/>
        </w:rPr>
      </w:pPr>
      <w:r>
        <w:rPr>
          <w:noProof/>
          <w:lang w:val="da-DK" w:eastAsia="da-DK"/>
        </w:rPr>
        <w:drawing>
          <wp:inline distT="0" distB="0" distL="0" distR="0" wp14:anchorId="7DFA3B6B" wp14:editId="437211A9">
            <wp:extent cx="3927945" cy="2887494"/>
            <wp:effectExtent l="0" t="0" r="0" b="8255"/>
            <wp:docPr id="36" name="Picture 36" descr="C:\Users\larrywa\AppData\Local\Temp\SNAGHTML1715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rrywa\AppData\Local\Temp\SNAGHTML1715f6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1634" cy="2897557"/>
                    </a:xfrm>
                    <a:prstGeom prst="rect">
                      <a:avLst/>
                    </a:prstGeom>
                    <a:noFill/>
                    <a:ln>
                      <a:noFill/>
                    </a:ln>
                  </pic:spPr>
                </pic:pic>
              </a:graphicData>
            </a:graphic>
          </wp:inline>
        </w:drawing>
      </w:r>
    </w:p>
    <w:p w14:paraId="77EAA78C" w14:textId="77777777" w:rsidR="00D84A37" w:rsidRDefault="00D84A37" w:rsidP="00D84A37">
      <w:pPr>
        <w:pStyle w:val="ListParagraph"/>
        <w:ind w:left="1080" w:firstLine="0"/>
        <w:rPr>
          <w:lang w:val="en"/>
        </w:rPr>
      </w:pPr>
    </w:p>
    <w:p w14:paraId="7A475758" w14:textId="5DC13851" w:rsidR="00D84A37" w:rsidRDefault="000F7C14" w:rsidP="008C0D52">
      <w:pPr>
        <w:pStyle w:val="ListParagraph"/>
        <w:numPr>
          <w:ilvl w:val="0"/>
          <w:numId w:val="34"/>
        </w:numPr>
        <w:rPr>
          <w:lang w:val="en"/>
        </w:rPr>
      </w:pPr>
      <w:r>
        <w:rPr>
          <w:lang w:val="en"/>
        </w:rPr>
        <w:t xml:space="preserve">Click on the </w:t>
      </w:r>
      <w:r w:rsidRPr="000F7C14">
        <w:rPr>
          <w:b/>
          <w:lang w:val="en"/>
        </w:rPr>
        <w:t>File share</w:t>
      </w:r>
      <w:r>
        <w:rPr>
          <w:lang w:val="en"/>
        </w:rPr>
        <w:t xml:space="preserve"> toolbar icon.</w:t>
      </w:r>
      <w:r>
        <w:rPr>
          <w:lang w:val="en"/>
        </w:rPr>
        <w:br/>
      </w:r>
    </w:p>
    <w:p w14:paraId="3CCAED76" w14:textId="17329D5F" w:rsidR="000F7C14" w:rsidRDefault="000F7C14" w:rsidP="000F7C14">
      <w:pPr>
        <w:pStyle w:val="ListParagraph"/>
        <w:ind w:left="1080" w:firstLine="0"/>
        <w:rPr>
          <w:lang w:val="en"/>
        </w:rPr>
      </w:pPr>
      <w:r>
        <w:rPr>
          <w:noProof/>
          <w:lang w:val="da-DK" w:eastAsia="da-DK"/>
        </w:rPr>
        <w:drawing>
          <wp:inline distT="0" distB="0" distL="0" distR="0" wp14:anchorId="0BCBF6BE" wp14:editId="2AC59777">
            <wp:extent cx="2666667" cy="1523810"/>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6667" cy="1523810"/>
                    </a:xfrm>
                    <a:prstGeom prst="rect">
                      <a:avLst/>
                    </a:prstGeom>
                  </pic:spPr>
                </pic:pic>
              </a:graphicData>
            </a:graphic>
          </wp:inline>
        </w:drawing>
      </w:r>
    </w:p>
    <w:p w14:paraId="05456AFE" w14:textId="709EC18B" w:rsidR="00623409" w:rsidRDefault="000F7C14" w:rsidP="008C0D52">
      <w:pPr>
        <w:pStyle w:val="ListParagraph"/>
        <w:numPr>
          <w:ilvl w:val="0"/>
          <w:numId w:val="34"/>
        </w:numPr>
        <w:rPr>
          <w:ins w:id="535" w:author="Beth Quinlan" w:date="2018-04-05T09:42:00Z"/>
          <w:lang w:val="en"/>
        </w:rPr>
      </w:pPr>
      <w:r>
        <w:rPr>
          <w:lang w:val="en"/>
        </w:rPr>
        <w:t xml:space="preserve">Enter </w:t>
      </w:r>
      <w:ins w:id="536" w:author="Beth Quinlan" w:date="2018-04-05T09:42:00Z">
        <w:r w:rsidR="00623409">
          <w:rPr>
            <w:lang w:val="en"/>
          </w:rPr>
          <w:t>the required information for the new file share</w:t>
        </w:r>
      </w:ins>
      <w:ins w:id="537" w:author="Beth Quinlan" w:date="2018-04-05T09:45:00Z">
        <w:r w:rsidR="00461A22">
          <w:rPr>
            <w:lang w:val="en"/>
          </w:rPr>
          <w:t xml:space="preserve"> and then click </w:t>
        </w:r>
        <w:r w:rsidR="00461A22" w:rsidRPr="00461A22">
          <w:rPr>
            <w:b/>
            <w:lang w:val="en"/>
            <w:rPrChange w:id="538" w:author="Beth Quinlan" w:date="2018-04-05T09:45:00Z">
              <w:rPr>
                <w:lang w:val="en"/>
              </w:rPr>
            </w:rPrChange>
          </w:rPr>
          <w:t>OK</w:t>
        </w:r>
      </w:ins>
      <w:ins w:id="539" w:author="Beth Quinlan" w:date="2018-04-05T09:42:00Z">
        <w:r w:rsidR="00623409">
          <w:rPr>
            <w:lang w:val="en"/>
          </w:rPr>
          <w:t>:</w:t>
        </w:r>
      </w:ins>
    </w:p>
    <w:p w14:paraId="7DEE1567" w14:textId="42EA587F" w:rsidR="00461A22" w:rsidRDefault="00623409" w:rsidP="00623409">
      <w:pPr>
        <w:pStyle w:val="ListParagraph"/>
        <w:numPr>
          <w:ilvl w:val="1"/>
          <w:numId w:val="34"/>
        </w:numPr>
        <w:rPr>
          <w:ins w:id="540" w:author="Beth Quinlan" w:date="2018-04-05T09:42:00Z"/>
          <w:lang w:val="en"/>
        </w:rPr>
      </w:pPr>
      <w:ins w:id="541" w:author="Beth Quinlan" w:date="2018-04-05T09:42:00Z">
        <w:r>
          <w:rPr>
            <w:lang w:val="en"/>
          </w:rPr>
          <w:t xml:space="preserve">Enter </w:t>
        </w:r>
      </w:ins>
      <w:del w:id="542" w:author="Beth Quinlan" w:date="2018-04-05T09:43:00Z">
        <w:r w:rsidR="000F7C14" w:rsidDel="00461A22">
          <w:rPr>
            <w:lang w:val="en"/>
          </w:rPr>
          <w:delText xml:space="preserve">the </w:delText>
        </w:r>
      </w:del>
      <w:ins w:id="543" w:author="Beth Quinlan" w:date="2018-04-05T09:43:00Z">
        <w:r w:rsidR="00461A22">
          <w:rPr>
            <w:lang w:val="en"/>
          </w:rPr>
          <w:t xml:space="preserve">a </w:t>
        </w:r>
      </w:ins>
      <w:r w:rsidR="000F7C14">
        <w:rPr>
          <w:lang w:val="en"/>
        </w:rPr>
        <w:t>name for your file share</w:t>
      </w:r>
      <w:ins w:id="544" w:author="Beth Quinlan" w:date="2018-04-05T09:43:00Z">
        <w:r w:rsidR="00461A22">
          <w:rPr>
            <w:lang w:val="en"/>
          </w:rPr>
          <w:t>.</w:t>
        </w:r>
      </w:ins>
      <w:r w:rsidR="000F7C14">
        <w:rPr>
          <w:lang w:val="en"/>
        </w:rPr>
        <w:t xml:space="preserve"> </w:t>
      </w:r>
    </w:p>
    <w:p w14:paraId="7DB82FC6" w14:textId="0D968EF6" w:rsidR="000F7C14" w:rsidRDefault="000F7C14">
      <w:pPr>
        <w:pStyle w:val="ListParagraph"/>
        <w:numPr>
          <w:ilvl w:val="1"/>
          <w:numId w:val="34"/>
        </w:numPr>
        <w:rPr>
          <w:lang w:val="en"/>
        </w:rPr>
        <w:pPrChange w:id="545" w:author="Beth Quinlan" w:date="2018-04-05T09:42:00Z">
          <w:pPr>
            <w:pStyle w:val="ListParagraph"/>
            <w:numPr>
              <w:numId w:val="34"/>
            </w:numPr>
            <w:ind w:left="1080"/>
          </w:pPr>
        </w:pPrChange>
      </w:pPr>
      <w:del w:id="546" w:author="Beth Quinlan" w:date="2018-04-05T09:42:00Z">
        <w:r w:rsidDel="00461A22">
          <w:rPr>
            <w:lang w:val="en"/>
          </w:rPr>
          <w:delText>and then s</w:delText>
        </w:r>
      </w:del>
      <w:ins w:id="547" w:author="Beth Quinlan" w:date="2018-04-05T09:42:00Z">
        <w:r w:rsidR="00461A22">
          <w:rPr>
            <w:lang w:val="en"/>
          </w:rPr>
          <w:t>S</w:t>
        </w:r>
      </w:ins>
      <w:r>
        <w:rPr>
          <w:lang w:val="en"/>
        </w:rPr>
        <w:t xml:space="preserve">et a quota of 1 GB. </w:t>
      </w:r>
      <w:del w:id="548" w:author="Beth Quinlan" w:date="2018-04-05T08:55:00Z">
        <w:r w:rsidDel="00412F0B">
          <w:rPr>
            <w:lang w:val="en"/>
          </w:rPr>
          <w:delText xml:space="preserve">Select the </w:delText>
        </w:r>
        <w:r w:rsidRPr="000F7C14" w:rsidDel="00412F0B">
          <w:rPr>
            <w:b/>
            <w:lang w:val="en"/>
          </w:rPr>
          <w:delText>Create</w:delText>
        </w:r>
        <w:r w:rsidDel="00412F0B">
          <w:rPr>
            <w:lang w:val="en"/>
          </w:rPr>
          <w:delText xml:space="preserve"> button.</w:delText>
        </w:r>
      </w:del>
      <w:r>
        <w:rPr>
          <w:lang w:val="en"/>
        </w:rPr>
        <w:br/>
      </w:r>
    </w:p>
    <w:p w14:paraId="35CA1272" w14:textId="375F9278" w:rsidR="000F7C14" w:rsidRDefault="000F7C14" w:rsidP="000F7C14">
      <w:pPr>
        <w:pStyle w:val="ListParagraph"/>
        <w:ind w:left="1080" w:firstLine="0"/>
        <w:rPr>
          <w:lang w:val="en"/>
        </w:rPr>
      </w:pPr>
      <w:r>
        <w:rPr>
          <w:noProof/>
          <w:lang w:val="da-DK" w:eastAsia="da-DK"/>
        </w:rPr>
        <w:drawing>
          <wp:inline distT="0" distB="0" distL="0" distR="0" wp14:anchorId="6882CD39" wp14:editId="4AC44C69">
            <wp:extent cx="2878372" cy="18516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4721" cy="1855720"/>
                    </a:xfrm>
                    <a:prstGeom prst="rect">
                      <a:avLst/>
                    </a:prstGeom>
                  </pic:spPr>
                </pic:pic>
              </a:graphicData>
            </a:graphic>
          </wp:inline>
        </w:drawing>
      </w:r>
    </w:p>
    <w:p w14:paraId="29C308C8" w14:textId="55CF7D49" w:rsidR="00461A22" w:rsidRPr="00FA1287" w:rsidRDefault="00D446BA">
      <w:pPr>
        <w:ind w:left="360" w:firstLine="0"/>
        <w:rPr>
          <w:lang w:val="en"/>
        </w:rPr>
        <w:pPrChange w:id="549" w:author="Beth Quinlan" w:date="2018-04-05T09:45:00Z">
          <w:pPr>
            <w:pStyle w:val="ListParagraph"/>
          </w:pPr>
        </w:pPrChange>
      </w:pPr>
      <w:r w:rsidRPr="00461A22">
        <w:rPr>
          <w:lang w:val="en"/>
        </w:rPr>
        <w:br w:type="page"/>
      </w:r>
    </w:p>
    <w:p w14:paraId="065880FE" w14:textId="6B528596" w:rsidR="00B03A50" w:rsidRDefault="00B03A50" w:rsidP="00461A22">
      <w:pPr>
        <w:pStyle w:val="ListParagraph"/>
        <w:numPr>
          <w:ilvl w:val="0"/>
          <w:numId w:val="34"/>
        </w:numPr>
        <w:rPr>
          <w:ins w:id="550" w:author="Beth Quinlan" w:date="2018-04-05T11:43:00Z"/>
          <w:lang w:val="en"/>
        </w:rPr>
      </w:pPr>
      <w:ins w:id="551" w:author="Beth Quinlan" w:date="2018-04-05T11:43:00Z">
        <w:r>
          <w:rPr>
            <w:lang w:val="en"/>
          </w:rPr>
          <w:lastRenderedPageBreak/>
          <w:t xml:space="preserve">In the </w:t>
        </w:r>
        <w:r w:rsidRPr="00862C8B">
          <w:rPr>
            <w:i/>
            <w:lang w:val="en"/>
            <w:rPrChange w:id="552" w:author="Beth Quinlan" w:date="2018-04-11T13:42:00Z">
              <w:rPr>
                <w:lang w:val="en"/>
              </w:rPr>
            </w:rPrChange>
          </w:rPr>
          <w:t xml:space="preserve">File </w:t>
        </w:r>
      </w:ins>
      <w:ins w:id="553" w:author="Beth Quinlan" w:date="2018-04-11T13:42:00Z">
        <w:r w:rsidR="00862C8B" w:rsidRPr="00862C8B">
          <w:rPr>
            <w:i/>
            <w:lang w:val="en"/>
            <w:rPrChange w:id="554" w:author="Beth Quinlan" w:date="2018-04-11T13:42:00Z">
              <w:rPr>
                <w:lang w:val="en"/>
              </w:rPr>
            </w:rPrChange>
          </w:rPr>
          <w:t>s</w:t>
        </w:r>
      </w:ins>
      <w:ins w:id="555" w:author="Beth Quinlan" w:date="2018-04-05T11:43:00Z">
        <w:r w:rsidRPr="00862C8B">
          <w:rPr>
            <w:i/>
            <w:lang w:val="en"/>
            <w:rPrChange w:id="556" w:author="Beth Quinlan" w:date="2018-04-11T13:42:00Z">
              <w:rPr>
                <w:lang w:val="en"/>
              </w:rPr>
            </w:rPrChange>
          </w:rPr>
          <w:t>ervice</w:t>
        </w:r>
        <w:r>
          <w:rPr>
            <w:lang w:val="en"/>
          </w:rPr>
          <w:t xml:space="preserve"> blade:</w:t>
        </w:r>
      </w:ins>
    </w:p>
    <w:p w14:paraId="6DFC5A83" w14:textId="77777777" w:rsidR="00B03A50" w:rsidRDefault="00D446BA" w:rsidP="00B03A50">
      <w:pPr>
        <w:pStyle w:val="ListParagraph"/>
        <w:numPr>
          <w:ilvl w:val="1"/>
          <w:numId w:val="34"/>
        </w:numPr>
        <w:rPr>
          <w:ins w:id="557" w:author="Beth Quinlan" w:date="2018-04-05T11:43:00Z"/>
          <w:lang w:val="en"/>
        </w:rPr>
      </w:pPr>
      <w:r w:rsidRPr="00FA1287">
        <w:rPr>
          <w:lang w:val="en"/>
        </w:rPr>
        <w:t>Click on the file share name</w:t>
      </w:r>
      <w:ins w:id="558" w:author="Beth Quinlan" w:date="2018-04-05T11:43:00Z">
        <w:r w:rsidR="00B03A50">
          <w:rPr>
            <w:lang w:val="en"/>
          </w:rPr>
          <w:t>.</w:t>
        </w:r>
      </w:ins>
    </w:p>
    <w:p w14:paraId="278691D0" w14:textId="39BC0DEE" w:rsidR="000F7C14" w:rsidRDefault="00D446BA">
      <w:pPr>
        <w:pStyle w:val="ListParagraph"/>
        <w:numPr>
          <w:ilvl w:val="1"/>
          <w:numId w:val="34"/>
        </w:numPr>
        <w:rPr>
          <w:ins w:id="559" w:author="Beth Quinlan" w:date="2018-04-05T09:44:00Z"/>
          <w:lang w:val="en"/>
        </w:rPr>
        <w:pPrChange w:id="560" w:author="Beth Quinlan" w:date="2018-04-05T11:43:00Z">
          <w:pPr>
            <w:pStyle w:val="ListParagraph"/>
            <w:numPr>
              <w:numId w:val="34"/>
            </w:numPr>
            <w:ind w:left="1080"/>
          </w:pPr>
        </w:pPrChange>
      </w:pPr>
      <w:del w:id="561" w:author="Beth Quinlan" w:date="2018-04-05T11:43:00Z">
        <w:r w:rsidRPr="00FA1287" w:rsidDel="00B03A50">
          <w:rPr>
            <w:lang w:val="en"/>
          </w:rPr>
          <w:delText xml:space="preserve"> and the </w:delText>
        </w:r>
      </w:del>
      <w:ins w:id="562" w:author="Beth Quinlan" w:date="2018-04-05T11:43:00Z">
        <w:r w:rsidR="00B03A50">
          <w:rPr>
            <w:lang w:val="en"/>
          </w:rPr>
          <w:t>S</w:t>
        </w:r>
      </w:ins>
      <w:del w:id="563" w:author="Beth Quinlan" w:date="2018-04-05T11:44:00Z">
        <w:r w:rsidRPr="00FA1287" w:rsidDel="00B03A50">
          <w:rPr>
            <w:lang w:val="en"/>
          </w:rPr>
          <w:delText>s</w:delText>
        </w:r>
      </w:del>
      <w:r w:rsidRPr="00FA1287">
        <w:rPr>
          <w:lang w:val="en"/>
        </w:rPr>
        <w:t xml:space="preserve">elect the </w:t>
      </w:r>
      <w:r w:rsidRPr="00461A22">
        <w:rPr>
          <w:b/>
          <w:lang w:val="en"/>
        </w:rPr>
        <w:t>Add directory</w:t>
      </w:r>
      <w:r w:rsidRPr="00461A22">
        <w:rPr>
          <w:lang w:val="en"/>
        </w:rPr>
        <w:t xml:space="preserve"> toolbar icon</w:t>
      </w:r>
      <w:r w:rsidR="00072912" w:rsidRPr="00461A22">
        <w:rPr>
          <w:lang w:val="en"/>
        </w:rPr>
        <w:t xml:space="preserve">. </w:t>
      </w:r>
      <w:moveFromRangeStart w:id="564" w:author="Beth Quinlan" w:date="2018-04-05T08:57:00Z" w:name="move510681989"/>
      <w:moveFrom w:id="565" w:author="Beth Quinlan" w:date="2018-04-05T08:57:00Z">
        <w:r w:rsidR="00072912" w:rsidRPr="00FA1287" w:rsidDel="00412F0B">
          <w:rPr>
            <w:lang w:val="en"/>
          </w:rPr>
          <w:t xml:space="preserve">Add a new directory name and select the </w:t>
        </w:r>
        <w:r w:rsidR="00072912" w:rsidRPr="00FA1287" w:rsidDel="00412F0B">
          <w:rPr>
            <w:b/>
            <w:lang w:val="en"/>
          </w:rPr>
          <w:t>Create</w:t>
        </w:r>
        <w:r w:rsidR="00072912" w:rsidRPr="00FA1287" w:rsidDel="00412F0B">
          <w:rPr>
            <w:lang w:val="en"/>
          </w:rPr>
          <w:t xml:space="preserve"> button.</w:t>
        </w:r>
        <w:r w:rsidRPr="00ED0ED5" w:rsidDel="00412F0B">
          <w:rPr>
            <w:lang w:val="en"/>
          </w:rPr>
          <w:br/>
        </w:r>
      </w:moveFrom>
      <w:moveFromRangeEnd w:id="564"/>
    </w:p>
    <w:p w14:paraId="22FD4E86" w14:textId="77777777" w:rsidR="00461A22" w:rsidRPr="00FA1287" w:rsidRDefault="00461A22">
      <w:pPr>
        <w:ind w:firstLine="0"/>
        <w:rPr>
          <w:lang w:val="en"/>
        </w:rPr>
        <w:pPrChange w:id="566" w:author="Beth Quinlan" w:date="2018-04-05T09:44:00Z">
          <w:pPr>
            <w:pStyle w:val="ListParagraph"/>
            <w:numPr>
              <w:numId w:val="34"/>
            </w:numPr>
            <w:ind w:left="1080"/>
          </w:pPr>
        </w:pPrChange>
      </w:pPr>
    </w:p>
    <w:p w14:paraId="752C8F04" w14:textId="25B4D56B" w:rsidR="00D446BA" w:rsidRDefault="00D446BA" w:rsidP="00D446BA">
      <w:pPr>
        <w:pStyle w:val="ListParagraph"/>
        <w:ind w:left="1080" w:firstLine="0"/>
        <w:rPr>
          <w:lang w:val="en"/>
        </w:rPr>
      </w:pPr>
      <w:r>
        <w:rPr>
          <w:noProof/>
          <w:lang w:val="da-DK" w:eastAsia="da-DK"/>
        </w:rPr>
        <w:drawing>
          <wp:inline distT="0" distB="0" distL="0" distR="0" wp14:anchorId="256C2BA9" wp14:editId="15AC7BA2">
            <wp:extent cx="5471876" cy="12960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2192" cy="1300875"/>
                    </a:xfrm>
                    <a:prstGeom prst="rect">
                      <a:avLst/>
                    </a:prstGeom>
                  </pic:spPr>
                </pic:pic>
              </a:graphicData>
            </a:graphic>
          </wp:inline>
        </w:drawing>
      </w:r>
    </w:p>
    <w:p w14:paraId="6B0FDB3C" w14:textId="50BA34FF" w:rsidR="00412F0B" w:rsidRDefault="00412F0B" w:rsidP="00A110A6">
      <w:pPr>
        <w:pStyle w:val="ListParagraph"/>
        <w:numPr>
          <w:ilvl w:val="0"/>
          <w:numId w:val="34"/>
        </w:numPr>
        <w:contextualSpacing w:val="0"/>
        <w:rPr>
          <w:ins w:id="567" w:author="Beth Quinlan" w:date="2018-04-05T08:57:00Z"/>
          <w:lang w:val="en"/>
        </w:rPr>
      </w:pPr>
      <w:moveToRangeStart w:id="568" w:author="Beth Quinlan" w:date="2018-04-05T08:57:00Z" w:name="move510681989"/>
      <w:moveTo w:id="569" w:author="Beth Quinlan" w:date="2018-04-05T08:57:00Z">
        <w:r w:rsidRPr="006E62AA">
          <w:rPr>
            <w:lang w:val="en"/>
          </w:rPr>
          <w:t xml:space="preserve">Add a new directory name and </w:t>
        </w:r>
        <w:del w:id="570" w:author="Beth Quinlan" w:date="2018-04-05T08:58:00Z">
          <w:r w:rsidRPr="006E62AA" w:rsidDel="00412F0B">
            <w:rPr>
              <w:lang w:val="en"/>
            </w:rPr>
            <w:delText>select</w:delText>
          </w:r>
        </w:del>
      </w:moveTo>
      <w:ins w:id="571" w:author="Beth Quinlan" w:date="2018-04-05T08:58:00Z">
        <w:r>
          <w:rPr>
            <w:lang w:val="en"/>
          </w:rPr>
          <w:t>click</w:t>
        </w:r>
      </w:ins>
      <w:moveTo w:id="572" w:author="Beth Quinlan" w:date="2018-04-05T08:57:00Z">
        <w:r w:rsidRPr="006E62AA">
          <w:rPr>
            <w:lang w:val="en"/>
          </w:rPr>
          <w:t xml:space="preserve"> the </w:t>
        </w:r>
        <w:del w:id="573" w:author="Beth Quinlan" w:date="2018-04-05T08:57:00Z">
          <w:r w:rsidRPr="006E62AA" w:rsidDel="00412F0B">
            <w:rPr>
              <w:b/>
              <w:lang w:val="en"/>
            </w:rPr>
            <w:delText>Create</w:delText>
          </w:r>
        </w:del>
      </w:moveTo>
      <w:ins w:id="574" w:author="Beth Quinlan" w:date="2018-04-05T08:57:00Z">
        <w:r>
          <w:rPr>
            <w:b/>
            <w:lang w:val="en"/>
          </w:rPr>
          <w:t>OK</w:t>
        </w:r>
      </w:ins>
      <w:moveTo w:id="575" w:author="Beth Quinlan" w:date="2018-04-05T08:57:00Z">
        <w:r w:rsidRPr="006E62AA">
          <w:rPr>
            <w:lang w:val="en"/>
          </w:rPr>
          <w:t xml:space="preserve"> button.</w:t>
        </w:r>
      </w:moveTo>
    </w:p>
    <w:p w14:paraId="573A58DF" w14:textId="720C785E" w:rsidR="00D446BA" w:rsidRPr="00FA1287" w:rsidDel="00412F0B" w:rsidRDefault="00412F0B" w:rsidP="006E62AA">
      <w:pPr>
        <w:pStyle w:val="ListParagraph"/>
        <w:numPr>
          <w:ilvl w:val="0"/>
          <w:numId w:val="34"/>
        </w:numPr>
        <w:contextualSpacing w:val="0"/>
        <w:rPr>
          <w:del w:id="576" w:author="Beth Quinlan" w:date="2018-04-05T08:59:00Z"/>
          <w:lang w:val="en"/>
        </w:rPr>
      </w:pPr>
      <w:moveTo w:id="577" w:author="Beth Quinlan" w:date="2018-04-05T08:57:00Z">
        <w:del w:id="578" w:author="Beth Quinlan" w:date="2018-04-05T08:57:00Z">
          <w:r w:rsidRPr="006E62AA" w:rsidDel="00412F0B">
            <w:rPr>
              <w:lang w:val="en"/>
            </w:rPr>
            <w:br/>
          </w:r>
        </w:del>
      </w:moveTo>
      <w:moveToRangeEnd w:id="568"/>
      <w:r w:rsidR="008855B9" w:rsidRPr="00FA1287">
        <w:rPr>
          <w:lang w:val="en"/>
        </w:rPr>
        <w:t xml:space="preserve">Prior to </w:t>
      </w:r>
      <w:proofErr w:type="spellStart"/>
      <w:r w:rsidR="008855B9" w:rsidRPr="00FA1287">
        <w:rPr>
          <w:lang w:val="en"/>
        </w:rPr>
        <w:t>RDPing</w:t>
      </w:r>
      <w:proofErr w:type="spellEnd"/>
      <w:r w:rsidR="008855B9" w:rsidRPr="00FA1287">
        <w:rPr>
          <w:lang w:val="en"/>
        </w:rPr>
        <w:t xml:space="preserve"> in to the VM, you can retrieve the connection command you will use inside of the VM using ‘net use’. In the </w:t>
      </w:r>
      <w:r w:rsidR="008855B9" w:rsidRPr="00862C8B">
        <w:rPr>
          <w:i/>
          <w:lang w:val="en"/>
          <w:rPrChange w:id="579" w:author="Beth Quinlan" w:date="2018-04-11T13:42:00Z">
            <w:rPr>
              <w:lang w:val="en"/>
            </w:rPr>
          </w:rPrChange>
        </w:rPr>
        <w:t xml:space="preserve">File </w:t>
      </w:r>
      <w:del w:id="580" w:author="Beth Quinlan" w:date="2018-04-05T08:59:00Z">
        <w:r w:rsidR="008855B9" w:rsidRPr="00862C8B" w:rsidDel="00412F0B">
          <w:rPr>
            <w:i/>
            <w:lang w:val="en"/>
            <w:rPrChange w:id="581" w:author="Beth Quinlan" w:date="2018-04-11T13:42:00Z">
              <w:rPr>
                <w:lang w:val="en"/>
              </w:rPr>
            </w:rPrChange>
          </w:rPr>
          <w:delText xml:space="preserve">service </w:delText>
        </w:r>
      </w:del>
      <w:ins w:id="582" w:author="Beth Quinlan" w:date="2018-04-05T08:59:00Z">
        <w:r w:rsidRPr="00862C8B">
          <w:rPr>
            <w:i/>
            <w:lang w:val="en"/>
            <w:rPrChange w:id="583" w:author="Beth Quinlan" w:date="2018-04-11T13:42:00Z">
              <w:rPr>
                <w:lang w:val="en"/>
              </w:rPr>
            </w:rPrChange>
          </w:rPr>
          <w:t>share</w:t>
        </w:r>
        <w:r w:rsidRPr="006E62AA">
          <w:rPr>
            <w:lang w:val="en"/>
          </w:rPr>
          <w:t xml:space="preserve"> </w:t>
        </w:r>
      </w:ins>
      <w:r w:rsidR="008855B9" w:rsidRPr="006E62AA">
        <w:rPr>
          <w:lang w:val="en"/>
        </w:rPr>
        <w:t xml:space="preserve">blade, </w:t>
      </w:r>
      <w:del w:id="584" w:author="Beth Quinlan" w:date="2018-04-05T08:59:00Z">
        <w:r w:rsidR="008855B9" w:rsidRPr="006E62AA" w:rsidDel="00412F0B">
          <w:rPr>
            <w:lang w:val="en"/>
          </w:rPr>
          <w:delText>right-click on the ellipse adjacent to t</w:delText>
        </w:r>
        <w:r w:rsidR="008855B9" w:rsidRPr="00FA1287" w:rsidDel="00412F0B">
          <w:rPr>
            <w:lang w:val="en"/>
          </w:rPr>
          <w:delText>he name of the file share.</w:delText>
        </w:r>
      </w:del>
    </w:p>
    <w:p w14:paraId="5F45F812" w14:textId="525EE51F" w:rsidR="008855B9" w:rsidRDefault="008855B9" w:rsidP="00FA1287">
      <w:pPr>
        <w:pStyle w:val="ListParagraph"/>
        <w:numPr>
          <w:ilvl w:val="0"/>
          <w:numId w:val="34"/>
        </w:numPr>
        <w:contextualSpacing w:val="0"/>
        <w:rPr>
          <w:lang w:val="en"/>
        </w:rPr>
      </w:pPr>
      <w:del w:id="585" w:author="Beth Quinlan" w:date="2018-04-05T08:59:00Z">
        <w:r w:rsidDel="00412F0B">
          <w:rPr>
            <w:lang w:val="en"/>
          </w:rPr>
          <w:delText>Choose the</w:delText>
        </w:r>
      </w:del>
      <w:ins w:id="586" w:author="Beth Quinlan" w:date="2018-04-05T08:59:00Z">
        <w:r w:rsidR="00412F0B">
          <w:rPr>
            <w:lang w:val="en"/>
          </w:rPr>
          <w:t>click the</w:t>
        </w:r>
      </w:ins>
      <w:r>
        <w:rPr>
          <w:lang w:val="en"/>
        </w:rPr>
        <w:t xml:space="preserve"> </w:t>
      </w:r>
      <w:r w:rsidRPr="008855B9">
        <w:rPr>
          <w:b/>
          <w:lang w:val="en"/>
        </w:rPr>
        <w:t>Connect</w:t>
      </w:r>
      <w:r>
        <w:rPr>
          <w:lang w:val="en"/>
        </w:rPr>
        <w:t xml:space="preserve"> menu item.</w:t>
      </w:r>
    </w:p>
    <w:p w14:paraId="6E014E15" w14:textId="74F71C69" w:rsidR="008855B9" w:rsidRDefault="008855B9" w:rsidP="008855B9">
      <w:pPr>
        <w:pStyle w:val="ListParagraph"/>
        <w:numPr>
          <w:ilvl w:val="0"/>
          <w:numId w:val="34"/>
        </w:numPr>
        <w:contextualSpacing w:val="0"/>
        <w:rPr>
          <w:lang w:val="en"/>
        </w:rPr>
      </w:pPr>
      <w:r>
        <w:rPr>
          <w:lang w:val="en"/>
        </w:rPr>
        <w:t xml:space="preserve">In the </w:t>
      </w:r>
      <w:r w:rsidRPr="00862C8B">
        <w:rPr>
          <w:i/>
          <w:lang w:val="en"/>
          <w:rPrChange w:id="587" w:author="Beth Quinlan" w:date="2018-04-11T13:42:00Z">
            <w:rPr>
              <w:lang w:val="en"/>
            </w:rPr>
          </w:rPrChange>
        </w:rPr>
        <w:t>Connect</w:t>
      </w:r>
      <w:r>
        <w:rPr>
          <w:lang w:val="en"/>
        </w:rPr>
        <w:t xml:space="preserve"> blade, copy the </w:t>
      </w:r>
      <w:ins w:id="588" w:author="Beth Quinlan" w:date="2018-04-05T09:00:00Z">
        <w:r w:rsidR="00412F0B">
          <w:rPr>
            <w:lang w:val="en"/>
          </w:rPr>
          <w:t xml:space="preserve">net use </w:t>
        </w:r>
      </w:ins>
      <w:r>
        <w:rPr>
          <w:lang w:val="en"/>
        </w:rPr>
        <w:t>connect command</w:t>
      </w:r>
      <w:ins w:id="589" w:author="Beth Quinlan" w:date="2018-04-05T10:34:00Z">
        <w:r w:rsidR="0069736A">
          <w:rPr>
            <w:lang w:val="en"/>
          </w:rPr>
          <w:t xml:space="preserve">. If prompted, click </w:t>
        </w:r>
        <w:r w:rsidR="0069736A" w:rsidRPr="00FA1287">
          <w:rPr>
            <w:b/>
            <w:lang w:val="en"/>
            <w:rPrChange w:id="590" w:author="Beth Quinlan" w:date="2018-04-05T10:34:00Z">
              <w:rPr>
                <w:lang w:val="en"/>
              </w:rPr>
            </w:rPrChange>
          </w:rPr>
          <w:t>Allow access</w:t>
        </w:r>
        <w:r w:rsidR="0069736A">
          <w:rPr>
            <w:lang w:val="en"/>
          </w:rPr>
          <w:t xml:space="preserve">.  </w:t>
        </w:r>
      </w:ins>
      <w:del w:id="591" w:author="Beth Quinlan" w:date="2018-04-05T10:34:00Z">
        <w:r w:rsidDel="0069736A">
          <w:rPr>
            <w:lang w:val="en"/>
          </w:rPr>
          <w:delText xml:space="preserve"> and p</w:delText>
        </w:r>
      </w:del>
      <w:ins w:id="592" w:author="Beth Quinlan" w:date="2018-04-05T10:34:00Z">
        <w:r w:rsidR="0069736A">
          <w:rPr>
            <w:lang w:val="en"/>
          </w:rPr>
          <w:t>P</w:t>
        </w:r>
      </w:ins>
      <w:r>
        <w:rPr>
          <w:lang w:val="en"/>
        </w:rPr>
        <w:t xml:space="preserve">aste </w:t>
      </w:r>
      <w:del w:id="593" w:author="Beth Quinlan" w:date="2018-04-05T10:34:00Z">
        <w:r w:rsidDel="00FA1287">
          <w:rPr>
            <w:lang w:val="en"/>
          </w:rPr>
          <w:delText xml:space="preserve">it </w:delText>
        </w:r>
      </w:del>
      <w:ins w:id="594" w:author="Beth Quinlan" w:date="2018-04-05T10:34:00Z">
        <w:r w:rsidR="00FA1287">
          <w:rPr>
            <w:lang w:val="en"/>
          </w:rPr>
          <w:t xml:space="preserve">the net use command </w:t>
        </w:r>
      </w:ins>
      <w:r>
        <w:rPr>
          <w:lang w:val="en"/>
        </w:rPr>
        <w:t>in to your clipboard or Notepad.</w:t>
      </w:r>
    </w:p>
    <w:p w14:paraId="77EF24B4" w14:textId="6C93E0B0" w:rsidR="008855B9" w:rsidRDefault="008855B9" w:rsidP="008855B9">
      <w:pPr>
        <w:pStyle w:val="ListParagraph"/>
        <w:ind w:left="1080" w:firstLine="0"/>
        <w:rPr>
          <w:lang w:val="en"/>
        </w:rPr>
      </w:pPr>
    </w:p>
    <w:p w14:paraId="001FADDD" w14:textId="3F70A214" w:rsidR="008855B9" w:rsidRDefault="008855B9" w:rsidP="008855B9">
      <w:pPr>
        <w:pStyle w:val="ListParagraph"/>
        <w:ind w:left="1080" w:firstLine="0"/>
        <w:rPr>
          <w:lang w:val="en"/>
        </w:rPr>
      </w:pPr>
      <w:r>
        <w:rPr>
          <w:noProof/>
          <w:lang w:val="da-DK" w:eastAsia="da-DK"/>
        </w:rPr>
        <w:drawing>
          <wp:inline distT="0" distB="0" distL="0" distR="0" wp14:anchorId="5F069CC6" wp14:editId="1BB94B06">
            <wp:extent cx="5247619" cy="1866667"/>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7619" cy="1866667"/>
                    </a:xfrm>
                    <a:prstGeom prst="rect">
                      <a:avLst/>
                    </a:prstGeom>
                  </pic:spPr>
                </pic:pic>
              </a:graphicData>
            </a:graphic>
          </wp:inline>
        </w:drawing>
      </w:r>
    </w:p>
    <w:p w14:paraId="45F07C8C" w14:textId="77777777" w:rsidR="00B97832" w:rsidRDefault="00B97832">
      <w:pPr>
        <w:rPr>
          <w:rFonts w:eastAsia="Times New Roman" w:cs="Times New Roman"/>
          <w:b/>
          <w:color w:val="000000" w:themeColor="text1"/>
          <w:sz w:val="28"/>
          <w:szCs w:val="36"/>
          <w:lang w:val="en"/>
        </w:rPr>
      </w:pPr>
      <w:r>
        <w:rPr>
          <w:lang w:val="en"/>
        </w:rPr>
        <w:br w:type="page"/>
      </w:r>
    </w:p>
    <w:p w14:paraId="5756C63F" w14:textId="548D25D0" w:rsidR="00B97832" w:rsidRPr="00C80421" w:rsidRDefault="00B97832" w:rsidP="00B97832">
      <w:pPr>
        <w:pStyle w:val="Heading2"/>
        <w:rPr>
          <w:lang w:val="en"/>
        </w:rPr>
      </w:pPr>
      <w:bookmarkStart w:id="595" w:name="_Toc510688403"/>
      <w:r>
        <w:rPr>
          <w:lang w:val="en"/>
        </w:rPr>
        <w:lastRenderedPageBreak/>
        <w:t>Task 2 – RDP in to your VM and connect to the file share</w:t>
      </w:r>
      <w:bookmarkEnd w:id="595"/>
    </w:p>
    <w:p w14:paraId="1D589209" w14:textId="57DBBECE" w:rsidR="00224869" w:rsidRDefault="00BD60F3" w:rsidP="00B97832">
      <w:pPr>
        <w:pStyle w:val="ListParagraph"/>
        <w:numPr>
          <w:ilvl w:val="0"/>
          <w:numId w:val="35"/>
        </w:numPr>
        <w:contextualSpacing w:val="0"/>
        <w:rPr>
          <w:ins w:id="596" w:author="Beth Quinlan" w:date="2018-04-05T09:02:00Z"/>
          <w:lang w:val="en"/>
        </w:rPr>
      </w:pPr>
      <w:r>
        <w:rPr>
          <w:lang w:val="en"/>
        </w:rPr>
        <w:t xml:space="preserve">From within your resource group, click on the virtual machine icon. When the </w:t>
      </w:r>
      <w:ins w:id="597" w:author="Beth Quinlan" w:date="2018-04-11T13:42:00Z">
        <w:r w:rsidR="00862C8B" w:rsidRPr="00862C8B">
          <w:rPr>
            <w:i/>
            <w:lang w:val="en"/>
            <w:rPrChange w:id="598" w:author="Beth Quinlan" w:date="2018-04-11T13:42:00Z">
              <w:rPr>
                <w:lang w:val="en"/>
              </w:rPr>
            </w:rPrChange>
          </w:rPr>
          <w:t>V</w:t>
        </w:r>
      </w:ins>
      <w:del w:id="599" w:author="Beth Quinlan" w:date="2018-04-11T13:42:00Z">
        <w:r w:rsidRPr="00862C8B" w:rsidDel="00862C8B">
          <w:rPr>
            <w:i/>
            <w:lang w:val="en"/>
            <w:rPrChange w:id="600" w:author="Beth Quinlan" w:date="2018-04-11T13:42:00Z">
              <w:rPr>
                <w:lang w:val="en"/>
              </w:rPr>
            </w:rPrChange>
          </w:rPr>
          <w:delText>v</w:delText>
        </w:r>
      </w:del>
      <w:r w:rsidRPr="00862C8B">
        <w:rPr>
          <w:i/>
          <w:lang w:val="en"/>
          <w:rPrChange w:id="601" w:author="Beth Quinlan" w:date="2018-04-11T13:42:00Z">
            <w:rPr>
              <w:lang w:val="en"/>
            </w:rPr>
          </w:rPrChange>
        </w:rPr>
        <w:t>irtual machine</w:t>
      </w:r>
      <w:r>
        <w:rPr>
          <w:lang w:val="en"/>
        </w:rPr>
        <w:t xml:space="preserve"> blade opens, select the </w:t>
      </w:r>
      <w:r w:rsidRPr="00BD60F3">
        <w:rPr>
          <w:b/>
          <w:lang w:val="en"/>
        </w:rPr>
        <w:t>Connect</w:t>
      </w:r>
      <w:r>
        <w:rPr>
          <w:lang w:val="en"/>
        </w:rPr>
        <w:t xml:space="preserve"> toolbar icon at the top of the blade. </w:t>
      </w:r>
    </w:p>
    <w:p w14:paraId="30E9D98F" w14:textId="77777777" w:rsidR="006E62AA" w:rsidRDefault="00224869" w:rsidP="006E62AA">
      <w:pPr>
        <w:pStyle w:val="ListParagraph"/>
        <w:numPr>
          <w:ilvl w:val="0"/>
          <w:numId w:val="35"/>
        </w:numPr>
        <w:contextualSpacing w:val="0"/>
        <w:rPr>
          <w:ins w:id="602" w:author="Beth Quinlan" w:date="2018-04-05T09:31:00Z"/>
          <w:lang w:val="en"/>
        </w:rPr>
      </w:pPr>
      <w:ins w:id="603" w:author="Beth Quinlan" w:date="2018-04-05T09:02:00Z">
        <w:r>
          <w:rPr>
            <w:lang w:val="en"/>
          </w:rPr>
          <w:t xml:space="preserve">Click </w:t>
        </w:r>
        <w:r w:rsidRPr="00224869">
          <w:rPr>
            <w:b/>
            <w:lang w:val="en"/>
            <w:rPrChange w:id="604" w:author="Beth Quinlan" w:date="2018-04-05T09:02:00Z">
              <w:rPr>
                <w:lang w:val="en"/>
              </w:rPr>
            </w:rPrChange>
          </w:rPr>
          <w:t>Connect</w:t>
        </w:r>
      </w:ins>
      <w:ins w:id="605" w:author="Beth Quinlan" w:date="2018-04-05T09:03:00Z">
        <w:r>
          <w:rPr>
            <w:lang w:val="en"/>
          </w:rPr>
          <w:t xml:space="preserve">, then </w:t>
        </w:r>
      </w:ins>
      <w:del w:id="606" w:author="Beth Quinlan" w:date="2018-04-05T09:02:00Z">
        <w:r w:rsidR="00BD60F3" w:rsidDel="00224869">
          <w:rPr>
            <w:lang w:val="en"/>
          </w:rPr>
          <w:delText>E</w:delText>
        </w:r>
      </w:del>
      <w:ins w:id="607" w:author="Beth Quinlan" w:date="2018-04-05T09:02:00Z">
        <w:r>
          <w:rPr>
            <w:lang w:val="en"/>
          </w:rPr>
          <w:t>e</w:t>
        </w:r>
      </w:ins>
      <w:r w:rsidR="00BD60F3">
        <w:rPr>
          <w:lang w:val="en"/>
        </w:rPr>
        <w:t xml:space="preserve">nter your RDP log in </w:t>
      </w:r>
      <w:del w:id="608" w:author="Beth Quinlan" w:date="2018-04-05T09:01:00Z">
        <w:r w:rsidR="00BD60F3" w:rsidDel="00412F0B">
          <w:rPr>
            <w:lang w:val="en"/>
          </w:rPr>
          <w:delText>parameters</w:delText>
        </w:r>
      </w:del>
      <w:ins w:id="609" w:author="Beth Quinlan" w:date="2018-04-05T09:01:00Z">
        <w:r w:rsidR="00412F0B">
          <w:rPr>
            <w:lang w:val="en"/>
          </w:rPr>
          <w:t>credentials</w:t>
        </w:r>
      </w:ins>
      <w:ins w:id="610" w:author="Beth Quinlan" w:date="2018-04-05T09:03:00Z">
        <w:r>
          <w:rPr>
            <w:lang w:val="en"/>
          </w:rPr>
          <w:t xml:space="preserve"> and click </w:t>
        </w:r>
        <w:r w:rsidRPr="00224869">
          <w:rPr>
            <w:b/>
            <w:lang w:val="en"/>
            <w:rPrChange w:id="611" w:author="Beth Quinlan" w:date="2018-04-05T09:03:00Z">
              <w:rPr>
                <w:lang w:val="en"/>
              </w:rPr>
            </w:rPrChange>
          </w:rPr>
          <w:t>OK</w:t>
        </w:r>
      </w:ins>
      <w:r w:rsidR="00BD60F3">
        <w:rPr>
          <w:lang w:val="en"/>
        </w:rPr>
        <w:t>.</w:t>
      </w:r>
      <w:ins w:id="612" w:author="Beth Quinlan" w:date="2018-04-05T09:06:00Z">
        <w:r w:rsidRPr="00224869">
          <w:rPr>
            <w:lang w:val="en"/>
          </w:rPr>
          <w:t xml:space="preserve"> </w:t>
        </w:r>
        <w:r>
          <w:rPr>
            <w:lang w:val="en"/>
          </w:rPr>
          <w:t xml:space="preserve"> If prompted, click </w:t>
        </w:r>
        <w:r w:rsidRPr="00AB0034">
          <w:rPr>
            <w:b/>
            <w:lang w:val="en"/>
          </w:rPr>
          <w:t>Yes</w:t>
        </w:r>
        <w:r>
          <w:rPr>
            <w:lang w:val="en"/>
          </w:rPr>
          <w:t xml:space="preserve"> to proceed.</w:t>
        </w:r>
      </w:ins>
      <w:ins w:id="613" w:author="Beth Quinlan" w:date="2018-04-05T09:31:00Z">
        <w:r w:rsidR="006E62AA" w:rsidRPr="006E62AA">
          <w:rPr>
            <w:lang w:val="en"/>
          </w:rPr>
          <w:t xml:space="preserve"> </w:t>
        </w:r>
      </w:ins>
    </w:p>
    <w:p w14:paraId="7E60D171" w14:textId="77777777" w:rsidR="00FA1287" w:rsidRDefault="00FA1287" w:rsidP="00FA1287">
      <w:pPr>
        <w:pStyle w:val="ListParagraph"/>
        <w:numPr>
          <w:ilvl w:val="0"/>
          <w:numId w:val="35"/>
        </w:numPr>
        <w:contextualSpacing w:val="0"/>
        <w:rPr>
          <w:moveTo w:id="614" w:author="Beth Quinlan" w:date="2018-04-05T10:38:00Z"/>
          <w:lang w:val="en"/>
        </w:rPr>
      </w:pPr>
      <w:moveToRangeStart w:id="615" w:author="Beth Quinlan" w:date="2018-04-05T10:38:00Z" w:name="move510688019"/>
      <w:moveTo w:id="616" w:author="Beth Quinlan" w:date="2018-04-05T10:38:00Z">
        <w:r>
          <w:rPr>
            <w:lang w:val="en"/>
          </w:rPr>
          <w:t xml:space="preserve">Within the VM, right-click on the Windows icon (lower left corner of screen) and select </w:t>
        </w:r>
        <w:r w:rsidRPr="007A6469">
          <w:rPr>
            <w:b/>
            <w:lang w:val="en"/>
          </w:rPr>
          <w:t>Command Prompt (Admin)</w:t>
        </w:r>
        <w:r>
          <w:rPr>
            <w:lang w:val="en"/>
          </w:rPr>
          <w:t xml:space="preserve"> to open a console window.</w:t>
        </w:r>
      </w:moveTo>
    </w:p>
    <w:moveToRangeEnd w:id="615"/>
    <w:p w14:paraId="4653D141" w14:textId="73B43F5F" w:rsidR="006E62AA" w:rsidRDefault="006E62AA" w:rsidP="006E62AA">
      <w:pPr>
        <w:pStyle w:val="ListParagraph"/>
        <w:numPr>
          <w:ilvl w:val="0"/>
          <w:numId w:val="35"/>
        </w:numPr>
        <w:contextualSpacing w:val="0"/>
        <w:rPr>
          <w:ins w:id="617" w:author="Beth Quinlan" w:date="2018-04-05T09:32:00Z"/>
          <w:lang w:val="en"/>
        </w:rPr>
      </w:pPr>
      <w:ins w:id="618" w:author="Beth Quinlan" w:date="2018-04-05T09:31:00Z">
        <w:r>
          <w:rPr>
            <w:lang w:val="en"/>
          </w:rPr>
          <w:t>Paste the net use command that you copied for the VM in to the command prompt window</w:t>
        </w:r>
      </w:ins>
      <w:ins w:id="619" w:author="Beth Quinlan" w:date="2018-04-05T09:32:00Z">
        <w:r>
          <w:rPr>
            <w:lang w:val="en"/>
          </w:rPr>
          <w:t xml:space="preserve"> and then press Enter. You should get a confirmation that the command completed successfully.</w:t>
        </w:r>
      </w:ins>
    </w:p>
    <w:p w14:paraId="17AA06C8" w14:textId="164C0A49" w:rsidR="00BD60F3" w:rsidDel="006E62AA" w:rsidRDefault="00BD60F3" w:rsidP="00B97832">
      <w:pPr>
        <w:pStyle w:val="ListParagraph"/>
        <w:numPr>
          <w:ilvl w:val="0"/>
          <w:numId w:val="35"/>
        </w:numPr>
        <w:contextualSpacing w:val="0"/>
        <w:rPr>
          <w:del w:id="620" w:author="Beth Quinlan" w:date="2018-04-05T09:31:00Z"/>
          <w:lang w:val="en"/>
        </w:rPr>
      </w:pPr>
    </w:p>
    <w:p w14:paraId="357568C9" w14:textId="6D9B9657" w:rsidR="00224869" w:rsidRPr="006E62AA" w:rsidDel="006E62AA" w:rsidRDefault="00B97832" w:rsidP="006E62AA">
      <w:pPr>
        <w:pStyle w:val="ListParagraph"/>
        <w:numPr>
          <w:ilvl w:val="0"/>
          <w:numId w:val="35"/>
        </w:numPr>
        <w:contextualSpacing w:val="0"/>
        <w:rPr>
          <w:del w:id="621" w:author="Beth Quinlan" w:date="2018-04-05T09:31:00Z"/>
          <w:lang w:val="en"/>
        </w:rPr>
      </w:pPr>
      <w:del w:id="622" w:author="Beth Quinlan" w:date="2018-04-05T09:31:00Z">
        <w:r w:rsidDel="006E62AA">
          <w:rPr>
            <w:lang w:val="en"/>
          </w:rPr>
          <w:delText xml:space="preserve">Log in to the Azure portal at </w:delText>
        </w:r>
        <w:r w:rsidR="00A110A6" w:rsidDel="006E62AA">
          <w:fldChar w:fldCharType="begin"/>
        </w:r>
        <w:r w:rsidR="00A110A6" w:rsidDel="006E62AA">
          <w:delInstrText xml:space="preserve"> HYPERLINK "https://portal.azure.com" </w:delInstrText>
        </w:r>
        <w:r w:rsidR="00A110A6" w:rsidDel="006E62AA">
          <w:fldChar w:fldCharType="separate"/>
        </w:r>
        <w:r w:rsidRPr="00097321" w:rsidDel="006E62AA">
          <w:rPr>
            <w:rStyle w:val="Hyperlink"/>
            <w:lang w:val="en"/>
          </w:rPr>
          <w:delText>https://portal.azure.com</w:delText>
        </w:r>
        <w:r w:rsidR="00A110A6" w:rsidDel="006E62AA">
          <w:rPr>
            <w:rStyle w:val="Hyperlink"/>
            <w:lang w:val="en"/>
          </w:rPr>
          <w:fldChar w:fldCharType="end"/>
        </w:r>
        <w:r w:rsidDel="006E62AA">
          <w:rPr>
            <w:lang w:val="en"/>
          </w:rPr>
          <w:delText>.</w:delText>
        </w:r>
      </w:del>
    </w:p>
    <w:p w14:paraId="7A5CCC1C" w14:textId="32C30342" w:rsidR="007D05D3" w:rsidDel="00FA1287" w:rsidRDefault="007D05D3" w:rsidP="00B97832">
      <w:pPr>
        <w:pStyle w:val="ListParagraph"/>
        <w:numPr>
          <w:ilvl w:val="0"/>
          <w:numId w:val="35"/>
        </w:numPr>
        <w:contextualSpacing w:val="0"/>
        <w:rPr>
          <w:moveFrom w:id="623" w:author="Beth Quinlan" w:date="2018-04-05T10:38:00Z"/>
          <w:lang w:val="en"/>
        </w:rPr>
      </w:pPr>
      <w:moveFromRangeStart w:id="624" w:author="Beth Quinlan" w:date="2018-04-05T10:38:00Z" w:name="move510688019"/>
      <w:moveFrom w:id="625" w:author="Beth Quinlan" w:date="2018-04-05T10:38:00Z">
        <w:r w:rsidDel="00FA1287">
          <w:rPr>
            <w:lang w:val="en"/>
          </w:rPr>
          <w:t xml:space="preserve">Within the VM, right-click on the Windows icon (lower left corner of screen) and select </w:t>
        </w:r>
        <w:r w:rsidRPr="007A6469" w:rsidDel="00FA1287">
          <w:rPr>
            <w:b/>
            <w:lang w:val="en"/>
          </w:rPr>
          <w:t>Command Prompt (Admin)</w:t>
        </w:r>
        <w:r w:rsidDel="00FA1287">
          <w:rPr>
            <w:lang w:val="en"/>
          </w:rPr>
          <w:t xml:space="preserve"> to open a console window.</w:t>
        </w:r>
      </w:moveFrom>
    </w:p>
    <w:moveFromRangeEnd w:id="624"/>
    <w:p w14:paraId="5D86BA15" w14:textId="17599F59" w:rsidR="007D05D3" w:rsidDel="006E62AA" w:rsidRDefault="007D05D3" w:rsidP="00B97832">
      <w:pPr>
        <w:pStyle w:val="ListParagraph"/>
        <w:numPr>
          <w:ilvl w:val="0"/>
          <w:numId w:val="35"/>
        </w:numPr>
        <w:contextualSpacing w:val="0"/>
        <w:rPr>
          <w:del w:id="626" w:author="Beth Quinlan" w:date="2018-04-05T09:31:00Z"/>
          <w:lang w:val="en"/>
        </w:rPr>
      </w:pPr>
      <w:del w:id="627" w:author="Beth Quinlan" w:date="2018-04-05T09:31:00Z">
        <w:r w:rsidDel="006E62AA">
          <w:rPr>
            <w:lang w:val="en"/>
          </w:rPr>
          <w:delText>You will need to retrieve your storage account key to complete the drive mapping. From within the portal, select your storage account to open the storage account blade.</w:delText>
        </w:r>
      </w:del>
    </w:p>
    <w:p w14:paraId="5747DDA7" w14:textId="5BF82288" w:rsidR="007D05D3" w:rsidDel="006E62AA" w:rsidRDefault="007D05D3" w:rsidP="00B97832">
      <w:pPr>
        <w:pStyle w:val="ListParagraph"/>
        <w:numPr>
          <w:ilvl w:val="0"/>
          <w:numId w:val="35"/>
        </w:numPr>
        <w:contextualSpacing w:val="0"/>
        <w:rPr>
          <w:del w:id="628" w:author="Beth Quinlan" w:date="2018-04-05T09:31:00Z"/>
          <w:lang w:val="en"/>
        </w:rPr>
      </w:pPr>
      <w:del w:id="629" w:author="Beth Quinlan" w:date="2018-04-05T09:31:00Z">
        <w:r w:rsidDel="006E62AA">
          <w:rPr>
            <w:lang w:val="en"/>
          </w:rPr>
          <w:delText xml:space="preserve">Select the </w:delText>
        </w:r>
        <w:r w:rsidRPr="007A6469" w:rsidDel="006E62AA">
          <w:rPr>
            <w:b/>
            <w:lang w:val="en"/>
          </w:rPr>
          <w:delText>Access Keys</w:delText>
        </w:r>
        <w:r w:rsidDel="006E62AA">
          <w:rPr>
            <w:lang w:val="en"/>
          </w:rPr>
          <w:delText xml:space="preserve"> menu item from the </w:delText>
        </w:r>
        <w:r w:rsidRPr="007A6469" w:rsidDel="006E62AA">
          <w:rPr>
            <w:b/>
            <w:lang w:val="en"/>
          </w:rPr>
          <w:delText>Settings</w:delText>
        </w:r>
        <w:r w:rsidDel="006E62AA">
          <w:rPr>
            <w:lang w:val="en"/>
          </w:rPr>
          <w:delText xml:space="preserve"> menu.</w:delText>
        </w:r>
      </w:del>
    </w:p>
    <w:p w14:paraId="72F950F6" w14:textId="413E0FA2" w:rsidR="007D05D3" w:rsidDel="006E62AA" w:rsidRDefault="007D05D3" w:rsidP="007D05D3">
      <w:pPr>
        <w:pStyle w:val="ListParagraph"/>
        <w:ind w:left="1080" w:firstLine="0"/>
        <w:contextualSpacing w:val="0"/>
        <w:rPr>
          <w:del w:id="630" w:author="Beth Quinlan" w:date="2018-04-05T09:31:00Z"/>
          <w:lang w:val="en"/>
        </w:rPr>
      </w:pPr>
      <w:del w:id="631" w:author="Beth Quinlan" w:date="2018-04-05T09:31:00Z">
        <w:r w:rsidDel="006E62AA">
          <w:rPr>
            <w:noProof/>
            <w:lang w:val="da-DK" w:eastAsia="da-DK"/>
          </w:rPr>
          <w:drawing>
            <wp:inline distT="0" distB="0" distL="0" distR="0" wp14:anchorId="44C25886" wp14:editId="6ECAE2EB">
              <wp:extent cx="2485714" cy="16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5714" cy="1619048"/>
                      </a:xfrm>
                      <a:prstGeom prst="rect">
                        <a:avLst/>
                      </a:prstGeom>
                    </pic:spPr>
                  </pic:pic>
                </a:graphicData>
              </a:graphic>
            </wp:inline>
          </w:drawing>
        </w:r>
      </w:del>
    </w:p>
    <w:p w14:paraId="0027DDF7" w14:textId="3A3EC472" w:rsidR="007D05D3" w:rsidDel="006E62AA" w:rsidRDefault="007D05D3" w:rsidP="00B97832">
      <w:pPr>
        <w:pStyle w:val="ListParagraph"/>
        <w:numPr>
          <w:ilvl w:val="0"/>
          <w:numId w:val="35"/>
        </w:numPr>
        <w:contextualSpacing w:val="0"/>
        <w:rPr>
          <w:del w:id="632" w:author="Beth Quinlan" w:date="2018-04-05T09:31:00Z"/>
          <w:lang w:val="en"/>
        </w:rPr>
      </w:pPr>
      <w:del w:id="633" w:author="Beth Quinlan" w:date="2018-04-05T09:31:00Z">
        <w:r w:rsidDel="006E62AA">
          <w:rPr>
            <w:lang w:val="en"/>
          </w:rPr>
          <w:delText>Click on the file icon in the Access keys blade to copy the storage account primary key to the clipboard. You can paste this in Notepad for later use.</w:delText>
        </w:r>
      </w:del>
    </w:p>
    <w:p w14:paraId="1E2D9845" w14:textId="45A4BD14" w:rsidR="007D05D3" w:rsidDel="006E62AA" w:rsidRDefault="007D05D3" w:rsidP="007D05D3">
      <w:pPr>
        <w:pStyle w:val="ListParagraph"/>
        <w:ind w:left="1080" w:firstLine="0"/>
        <w:contextualSpacing w:val="0"/>
        <w:rPr>
          <w:del w:id="634" w:author="Beth Quinlan" w:date="2018-04-05T09:31:00Z"/>
          <w:lang w:val="en"/>
        </w:rPr>
      </w:pPr>
      <w:del w:id="635" w:author="Beth Quinlan" w:date="2018-04-05T09:31:00Z">
        <w:r w:rsidDel="006E62AA">
          <w:rPr>
            <w:noProof/>
            <w:lang w:val="da-DK" w:eastAsia="da-DK"/>
          </w:rPr>
          <w:drawing>
            <wp:inline distT="0" distB="0" distL="0" distR="0" wp14:anchorId="0A8B1B6D" wp14:editId="15A7E2B7">
              <wp:extent cx="5085714" cy="1809524"/>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5714" cy="1809524"/>
                      </a:xfrm>
                      <a:prstGeom prst="rect">
                        <a:avLst/>
                      </a:prstGeom>
                    </pic:spPr>
                  </pic:pic>
                </a:graphicData>
              </a:graphic>
            </wp:inline>
          </w:drawing>
        </w:r>
      </w:del>
    </w:p>
    <w:p w14:paraId="02C1AC41" w14:textId="198CA9B5" w:rsidR="007D05D3" w:rsidRDefault="007D05D3">
      <w:pPr>
        <w:pStyle w:val="IntenseQuote"/>
        <w:rPr>
          <w:lang w:val="en"/>
        </w:rPr>
        <w:pPrChange w:id="636" w:author="Beth Quinlan" w:date="2018-04-05T09:20:00Z">
          <w:pPr>
            <w:pStyle w:val="ListParagraph"/>
            <w:numPr>
              <w:numId w:val="35"/>
            </w:numPr>
            <w:ind w:left="1080"/>
            <w:contextualSpacing w:val="0"/>
          </w:pPr>
        </w:pPrChange>
      </w:pPr>
      <w:r>
        <w:rPr>
          <w:lang w:val="en"/>
        </w:rPr>
        <w:t>Although you can choose to map any drive letter you wish, as an example, the command below maps drive Z: to the share you created in the previous task (storage key has been truncated to make the command easier to read).</w:t>
      </w:r>
    </w:p>
    <w:p w14:paraId="4649358C" w14:textId="07599655" w:rsidR="007D05D3" w:rsidRPr="007D05D3" w:rsidRDefault="007D05D3">
      <w:pPr>
        <w:pStyle w:val="IntenseQuote"/>
        <w:rPr>
          <w:b/>
          <w:lang w:val="en"/>
        </w:rPr>
        <w:pPrChange w:id="637" w:author="Beth Quinlan" w:date="2018-04-05T09:20:00Z">
          <w:pPr>
            <w:pStyle w:val="ListParagraph"/>
            <w:ind w:left="1080" w:firstLine="0"/>
            <w:contextualSpacing w:val="0"/>
          </w:pPr>
        </w:pPrChange>
      </w:pPr>
      <w:r w:rsidRPr="007D05D3">
        <w:rPr>
          <w:b/>
          <w:lang w:val="en"/>
        </w:rPr>
        <w:t>net use Z: \\lwstoreiaas.file.core.windows.net\xyzfileshare /</w:t>
      </w:r>
      <w:proofErr w:type="spellStart"/>
      <w:proofErr w:type="gramStart"/>
      <w:r w:rsidRPr="007D05D3">
        <w:rPr>
          <w:b/>
          <w:lang w:val="en"/>
        </w:rPr>
        <w:t>u:lwstoreiaas</w:t>
      </w:r>
      <w:proofErr w:type="spellEnd"/>
      <w:proofErr w:type="gramEnd"/>
      <w:r w:rsidRPr="007D05D3">
        <w:rPr>
          <w:b/>
          <w:lang w:val="en"/>
        </w:rPr>
        <w:t xml:space="preserve"> PHNcglGcc+Dyni+mQFS22LRYmoi…</w:t>
      </w:r>
    </w:p>
    <w:p w14:paraId="2AFA869F" w14:textId="1FA7B104" w:rsidR="000F7C14" w:rsidDel="00316CCA" w:rsidRDefault="000F7C14" w:rsidP="000F7C14">
      <w:pPr>
        <w:pStyle w:val="ListParagraph"/>
        <w:ind w:left="1080" w:firstLine="0"/>
        <w:rPr>
          <w:del w:id="638" w:author="Beth Quinlan" w:date="2018-04-05T09:18:00Z"/>
          <w:lang w:val="en"/>
        </w:rPr>
      </w:pPr>
    </w:p>
    <w:p w14:paraId="1265B2E7" w14:textId="76E83C07" w:rsidR="007D05D3" w:rsidDel="006E62AA" w:rsidRDefault="007D05D3" w:rsidP="007A6469">
      <w:pPr>
        <w:pStyle w:val="ListParagraph"/>
        <w:numPr>
          <w:ilvl w:val="0"/>
          <w:numId w:val="35"/>
        </w:numPr>
        <w:contextualSpacing w:val="0"/>
        <w:rPr>
          <w:del w:id="639" w:author="Beth Quinlan" w:date="2018-04-05T09:32:00Z"/>
          <w:lang w:val="en"/>
        </w:rPr>
      </w:pPr>
      <w:del w:id="640" w:author="Beth Quinlan" w:date="2018-04-05T09:31:00Z">
        <w:r w:rsidDel="006E62AA">
          <w:rPr>
            <w:lang w:val="en"/>
          </w:rPr>
          <w:delText xml:space="preserve">Paste the command </w:delText>
        </w:r>
      </w:del>
      <w:del w:id="641" w:author="Beth Quinlan" w:date="2018-04-05T09:17:00Z">
        <w:r w:rsidDel="00316CCA">
          <w:rPr>
            <w:lang w:val="en"/>
          </w:rPr>
          <w:delText xml:space="preserve">above (with your own settings) </w:delText>
        </w:r>
      </w:del>
      <w:del w:id="642" w:author="Beth Quinlan" w:date="2018-04-05T09:31:00Z">
        <w:r w:rsidDel="006E62AA">
          <w:rPr>
            <w:lang w:val="en"/>
          </w:rPr>
          <w:delText>in to the command prompt window</w:delText>
        </w:r>
      </w:del>
      <w:del w:id="643" w:author="Beth Quinlan" w:date="2018-04-05T09:18:00Z">
        <w:r w:rsidDel="00316CCA">
          <w:rPr>
            <w:lang w:val="en"/>
          </w:rPr>
          <w:delText xml:space="preserve"> and </w:delText>
        </w:r>
      </w:del>
      <w:del w:id="644" w:author="Beth Quinlan" w:date="2018-04-05T09:16:00Z">
        <w:r w:rsidDel="00316CCA">
          <w:rPr>
            <w:lang w:val="en"/>
          </w:rPr>
          <w:delText xml:space="preserve">select </w:delText>
        </w:r>
      </w:del>
      <w:del w:id="645" w:author="Beth Quinlan" w:date="2018-04-05T09:32:00Z">
        <w:r w:rsidDel="006E62AA">
          <w:rPr>
            <w:lang w:val="en"/>
          </w:rPr>
          <w:delText>Enter. You should get a confirmation that the command completed successfully.</w:delText>
        </w:r>
      </w:del>
    </w:p>
    <w:p w14:paraId="22D77F41" w14:textId="286E3B21" w:rsidR="007D05D3" w:rsidRDefault="007D05D3" w:rsidP="007A6469">
      <w:pPr>
        <w:pStyle w:val="ListParagraph"/>
        <w:numPr>
          <w:ilvl w:val="0"/>
          <w:numId w:val="35"/>
        </w:numPr>
        <w:contextualSpacing w:val="0"/>
        <w:rPr>
          <w:lang w:val="en"/>
        </w:rPr>
      </w:pPr>
      <w:r>
        <w:rPr>
          <w:lang w:val="en"/>
        </w:rPr>
        <w:t xml:space="preserve">From within your VM, open up </w:t>
      </w:r>
      <w:r w:rsidRPr="002A256F">
        <w:rPr>
          <w:b/>
          <w:lang w:val="en"/>
          <w:rPrChange w:id="646" w:author="Beth Quinlan" w:date="2018-04-05T09:34:00Z">
            <w:rPr>
              <w:lang w:val="en"/>
            </w:rPr>
          </w:rPrChange>
        </w:rPr>
        <w:t>Windows Explorer</w:t>
      </w:r>
      <w:r>
        <w:rPr>
          <w:lang w:val="en"/>
        </w:rPr>
        <w:t xml:space="preserve"> and browse to the Z: drive.</w:t>
      </w:r>
      <w:r w:rsidR="00780633">
        <w:rPr>
          <w:lang w:val="en"/>
        </w:rPr>
        <w:t xml:space="preserve"> You should be able to browse to your directory and if you have already placed a file in to the directory, you should be able to see and manipulate it. You can drop files in to the directory from within the VM, programmatically or from within the Azure portal.</w:t>
      </w:r>
    </w:p>
    <w:p w14:paraId="41B00761" w14:textId="77777777" w:rsidR="00780633" w:rsidRDefault="00780633" w:rsidP="00780633">
      <w:pPr>
        <w:pStyle w:val="ListParagraph"/>
        <w:ind w:left="1080" w:firstLine="0"/>
        <w:rPr>
          <w:lang w:val="en"/>
        </w:rPr>
      </w:pPr>
    </w:p>
    <w:p w14:paraId="09CD9DEF" w14:textId="50FF4EF0" w:rsidR="00780633" w:rsidDel="00B03DFC" w:rsidRDefault="00780633">
      <w:pPr>
        <w:pStyle w:val="ListParagraph"/>
        <w:ind w:left="1080" w:firstLine="0"/>
        <w:rPr>
          <w:del w:id="647" w:author="Beth Quinlan" w:date="2018-04-05T09:38:00Z"/>
          <w:lang w:val="en"/>
        </w:rPr>
      </w:pPr>
      <w:r>
        <w:rPr>
          <w:noProof/>
          <w:lang w:val="da-DK" w:eastAsia="da-DK"/>
        </w:rPr>
        <w:lastRenderedPageBreak/>
        <w:drawing>
          <wp:inline distT="0" distB="0" distL="0" distR="0" wp14:anchorId="171FF3E3" wp14:editId="7BA2C972">
            <wp:extent cx="4390845" cy="340232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8264" cy="3408078"/>
                    </a:xfrm>
                    <a:prstGeom prst="rect">
                      <a:avLst/>
                    </a:prstGeom>
                  </pic:spPr>
                </pic:pic>
              </a:graphicData>
            </a:graphic>
          </wp:inline>
        </w:drawing>
      </w:r>
    </w:p>
    <w:p w14:paraId="6D843290" w14:textId="0394B54D" w:rsidR="00B03DFC" w:rsidRDefault="00B03DFC" w:rsidP="00780633">
      <w:pPr>
        <w:pStyle w:val="ListParagraph"/>
        <w:ind w:left="1080" w:firstLine="0"/>
        <w:rPr>
          <w:ins w:id="648" w:author="Beth Quinlan" w:date="2018-04-11T13:29:00Z"/>
          <w:lang w:val="en"/>
        </w:rPr>
      </w:pPr>
    </w:p>
    <w:p w14:paraId="7AFC0F87" w14:textId="32ECB5F7" w:rsidR="00B03DFC" w:rsidRDefault="00B03DFC" w:rsidP="00780633">
      <w:pPr>
        <w:pStyle w:val="ListParagraph"/>
        <w:ind w:left="1080" w:firstLine="0"/>
        <w:rPr>
          <w:ins w:id="649" w:author="Beth Quinlan" w:date="2018-04-11T13:29:00Z"/>
          <w:lang w:val="en"/>
        </w:rPr>
      </w:pPr>
    </w:p>
    <w:p w14:paraId="55D59C3E" w14:textId="77777777" w:rsidR="00B03DFC" w:rsidRDefault="00B03DFC">
      <w:pPr>
        <w:ind w:left="360" w:firstLine="0"/>
        <w:rPr>
          <w:ins w:id="650" w:author="Beth Quinlan" w:date="2018-04-11T13:29:00Z"/>
          <w:rStyle w:val="IntenseEmphasis"/>
          <w:i w:val="0"/>
          <w:color w:val="FF0000"/>
          <w:sz w:val="22"/>
        </w:rPr>
        <w:pPrChange w:id="651" w:author="Beth Quinlan" w:date="2018-04-11T13:30:00Z">
          <w:pPr/>
        </w:pPrChange>
      </w:pPr>
      <w:bookmarkStart w:id="652" w:name="_Hlk511217598"/>
      <w:ins w:id="653" w:author="Beth Quinlan" w:date="2018-04-11T13:29:00Z">
        <w:r>
          <w:rPr>
            <w:rStyle w:val="IntenseEmphasis"/>
            <w:i w:val="0"/>
            <w:color w:val="FF0000"/>
          </w:rPr>
          <w:t>This is the end of this lab.  Do not delete these resources, as they may be used in later labs.  However, you should ensure that any existing VMs are in a stopped (deallocated) state, to conserve costs.</w:t>
        </w:r>
      </w:ins>
    </w:p>
    <w:p w14:paraId="3E0D8B63" w14:textId="77777777" w:rsidR="00B03DFC" w:rsidRDefault="00B03DFC" w:rsidP="00780633">
      <w:pPr>
        <w:pStyle w:val="ListParagraph"/>
        <w:ind w:left="1080" w:firstLine="0"/>
        <w:rPr>
          <w:ins w:id="654" w:author="Beth Quinlan" w:date="2018-04-11T13:29:00Z"/>
          <w:lang w:val="en"/>
        </w:rPr>
      </w:pPr>
    </w:p>
    <w:bookmarkEnd w:id="652"/>
    <w:p w14:paraId="662FAAD5" w14:textId="5F23851C" w:rsidR="007D05D3" w:rsidRPr="00780633" w:rsidRDefault="007D05D3">
      <w:pPr>
        <w:pStyle w:val="ListParagraph"/>
        <w:ind w:left="1080" w:firstLine="0"/>
        <w:rPr>
          <w:lang w:val="en"/>
        </w:rPr>
        <w:pPrChange w:id="655" w:author="Beth Quinlan" w:date="2018-04-05T09:38:00Z">
          <w:pPr/>
        </w:pPrChange>
      </w:pPr>
    </w:p>
    <w:sectPr w:rsidR="007D05D3" w:rsidRPr="00780633">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CDA39" w14:textId="77777777" w:rsidR="00EF6801" w:rsidRDefault="00EF6801" w:rsidP="003C27E6">
      <w:pPr>
        <w:spacing w:before="0" w:line="240" w:lineRule="auto"/>
      </w:pPr>
      <w:r>
        <w:separator/>
      </w:r>
    </w:p>
  </w:endnote>
  <w:endnote w:type="continuationSeparator" w:id="0">
    <w:p w14:paraId="4E913B16" w14:textId="77777777" w:rsidR="00EF6801" w:rsidRDefault="00EF6801"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10039C08" w14:textId="26EAB2A6" w:rsidR="00A110A6" w:rsidRDefault="00A110A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10039C09" w14:textId="77777777" w:rsidR="00A110A6" w:rsidRDefault="00A11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7D116" w14:textId="77777777" w:rsidR="00EF6801" w:rsidRDefault="00EF6801" w:rsidP="003C27E6">
      <w:pPr>
        <w:spacing w:before="0" w:line="240" w:lineRule="auto"/>
      </w:pPr>
      <w:r>
        <w:separator/>
      </w:r>
    </w:p>
  </w:footnote>
  <w:footnote w:type="continuationSeparator" w:id="0">
    <w:p w14:paraId="709E21BF" w14:textId="77777777" w:rsidR="00EF6801" w:rsidRDefault="00EF6801"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CD0"/>
    <w:multiLevelType w:val="hybridMultilevel"/>
    <w:tmpl w:val="0F1ADA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97B18"/>
    <w:multiLevelType w:val="hybridMultilevel"/>
    <w:tmpl w:val="44B061AE"/>
    <w:lvl w:ilvl="0" w:tplc="07D49F8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EC2331"/>
    <w:multiLevelType w:val="hybridMultilevel"/>
    <w:tmpl w:val="6BDA1F72"/>
    <w:lvl w:ilvl="0" w:tplc="EB9C5942">
      <w:start w:val="1"/>
      <w:numFmt w:val="decimal"/>
      <w:lvlText w:val="%1."/>
      <w:lvlJc w:val="left"/>
      <w:pPr>
        <w:ind w:left="108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E7BEA"/>
    <w:multiLevelType w:val="hybridMultilevel"/>
    <w:tmpl w:val="6810BEC6"/>
    <w:lvl w:ilvl="0" w:tplc="EB9C59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46E8E"/>
    <w:multiLevelType w:val="hybridMultilevel"/>
    <w:tmpl w:val="22CE8640"/>
    <w:lvl w:ilvl="0" w:tplc="EB9C59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CC58ED"/>
    <w:multiLevelType w:val="hybridMultilevel"/>
    <w:tmpl w:val="748A5CCC"/>
    <w:lvl w:ilvl="0" w:tplc="9034C29C">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E23CC9"/>
    <w:multiLevelType w:val="hybridMultilevel"/>
    <w:tmpl w:val="6B7619AE"/>
    <w:lvl w:ilvl="0" w:tplc="32A41EA4">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775B96"/>
    <w:multiLevelType w:val="hybridMultilevel"/>
    <w:tmpl w:val="A1B06A5E"/>
    <w:lvl w:ilvl="0" w:tplc="9034C29C">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8C1B06"/>
    <w:multiLevelType w:val="hybridMultilevel"/>
    <w:tmpl w:val="C25E3158"/>
    <w:lvl w:ilvl="0" w:tplc="68AC0016">
      <w:start w:val="6"/>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8E744B"/>
    <w:multiLevelType w:val="hybridMultilevel"/>
    <w:tmpl w:val="6AB87FDE"/>
    <w:lvl w:ilvl="0" w:tplc="5AD40134">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90099"/>
    <w:multiLevelType w:val="hybridMultilevel"/>
    <w:tmpl w:val="5452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81D07"/>
    <w:multiLevelType w:val="hybridMultilevel"/>
    <w:tmpl w:val="9E04AD12"/>
    <w:lvl w:ilvl="0" w:tplc="DB3627D0">
      <w:start w:val="4"/>
      <w:numFmt w:val="decimal"/>
      <w:lvlText w:val="%1."/>
      <w:lvlJc w:val="left"/>
      <w:pPr>
        <w:ind w:left="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556E0"/>
    <w:multiLevelType w:val="hybridMultilevel"/>
    <w:tmpl w:val="844251A2"/>
    <w:lvl w:ilvl="0" w:tplc="EA401BDC">
      <w:start w:val="1"/>
      <w:numFmt w:val="decimal"/>
      <w:lvlText w:val="%1."/>
      <w:lvlJc w:val="left"/>
      <w:pPr>
        <w:ind w:left="108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434EC"/>
    <w:multiLevelType w:val="hybridMultilevel"/>
    <w:tmpl w:val="0BBA2AE0"/>
    <w:lvl w:ilvl="0" w:tplc="07D49F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B5C2A"/>
    <w:multiLevelType w:val="hybridMultilevel"/>
    <w:tmpl w:val="DFC8B030"/>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4" w15:restartNumberingAfterBreak="0">
    <w:nsid w:val="6F1A09F3"/>
    <w:multiLevelType w:val="hybridMultilevel"/>
    <w:tmpl w:val="24425DA2"/>
    <w:lvl w:ilvl="0" w:tplc="EB9C5942">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6E4E8D"/>
    <w:multiLevelType w:val="hybridMultilevel"/>
    <w:tmpl w:val="996C6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340B13"/>
    <w:multiLevelType w:val="hybridMultilevel"/>
    <w:tmpl w:val="07EA0A30"/>
    <w:lvl w:ilvl="0" w:tplc="9034C29C">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1E5B11"/>
    <w:multiLevelType w:val="hybridMultilevel"/>
    <w:tmpl w:val="4EAEC178"/>
    <w:lvl w:ilvl="0" w:tplc="9034C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E0BA0"/>
    <w:multiLevelType w:val="hybridMultilevel"/>
    <w:tmpl w:val="673C0836"/>
    <w:lvl w:ilvl="0" w:tplc="07D49F8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952E7"/>
    <w:multiLevelType w:val="hybridMultilevel"/>
    <w:tmpl w:val="E9D637DA"/>
    <w:lvl w:ilvl="0" w:tplc="66B49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66B4F"/>
    <w:multiLevelType w:val="hybridMultilevel"/>
    <w:tmpl w:val="9ED4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550537"/>
    <w:multiLevelType w:val="hybridMultilevel"/>
    <w:tmpl w:val="1804BF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5"/>
  </w:num>
  <w:num w:numId="3">
    <w:abstractNumId w:val="41"/>
  </w:num>
  <w:num w:numId="4">
    <w:abstractNumId w:val="42"/>
  </w:num>
  <w:num w:numId="5">
    <w:abstractNumId w:val="4"/>
  </w:num>
  <w:num w:numId="6">
    <w:abstractNumId w:val="8"/>
  </w:num>
  <w:num w:numId="7">
    <w:abstractNumId w:val="39"/>
  </w:num>
  <w:num w:numId="8">
    <w:abstractNumId w:val="31"/>
  </w:num>
  <w:num w:numId="9">
    <w:abstractNumId w:val="24"/>
  </w:num>
  <w:num w:numId="10">
    <w:abstractNumId w:val="30"/>
  </w:num>
  <w:num w:numId="11">
    <w:abstractNumId w:val="11"/>
  </w:num>
  <w:num w:numId="12">
    <w:abstractNumId w:val="14"/>
  </w:num>
  <w:num w:numId="13">
    <w:abstractNumId w:val="9"/>
  </w:num>
  <w:num w:numId="14">
    <w:abstractNumId w:val="23"/>
  </w:num>
  <w:num w:numId="15">
    <w:abstractNumId w:val="7"/>
  </w:num>
  <w:num w:numId="16">
    <w:abstractNumId w:val="13"/>
  </w:num>
  <w:num w:numId="17">
    <w:abstractNumId w:val="27"/>
  </w:num>
  <w:num w:numId="18">
    <w:abstractNumId w:val="10"/>
  </w:num>
  <w:num w:numId="19">
    <w:abstractNumId w:val="40"/>
  </w:num>
  <w:num w:numId="20">
    <w:abstractNumId w:val="32"/>
  </w:num>
  <w:num w:numId="21">
    <w:abstractNumId w:val="12"/>
  </w:num>
  <w:num w:numId="22">
    <w:abstractNumId w:val="1"/>
  </w:num>
  <w:num w:numId="23">
    <w:abstractNumId w:val="45"/>
  </w:num>
  <w:num w:numId="24">
    <w:abstractNumId w:val="28"/>
  </w:num>
  <w:num w:numId="25">
    <w:abstractNumId w:val="21"/>
  </w:num>
  <w:num w:numId="26">
    <w:abstractNumId w:val="16"/>
  </w:num>
  <w:num w:numId="27">
    <w:abstractNumId w:val="44"/>
  </w:num>
  <w:num w:numId="28">
    <w:abstractNumId w:val="25"/>
  </w:num>
  <w:num w:numId="29">
    <w:abstractNumId w:val="38"/>
  </w:num>
  <w:num w:numId="30">
    <w:abstractNumId w:val="29"/>
  </w:num>
  <w:num w:numId="31">
    <w:abstractNumId w:val="0"/>
  </w:num>
  <w:num w:numId="32">
    <w:abstractNumId w:val="15"/>
  </w:num>
  <w:num w:numId="33">
    <w:abstractNumId w:val="43"/>
  </w:num>
  <w:num w:numId="34">
    <w:abstractNumId w:val="34"/>
  </w:num>
  <w:num w:numId="35">
    <w:abstractNumId w:val="5"/>
  </w:num>
  <w:num w:numId="36">
    <w:abstractNumId w:val="2"/>
  </w:num>
  <w:num w:numId="37">
    <w:abstractNumId w:val="3"/>
  </w:num>
  <w:num w:numId="38">
    <w:abstractNumId w:val="22"/>
  </w:num>
  <w:num w:numId="39">
    <w:abstractNumId w:val="46"/>
  </w:num>
  <w:num w:numId="40">
    <w:abstractNumId w:val="18"/>
  </w:num>
  <w:num w:numId="41">
    <w:abstractNumId w:val="19"/>
  </w:num>
  <w:num w:numId="42">
    <w:abstractNumId w:val="17"/>
  </w:num>
  <w:num w:numId="43">
    <w:abstractNumId w:val="36"/>
  </w:num>
  <w:num w:numId="44">
    <w:abstractNumId w:val="37"/>
  </w:num>
  <w:num w:numId="45">
    <w:abstractNumId w:val="20"/>
  </w:num>
  <w:num w:numId="46">
    <w:abstractNumId w:val="33"/>
  </w:num>
  <w:num w:numId="47">
    <w:abstractNumId w:val="26"/>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1167"/>
    <w:rsid w:val="0000257A"/>
    <w:rsid w:val="00012BC0"/>
    <w:rsid w:val="000147C7"/>
    <w:rsid w:val="0001712A"/>
    <w:rsid w:val="000413C9"/>
    <w:rsid w:val="00041F0B"/>
    <w:rsid w:val="000465A4"/>
    <w:rsid w:val="00064C4D"/>
    <w:rsid w:val="00072912"/>
    <w:rsid w:val="000810CA"/>
    <w:rsid w:val="0009453F"/>
    <w:rsid w:val="000979FF"/>
    <w:rsid w:val="000A0F41"/>
    <w:rsid w:val="000A48C2"/>
    <w:rsid w:val="000B11DA"/>
    <w:rsid w:val="000B164B"/>
    <w:rsid w:val="000B2FBA"/>
    <w:rsid w:val="000B3D14"/>
    <w:rsid w:val="000D5FAE"/>
    <w:rsid w:val="000E0AEE"/>
    <w:rsid w:val="000E0F69"/>
    <w:rsid w:val="000E68E7"/>
    <w:rsid w:val="000F37D6"/>
    <w:rsid w:val="000F3F92"/>
    <w:rsid w:val="000F7C14"/>
    <w:rsid w:val="0010696F"/>
    <w:rsid w:val="00106B6A"/>
    <w:rsid w:val="00116AC0"/>
    <w:rsid w:val="00125B6F"/>
    <w:rsid w:val="0013365E"/>
    <w:rsid w:val="00177D1B"/>
    <w:rsid w:val="001863F3"/>
    <w:rsid w:val="00186722"/>
    <w:rsid w:val="001A04FA"/>
    <w:rsid w:val="001B3ECE"/>
    <w:rsid w:val="001B673F"/>
    <w:rsid w:val="001D0D85"/>
    <w:rsid w:val="001D5AAA"/>
    <w:rsid w:val="001D7AC1"/>
    <w:rsid w:val="001E32F7"/>
    <w:rsid w:val="001F782B"/>
    <w:rsid w:val="00203F6F"/>
    <w:rsid w:val="00215568"/>
    <w:rsid w:val="00224869"/>
    <w:rsid w:val="00234564"/>
    <w:rsid w:val="002346B8"/>
    <w:rsid w:val="00252CBB"/>
    <w:rsid w:val="00255BFF"/>
    <w:rsid w:val="002575D6"/>
    <w:rsid w:val="002751FD"/>
    <w:rsid w:val="00275438"/>
    <w:rsid w:val="00282FCB"/>
    <w:rsid w:val="00283010"/>
    <w:rsid w:val="00284B08"/>
    <w:rsid w:val="0029249E"/>
    <w:rsid w:val="00297480"/>
    <w:rsid w:val="002A153E"/>
    <w:rsid w:val="002A256F"/>
    <w:rsid w:val="002B2DFC"/>
    <w:rsid w:val="002B75D1"/>
    <w:rsid w:val="002C0485"/>
    <w:rsid w:val="002D13F5"/>
    <w:rsid w:val="002D4BA9"/>
    <w:rsid w:val="002E2BC9"/>
    <w:rsid w:val="00301085"/>
    <w:rsid w:val="00316CCA"/>
    <w:rsid w:val="003243EF"/>
    <w:rsid w:val="00326251"/>
    <w:rsid w:val="00327CA7"/>
    <w:rsid w:val="00332819"/>
    <w:rsid w:val="003477F7"/>
    <w:rsid w:val="003500EA"/>
    <w:rsid w:val="0035501D"/>
    <w:rsid w:val="00375F0A"/>
    <w:rsid w:val="0038560E"/>
    <w:rsid w:val="00391671"/>
    <w:rsid w:val="00394B8F"/>
    <w:rsid w:val="00396D70"/>
    <w:rsid w:val="003A0F01"/>
    <w:rsid w:val="003A4F96"/>
    <w:rsid w:val="003A7AAC"/>
    <w:rsid w:val="003B273B"/>
    <w:rsid w:val="003C27E6"/>
    <w:rsid w:val="003C7411"/>
    <w:rsid w:val="003C7925"/>
    <w:rsid w:val="003D10A0"/>
    <w:rsid w:val="003D2D8D"/>
    <w:rsid w:val="003D48D9"/>
    <w:rsid w:val="003D6949"/>
    <w:rsid w:val="003D7E8F"/>
    <w:rsid w:val="003E1308"/>
    <w:rsid w:val="003E1918"/>
    <w:rsid w:val="003E5FCE"/>
    <w:rsid w:val="003F3270"/>
    <w:rsid w:val="003F4328"/>
    <w:rsid w:val="00402555"/>
    <w:rsid w:val="00402D18"/>
    <w:rsid w:val="00412F0B"/>
    <w:rsid w:val="0041734C"/>
    <w:rsid w:val="004173B9"/>
    <w:rsid w:val="004201F3"/>
    <w:rsid w:val="0043006C"/>
    <w:rsid w:val="00435EAC"/>
    <w:rsid w:val="00445342"/>
    <w:rsid w:val="00446E2F"/>
    <w:rsid w:val="00455895"/>
    <w:rsid w:val="00461A22"/>
    <w:rsid w:val="00462D48"/>
    <w:rsid w:val="0046747D"/>
    <w:rsid w:val="00481044"/>
    <w:rsid w:val="00482157"/>
    <w:rsid w:val="00483A2E"/>
    <w:rsid w:val="0049522D"/>
    <w:rsid w:val="004B3291"/>
    <w:rsid w:val="004B4BB9"/>
    <w:rsid w:val="004B7800"/>
    <w:rsid w:val="004B7A73"/>
    <w:rsid w:val="004C18BD"/>
    <w:rsid w:val="004C3FEE"/>
    <w:rsid w:val="004E53D2"/>
    <w:rsid w:val="004E56F4"/>
    <w:rsid w:val="004E76DF"/>
    <w:rsid w:val="005008F6"/>
    <w:rsid w:val="005033CB"/>
    <w:rsid w:val="00503BC5"/>
    <w:rsid w:val="00503D54"/>
    <w:rsid w:val="00514A49"/>
    <w:rsid w:val="005159A8"/>
    <w:rsid w:val="00515B3C"/>
    <w:rsid w:val="00522FEC"/>
    <w:rsid w:val="00527003"/>
    <w:rsid w:val="00537077"/>
    <w:rsid w:val="00544082"/>
    <w:rsid w:val="005458B7"/>
    <w:rsid w:val="005479AF"/>
    <w:rsid w:val="00553986"/>
    <w:rsid w:val="00562EF7"/>
    <w:rsid w:val="005764CB"/>
    <w:rsid w:val="00581CC9"/>
    <w:rsid w:val="00587F17"/>
    <w:rsid w:val="00590382"/>
    <w:rsid w:val="00592E09"/>
    <w:rsid w:val="005A0A75"/>
    <w:rsid w:val="005A14E9"/>
    <w:rsid w:val="005A445C"/>
    <w:rsid w:val="005B64EE"/>
    <w:rsid w:val="005B75B2"/>
    <w:rsid w:val="005B7763"/>
    <w:rsid w:val="005C06E3"/>
    <w:rsid w:val="005C270A"/>
    <w:rsid w:val="005C66E4"/>
    <w:rsid w:val="005C6D2F"/>
    <w:rsid w:val="005C7C2A"/>
    <w:rsid w:val="005D2358"/>
    <w:rsid w:val="005D38C5"/>
    <w:rsid w:val="005D5F12"/>
    <w:rsid w:val="00611A31"/>
    <w:rsid w:val="00616CCF"/>
    <w:rsid w:val="0062036A"/>
    <w:rsid w:val="00623409"/>
    <w:rsid w:val="0062352C"/>
    <w:rsid w:val="00635B27"/>
    <w:rsid w:val="006403CE"/>
    <w:rsid w:val="0065037E"/>
    <w:rsid w:val="0065662F"/>
    <w:rsid w:val="0066055C"/>
    <w:rsid w:val="00681505"/>
    <w:rsid w:val="00683CD6"/>
    <w:rsid w:val="00687CB4"/>
    <w:rsid w:val="00693F9F"/>
    <w:rsid w:val="0069736A"/>
    <w:rsid w:val="006A7687"/>
    <w:rsid w:val="006C6255"/>
    <w:rsid w:val="006D1FDD"/>
    <w:rsid w:val="006D691F"/>
    <w:rsid w:val="006E006C"/>
    <w:rsid w:val="006E3C7D"/>
    <w:rsid w:val="006E47F6"/>
    <w:rsid w:val="006E62AA"/>
    <w:rsid w:val="006E65D0"/>
    <w:rsid w:val="006F07E3"/>
    <w:rsid w:val="006F701D"/>
    <w:rsid w:val="0070187A"/>
    <w:rsid w:val="00702112"/>
    <w:rsid w:val="007027AC"/>
    <w:rsid w:val="00722B44"/>
    <w:rsid w:val="0072406C"/>
    <w:rsid w:val="0073014E"/>
    <w:rsid w:val="00735135"/>
    <w:rsid w:val="0073538F"/>
    <w:rsid w:val="00736ABD"/>
    <w:rsid w:val="00736BAD"/>
    <w:rsid w:val="007436FD"/>
    <w:rsid w:val="00744C8F"/>
    <w:rsid w:val="00762A3E"/>
    <w:rsid w:val="00767DB2"/>
    <w:rsid w:val="00772A2C"/>
    <w:rsid w:val="00774336"/>
    <w:rsid w:val="00780633"/>
    <w:rsid w:val="00785C52"/>
    <w:rsid w:val="007879E6"/>
    <w:rsid w:val="007962CE"/>
    <w:rsid w:val="00797E72"/>
    <w:rsid w:val="007A2F0D"/>
    <w:rsid w:val="007A6469"/>
    <w:rsid w:val="007A7605"/>
    <w:rsid w:val="007B13CB"/>
    <w:rsid w:val="007B4EF8"/>
    <w:rsid w:val="007B4F42"/>
    <w:rsid w:val="007B725C"/>
    <w:rsid w:val="007C19E6"/>
    <w:rsid w:val="007C5BFC"/>
    <w:rsid w:val="007C6B3D"/>
    <w:rsid w:val="007D05D3"/>
    <w:rsid w:val="007D2062"/>
    <w:rsid w:val="007F4533"/>
    <w:rsid w:val="008036BC"/>
    <w:rsid w:val="0080465F"/>
    <w:rsid w:val="00804CE3"/>
    <w:rsid w:val="00813348"/>
    <w:rsid w:val="008172E9"/>
    <w:rsid w:val="00824313"/>
    <w:rsid w:val="00830260"/>
    <w:rsid w:val="00836908"/>
    <w:rsid w:val="00846C8E"/>
    <w:rsid w:val="00851394"/>
    <w:rsid w:val="00855841"/>
    <w:rsid w:val="00862C8B"/>
    <w:rsid w:val="0086403F"/>
    <w:rsid w:val="00865558"/>
    <w:rsid w:val="00873123"/>
    <w:rsid w:val="00876092"/>
    <w:rsid w:val="00876F09"/>
    <w:rsid w:val="008855B9"/>
    <w:rsid w:val="00892BDD"/>
    <w:rsid w:val="00896297"/>
    <w:rsid w:val="00896CD6"/>
    <w:rsid w:val="008B4220"/>
    <w:rsid w:val="008B7BB0"/>
    <w:rsid w:val="008C0D52"/>
    <w:rsid w:val="008C31D5"/>
    <w:rsid w:val="008C58BC"/>
    <w:rsid w:val="008E42C9"/>
    <w:rsid w:val="008E67A1"/>
    <w:rsid w:val="008F20A7"/>
    <w:rsid w:val="008F4290"/>
    <w:rsid w:val="008F4675"/>
    <w:rsid w:val="009011DF"/>
    <w:rsid w:val="00902865"/>
    <w:rsid w:val="0091070D"/>
    <w:rsid w:val="009124FD"/>
    <w:rsid w:val="00913E0A"/>
    <w:rsid w:val="009219DD"/>
    <w:rsid w:val="009229A4"/>
    <w:rsid w:val="00960795"/>
    <w:rsid w:val="00972EB6"/>
    <w:rsid w:val="00993DF2"/>
    <w:rsid w:val="00994F4E"/>
    <w:rsid w:val="00996487"/>
    <w:rsid w:val="009A08C7"/>
    <w:rsid w:val="009A146D"/>
    <w:rsid w:val="009A1B81"/>
    <w:rsid w:val="009A32B1"/>
    <w:rsid w:val="009A4C6D"/>
    <w:rsid w:val="009B0919"/>
    <w:rsid w:val="009D2A61"/>
    <w:rsid w:val="009D528B"/>
    <w:rsid w:val="009E0044"/>
    <w:rsid w:val="009E3D99"/>
    <w:rsid w:val="009E64F6"/>
    <w:rsid w:val="009F5A24"/>
    <w:rsid w:val="009F5A8D"/>
    <w:rsid w:val="00A100B3"/>
    <w:rsid w:val="00A110A6"/>
    <w:rsid w:val="00A126F6"/>
    <w:rsid w:val="00A15313"/>
    <w:rsid w:val="00A170AC"/>
    <w:rsid w:val="00A26832"/>
    <w:rsid w:val="00A33F15"/>
    <w:rsid w:val="00A3764D"/>
    <w:rsid w:val="00A455B1"/>
    <w:rsid w:val="00A541B4"/>
    <w:rsid w:val="00A56CDE"/>
    <w:rsid w:val="00A60231"/>
    <w:rsid w:val="00A61223"/>
    <w:rsid w:val="00A64891"/>
    <w:rsid w:val="00A64BCA"/>
    <w:rsid w:val="00A654DB"/>
    <w:rsid w:val="00A73879"/>
    <w:rsid w:val="00A809FE"/>
    <w:rsid w:val="00A81304"/>
    <w:rsid w:val="00A81FC2"/>
    <w:rsid w:val="00A86606"/>
    <w:rsid w:val="00A95C95"/>
    <w:rsid w:val="00AA6D55"/>
    <w:rsid w:val="00AA6FF7"/>
    <w:rsid w:val="00AB1D2E"/>
    <w:rsid w:val="00AB377D"/>
    <w:rsid w:val="00AC1353"/>
    <w:rsid w:val="00AC3CAB"/>
    <w:rsid w:val="00AC43E6"/>
    <w:rsid w:val="00AC7D96"/>
    <w:rsid w:val="00AD2391"/>
    <w:rsid w:val="00AE0D61"/>
    <w:rsid w:val="00AE1756"/>
    <w:rsid w:val="00AE5962"/>
    <w:rsid w:val="00AF6E78"/>
    <w:rsid w:val="00AF7865"/>
    <w:rsid w:val="00B03A50"/>
    <w:rsid w:val="00B03DFC"/>
    <w:rsid w:val="00B24F40"/>
    <w:rsid w:val="00B362DF"/>
    <w:rsid w:val="00B368BA"/>
    <w:rsid w:val="00B37A4C"/>
    <w:rsid w:val="00B467AB"/>
    <w:rsid w:val="00B50CAA"/>
    <w:rsid w:val="00B50CDD"/>
    <w:rsid w:val="00B55D82"/>
    <w:rsid w:val="00B6261D"/>
    <w:rsid w:val="00B7745A"/>
    <w:rsid w:val="00B82AC8"/>
    <w:rsid w:val="00B90CC6"/>
    <w:rsid w:val="00B97832"/>
    <w:rsid w:val="00BA1C62"/>
    <w:rsid w:val="00BA4FC2"/>
    <w:rsid w:val="00BA6B4D"/>
    <w:rsid w:val="00BA79CC"/>
    <w:rsid w:val="00BB0288"/>
    <w:rsid w:val="00BB4477"/>
    <w:rsid w:val="00BB5AE7"/>
    <w:rsid w:val="00BB73A0"/>
    <w:rsid w:val="00BC3DBA"/>
    <w:rsid w:val="00BC6F35"/>
    <w:rsid w:val="00BD60F3"/>
    <w:rsid w:val="00BE3D79"/>
    <w:rsid w:val="00C2671E"/>
    <w:rsid w:val="00C27C66"/>
    <w:rsid w:val="00C33BFE"/>
    <w:rsid w:val="00C35685"/>
    <w:rsid w:val="00C44D86"/>
    <w:rsid w:val="00C500C7"/>
    <w:rsid w:val="00C54E66"/>
    <w:rsid w:val="00C55557"/>
    <w:rsid w:val="00C558D4"/>
    <w:rsid w:val="00C60CD3"/>
    <w:rsid w:val="00C67506"/>
    <w:rsid w:val="00C80421"/>
    <w:rsid w:val="00C86337"/>
    <w:rsid w:val="00C95021"/>
    <w:rsid w:val="00CB0026"/>
    <w:rsid w:val="00CB566A"/>
    <w:rsid w:val="00CC2A2F"/>
    <w:rsid w:val="00CC7F1C"/>
    <w:rsid w:val="00D06194"/>
    <w:rsid w:val="00D12157"/>
    <w:rsid w:val="00D176DE"/>
    <w:rsid w:val="00D179E6"/>
    <w:rsid w:val="00D26181"/>
    <w:rsid w:val="00D446BA"/>
    <w:rsid w:val="00D61AF4"/>
    <w:rsid w:val="00D67E46"/>
    <w:rsid w:val="00D75E38"/>
    <w:rsid w:val="00D768AB"/>
    <w:rsid w:val="00D84A37"/>
    <w:rsid w:val="00D87098"/>
    <w:rsid w:val="00D91C0E"/>
    <w:rsid w:val="00DA2066"/>
    <w:rsid w:val="00DA536D"/>
    <w:rsid w:val="00DA58A8"/>
    <w:rsid w:val="00DC00AE"/>
    <w:rsid w:val="00DC1EA9"/>
    <w:rsid w:val="00DC3015"/>
    <w:rsid w:val="00DC5D7E"/>
    <w:rsid w:val="00DD012F"/>
    <w:rsid w:val="00DD5085"/>
    <w:rsid w:val="00DE5C09"/>
    <w:rsid w:val="00DF21AC"/>
    <w:rsid w:val="00E00C07"/>
    <w:rsid w:val="00E06161"/>
    <w:rsid w:val="00E12489"/>
    <w:rsid w:val="00E13AE4"/>
    <w:rsid w:val="00E16451"/>
    <w:rsid w:val="00E16F46"/>
    <w:rsid w:val="00E3532B"/>
    <w:rsid w:val="00E43A4A"/>
    <w:rsid w:val="00E44AFE"/>
    <w:rsid w:val="00E51209"/>
    <w:rsid w:val="00E605EE"/>
    <w:rsid w:val="00E70446"/>
    <w:rsid w:val="00E774F9"/>
    <w:rsid w:val="00E77C4B"/>
    <w:rsid w:val="00E82EC4"/>
    <w:rsid w:val="00E84FF9"/>
    <w:rsid w:val="00E92E80"/>
    <w:rsid w:val="00E94F75"/>
    <w:rsid w:val="00E95F0B"/>
    <w:rsid w:val="00EB79DD"/>
    <w:rsid w:val="00EC3F77"/>
    <w:rsid w:val="00EC59EA"/>
    <w:rsid w:val="00EC676E"/>
    <w:rsid w:val="00ED0ED5"/>
    <w:rsid w:val="00ED6ADF"/>
    <w:rsid w:val="00ED7FED"/>
    <w:rsid w:val="00EE2523"/>
    <w:rsid w:val="00EE54D9"/>
    <w:rsid w:val="00EF6801"/>
    <w:rsid w:val="00F01372"/>
    <w:rsid w:val="00F10C7B"/>
    <w:rsid w:val="00F14A9A"/>
    <w:rsid w:val="00F15E76"/>
    <w:rsid w:val="00F3076A"/>
    <w:rsid w:val="00F35379"/>
    <w:rsid w:val="00F419AE"/>
    <w:rsid w:val="00F45D69"/>
    <w:rsid w:val="00F62CF5"/>
    <w:rsid w:val="00F665B0"/>
    <w:rsid w:val="00F669FA"/>
    <w:rsid w:val="00F70317"/>
    <w:rsid w:val="00F74158"/>
    <w:rsid w:val="00F756F9"/>
    <w:rsid w:val="00F97979"/>
    <w:rsid w:val="00FA1287"/>
    <w:rsid w:val="00FB2B43"/>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9E6"/>
    <w:rPr>
      <w:rFonts w:ascii="Segoe UI" w:hAnsi="Segoe UI"/>
      <w:sz w:val="21"/>
    </w:rPr>
  </w:style>
  <w:style w:type="paragraph" w:styleId="Heading1">
    <w:name w:val="heading 1"/>
    <w:basedOn w:val="Normal"/>
    <w:link w:val="Heading1Char"/>
    <w:uiPriority w:val="9"/>
    <w:qFormat/>
    <w:rsid w:val="009A32B1"/>
    <w:pPr>
      <w:spacing w:after="300" w:line="240" w:lineRule="auto"/>
      <w:outlineLvl w:val="0"/>
    </w:pPr>
    <w:rPr>
      <w:rFonts w:eastAsia="Times New Roman" w:cs="Times New Roman"/>
      <w:color w:val="000000" w:themeColor="text1"/>
      <w:kern w:val="36"/>
      <w:sz w:val="44"/>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9A32B1"/>
    <w:rPr>
      <w:rFonts w:ascii="Segoe UI" w:eastAsia="Times New Roman" w:hAnsi="Segoe UI" w:cs="Times New Roman"/>
      <w:color w:val="000000" w:themeColor="text1"/>
      <w:kern w:val="36"/>
      <w:sz w:val="44"/>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firstLine="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firstLine="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paragraph" w:styleId="BalloonText">
    <w:name w:val="Balloon Text"/>
    <w:basedOn w:val="Normal"/>
    <w:link w:val="BalloonTextChar"/>
    <w:uiPriority w:val="99"/>
    <w:semiHidden/>
    <w:unhideWhenUsed/>
    <w:rsid w:val="000147C7"/>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0147C7"/>
    <w:rPr>
      <w:rFonts w:ascii="Segoe UI" w:hAnsi="Segoe UI" w:cs="Segoe UI"/>
      <w:sz w:val="18"/>
      <w:szCs w:val="18"/>
    </w:rPr>
  </w:style>
  <w:style w:type="paragraph" w:styleId="IntenseQuote">
    <w:name w:val="Intense Quote"/>
    <w:basedOn w:val="Normal"/>
    <w:next w:val="Normal"/>
    <w:link w:val="IntenseQuoteChar"/>
    <w:uiPriority w:val="30"/>
    <w:qFormat/>
    <w:rsid w:val="002248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4869"/>
    <w:rPr>
      <w:rFonts w:ascii="Segoe UI" w:hAnsi="Segoe UI"/>
      <w:i/>
      <w:iCs/>
      <w:color w:val="5B9BD5" w:themeColor="accent1"/>
      <w:sz w:val="21"/>
    </w:rPr>
  </w:style>
  <w:style w:type="character" w:styleId="IntenseEmphasis">
    <w:name w:val="Intense Emphasis"/>
    <w:basedOn w:val="DefaultParagraphFont"/>
    <w:uiPriority w:val="21"/>
    <w:qFormat/>
    <w:rsid w:val="00B03DFC"/>
    <w:rPr>
      <w:i/>
      <w:iCs/>
      <w:color w:val="5B9BD5" w:themeColor="accent1"/>
    </w:rPr>
  </w:style>
  <w:style w:type="table" w:styleId="TableGrid">
    <w:name w:val="Table Grid"/>
    <w:basedOn w:val="TableNormal"/>
    <w:uiPriority w:val="39"/>
    <w:rsid w:val="00B03DF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7A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30590490">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orageexplorer.com" TargetMode="External"/><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ortal.azure.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4.xml><?xml version="1.0" encoding="utf-8"?>
<ds:datastoreItem xmlns:ds="http://schemas.openxmlformats.org/officeDocument/2006/customXml" ds:itemID="{02F20BCA-33E8-437D-85BE-870AD721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21</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Beth Quinlan</cp:lastModifiedBy>
  <cp:revision>55</cp:revision>
  <dcterms:created xsi:type="dcterms:W3CDTF">2016-02-23T21:39:00Z</dcterms:created>
  <dcterms:modified xsi:type="dcterms:W3CDTF">2018-04-11T18:15:00Z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